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BFC0C" w14:textId="77777777" w:rsidR="0075768E" w:rsidRDefault="00BC6249">
      <w:pPr>
        <w:spacing w:line="200" w:lineRule="exact"/>
        <w:rPr>
          <w:sz w:val="24"/>
          <w:szCs w:val="24"/>
        </w:rPr>
      </w:pPr>
      <w:r>
        <w:rPr>
          <w:noProof/>
          <w:sz w:val="24"/>
          <w:szCs w:val="24"/>
          <w:lang w:val="pt-BR" w:eastAsia="pt-BR"/>
        </w:rPr>
        <w:drawing>
          <wp:anchor distT="0" distB="0" distL="114300" distR="114300" simplePos="0" relativeHeight="251578368" behindDoc="1" locked="0" layoutInCell="0" allowOverlap="1" wp14:anchorId="33275990" wp14:editId="07A3C900">
            <wp:simplePos x="0" y="0"/>
            <wp:positionH relativeFrom="page">
              <wp:posOffset>0</wp:posOffset>
            </wp:positionH>
            <wp:positionV relativeFrom="page">
              <wp:posOffset>1062355</wp:posOffset>
            </wp:positionV>
            <wp:extent cx="7560310" cy="85680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7560310" cy="8568055"/>
                    </a:xfrm>
                    <a:prstGeom prst="rect">
                      <a:avLst/>
                    </a:prstGeom>
                    <a:noFill/>
                  </pic:spPr>
                </pic:pic>
              </a:graphicData>
            </a:graphic>
          </wp:anchor>
        </w:drawing>
      </w:r>
    </w:p>
    <w:p w14:paraId="0C9144B6" w14:textId="77777777" w:rsidR="0075768E" w:rsidRDefault="0075768E">
      <w:pPr>
        <w:spacing w:line="200" w:lineRule="exact"/>
        <w:rPr>
          <w:sz w:val="24"/>
          <w:szCs w:val="24"/>
        </w:rPr>
      </w:pPr>
    </w:p>
    <w:p w14:paraId="3C05A042" w14:textId="77777777" w:rsidR="0075768E" w:rsidRDefault="0075768E">
      <w:pPr>
        <w:spacing w:line="200" w:lineRule="exact"/>
        <w:rPr>
          <w:sz w:val="24"/>
          <w:szCs w:val="24"/>
        </w:rPr>
      </w:pPr>
    </w:p>
    <w:p w14:paraId="3EE1C8E9" w14:textId="77777777" w:rsidR="0075768E" w:rsidRDefault="0075768E">
      <w:pPr>
        <w:spacing w:line="200" w:lineRule="exact"/>
        <w:rPr>
          <w:sz w:val="24"/>
          <w:szCs w:val="24"/>
        </w:rPr>
      </w:pPr>
    </w:p>
    <w:p w14:paraId="76E570AD" w14:textId="77777777" w:rsidR="0075768E" w:rsidRDefault="0075768E">
      <w:pPr>
        <w:spacing w:line="264" w:lineRule="exact"/>
        <w:rPr>
          <w:sz w:val="24"/>
          <w:szCs w:val="24"/>
        </w:rPr>
      </w:pPr>
    </w:p>
    <w:p w14:paraId="5B209B7A" w14:textId="77777777" w:rsidR="0075768E" w:rsidRPr="008C5B6C" w:rsidRDefault="00BC6249">
      <w:pPr>
        <w:ind w:left="2560"/>
        <w:rPr>
          <w:sz w:val="20"/>
          <w:szCs w:val="20"/>
          <w:lang w:val="pt-BR"/>
        </w:rPr>
      </w:pPr>
      <w:r w:rsidRPr="008C5B6C">
        <w:rPr>
          <w:rFonts w:ascii="Arial" w:eastAsia="Arial" w:hAnsi="Arial" w:cs="Arial"/>
          <w:b/>
          <w:bCs/>
          <w:sz w:val="24"/>
          <w:szCs w:val="24"/>
          <w:lang w:val="pt-BR"/>
        </w:rPr>
        <w:t>UNIVERSIDADE FEDERAL DO PARANÁ</w:t>
      </w:r>
    </w:p>
    <w:p w14:paraId="0CF97043" w14:textId="77777777" w:rsidR="0075768E" w:rsidRPr="008C5B6C" w:rsidRDefault="0075768E">
      <w:pPr>
        <w:spacing w:line="208" w:lineRule="exact"/>
        <w:rPr>
          <w:sz w:val="24"/>
          <w:szCs w:val="24"/>
          <w:lang w:val="pt-BR"/>
        </w:rPr>
      </w:pPr>
    </w:p>
    <w:p w14:paraId="5854851E" w14:textId="77777777" w:rsidR="0075768E" w:rsidRPr="008C5B6C" w:rsidRDefault="00BC6249">
      <w:pPr>
        <w:ind w:right="-219"/>
        <w:jc w:val="center"/>
        <w:rPr>
          <w:sz w:val="20"/>
          <w:szCs w:val="20"/>
          <w:lang w:val="pt-BR"/>
        </w:rPr>
      </w:pPr>
      <w:r w:rsidRPr="008C5B6C">
        <w:rPr>
          <w:rFonts w:ascii="Arial" w:eastAsia="Arial" w:hAnsi="Arial" w:cs="Arial"/>
          <w:b/>
          <w:bCs/>
          <w:sz w:val="24"/>
          <w:szCs w:val="24"/>
          <w:lang w:val="pt-BR"/>
        </w:rPr>
        <w:t>DEPARTAMENTO DE ECONOMIA</w:t>
      </w:r>
    </w:p>
    <w:p w14:paraId="3D83B461" w14:textId="77777777" w:rsidR="0075768E" w:rsidRPr="008C5B6C" w:rsidRDefault="0075768E">
      <w:pPr>
        <w:spacing w:line="322" w:lineRule="exact"/>
        <w:rPr>
          <w:sz w:val="24"/>
          <w:szCs w:val="24"/>
          <w:lang w:val="pt-BR"/>
        </w:rPr>
      </w:pPr>
    </w:p>
    <w:p w14:paraId="00ABB6F9" w14:textId="77777777" w:rsidR="0075768E" w:rsidRPr="008C5B6C" w:rsidRDefault="00BC6249">
      <w:pPr>
        <w:ind w:left="960"/>
        <w:rPr>
          <w:sz w:val="20"/>
          <w:szCs w:val="20"/>
          <w:lang w:val="pt-BR"/>
        </w:rPr>
      </w:pPr>
      <w:r w:rsidRPr="008C5B6C">
        <w:rPr>
          <w:rFonts w:ascii="Arial" w:eastAsia="Arial" w:hAnsi="Arial" w:cs="Arial"/>
          <w:b/>
          <w:bCs/>
          <w:sz w:val="24"/>
          <w:szCs w:val="24"/>
          <w:lang w:val="pt-BR"/>
        </w:rPr>
        <w:t>PROGRAMA PROFISSIONAL DE PÓS-GRADUAÇÃO EM ECONOMIA</w:t>
      </w:r>
    </w:p>
    <w:p w14:paraId="569717BE" w14:textId="77777777" w:rsidR="0075768E" w:rsidRPr="008C5B6C" w:rsidRDefault="0075768E">
      <w:pPr>
        <w:spacing w:line="322" w:lineRule="exact"/>
        <w:rPr>
          <w:sz w:val="24"/>
          <w:szCs w:val="24"/>
          <w:lang w:val="pt-BR"/>
        </w:rPr>
      </w:pPr>
    </w:p>
    <w:p w14:paraId="7D76B115" w14:textId="77777777" w:rsidR="0075768E" w:rsidRPr="008C5B6C" w:rsidRDefault="00BC6249">
      <w:pPr>
        <w:ind w:left="2280"/>
        <w:rPr>
          <w:sz w:val="20"/>
          <w:szCs w:val="20"/>
          <w:lang w:val="pt-BR"/>
        </w:rPr>
      </w:pPr>
      <w:r w:rsidRPr="008C5B6C">
        <w:rPr>
          <w:rFonts w:ascii="Arial" w:eastAsia="Arial" w:hAnsi="Arial" w:cs="Arial"/>
          <w:b/>
          <w:bCs/>
          <w:sz w:val="24"/>
          <w:szCs w:val="24"/>
          <w:lang w:val="pt-BR"/>
        </w:rPr>
        <w:t>MESTRADO PROFISSIONAL EM ECONOMIA</w:t>
      </w:r>
    </w:p>
    <w:p w14:paraId="4D746EDC" w14:textId="77777777" w:rsidR="0075768E" w:rsidRPr="008C5B6C" w:rsidRDefault="0075768E">
      <w:pPr>
        <w:spacing w:line="200" w:lineRule="exact"/>
        <w:rPr>
          <w:sz w:val="24"/>
          <w:szCs w:val="24"/>
          <w:lang w:val="pt-BR"/>
        </w:rPr>
      </w:pPr>
    </w:p>
    <w:p w14:paraId="06CDCE0F" w14:textId="77777777" w:rsidR="0075768E" w:rsidRPr="008C5B6C" w:rsidRDefault="0075768E">
      <w:pPr>
        <w:spacing w:line="200" w:lineRule="exact"/>
        <w:rPr>
          <w:sz w:val="24"/>
          <w:szCs w:val="24"/>
          <w:lang w:val="pt-BR"/>
        </w:rPr>
      </w:pPr>
    </w:p>
    <w:p w14:paraId="2066CAA7" w14:textId="77777777" w:rsidR="0075768E" w:rsidRPr="008C5B6C" w:rsidRDefault="0075768E">
      <w:pPr>
        <w:spacing w:line="200" w:lineRule="exact"/>
        <w:rPr>
          <w:sz w:val="24"/>
          <w:szCs w:val="24"/>
          <w:lang w:val="pt-BR"/>
        </w:rPr>
      </w:pPr>
    </w:p>
    <w:p w14:paraId="22791ACC" w14:textId="77777777" w:rsidR="0075768E" w:rsidRPr="008C5B6C" w:rsidRDefault="0075768E">
      <w:pPr>
        <w:spacing w:line="200" w:lineRule="exact"/>
        <w:rPr>
          <w:sz w:val="24"/>
          <w:szCs w:val="24"/>
          <w:lang w:val="pt-BR"/>
        </w:rPr>
      </w:pPr>
    </w:p>
    <w:p w14:paraId="1B05CB72" w14:textId="77777777" w:rsidR="0075768E" w:rsidRPr="008C5B6C" w:rsidRDefault="0075768E">
      <w:pPr>
        <w:spacing w:line="200" w:lineRule="exact"/>
        <w:rPr>
          <w:sz w:val="24"/>
          <w:szCs w:val="24"/>
          <w:lang w:val="pt-BR"/>
        </w:rPr>
      </w:pPr>
    </w:p>
    <w:p w14:paraId="485A84E4" w14:textId="77777777" w:rsidR="0075768E" w:rsidRPr="008C5B6C" w:rsidRDefault="0075768E">
      <w:pPr>
        <w:spacing w:line="200" w:lineRule="exact"/>
        <w:rPr>
          <w:sz w:val="24"/>
          <w:szCs w:val="24"/>
          <w:lang w:val="pt-BR"/>
        </w:rPr>
      </w:pPr>
    </w:p>
    <w:p w14:paraId="53A90CAC" w14:textId="77777777" w:rsidR="0075768E" w:rsidRPr="008C5B6C" w:rsidRDefault="0075768E">
      <w:pPr>
        <w:spacing w:line="200" w:lineRule="exact"/>
        <w:rPr>
          <w:sz w:val="24"/>
          <w:szCs w:val="24"/>
          <w:lang w:val="pt-BR"/>
        </w:rPr>
      </w:pPr>
    </w:p>
    <w:p w14:paraId="17580744" w14:textId="77777777" w:rsidR="0075768E" w:rsidRPr="008C5B6C" w:rsidRDefault="0075768E">
      <w:pPr>
        <w:spacing w:line="200" w:lineRule="exact"/>
        <w:rPr>
          <w:sz w:val="24"/>
          <w:szCs w:val="24"/>
          <w:lang w:val="pt-BR"/>
        </w:rPr>
      </w:pPr>
    </w:p>
    <w:p w14:paraId="271B7AF2" w14:textId="77777777" w:rsidR="0075768E" w:rsidRPr="008C5B6C" w:rsidRDefault="0075768E">
      <w:pPr>
        <w:spacing w:line="200" w:lineRule="exact"/>
        <w:rPr>
          <w:sz w:val="24"/>
          <w:szCs w:val="24"/>
          <w:lang w:val="pt-BR"/>
        </w:rPr>
      </w:pPr>
    </w:p>
    <w:p w14:paraId="64485514" w14:textId="77777777" w:rsidR="0075768E" w:rsidRPr="008C5B6C" w:rsidRDefault="0075768E">
      <w:pPr>
        <w:spacing w:line="200" w:lineRule="exact"/>
        <w:rPr>
          <w:sz w:val="24"/>
          <w:szCs w:val="24"/>
          <w:lang w:val="pt-BR"/>
        </w:rPr>
      </w:pPr>
    </w:p>
    <w:p w14:paraId="45F4BED3" w14:textId="77777777" w:rsidR="0075768E" w:rsidRPr="008C5B6C" w:rsidRDefault="0075768E">
      <w:pPr>
        <w:spacing w:line="200" w:lineRule="exact"/>
        <w:rPr>
          <w:sz w:val="24"/>
          <w:szCs w:val="24"/>
          <w:lang w:val="pt-BR"/>
        </w:rPr>
      </w:pPr>
    </w:p>
    <w:p w14:paraId="59498755" w14:textId="77777777" w:rsidR="0075768E" w:rsidRPr="008C5B6C" w:rsidRDefault="0075768E">
      <w:pPr>
        <w:spacing w:line="389" w:lineRule="exact"/>
        <w:rPr>
          <w:sz w:val="24"/>
          <w:szCs w:val="24"/>
          <w:lang w:val="pt-BR"/>
        </w:rPr>
      </w:pPr>
    </w:p>
    <w:p w14:paraId="74D9AA2F" w14:textId="77777777" w:rsidR="0075768E" w:rsidRPr="008C5B6C" w:rsidRDefault="00BC6249">
      <w:pPr>
        <w:ind w:right="-279"/>
        <w:jc w:val="center"/>
        <w:rPr>
          <w:sz w:val="20"/>
          <w:szCs w:val="20"/>
          <w:lang w:val="pt-BR"/>
        </w:rPr>
      </w:pPr>
      <w:r w:rsidRPr="008C5B6C">
        <w:rPr>
          <w:rFonts w:ascii="Arial" w:eastAsia="Arial" w:hAnsi="Arial" w:cs="Arial"/>
          <w:b/>
          <w:bCs/>
          <w:sz w:val="24"/>
          <w:szCs w:val="24"/>
          <w:lang w:val="pt-BR"/>
        </w:rPr>
        <w:t>JACKSON DA SILVA TORRES</w:t>
      </w:r>
    </w:p>
    <w:p w14:paraId="5D62B2E6" w14:textId="77777777" w:rsidR="0075768E" w:rsidRPr="008C5B6C" w:rsidRDefault="0075768E">
      <w:pPr>
        <w:spacing w:line="200" w:lineRule="exact"/>
        <w:rPr>
          <w:sz w:val="24"/>
          <w:szCs w:val="24"/>
          <w:lang w:val="pt-BR"/>
        </w:rPr>
      </w:pPr>
    </w:p>
    <w:p w14:paraId="2E761C10" w14:textId="77777777" w:rsidR="0075768E" w:rsidRPr="008C5B6C" w:rsidRDefault="0075768E">
      <w:pPr>
        <w:spacing w:line="200" w:lineRule="exact"/>
        <w:rPr>
          <w:sz w:val="24"/>
          <w:szCs w:val="24"/>
          <w:lang w:val="pt-BR"/>
        </w:rPr>
      </w:pPr>
    </w:p>
    <w:p w14:paraId="041F6AFB" w14:textId="77777777" w:rsidR="0075768E" w:rsidRPr="008C5B6C" w:rsidRDefault="0075768E">
      <w:pPr>
        <w:spacing w:line="200" w:lineRule="exact"/>
        <w:rPr>
          <w:sz w:val="24"/>
          <w:szCs w:val="24"/>
          <w:lang w:val="pt-BR"/>
        </w:rPr>
      </w:pPr>
    </w:p>
    <w:p w14:paraId="4457D881" w14:textId="77777777" w:rsidR="0075768E" w:rsidRPr="008C5B6C" w:rsidRDefault="0075768E">
      <w:pPr>
        <w:spacing w:line="200" w:lineRule="exact"/>
        <w:rPr>
          <w:sz w:val="24"/>
          <w:szCs w:val="24"/>
          <w:lang w:val="pt-BR"/>
        </w:rPr>
      </w:pPr>
    </w:p>
    <w:p w14:paraId="7919A4FA" w14:textId="77777777" w:rsidR="0075768E" w:rsidRPr="008C5B6C" w:rsidRDefault="0075768E">
      <w:pPr>
        <w:spacing w:line="200" w:lineRule="exact"/>
        <w:rPr>
          <w:sz w:val="24"/>
          <w:szCs w:val="24"/>
          <w:lang w:val="pt-BR"/>
        </w:rPr>
      </w:pPr>
    </w:p>
    <w:p w14:paraId="67DAFC09" w14:textId="77777777" w:rsidR="0075768E" w:rsidRPr="008C5B6C" w:rsidRDefault="0075768E">
      <w:pPr>
        <w:spacing w:line="200" w:lineRule="exact"/>
        <w:rPr>
          <w:sz w:val="24"/>
          <w:szCs w:val="24"/>
          <w:lang w:val="pt-BR"/>
        </w:rPr>
      </w:pPr>
    </w:p>
    <w:p w14:paraId="5703D0CA" w14:textId="77777777" w:rsidR="0075768E" w:rsidRPr="008C5B6C" w:rsidRDefault="0075768E">
      <w:pPr>
        <w:spacing w:line="200" w:lineRule="exact"/>
        <w:rPr>
          <w:sz w:val="24"/>
          <w:szCs w:val="24"/>
          <w:lang w:val="pt-BR"/>
        </w:rPr>
      </w:pPr>
    </w:p>
    <w:p w14:paraId="486DC853" w14:textId="77777777" w:rsidR="0075768E" w:rsidRPr="008C5B6C" w:rsidRDefault="0075768E">
      <w:pPr>
        <w:spacing w:line="200" w:lineRule="exact"/>
        <w:rPr>
          <w:sz w:val="24"/>
          <w:szCs w:val="24"/>
          <w:lang w:val="pt-BR"/>
        </w:rPr>
      </w:pPr>
    </w:p>
    <w:p w14:paraId="36AAE40E" w14:textId="77777777" w:rsidR="0075768E" w:rsidRPr="008C5B6C" w:rsidRDefault="0075768E">
      <w:pPr>
        <w:spacing w:line="200" w:lineRule="exact"/>
        <w:rPr>
          <w:sz w:val="24"/>
          <w:szCs w:val="24"/>
          <w:lang w:val="pt-BR"/>
        </w:rPr>
      </w:pPr>
    </w:p>
    <w:p w14:paraId="54FBC700" w14:textId="77777777" w:rsidR="0075768E" w:rsidRPr="008C5B6C" w:rsidRDefault="0075768E">
      <w:pPr>
        <w:spacing w:line="200" w:lineRule="exact"/>
        <w:rPr>
          <w:sz w:val="24"/>
          <w:szCs w:val="24"/>
          <w:lang w:val="pt-BR"/>
        </w:rPr>
      </w:pPr>
    </w:p>
    <w:p w14:paraId="5A0E23A4" w14:textId="77777777" w:rsidR="0075768E" w:rsidRPr="008C5B6C" w:rsidRDefault="0075768E">
      <w:pPr>
        <w:spacing w:line="200" w:lineRule="exact"/>
        <w:rPr>
          <w:sz w:val="24"/>
          <w:szCs w:val="24"/>
          <w:lang w:val="pt-BR"/>
        </w:rPr>
      </w:pPr>
    </w:p>
    <w:p w14:paraId="6B7A1FD8" w14:textId="77777777" w:rsidR="0075768E" w:rsidRPr="008C5B6C" w:rsidRDefault="0075768E">
      <w:pPr>
        <w:spacing w:line="389" w:lineRule="exact"/>
        <w:rPr>
          <w:sz w:val="24"/>
          <w:szCs w:val="24"/>
          <w:lang w:val="pt-BR"/>
        </w:rPr>
      </w:pPr>
    </w:p>
    <w:p w14:paraId="4724966F" w14:textId="77777777" w:rsidR="0075768E" w:rsidRPr="008C5B6C" w:rsidRDefault="00BC6249">
      <w:pPr>
        <w:ind w:right="-279"/>
        <w:jc w:val="center"/>
        <w:rPr>
          <w:sz w:val="20"/>
          <w:szCs w:val="20"/>
          <w:lang w:val="pt-BR"/>
        </w:rPr>
      </w:pPr>
      <w:r w:rsidRPr="008C5B6C">
        <w:rPr>
          <w:rFonts w:ascii="Arial" w:eastAsia="Arial" w:hAnsi="Arial" w:cs="Arial"/>
          <w:b/>
          <w:bCs/>
          <w:sz w:val="23"/>
          <w:szCs w:val="23"/>
          <w:lang w:val="pt-BR"/>
        </w:rPr>
        <w:t>OS EFEITOS DAS VARIAÇÕES DOS COMPONENTES DO SPREAD EX-POST NA</w:t>
      </w:r>
    </w:p>
    <w:p w14:paraId="61ABE8A1" w14:textId="77777777" w:rsidR="0075768E" w:rsidRPr="008C5B6C" w:rsidRDefault="0075768E">
      <w:pPr>
        <w:spacing w:line="214" w:lineRule="exact"/>
        <w:rPr>
          <w:sz w:val="24"/>
          <w:szCs w:val="24"/>
          <w:lang w:val="pt-BR"/>
        </w:rPr>
      </w:pPr>
    </w:p>
    <w:p w14:paraId="1B084D32" w14:textId="77777777" w:rsidR="0075768E" w:rsidRPr="008C5B6C" w:rsidRDefault="00BC6249">
      <w:pPr>
        <w:ind w:left="1900"/>
        <w:rPr>
          <w:sz w:val="20"/>
          <w:szCs w:val="20"/>
          <w:lang w:val="pt-BR"/>
        </w:rPr>
      </w:pPr>
      <w:r w:rsidRPr="008C5B6C">
        <w:rPr>
          <w:rFonts w:ascii="Arial" w:eastAsia="Arial" w:hAnsi="Arial" w:cs="Arial"/>
          <w:b/>
          <w:bCs/>
          <w:sz w:val="24"/>
          <w:szCs w:val="24"/>
          <w:lang w:val="pt-BR"/>
        </w:rPr>
        <w:t>RENTABILIDADE DAS INSTITUIÇÕES BANCÁRIAS.</w:t>
      </w:r>
    </w:p>
    <w:p w14:paraId="28862F70" w14:textId="77777777" w:rsidR="0075768E" w:rsidRPr="008C5B6C" w:rsidRDefault="0075768E">
      <w:pPr>
        <w:spacing w:line="200" w:lineRule="exact"/>
        <w:rPr>
          <w:sz w:val="24"/>
          <w:szCs w:val="24"/>
          <w:lang w:val="pt-BR"/>
        </w:rPr>
      </w:pPr>
    </w:p>
    <w:p w14:paraId="3ED69EF9" w14:textId="77777777" w:rsidR="0075768E" w:rsidRPr="008C5B6C" w:rsidRDefault="0075768E">
      <w:pPr>
        <w:spacing w:line="200" w:lineRule="exact"/>
        <w:rPr>
          <w:sz w:val="24"/>
          <w:szCs w:val="24"/>
          <w:lang w:val="pt-BR"/>
        </w:rPr>
      </w:pPr>
    </w:p>
    <w:p w14:paraId="4A9D94A4" w14:textId="77777777" w:rsidR="0075768E" w:rsidRPr="008C5B6C" w:rsidRDefault="0075768E">
      <w:pPr>
        <w:spacing w:line="200" w:lineRule="exact"/>
        <w:rPr>
          <w:sz w:val="24"/>
          <w:szCs w:val="24"/>
          <w:lang w:val="pt-BR"/>
        </w:rPr>
      </w:pPr>
    </w:p>
    <w:p w14:paraId="1A5C3DC8" w14:textId="77777777" w:rsidR="0075768E" w:rsidRPr="008C5B6C" w:rsidRDefault="0075768E">
      <w:pPr>
        <w:spacing w:line="200" w:lineRule="exact"/>
        <w:rPr>
          <w:sz w:val="24"/>
          <w:szCs w:val="24"/>
          <w:lang w:val="pt-BR"/>
        </w:rPr>
      </w:pPr>
    </w:p>
    <w:p w14:paraId="5FBAF234" w14:textId="77777777" w:rsidR="0075768E" w:rsidRPr="008C5B6C" w:rsidRDefault="0075768E">
      <w:pPr>
        <w:spacing w:line="200" w:lineRule="exact"/>
        <w:rPr>
          <w:sz w:val="24"/>
          <w:szCs w:val="24"/>
          <w:lang w:val="pt-BR"/>
        </w:rPr>
      </w:pPr>
    </w:p>
    <w:p w14:paraId="21EA98D9" w14:textId="77777777" w:rsidR="0075768E" w:rsidRPr="008C5B6C" w:rsidRDefault="0075768E">
      <w:pPr>
        <w:spacing w:line="200" w:lineRule="exact"/>
        <w:rPr>
          <w:sz w:val="24"/>
          <w:szCs w:val="24"/>
          <w:lang w:val="pt-BR"/>
        </w:rPr>
      </w:pPr>
    </w:p>
    <w:p w14:paraId="3FF67C26" w14:textId="77777777" w:rsidR="0075768E" w:rsidRPr="008C5B6C" w:rsidRDefault="0075768E">
      <w:pPr>
        <w:spacing w:line="200" w:lineRule="exact"/>
        <w:rPr>
          <w:sz w:val="24"/>
          <w:szCs w:val="24"/>
          <w:lang w:val="pt-BR"/>
        </w:rPr>
      </w:pPr>
    </w:p>
    <w:p w14:paraId="6E0583EF" w14:textId="77777777" w:rsidR="0075768E" w:rsidRPr="008C5B6C" w:rsidRDefault="0075768E">
      <w:pPr>
        <w:spacing w:line="200" w:lineRule="exact"/>
        <w:rPr>
          <w:sz w:val="24"/>
          <w:szCs w:val="24"/>
          <w:lang w:val="pt-BR"/>
        </w:rPr>
      </w:pPr>
    </w:p>
    <w:p w14:paraId="64A368A0" w14:textId="77777777" w:rsidR="0075768E" w:rsidRPr="008C5B6C" w:rsidRDefault="0075768E">
      <w:pPr>
        <w:spacing w:line="200" w:lineRule="exact"/>
        <w:rPr>
          <w:sz w:val="24"/>
          <w:szCs w:val="24"/>
          <w:lang w:val="pt-BR"/>
        </w:rPr>
      </w:pPr>
    </w:p>
    <w:p w14:paraId="6BF1A541" w14:textId="77777777" w:rsidR="0075768E" w:rsidRPr="008C5B6C" w:rsidRDefault="0075768E">
      <w:pPr>
        <w:spacing w:line="200" w:lineRule="exact"/>
        <w:rPr>
          <w:sz w:val="24"/>
          <w:szCs w:val="24"/>
          <w:lang w:val="pt-BR"/>
        </w:rPr>
      </w:pPr>
    </w:p>
    <w:p w14:paraId="305D945E" w14:textId="77777777" w:rsidR="0075768E" w:rsidRPr="008C5B6C" w:rsidRDefault="0075768E">
      <w:pPr>
        <w:spacing w:line="200" w:lineRule="exact"/>
        <w:rPr>
          <w:sz w:val="24"/>
          <w:szCs w:val="24"/>
          <w:lang w:val="pt-BR"/>
        </w:rPr>
      </w:pPr>
    </w:p>
    <w:p w14:paraId="1111A767" w14:textId="77777777" w:rsidR="0075768E" w:rsidRPr="008C5B6C" w:rsidRDefault="0075768E">
      <w:pPr>
        <w:spacing w:line="200" w:lineRule="exact"/>
        <w:rPr>
          <w:sz w:val="24"/>
          <w:szCs w:val="24"/>
          <w:lang w:val="pt-BR"/>
        </w:rPr>
      </w:pPr>
    </w:p>
    <w:p w14:paraId="6D4FD84E" w14:textId="77777777" w:rsidR="0075768E" w:rsidRPr="008C5B6C" w:rsidRDefault="0075768E">
      <w:pPr>
        <w:spacing w:line="200" w:lineRule="exact"/>
        <w:rPr>
          <w:sz w:val="24"/>
          <w:szCs w:val="24"/>
          <w:lang w:val="pt-BR"/>
        </w:rPr>
      </w:pPr>
    </w:p>
    <w:p w14:paraId="2B2A29E3" w14:textId="77777777" w:rsidR="0075768E" w:rsidRPr="008C5B6C" w:rsidRDefault="0075768E">
      <w:pPr>
        <w:spacing w:line="200" w:lineRule="exact"/>
        <w:rPr>
          <w:sz w:val="24"/>
          <w:szCs w:val="24"/>
          <w:lang w:val="pt-BR"/>
        </w:rPr>
      </w:pPr>
    </w:p>
    <w:p w14:paraId="0B95C58E" w14:textId="77777777" w:rsidR="0075768E" w:rsidRPr="008C5B6C" w:rsidRDefault="0075768E">
      <w:pPr>
        <w:spacing w:line="200" w:lineRule="exact"/>
        <w:rPr>
          <w:sz w:val="24"/>
          <w:szCs w:val="24"/>
          <w:lang w:val="pt-BR"/>
        </w:rPr>
      </w:pPr>
    </w:p>
    <w:p w14:paraId="0BC89522" w14:textId="77777777" w:rsidR="0075768E" w:rsidRPr="008C5B6C" w:rsidRDefault="0075768E">
      <w:pPr>
        <w:spacing w:line="200" w:lineRule="exact"/>
        <w:rPr>
          <w:sz w:val="24"/>
          <w:szCs w:val="24"/>
          <w:lang w:val="pt-BR"/>
        </w:rPr>
      </w:pPr>
    </w:p>
    <w:p w14:paraId="290DE3D6" w14:textId="77777777" w:rsidR="0075768E" w:rsidRPr="008C5B6C" w:rsidRDefault="0075768E">
      <w:pPr>
        <w:spacing w:line="388" w:lineRule="exact"/>
        <w:rPr>
          <w:sz w:val="24"/>
          <w:szCs w:val="24"/>
          <w:lang w:val="pt-BR"/>
        </w:rPr>
      </w:pPr>
    </w:p>
    <w:p w14:paraId="14EA6236" w14:textId="77777777" w:rsidR="0075768E" w:rsidRPr="008C5B6C" w:rsidRDefault="00BC6249">
      <w:pPr>
        <w:ind w:right="-279"/>
        <w:jc w:val="center"/>
        <w:rPr>
          <w:sz w:val="20"/>
          <w:szCs w:val="20"/>
          <w:lang w:val="pt-BR"/>
        </w:rPr>
      </w:pPr>
      <w:r w:rsidRPr="008C5B6C">
        <w:rPr>
          <w:rFonts w:ascii="Arial" w:eastAsia="Arial" w:hAnsi="Arial" w:cs="Arial"/>
          <w:b/>
          <w:bCs/>
          <w:sz w:val="29"/>
          <w:szCs w:val="29"/>
          <w:lang w:val="pt-BR"/>
        </w:rPr>
        <w:t>CURITIBA</w:t>
      </w:r>
    </w:p>
    <w:p w14:paraId="7EC66072" w14:textId="77777777" w:rsidR="0075768E" w:rsidRPr="008C5B6C" w:rsidRDefault="0075768E">
      <w:pPr>
        <w:rPr>
          <w:lang w:val="pt-BR"/>
        </w:rPr>
        <w:sectPr w:rsidR="0075768E" w:rsidRPr="008C5B6C">
          <w:pgSz w:w="11900" w:h="16838"/>
          <w:pgMar w:top="1440" w:right="1166" w:bottom="982" w:left="1440" w:header="0" w:footer="0" w:gutter="0"/>
          <w:cols w:space="720" w:equalWidth="0">
            <w:col w:w="9300"/>
          </w:cols>
        </w:sectPr>
      </w:pPr>
    </w:p>
    <w:p w14:paraId="1B6EE369" w14:textId="77777777" w:rsidR="0075768E" w:rsidRPr="008C5B6C" w:rsidRDefault="0075768E">
      <w:pPr>
        <w:spacing w:line="380" w:lineRule="exact"/>
        <w:rPr>
          <w:sz w:val="24"/>
          <w:szCs w:val="24"/>
          <w:lang w:val="pt-BR"/>
        </w:rPr>
      </w:pPr>
    </w:p>
    <w:p w14:paraId="0816FF80" w14:textId="77777777" w:rsidR="0075768E" w:rsidRPr="008C5B6C" w:rsidRDefault="00BC6249">
      <w:pPr>
        <w:ind w:right="-299"/>
        <w:jc w:val="center"/>
        <w:rPr>
          <w:sz w:val="20"/>
          <w:szCs w:val="20"/>
          <w:lang w:val="pt-BR"/>
        </w:rPr>
      </w:pPr>
      <w:r w:rsidRPr="008C5B6C">
        <w:rPr>
          <w:rFonts w:ascii="Arial" w:eastAsia="Arial" w:hAnsi="Arial" w:cs="Arial"/>
          <w:b/>
          <w:bCs/>
          <w:sz w:val="28"/>
          <w:szCs w:val="28"/>
          <w:lang w:val="pt-BR"/>
        </w:rPr>
        <w:t>2020</w:t>
      </w:r>
    </w:p>
    <w:p w14:paraId="7554887F" w14:textId="77777777" w:rsidR="0075768E" w:rsidRPr="008C5B6C" w:rsidRDefault="0075768E">
      <w:pPr>
        <w:rPr>
          <w:lang w:val="pt-BR"/>
        </w:rPr>
        <w:sectPr w:rsidR="0075768E" w:rsidRPr="008C5B6C">
          <w:type w:val="continuous"/>
          <w:pgSz w:w="11900" w:h="16838"/>
          <w:pgMar w:top="1440" w:right="1166" w:bottom="982" w:left="1440" w:header="0" w:footer="0" w:gutter="0"/>
          <w:cols w:space="720" w:equalWidth="0">
            <w:col w:w="9300"/>
          </w:cols>
        </w:sectPr>
      </w:pPr>
    </w:p>
    <w:p w14:paraId="4705566A" w14:textId="77777777" w:rsidR="0075768E" w:rsidRPr="008C5B6C" w:rsidRDefault="0075768E">
      <w:pPr>
        <w:spacing w:line="274" w:lineRule="exact"/>
        <w:rPr>
          <w:sz w:val="20"/>
          <w:szCs w:val="20"/>
          <w:lang w:val="pt-BR"/>
        </w:rPr>
      </w:pPr>
    </w:p>
    <w:p w14:paraId="32D0F81A" w14:textId="77777777" w:rsidR="0075768E" w:rsidRPr="008C5B6C" w:rsidRDefault="00BC6249">
      <w:pPr>
        <w:ind w:right="-299"/>
        <w:jc w:val="center"/>
        <w:rPr>
          <w:sz w:val="20"/>
          <w:szCs w:val="20"/>
          <w:lang w:val="pt-BR"/>
        </w:rPr>
      </w:pPr>
      <w:r w:rsidRPr="008C5B6C">
        <w:rPr>
          <w:rFonts w:ascii="Arial" w:eastAsia="Arial" w:hAnsi="Arial" w:cs="Arial"/>
          <w:sz w:val="24"/>
          <w:szCs w:val="24"/>
          <w:lang w:val="pt-BR"/>
        </w:rPr>
        <w:t>JACKSON DA SILVA TORRES</w:t>
      </w:r>
    </w:p>
    <w:p w14:paraId="15CABDE3" w14:textId="77777777" w:rsidR="0075768E" w:rsidRPr="008C5B6C" w:rsidRDefault="0075768E">
      <w:pPr>
        <w:spacing w:line="200" w:lineRule="exact"/>
        <w:rPr>
          <w:sz w:val="20"/>
          <w:szCs w:val="20"/>
          <w:lang w:val="pt-BR"/>
        </w:rPr>
      </w:pPr>
    </w:p>
    <w:p w14:paraId="1DE36909" w14:textId="77777777" w:rsidR="0075768E" w:rsidRPr="008C5B6C" w:rsidRDefault="0075768E">
      <w:pPr>
        <w:spacing w:line="200" w:lineRule="exact"/>
        <w:rPr>
          <w:sz w:val="20"/>
          <w:szCs w:val="20"/>
          <w:lang w:val="pt-BR"/>
        </w:rPr>
      </w:pPr>
    </w:p>
    <w:p w14:paraId="38414142" w14:textId="77777777" w:rsidR="0075768E" w:rsidRPr="008C5B6C" w:rsidRDefault="0075768E">
      <w:pPr>
        <w:spacing w:line="200" w:lineRule="exact"/>
        <w:rPr>
          <w:sz w:val="20"/>
          <w:szCs w:val="20"/>
          <w:lang w:val="pt-BR"/>
        </w:rPr>
      </w:pPr>
    </w:p>
    <w:p w14:paraId="3A71434A" w14:textId="77777777" w:rsidR="0075768E" w:rsidRPr="008C5B6C" w:rsidRDefault="0075768E">
      <w:pPr>
        <w:spacing w:line="200" w:lineRule="exact"/>
        <w:rPr>
          <w:sz w:val="20"/>
          <w:szCs w:val="20"/>
          <w:lang w:val="pt-BR"/>
        </w:rPr>
      </w:pPr>
    </w:p>
    <w:p w14:paraId="262F3E35" w14:textId="77777777" w:rsidR="0075768E" w:rsidRPr="008C5B6C" w:rsidRDefault="0075768E">
      <w:pPr>
        <w:spacing w:line="200" w:lineRule="exact"/>
        <w:rPr>
          <w:sz w:val="20"/>
          <w:szCs w:val="20"/>
          <w:lang w:val="pt-BR"/>
        </w:rPr>
      </w:pPr>
    </w:p>
    <w:p w14:paraId="7D72464D" w14:textId="77777777" w:rsidR="0075768E" w:rsidRPr="008C5B6C" w:rsidRDefault="0075768E">
      <w:pPr>
        <w:spacing w:line="200" w:lineRule="exact"/>
        <w:rPr>
          <w:sz w:val="20"/>
          <w:szCs w:val="20"/>
          <w:lang w:val="pt-BR"/>
        </w:rPr>
      </w:pPr>
    </w:p>
    <w:p w14:paraId="23FFEA04" w14:textId="77777777" w:rsidR="0075768E" w:rsidRPr="008C5B6C" w:rsidRDefault="0075768E">
      <w:pPr>
        <w:spacing w:line="200" w:lineRule="exact"/>
        <w:rPr>
          <w:sz w:val="20"/>
          <w:szCs w:val="20"/>
          <w:lang w:val="pt-BR"/>
        </w:rPr>
      </w:pPr>
    </w:p>
    <w:p w14:paraId="2BC1609D" w14:textId="77777777" w:rsidR="0075768E" w:rsidRPr="008C5B6C" w:rsidRDefault="0075768E">
      <w:pPr>
        <w:spacing w:line="200" w:lineRule="exact"/>
        <w:rPr>
          <w:sz w:val="20"/>
          <w:szCs w:val="20"/>
          <w:lang w:val="pt-BR"/>
        </w:rPr>
      </w:pPr>
    </w:p>
    <w:p w14:paraId="34A4339D" w14:textId="77777777" w:rsidR="0075768E" w:rsidRPr="008C5B6C" w:rsidRDefault="0075768E">
      <w:pPr>
        <w:spacing w:line="200" w:lineRule="exact"/>
        <w:rPr>
          <w:sz w:val="20"/>
          <w:szCs w:val="20"/>
          <w:lang w:val="pt-BR"/>
        </w:rPr>
      </w:pPr>
    </w:p>
    <w:p w14:paraId="1A5CD9F1" w14:textId="77777777" w:rsidR="0075768E" w:rsidRPr="008C5B6C" w:rsidRDefault="0075768E">
      <w:pPr>
        <w:spacing w:line="200" w:lineRule="exact"/>
        <w:rPr>
          <w:sz w:val="20"/>
          <w:szCs w:val="20"/>
          <w:lang w:val="pt-BR"/>
        </w:rPr>
      </w:pPr>
    </w:p>
    <w:p w14:paraId="7721A619" w14:textId="77777777" w:rsidR="0075768E" w:rsidRPr="008C5B6C" w:rsidRDefault="0075768E">
      <w:pPr>
        <w:spacing w:line="200" w:lineRule="exact"/>
        <w:rPr>
          <w:sz w:val="20"/>
          <w:szCs w:val="20"/>
          <w:lang w:val="pt-BR"/>
        </w:rPr>
      </w:pPr>
    </w:p>
    <w:p w14:paraId="60EE0C15" w14:textId="77777777" w:rsidR="0075768E" w:rsidRPr="008C5B6C" w:rsidRDefault="0075768E">
      <w:pPr>
        <w:spacing w:line="200" w:lineRule="exact"/>
        <w:rPr>
          <w:sz w:val="20"/>
          <w:szCs w:val="20"/>
          <w:lang w:val="pt-BR"/>
        </w:rPr>
      </w:pPr>
    </w:p>
    <w:p w14:paraId="27527D56" w14:textId="77777777" w:rsidR="0075768E" w:rsidRPr="008C5B6C" w:rsidRDefault="0075768E">
      <w:pPr>
        <w:spacing w:line="275" w:lineRule="exact"/>
        <w:rPr>
          <w:sz w:val="20"/>
          <w:szCs w:val="20"/>
          <w:lang w:val="pt-BR"/>
        </w:rPr>
      </w:pPr>
    </w:p>
    <w:p w14:paraId="229F21D0" w14:textId="77777777" w:rsidR="0075768E" w:rsidRPr="008C5B6C" w:rsidRDefault="00BC6249">
      <w:pPr>
        <w:ind w:right="-319"/>
        <w:jc w:val="center"/>
        <w:rPr>
          <w:sz w:val="24"/>
          <w:szCs w:val="24"/>
          <w:lang w:val="pt-BR"/>
        </w:rPr>
      </w:pPr>
      <w:r w:rsidRPr="008C5B6C">
        <w:rPr>
          <w:rFonts w:ascii="Arial" w:eastAsia="Arial" w:hAnsi="Arial" w:cs="Arial"/>
          <w:sz w:val="24"/>
          <w:szCs w:val="24"/>
          <w:lang w:val="pt-BR"/>
        </w:rPr>
        <w:t>OS EFEITOS DAS VARIAÇÕES DOS COMPONENTES DO SPREAD EX-POST NA</w:t>
      </w:r>
    </w:p>
    <w:p w14:paraId="4DE0ECAC" w14:textId="77777777" w:rsidR="0075768E" w:rsidRPr="008C5B6C" w:rsidRDefault="0075768E">
      <w:pPr>
        <w:spacing w:line="214" w:lineRule="exact"/>
        <w:rPr>
          <w:sz w:val="24"/>
          <w:szCs w:val="24"/>
          <w:lang w:val="pt-BR"/>
        </w:rPr>
      </w:pPr>
    </w:p>
    <w:p w14:paraId="48E46098" w14:textId="77777777" w:rsidR="0075768E" w:rsidRPr="008C5B6C" w:rsidRDefault="00BC6249">
      <w:pPr>
        <w:ind w:left="1980"/>
        <w:rPr>
          <w:sz w:val="24"/>
          <w:szCs w:val="24"/>
          <w:lang w:val="pt-BR"/>
        </w:rPr>
      </w:pPr>
      <w:r w:rsidRPr="008C5B6C">
        <w:rPr>
          <w:rFonts w:ascii="Arial" w:eastAsia="Arial" w:hAnsi="Arial" w:cs="Arial"/>
          <w:sz w:val="24"/>
          <w:szCs w:val="24"/>
          <w:lang w:val="pt-BR"/>
        </w:rPr>
        <w:t>RENTABILIDADE DAS INSTITUIÇÕES BANCÁRIAS.</w:t>
      </w:r>
    </w:p>
    <w:p w14:paraId="7C5A8673" w14:textId="77777777" w:rsidR="0075768E" w:rsidRPr="008C5B6C" w:rsidRDefault="0075768E">
      <w:pPr>
        <w:spacing w:line="200" w:lineRule="exact"/>
        <w:rPr>
          <w:sz w:val="20"/>
          <w:szCs w:val="20"/>
          <w:lang w:val="pt-BR"/>
        </w:rPr>
      </w:pPr>
    </w:p>
    <w:p w14:paraId="37E4E4CF" w14:textId="77777777" w:rsidR="0075768E" w:rsidRPr="008C5B6C" w:rsidRDefault="0075768E">
      <w:pPr>
        <w:spacing w:line="200" w:lineRule="exact"/>
        <w:rPr>
          <w:sz w:val="20"/>
          <w:szCs w:val="20"/>
          <w:lang w:val="pt-BR"/>
        </w:rPr>
      </w:pPr>
    </w:p>
    <w:p w14:paraId="632ABCED" w14:textId="77777777" w:rsidR="0075768E" w:rsidRPr="008C5B6C" w:rsidRDefault="0075768E">
      <w:pPr>
        <w:spacing w:line="200" w:lineRule="exact"/>
        <w:rPr>
          <w:sz w:val="20"/>
          <w:szCs w:val="20"/>
          <w:lang w:val="pt-BR"/>
        </w:rPr>
      </w:pPr>
    </w:p>
    <w:p w14:paraId="799EC73B" w14:textId="77777777" w:rsidR="0075768E" w:rsidRPr="008C5B6C" w:rsidRDefault="0075768E">
      <w:pPr>
        <w:spacing w:line="200" w:lineRule="exact"/>
        <w:rPr>
          <w:sz w:val="20"/>
          <w:szCs w:val="20"/>
          <w:lang w:val="pt-BR"/>
        </w:rPr>
      </w:pPr>
    </w:p>
    <w:p w14:paraId="5B4E1B4B" w14:textId="77777777" w:rsidR="0075768E" w:rsidRPr="008C5B6C" w:rsidRDefault="0075768E">
      <w:pPr>
        <w:spacing w:line="200" w:lineRule="exact"/>
        <w:rPr>
          <w:sz w:val="20"/>
          <w:szCs w:val="20"/>
          <w:lang w:val="pt-BR"/>
        </w:rPr>
      </w:pPr>
    </w:p>
    <w:p w14:paraId="5E79E5A2" w14:textId="77777777" w:rsidR="0075768E" w:rsidRPr="008C5B6C" w:rsidRDefault="0075768E">
      <w:pPr>
        <w:spacing w:line="200" w:lineRule="exact"/>
        <w:rPr>
          <w:sz w:val="20"/>
          <w:szCs w:val="20"/>
          <w:lang w:val="pt-BR"/>
        </w:rPr>
      </w:pPr>
    </w:p>
    <w:p w14:paraId="056B6C72" w14:textId="77777777" w:rsidR="0075768E" w:rsidRPr="008C5B6C" w:rsidRDefault="0075768E">
      <w:pPr>
        <w:spacing w:line="200" w:lineRule="exact"/>
        <w:rPr>
          <w:sz w:val="20"/>
          <w:szCs w:val="20"/>
          <w:lang w:val="pt-BR"/>
        </w:rPr>
      </w:pPr>
    </w:p>
    <w:p w14:paraId="052BF6CF" w14:textId="77777777" w:rsidR="0075768E" w:rsidRPr="008C5B6C" w:rsidRDefault="0075768E">
      <w:pPr>
        <w:spacing w:line="200" w:lineRule="exact"/>
        <w:rPr>
          <w:sz w:val="20"/>
          <w:szCs w:val="20"/>
          <w:lang w:val="pt-BR"/>
        </w:rPr>
      </w:pPr>
    </w:p>
    <w:p w14:paraId="02A808D1" w14:textId="77777777" w:rsidR="0075768E" w:rsidRPr="008C5B6C" w:rsidRDefault="0075768E">
      <w:pPr>
        <w:spacing w:line="200" w:lineRule="exact"/>
        <w:rPr>
          <w:sz w:val="20"/>
          <w:szCs w:val="20"/>
          <w:lang w:val="pt-BR"/>
        </w:rPr>
      </w:pPr>
    </w:p>
    <w:p w14:paraId="0366F473" w14:textId="77777777" w:rsidR="0075768E" w:rsidRPr="008C5B6C" w:rsidRDefault="0075768E">
      <w:pPr>
        <w:spacing w:line="200" w:lineRule="exact"/>
        <w:rPr>
          <w:sz w:val="20"/>
          <w:szCs w:val="20"/>
          <w:lang w:val="pt-BR"/>
        </w:rPr>
      </w:pPr>
    </w:p>
    <w:p w14:paraId="1FBC8DF0" w14:textId="77777777" w:rsidR="0075768E" w:rsidRPr="008C5B6C" w:rsidRDefault="0075768E">
      <w:pPr>
        <w:spacing w:line="200" w:lineRule="exact"/>
        <w:rPr>
          <w:sz w:val="20"/>
          <w:szCs w:val="20"/>
          <w:lang w:val="pt-BR"/>
        </w:rPr>
      </w:pPr>
    </w:p>
    <w:p w14:paraId="1F9DF677" w14:textId="77777777" w:rsidR="0075768E" w:rsidRPr="008C5B6C" w:rsidRDefault="0075768E">
      <w:pPr>
        <w:spacing w:line="200" w:lineRule="exact"/>
        <w:rPr>
          <w:sz w:val="20"/>
          <w:szCs w:val="20"/>
          <w:lang w:val="pt-BR"/>
        </w:rPr>
      </w:pPr>
    </w:p>
    <w:p w14:paraId="0A04E5FF" w14:textId="77777777" w:rsidR="0075768E" w:rsidRPr="008C5B6C" w:rsidRDefault="0075768E">
      <w:pPr>
        <w:spacing w:line="333" w:lineRule="exact"/>
        <w:rPr>
          <w:sz w:val="20"/>
          <w:szCs w:val="20"/>
          <w:lang w:val="pt-BR"/>
        </w:rPr>
      </w:pPr>
    </w:p>
    <w:p w14:paraId="78F830A7" w14:textId="77777777" w:rsidR="0075768E" w:rsidRPr="008C5B6C" w:rsidRDefault="00BC6249">
      <w:pPr>
        <w:ind w:left="4600"/>
        <w:rPr>
          <w:sz w:val="20"/>
          <w:szCs w:val="20"/>
          <w:lang w:val="pt-BR"/>
        </w:rPr>
      </w:pPr>
      <w:r w:rsidRPr="008C5B6C">
        <w:rPr>
          <w:rFonts w:ascii="Arial" w:eastAsia="Arial" w:hAnsi="Arial" w:cs="Arial"/>
          <w:lang w:val="pt-BR"/>
        </w:rPr>
        <w:t>Trabalho apresentado como requisito parcial</w:t>
      </w:r>
    </w:p>
    <w:p w14:paraId="646F6406" w14:textId="77777777" w:rsidR="0075768E" w:rsidRPr="008C5B6C" w:rsidRDefault="0075768E">
      <w:pPr>
        <w:spacing w:line="18" w:lineRule="exact"/>
        <w:rPr>
          <w:sz w:val="20"/>
          <w:szCs w:val="20"/>
          <w:lang w:val="pt-BR"/>
        </w:rPr>
      </w:pPr>
    </w:p>
    <w:p w14:paraId="205D2B40" w14:textId="77777777" w:rsidR="0075768E" w:rsidRPr="008C5B6C" w:rsidRDefault="00BC6249">
      <w:pPr>
        <w:ind w:left="4600"/>
        <w:rPr>
          <w:sz w:val="20"/>
          <w:szCs w:val="20"/>
          <w:lang w:val="pt-BR"/>
        </w:rPr>
      </w:pPr>
      <w:proofErr w:type="gramStart"/>
      <w:r w:rsidRPr="008C5B6C">
        <w:rPr>
          <w:rFonts w:ascii="Arial" w:eastAsia="Arial" w:hAnsi="Arial" w:cs="Arial"/>
          <w:lang w:val="pt-BR"/>
        </w:rPr>
        <w:t>para</w:t>
      </w:r>
      <w:proofErr w:type="gramEnd"/>
      <w:r w:rsidRPr="008C5B6C">
        <w:rPr>
          <w:rFonts w:ascii="Arial" w:eastAsia="Arial" w:hAnsi="Arial" w:cs="Arial"/>
          <w:lang w:val="pt-BR"/>
        </w:rPr>
        <w:t xml:space="preserve"> a obtenção do título de Mestre </w:t>
      </w:r>
      <w:proofErr w:type="spellStart"/>
      <w:r w:rsidRPr="008C5B6C">
        <w:rPr>
          <w:rFonts w:ascii="Arial" w:eastAsia="Arial" w:hAnsi="Arial" w:cs="Arial"/>
          <w:lang w:val="pt-BR"/>
        </w:rPr>
        <w:t>Profisisonal</w:t>
      </w:r>
      <w:proofErr w:type="spellEnd"/>
    </w:p>
    <w:p w14:paraId="3150ED66" w14:textId="77777777" w:rsidR="0075768E" w:rsidRPr="008C5B6C" w:rsidRDefault="0075768E">
      <w:pPr>
        <w:spacing w:line="18" w:lineRule="exact"/>
        <w:rPr>
          <w:sz w:val="20"/>
          <w:szCs w:val="20"/>
          <w:lang w:val="pt-BR"/>
        </w:rPr>
      </w:pPr>
    </w:p>
    <w:p w14:paraId="08B02FE9" w14:textId="77777777" w:rsidR="0075768E" w:rsidRPr="008C5B6C" w:rsidRDefault="00BC6249">
      <w:pPr>
        <w:ind w:left="4600"/>
        <w:rPr>
          <w:sz w:val="20"/>
          <w:szCs w:val="20"/>
          <w:lang w:val="pt-BR"/>
        </w:rPr>
      </w:pPr>
      <w:proofErr w:type="gramStart"/>
      <w:r w:rsidRPr="008C5B6C">
        <w:rPr>
          <w:rFonts w:ascii="Arial" w:eastAsia="Arial" w:hAnsi="Arial" w:cs="Arial"/>
          <w:sz w:val="21"/>
          <w:szCs w:val="21"/>
          <w:lang w:val="pt-BR"/>
        </w:rPr>
        <w:t>em</w:t>
      </w:r>
      <w:proofErr w:type="gramEnd"/>
      <w:r w:rsidRPr="008C5B6C">
        <w:rPr>
          <w:rFonts w:ascii="Arial" w:eastAsia="Arial" w:hAnsi="Arial" w:cs="Arial"/>
          <w:sz w:val="21"/>
          <w:szCs w:val="21"/>
          <w:lang w:val="pt-BR"/>
        </w:rPr>
        <w:t xml:space="preserve"> Economia no curso de Mestrado Profissional</w:t>
      </w:r>
    </w:p>
    <w:p w14:paraId="6A2AA68E" w14:textId="77777777" w:rsidR="0075768E" w:rsidRPr="008C5B6C" w:rsidRDefault="0075768E">
      <w:pPr>
        <w:spacing w:line="29" w:lineRule="exact"/>
        <w:rPr>
          <w:sz w:val="20"/>
          <w:szCs w:val="20"/>
          <w:lang w:val="pt-BR"/>
        </w:rPr>
      </w:pPr>
    </w:p>
    <w:p w14:paraId="0144762C" w14:textId="77777777" w:rsidR="0075768E" w:rsidRPr="008C5B6C" w:rsidRDefault="00BC6249">
      <w:pPr>
        <w:ind w:left="4600"/>
        <w:rPr>
          <w:sz w:val="20"/>
          <w:szCs w:val="20"/>
          <w:lang w:val="pt-BR"/>
        </w:rPr>
      </w:pPr>
      <w:proofErr w:type="gramStart"/>
      <w:r w:rsidRPr="008C5B6C">
        <w:rPr>
          <w:rFonts w:ascii="Arial" w:eastAsia="Arial" w:hAnsi="Arial" w:cs="Arial"/>
          <w:lang w:val="pt-BR"/>
        </w:rPr>
        <w:t>em</w:t>
      </w:r>
      <w:proofErr w:type="gramEnd"/>
      <w:r w:rsidRPr="008C5B6C">
        <w:rPr>
          <w:rFonts w:ascii="Arial" w:eastAsia="Arial" w:hAnsi="Arial" w:cs="Arial"/>
          <w:lang w:val="pt-BR"/>
        </w:rPr>
        <w:t xml:space="preserve"> Economia pelo Departamento de Economia</w:t>
      </w:r>
    </w:p>
    <w:p w14:paraId="3A762EA1" w14:textId="77777777" w:rsidR="0075768E" w:rsidRPr="008C5B6C" w:rsidRDefault="0075768E">
      <w:pPr>
        <w:spacing w:line="18" w:lineRule="exact"/>
        <w:rPr>
          <w:sz w:val="20"/>
          <w:szCs w:val="20"/>
          <w:lang w:val="pt-BR"/>
        </w:rPr>
      </w:pPr>
    </w:p>
    <w:p w14:paraId="62E7BC9D" w14:textId="77777777" w:rsidR="0075768E" w:rsidRPr="008C5B6C" w:rsidRDefault="00BC6249">
      <w:pPr>
        <w:ind w:left="4600"/>
        <w:rPr>
          <w:sz w:val="20"/>
          <w:szCs w:val="20"/>
          <w:lang w:val="pt-BR"/>
        </w:rPr>
      </w:pPr>
      <w:proofErr w:type="gramStart"/>
      <w:r w:rsidRPr="008C5B6C">
        <w:rPr>
          <w:rFonts w:ascii="Arial" w:eastAsia="Arial" w:hAnsi="Arial" w:cs="Arial"/>
          <w:lang w:val="pt-BR"/>
        </w:rPr>
        <w:t>da</w:t>
      </w:r>
      <w:proofErr w:type="gramEnd"/>
      <w:r w:rsidRPr="008C5B6C">
        <w:rPr>
          <w:rFonts w:ascii="Arial" w:eastAsia="Arial" w:hAnsi="Arial" w:cs="Arial"/>
          <w:lang w:val="pt-BR"/>
        </w:rPr>
        <w:t xml:space="preserve"> Universidade Federal do Paraná.</w:t>
      </w:r>
    </w:p>
    <w:p w14:paraId="6F3BCE71" w14:textId="77777777" w:rsidR="0075768E" w:rsidRPr="008C5B6C" w:rsidRDefault="0075768E">
      <w:pPr>
        <w:spacing w:line="131" w:lineRule="exact"/>
        <w:rPr>
          <w:sz w:val="20"/>
          <w:szCs w:val="20"/>
          <w:lang w:val="pt-BR"/>
        </w:rPr>
      </w:pPr>
    </w:p>
    <w:p w14:paraId="646BA51B" w14:textId="77777777" w:rsidR="0075768E" w:rsidRPr="008C5B6C" w:rsidRDefault="00BC6249">
      <w:pPr>
        <w:ind w:left="4600"/>
        <w:rPr>
          <w:sz w:val="20"/>
          <w:szCs w:val="20"/>
          <w:lang w:val="pt-BR"/>
        </w:rPr>
      </w:pPr>
      <w:r w:rsidRPr="008C5B6C">
        <w:rPr>
          <w:rFonts w:ascii="Arial" w:eastAsia="Arial" w:hAnsi="Arial" w:cs="Arial"/>
          <w:lang w:val="pt-BR"/>
        </w:rPr>
        <w:t xml:space="preserve">Orientadora: </w:t>
      </w:r>
      <w:proofErr w:type="spellStart"/>
      <w:r w:rsidRPr="008C5B6C">
        <w:rPr>
          <w:rFonts w:ascii="Arial" w:eastAsia="Arial" w:hAnsi="Arial" w:cs="Arial"/>
          <w:lang w:val="pt-BR"/>
        </w:rPr>
        <w:t>Profª</w:t>
      </w:r>
      <w:proofErr w:type="spellEnd"/>
      <w:r w:rsidRPr="008C5B6C">
        <w:rPr>
          <w:rFonts w:ascii="Arial" w:eastAsia="Arial" w:hAnsi="Arial" w:cs="Arial"/>
          <w:lang w:val="pt-BR"/>
        </w:rPr>
        <w:t xml:space="preserve"> Dra. Mayla Costa</w:t>
      </w:r>
    </w:p>
    <w:p w14:paraId="10A9F7EB" w14:textId="77777777" w:rsidR="0075768E" w:rsidRPr="008C5B6C" w:rsidRDefault="0075768E">
      <w:pPr>
        <w:spacing w:line="200" w:lineRule="exact"/>
        <w:rPr>
          <w:sz w:val="20"/>
          <w:szCs w:val="20"/>
          <w:lang w:val="pt-BR"/>
        </w:rPr>
      </w:pPr>
    </w:p>
    <w:p w14:paraId="6398B68E" w14:textId="77777777" w:rsidR="0075768E" w:rsidRPr="008C5B6C" w:rsidRDefault="0075768E">
      <w:pPr>
        <w:spacing w:line="200" w:lineRule="exact"/>
        <w:rPr>
          <w:sz w:val="20"/>
          <w:szCs w:val="20"/>
          <w:lang w:val="pt-BR"/>
        </w:rPr>
      </w:pPr>
    </w:p>
    <w:p w14:paraId="74A04AA9" w14:textId="77777777" w:rsidR="0075768E" w:rsidRPr="008C5B6C" w:rsidRDefault="0075768E">
      <w:pPr>
        <w:spacing w:line="200" w:lineRule="exact"/>
        <w:rPr>
          <w:sz w:val="20"/>
          <w:szCs w:val="20"/>
          <w:lang w:val="pt-BR"/>
        </w:rPr>
      </w:pPr>
    </w:p>
    <w:p w14:paraId="445D36DF" w14:textId="77777777" w:rsidR="0075768E" w:rsidRPr="008C5B6C" w:rsidRDefault="0075768E">
      <w:pPr>
        <w:spacing w:line="200" w:lineRule="exact"/>
        <w:rPr>
          <w:sz w:val="20"/>
          <w:szCs w:val="20"/>
          <w:lang w:val="pt-BR"/>
        </w:rPr>
      </w:pPr>
    </w:p>
    <w:p w14:paraId="470EDE0E" w14:textId="77777777" w:rsidR="0075768E" w:rsidRPr="008C5B6C" w:rsidRDefault="0075768E">
      <w:pPr>
        <w:spacing w:line="200" w:lineRule="exact"/>
        <w:rPr>
          <w:sz w:val="20"/>
          <w:szCs w:val="20"/>
          <w:lang w:val="pt-BR"/>
        </w:rPr>
      </w:pPr>
    </w:p>
    <w:p w14:paraId="20699F25" w14:textId="77777777" w:rsidR="0075768E" w:rsidRPr="008C5B6C" w:rsidRDefault="0075768E">
      <w:pPr>
        <w:spacing w:line="200" w:lineRule="exact"/>
        <w:rPr>
          <w:sz w:val="20"/>
          <w:szCs w:val="20"/>
          <w:lang w:val="pt-BR"/>
        </w:rPr>
      </w:pPr>
    </w:p>
    <w:p w14:paraId="0F0B230A" w14:textId="77777777" w:rsidR="0075768E" w:rsidRPr="008C5B6C" w:rsidRDefault="0075768E">
      <w:pPr>
        <w:spacing w:line="200" w:lineRule="exact"/>
        <w:rPr>
          <w:sz w:val="20"/>
          <w:szCs w:val="20"/>
          <w:lang w:val="pt-BR"/>
        </w:rPr>
      </w:pPr>
    </w:p>
    <w:p w14:paraId="394BECE2" w14:textId="77777777" w:rsidR="0075768E" w:rsidRPr="008C5B6C" w:rsidRDefault="0075768E">
      <w:pPr>
        <w:spacing w:line="200" w:lineRule="exact"/>
        <w:rPr>
          <w:sz w:val="20"/>
          <w:szCs w:val="20"/>
          <w:lang w:val="pt-BR"/>
        </w:rPr>
      </w:pPr>
    </w:p>
    <w:p w14:paraId="30CB610F" w14:textId="77777777" w:rsidR="0075768E" w:rsidRPr="008C5B6C" w:rsidRDefault="0075768E">
      <w:pPr>
        <w:spacing w:line="200" w:lineRule="exact"/>
        <w:rPr>
          <w:sz w:val="20"/>
          <w:szCs w:val="20"/>
          <w:lang w:val="pt-BR"/>
        </w:rPr>
      </w:pPr>
    </w:p>
    <w:p w14:paraId="055756D1" w14:textId="77777777" w:rsidR="0075768E" w:rsidRPr="008C5B6C" w:rsidRDefault="0075768E">
      <w:pPr>
        <w:spacing w:line="200" w:lineRule="exact"/>
        <w:rPr>
          <w:sz w:val="20"/>
          <w:szCs w:val="20"/>
          <w:lang w:val="pt-BR"/>
        </w:rPr>
      </w:pPr>
    </w:p>
    <w:p w14:paraId="02AA45A7" w14:textId="77777777" w:rsidR="0075768E" w:rsidRPr="008C5B6C" w:rsidRDefault="0075768E">
      <w:pPr>
        <w:spacing w:line="200" w:lineRule="exact"/>
        <w:rPr>
          <w:sz w:val="20"/>
          <w:szCs w:val="20"/>
          <w:lang w:val="pt-BR"/>
        </w:rPr>
      </w:pPr>
    </w:p>
    <w:p w14:paraId="593ED435" w14:textId="77777777" w:rsidR="0075768E" w:rsidRPr="008C5B6C" w:rsidRDefault="0075768E">
      <w:pPr>
        <w:spacing w:line="200" w:lineRule="exact"/>
        <w:rPr>
          <w:sz w:val="20"/>
          <w:szCs w:val="20"/>
          <w:lang w:val="pt-BR"/>
        </w:rPr>
      </w:pPr>
    </w:p>
    <w:p w14:paraId="5A5FEC77" w14:textId="77777777" w:rsidR="0075768E" w:rsidRPr="008C5B6C" w:rsidRDefault="0075768E">
      <w:pPr>
        <w:spacing w:line="200" w:lineRule="exact"/>
        <w:rPr>
          <w:sz w:val="20"/>
          <w:szCs w:val="20"/>
          <w:lang w:val="pt-BR"/>
        </w:rPr>
      </w:pPr>
    </w:p>
    <w:p w14:paraId="2CFF81B3" w14:textId="77777777" w:rsidR="0075768E" w:rsidRPr="008C5B6C" w:rsidRDefault="0075768E">
      <w:pPr>
        <w:spacing w:line="200" w:lineRule="exact"/>
        <w:rPr>
          <w:sz w:val="20"/>
          <w:szCs w:val="20"/>
          <w:lang w:val="pt-BR"/>
        </w:rPr>
      </w:pPr>
    </w:p>
    <w:p w14:paraId="611F7C27" w14:textId="77777777" w:rsidR="0075768E" w:rsidRPr="008C5B6C" w:rsidRDefault="0075768E">
      <w:pPr>
        <w:spacing w:line="200" w:lineRule="exact"/>
        <w:rPr>
          <w:sz w:val="20"/>
          <w:szCs w:val="20"/>
          <w:lang w:val="pt-BR"/>
        </w:rPr>
      </w:pPr>
    </w:p>
    <w:p w14:paraId="0FEAD2FD" w14:textId="77777777" w:rsidR="0075768E" w:rsidRPr="008C5B6C" w:rsidRDefault="0075768E">
      <w:pPr>
        <w:spacing w:line="200" w:lineRule="exact"/>
        <w:rPr>
          <w:sz w:val="20"/>
          <w:szCs w:val="20"/>
          <w:lang w:val="pt-BR"/>
        </w:rPr>
      </w:pPr>
    </w:p>
    <w:p w14:paraId="3EAD0030" w14:textId="77777777" w:rsidR="0075768E" w:rsidRPr="008C5B6C" w:rsidRDefault="0075768E">
      <w:pPr>
        <w:spacing w:line="200" w:lineRule="exact"/>
        <w:rPr>
          <w:sz w:val="20"/>
          <w:szCs w:val="20"/>
          <w:lang w:val="pt-BR"/>
        </w:rPr>
      </w:pPr>
    </w:p>
    <w:p w14:paraId="0DED07D5" w14:textId="77777777" w:rsidR="0075768E" w:rsidRPr="008C5B6C" w:rsidRDefault="0075768E">
      <w:pPr>
        <w:spacing w:line="200" w:lineRule="exact"/>
        <w:rPr>
          <w:sz w:val="20"/>
          <w:szCs w:val="20"/>
          <w:lang w:val="pt-BR"/>
        </w:rPr>
      </w:pPr>
    </w:p>
    <w:p w14:paraId="59523A6A" w14:textId="77777777" w:rsidR="0075768E" w:rsidRPr="008C5B6C" w:rsidRDefault="0075768E">
      <w:pPr>
        <w:spacing w:line="200" w:lineRule="exact"/>
        <w:rPr>
          <w:sz w:val="20"/>
          <w:szCs w:val="20"/>
          <w:lang w:val="pt-BR"/>
        </w:rPr>
      </w:pPr>
    </w:p>
    <w:p w14:paraId="4297CBA6" w14:textId="77777777" w:rsidR="0075768E" w:rsidRPr="008C5B6C" w:rsidRDefault="0075768E">
      <w:pPr>
        <w:spacing w:line="200" w:lineRule="exact"/>
        <w:rPr>
          <w:sz w:val="20"/>
          <w:szCs w:val="20"/>
          <w:lang w:val="pt-BR"/>
        </w:rPr>
      </w:pPr>
    </w:p>
    <w:p w14:paraId="546C82A9" w14:textId="77777777" w:rsidR="0075768E" w:rsidRPr="008C5B6C" w:rsidRDefault="0075768E">
      <w:pPr>
        <w:spacing w:line="294" w:lineRule="exact"/>
        <w:rPr>
          <w:sz w:val="20"/>
          <w:szCs w:val="20"/>
          <w:lang w:val="pt-BR"/>
        </w:rPr>
      </w:pPr>
    </w:p>
    <w:p w14:paraId="61DD61B0" w14:textId="77777777" w:rsidR="0075768E" w:rsidRPr="008C5B6C" w:rsidRDefault="00BC6249">
      <w:pPr>
        <w:ind w:right="-319"/>
        <w:jc w:val="center"/>
        <w:rPr>
          <w:sz w:val="20"/>
          <w:szCs w:val="20"/>
          <w:lang w:val="pt-BR"/>
        </w:rPr>
      </w:pPr>
      <w:r w:rsidRPr="008C5B6C">
        <w:rPr>
          <w:rFonts w:ascii="Arial" w:eastAsia="Arial" w:hAnsi="Arial" w:cs="Arial"/>
          <w:sz w:val="24"/>
          <w:szCs w:val="24"/>
          <w:lang w:val="pt-BR"/>
        </w:rPr>
        <w:t>CURITIBA</w:t>
      </w:r>
    </w:p>
    <w:p w14:paraId="04F9840B" w14:textId="77777777" w:rsidR="0075768E" w:rsidRPr="008C5B6C" w:rsidRDefault="0075768E">
      <w:pPr>
        <w:rPr>
          <w:lang w:val="pt-BR"/>
        </w:rPr>
        <w:sectPr w:rsidR="0075768E" w:rsidRPr="008C5B6C">
          <w:pgSz w:w="11900" w:h="16838"/>
          <w:pgMar w:top="1440" w:right="1186" w:bottom="1440" w:left="1440" w:header="0" w:footer="0" w:gutter="0"/>
          <w:cols w:space="720" w:equalWidth="0">
            <w:col w:w="9280"/>
          </w:cols>
        </w:sectPr>
      </w:pPr>
    </w:p>
    <w:p w14:paraId="734B4B12" w14:textId="77777777" w:rsidR="0075768E" w:rsidRPr="008C5B6C" w:rsidRDefault="0075768E">
      <w:pPr>
        <w:spacing w:line="322" w:lineRule="exact"/>
        <w:rPr>
          <w:sz w:val="20"/>
          <w:szCs w:val="20"/>
          <w:lang w:val="pt-BR"/>
        </w:rPr>
      </w:pPr>
    </w:p>
    <w:p w14:paraId="2A8BF0C5" w14:textId="77777777" w:rsidR="0075768E" w:rsidRDefault="00BC6249">
      <w:pPr>
        <w:ind w:right="-239"/>
        <w:jc w:val="center"/>
        <w:rPr>
          <w:sz w:val="20"/>
          <w:szCs w:val="20"/>
        </w:rPr>
      </w:pPr>
      <w:r>
        <w:rPr>
          <w:rFonts w:ascii="Arial" w:eastAsia="Arial" w:hAnsi="Arial" w:cs="Arial"/>
          <w:sz w:val="23"/>
          <w:szCs w:val="23"/>
        </w:rPr>
        <w:t>2020</w:t>
      </w:r>
    </w:p>
    <w:p w14:paraId="55A07986" w14:textId="77777777" w:rsidR="0075768E" w:rsidRDefault="0075768E">
      <w:pPr>
        <w:sectPr w:rsidR="0075768E">
          <w:type w:val="continuous"/>
          <w:pgSz w:w="11900" w:h="16838"/>
          <w:pgMar w:top="1440" w:right="1186" w:bottom="1440" w:left="1440" w:header="0" w:footer="0" w:gutter="0"/>
          <w:cols w:space="720" w:equalWidth="0">
            <w:col w:w="9280"/>
          </w:cols>
        </w:sectPr>
      </w:pPr>
    </w:p>
    <w:p w14:paraId="08630038" w14:textId="77777777" w:rsidR="0075768E" w:rsidRDefault="0075768E">
      <w:pPr>
        <w:spacing w:line="273" w:lineRule="exact"/>
        <w:rPr>
          <w:sz w:val="20"/>
          <w:szCs w:val="20"/>
        </w:rPr>
      </w:pPr>
    </w:p>
    <w:p w14:paraId="590C2575" w14:textId="77777777" w:rsidR="0075768E" w:rsidRDefault="00BC6249">
      <w:pPr>
        <w:ind w:right="-179"/>
        <w:jc w:val="center"/>
        <w:rPr>
          <w:sz w:val="20"/>
          <w:szCs w:val="20"/>
        </w:rPr>
      </w:pPr>
      <w:r>
        <w:rPr>
          <w:rFonts w:ascii="Arial" w:eastAsia="Arial" w:hAnsi="Arial" w:cs="Arial"/>
          <w:b/>
          <w:bCs/>
          <w:sz w:val="24"/>
          <w:szCs w:val="24"/>
        </w:rPr>
        <w:t>LISTA DE ILUSTRAÇÕES</w:t>
      </w:r>
    </w:p>
    <w:p w14:paraId="4205CD6C" w14:textId="77777777" w:rsidR="0075768E" w:rsidRDefault="0075768E">
      <w:pPr>
        <w:spacing w:line="200" w:lineRule="exact"/>
        <w:rPr>
          <w:sz w:val="20"/>
          <w:szCs w:val="20"/>
        </w:rPr>
      </w:pPr>
    </w:p>
    <w:p w14:paraId="73A692DB" w14:textId="77777777" w:rsidR="0075768E" w:rsidRDefault="0075768E">
      <w:pPr>
        <w:spacing w:line="200" w:lineRule="exact"/>
        <w:rPr>
          <w:sz w:val="20"/>
          <w:szCs w:val="20"/>
        </w:rPr>
      </w:pPr>
    </w:p>
    <w:p w14:paraId="585CC79B" w14:textId="77777777" w:rsidR="0075768E" w:rsidRDefault="0075768E">
      <w:pPr>
        <w:spacing w:line="200" w:lineRule="exact"/>
        <w:rPr>
          <w:sz w:val="20"/>
          <w:szCs w:val="20"/>
        </w:rPr>
      </w:pPr>
    </w:p>
    <w:p w14:paraId="7A625C72" w14:textId="77777777" w:rsidR="0075768E" w:rsidRDefault="0075768E">
      <w:pPr>
        <w:spacing w:line="400"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1220"/>
        <w:gridCol w:w="280"/>
        <w:gridCol w:w="7220"/>
        <w:gridCol w:w="380"/>
      </w:tblGrid>
      <w:tr w:rsidR="0075768E" w14:paraId="12592AF6" w14:textId="77777777">
        <w:trPr>
          <w:trHeight w:val="294"/>
        </w:trPr>
        <w:tc>
          <w:tcPr>
            <w:tcW w:w="1220" w:type="dxa"/>
            <w:vAlign w:val="bottom"/>
          </w:tcPr>
          <w:p w14:paraId="2A818B22" w14:textId="77777777" w:rsidR="0075768E" w:rsidRDefault="00BC6249">
            <w:pPr>
              <w:rPr>
                <w:sz w:val="20"/>
                <w:szCs w:val="20"/>
              </w:rPr>
            </w:pPr>
            <w:r>
              <w:rPr>
                <w:rFonts w:ascii="Arial" w:eastAsia="Arial" w:hAnsi="Arial" w:cs="Arial"/>
                <w:sz w:val="24"/>
                <w:szCs w:val="24"/>
              </w:rPr>
              <w:t>FIGURA 1</w:t>
            </w:r>
          </w:p>
        </w:tc>
        <w:tc>
          <w:tcPr>
            <w:tcW w:w="280" w:type="dxa"/>
            <w:vAlign w:val="bottom"/>
          </w:tcPr>
          <w:p w14:paraId="46C36BCC"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520B3FC9" w14:textId="77777777" w:rsidR="0075768E" w:rsidRPr="008C5B6C" w:rsidRDefault="00BC6249">
            <w:pPr>
              <w:ind w:left="60"/>
              <w:rPr>
                <w:sz w:val="20"/>
                <w:szCs w:val="20"/>
                <w:lang w:val="pt-BR"/>
              </w:rPr>
            </w:pPr>
            <w:r w:rsidRPr="008C5B6C">
              <w:rPr>
                <w:rFonts w:ascii="Arial" w:eastAsia="Arial" w:hAnsi="Arial" w:cs="Arial"/>
                <w:sz w:val="24"/>
                <w:szCs w:val="24"/>
                <w:lang w:val="pt-BR"/>
              </w:rPr>
              <w:t xml:space="preserve">Evolução do setor bancário brasileiro por segmento . . . </w:t>
            </w:r>
            <w:proofErr w:type="gramStart"/>
            <w:r w:rsidRPr="008C5B6C">
              <w:rPr>
                <w:rFonts w:ascii="Arial" w:eastAsia="Arial" w:hAnsi="Arial" w:cs="Arial"/>
                <w:sz w:val="24"/>
                <w:szCs w:val="24"/>
                <w:lang w:val="pt-BR"/>
              </w:rPr>
              <w:t>. . . .</w:t>
            </w:r>
            <w:proofErr w:type="gramEnd"/>
            <w:r w:rsidRPr="008C5B6C">
              <w:rPr>
                <w:rFonts w:ascii="Arial" w:eastAsia="Arial" w:hAnsi="Arial" w:cs="Arial"/>
                <w:sz w:val="24"/>
                <w:szCs w:val="24"/>
                <w:lang w:val="pt-BR"/>
              </w:rPr>
              <w:t xml:space="preserve"> .</w:t>
            </w:r>
          </w:p>
        </w:tc>
        <w:tc>
          <w:tcPr>
            <w:tcW w:w="380" w:type="dxa"/>
            <w:vAlign w:val="bottom"/>
          </w:tcPr>
          <w:p w14:paraId="149AD139" w14:textId="77777777" w:rsidR="0075768E" w:rsidRDefault="00BC6249">
            <w:pPr>
              <w:jc w:val="right"/>
              <w:rPr>
                <w:sz w:val="20"/>
                <w:szCs w:val="20"/>
              </w:rPr>
            </w:pPr>
            <w:r>
              <w:rPr>
                <w:rFonts w:ascii="Arial" w:eastAsia="Arial" w:hAnsi="Arial" w:cs="Arial"/>
                <w:sz w:val="24"/>
                <w:szCs w:val="24"/>
              </w:rPr>
              <w:t>14</w:t>
            </w:r>
          </w:p>
        </w:tc>
      </w:tr>
      <w:tr w:rsidR="0075768E" w14:paraId="48D12318" w14:textId="77777777">
        <w:trPr>
          <w:trHeight w:val="478"/>
        </w:trPr>
        <w:tc>
          <w:tcPr>
            <w:tcW w:w="1220" w:type="dxa"/>
            <w:vAlign w:val="bottom"/>
          </w:tcPr>
          <w:p w14:paraId="01D1DC23" w14:textId="77777777" w:rsidR="0075768E" w:rsidRDefault="00BC6249">
            <w:pPr>
              <w:rPr>
                <w:sz w:val="20"/>
                <w:szCs w:val="20"/>
              </w:rPr>
            </w:pPr>
            <w:r>
              <w:rPr>
                <w:rFonts w:ascii="Arial" w:eastAsia="Arial" w:hAnsi="Arial" w:cs="Arial"/>
                <w:sz w:val="24"/>
                <w:szCs w:val="24"/>
              </w:rPr>
              <w:t>FIGURA 2</w:t>
            </w:r>
          </w:p>
        </w:tc>
        <w:tc>
          <w:tcPr>
            <w:tcW w:w="280" w:type="dxa"/>
            <w:vAlign w:val="bottom"/>
          </w:tcPr>
          <w:p w14:paraId="6AF6EA1A"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1D7FDAEA" w14:textId="77777777" w:rsidR="0075768E" w:rsidRPr="008C5B6C" w:rsidRDefault="00BC6249">
            <w:pPr>
              <w:ind w:left="60"/>
              <w:rPr>
                <w:sz w:val="20"/>
                <w:szCs w:val="20"/>
                <w:lang w:val="pt-BR"/>
              </w:rPr>
            </w:pPr>
            <w:r w:rsidRPr="008C5B6C">
              <w:rPr>
                <w:rFonts w:ascii="Arial" w:eastAsia="Arial" w:hAnsi="Arial" w:cs="Arial"/>
                <w:sz w:val="24"/>
                <w:szCs w:val="24"/>
                <w:lang w:val="pt-BR"/>
              </w:rPr>
              <w:t>Evolução da quantidade de instituições no setor bancário brasileiro</w:t>
            </w:r>
          </w:p>
        </w:tc>
        <w:tc>
          <w:tcPr>
            <w:tcW w:w="380" w:type="dxa"/>
            <w:vAlign w:val="bottom"/>
          </w:tcPr>
          <w:p w14:paraId="4CFE09F7" w14:textId="77777777" w:rsidR="0075768E" w:rsidRDefault="00BC6249">
            <w:pPr>
              <w:jc w:val="right"/>
              <w:rPr>
                <w:sz w:val="20"/>
                <w:szCs w:val="20"/>
              </w:rPr>
            </w:pPr>
            <w:r>
              <w:rPr>
                <w:rFonts w:ascii="Arial" w:eastAsia="Arial" w:hAnsi="Arial" w:cs="Arial"/>
                <w:sz w:val="24"/>
                <w:szCs w:val="24"/>
              </w:rPr>
              <w:t>16</w:t>
            </w:r>
          </w:p>
        </w:tc>
      </w:tr>
      <w:tr w:rsidR="0075768E" w14:paraId="68640283" w14:textId="77777777">
        <w:trPr>
          <w:trHeight w:val="478"/>
        </w:trPr>
        <w:tc>
          <w:tcPr>
            <w:tcW w:w="1220" w:type="dxa"/>
            <w:vAlign w:val="bottom"/>
          </w:tcPr>
          <w:p w14:paraId="1A3C2BCF" w14:textId="77777777" w:rsidR="0075768E" w:rsidRDefault="00BC6249">
            <w:pPr>
              <w:rPr>
                <w:sz w:val="20"/>
                <w:szCs w:val="20"/>
              </w:rPr>
            </w:pPr>
            <w:r>
              <w:rPr>
                <w:rFonts w:ascii="Arial" w:eastAsia="Arial" w:hAnsi="Arial" w:cs="Arial"/>
                <w:sz w:val="24"/>
                <w:szCs w:val="24"/>
              </w:rPr>
              <w:t>FIGURA 3</w:t>
            </w:r>
          </w:p>
        </w:tc>
        <w:tc>
          <w:tcPr>
            <w:tcW w:w="280" w:type="dxa"/>
            <w:vAlign w:val="bottom"/>
          </w:tcPr>
          <w:p w14:paraId="116960BF"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12B129E0" w14:textId="77777777" w:rsidR="0075768E" w:rsidRPr="008C5B6C" w:rsidRDefault="00BC6249">
            <w:pPr>
              <w:ind w:left="60"/>
              <w:rPr>
                <w:sz w:val="20"/>
                <w:szCs w:val="20"/>
                <w:lang w:val="pt-BR"/>
              </w:rPr>
            </w:pPr>
            <w:r w:rsidRPr="008C5B6C">
              <w:rPr>
                <w:rFonts w:ascii="Arial" w:eastAsia="Arial" w:hAnsi="Arial" w:cs="Arial"/>
                <w:sz w:val="24"/>
                <w:szCs w:val="24"/>
                <w:lang w:val="pt-BR"/>
              </w:rPr>
              <w:t>Evolução de origem de capital das instituições bancárias no Brasil</w:t>
            </w:r>
          </w:p>
        </w:tc>
        <w:tc>
          <w:tcPr>
            <w:tcW w:w="380" w:type="dxa"/>
            <w:vAlign w:val="bottom"/>
          </w:tcPr>
          <w:p w14:paraId="31A0297A" w14:textId="77777777" w:rsidR="0075768E" w:rsidRDefault="00BC6249">
            <w:pPr>
              <w:jc w:val="right"/>
              <w:rPr>
                <w:sz w:val="20"/>
                <w:szCs w:val="20"/>
              </w:rPr>
            </w:pPr>
            <w:r>
              <w:rPr>
                <w:rFonts w:ascii="Arial" w:eastAsia="Arial" w:hAnsi="Arial" w:cs="Arial"/>
                <w:sz w:val="24"/>
                <w:szCs w:val="24"/>
              </w:rPr>
              <w:t>17</w:t>
            </w:r>
          </w:p>
        </w:tc>
      </w:tr>
      <w:tr w:rsidR="0075768E" w14:paraId="35527DC3" w14:textId="77777777">
        <w:trPr>
          <w:trHeight w:val="478"/>
        </w:trPr>
        <w:tc>
          <w:tcPr>
            <w:tcW w:w="1220" w:type="dxa"/>
            <w:vAlign w:val="bottom"/>
          </w:tcPr>
          <w:p w14:paraId="5FC14995" w14:textId="77777777" w:rsidR="0075768E" w:rsidRDefault="00BC6249">
            <w:pPr>
              <w:rPr>
                <w:sz w:val="20"/>
                <w:szCs w:val="20"/>
              </w:rPr>
            </w:pPr>
            <w:r>
              <w:rPr>
                <w:rFonts w:ascii="Arial" w:eastAsia="Arial" w:hAnsi="Arial" w:cs="Arial"/>
                <w:sz w:val="24"/>
                <w:szCs w:val="24"/>
              </w:rPr>
              <w:t>FIGURA 4</w:t>
            </w:r>
          </w:p>
        </w:tc>
        <w:tc>
          <w:tcPr>
            <w:tcW w:w="280" w:type="dxa"/>
            <w:vAlign w:val="bottom"/>
          </w:tcPr>
          <w:p w14:paraId="1530CBD9"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0C08FAD5" w14:textId="77777777" w:rsidR="0075768E" w:rsidRPr="008C5B6C" w:rsidRDefault="00BC6249">
            <w:pPr>
              <w:ind w:left="60"/>
              <w:rPr>
                <w:sz w:val="20"/>
                <w:szCs w:val="20"/>
                <w:lang w:val="pt-BR"/>
              </w:rPr>
            </w:pPr>
            <w:r w:rsidRPr="008C5B6C">
              <w:rPr>
                <w:rFonts w:ascii="Arial" w:eastAsia="Arial" w:hAnsi="Arial" w:cs="Arial"/>
                <w:sz w:val="24"/>
                <w:szCs w:val="24"/>
                <w:lang w:val="pt-BR"/>
              </w:rPr>
              <w:t xml:space="preserve">Evolução da relação Crédito/PIB no </w:t>
            </w:r>
            <w:proofErr w:type="gramStart"/>
            <w:r w:rsidRPr="008C5B6C">
              <w:rPr>
                <w:rFonts w:ascii="Arial" w:eastAsia="Arial" w:hAnsi="Arial" w:cs="Arial"/>
                <w:sz w:val="24"/>
                <w:szCs w:val="24"/>
                <w:lang w:val="pt-BR"/>
              </w:rPr>
              <w:t>Brasil  . . .</w:t>
            </w:r>
            <w:proofErr w:type="gramEnd"/>
            <w:r w:rsidRPr="008C5B6C">
              <w:rPr>
                <w:rFonts w:ascii="Arial" w:eastAsia="Arial" w:hAnsi="Arial" w:cs="Arial"/>
                <w:sz w:val="24"/>
                <w:szCs w:val="24"/>
                <w:lang w:val="pt-BR"/>
              </w:rPr>
              <w:t xml:space="preserve"> . . . . . . . . . .</w:t>
            </w:r>
          </w:p>
        </w:tc>
        <w:tc>
          <w:tcPr>
            <w:tcW w:w="380" w:type="dxa"/>
            <w:vAlign w:val="bottom"/>
          </w:tcPr>
          <w:p w14:paraId="4F8B7D4B" w14:textId="77777777" w:rsidR="0075768E" w:rsidRDefault="00BC6249">
            <w:pPr>
              <w:jc w:val="right"/>
              <w:rPr>
                <w:sz w:val="20"/>
                <w:szCs w:val="20"/>
              </w:rPr>
            </w:pPr>
            <w:r>
              <w:rPr>
                <w:rFonts w:ascii="Arial" w:eastAsia="Arial" w:hAnsi="Arial" w:cs="Arial"/>
                <w:sz w:val="24"/>
                <w:szCs w:val="24"/>
              </w:rPr>
              <w:t>18</w:t>
            </w:r>
          </w:p>
        </w:tc>
      </w:tr>
      <w:tr w:rsidR="0075768E" w14:paraId="315E9746" w14:textId="77777777">
        <w:trPr>
          <w:trHeight w:val="478"/>
        </w:trPr>
        <w:tc>
          <w:tcPr>
            <w:tcW w:w="1220" w:type="dxa"/>
            <w:vAlign w:val="bottom"/>
          </w:tcPr>
          <w:p w14:paraId="38AF81AD" w14:textId="77777777" w:rsidR="0075768E" w:rsidRDefault="00BC6249">
            <w:pPr>
              <w:rPr>
                <w:sz w:val="20"/>
                <w:szCs w:val="20"/>
              </w:rPr>
            </w:pPr>
            <w:r>
              <w:rPr>
                <w:rFonts w:ascii="Arial" w:eastAsia="Arial" w:hAnsi="Arial" w:cs="Arial"/>
                <w:sz w:val="24"/>
                <w:szCs w:val="24"/>
              </w:rPr>
              <w:t>FIGURA 5</w:t>
            </w:r>
          </w:p>
        </w:tc>
        <w:tc>
          <w:tcPr>
            <w:tcW w:w="280" w:type="dxa"/>
            <w:vAlign w:val="bottom"/>
          </w:tcPr>
          <w:p w14:paraId="400E8989"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08BF35BF" w14:textId="77777777" w:rsidR="0075768E" w:rsidRPr="008C5B6C" w:rsidRDefault="00BC6249">
            <w:pPr>
              <w:ind w:left="60"/>
              <w:rPr>
                <w:sz w:val="20"/>
                <w:szCs w:val="20"/>
                <w:lang w:val="pt-BR"/>
              </w:rPr>
            </w:pPr>
            <w:r w:rsidRPr="008C5B6C">
              <w:rPr>
                <w:rFonts w:ascii="Arial" w:eastAsia="Arial" w:hAnsi="Arial" w:cs="Arial"/>
                <w:sz w:val="24"/>
                <w:szCs w:val="24"/>
                <w:lang w:val="pt-BR"/>
              </w:rPr>
              <w:t xml:space="preserve">Evolução anual do saldo carteira de </w:t>
            </w:r>
            <w:proofErr w:type="gramStart"/>
            <w:r w:rsidRPr="008C5B6C">
              <w:rPr>
                <w:rFonts w:ascii="Arial" w:eastAsia="Arial" w:hAnsi="Arial" w:cs="Arial"/>
                <w:sz w:val="24"/>
                <w:szCs w:val="24"/>
                <w:lang w:val="pt-BR"/>
              </w:rPr>
              <w:t>crédito  . . .</w:t>
            </w:r>
            <w:proofErr w:type="gramEnd"/>
            <w:r w:rsidRPr="008C5B6C">
              <w:rPr>
                <w:rFonts w:ascii="Arial" w:eastAsia="Arial" w:hAnsi="Arial" w:cs="Arial"/>
                <w:sz w:val="24"/>
                <w:szCs w:val="24"/>
                <w:lang w:val="pt-BR"/>
              </w:rPr>
              <w:t xml:space="preserve"> . . . . . . . . .</w:t>
            </w:r>
          </w:p>
        </w:tc>
        <w:tc>
          <w:tcPr>
            <w:tcW w:w="380" w:type="dxa"/>
            <w:vAlign w:val="bottom"/>
          </w:tcPr>
          <w:p w14:paraId="2A7DA639" w14:textId="77777777" w:rsidR="0075768E" w:rsidRDefault="00BC6249">
            <w:pPr>
              <w:jc w:val="right"/>
              <w:rPr>
                <w:sz w:val="20"/>
                <w:szCs w:val="20"/>
              </w:rPr>
            </w:pPr>
            <w:r>
              <w:rPr>
                <w:rFonts w:ascii="Arial" w:eastAsia="Arial" w:hAnsi="Arial" w:cs="Arial"/>
                <w:sz w:val="24"/>
                <w:szCs w:val="24"/>
              </w:rPr>
              <w:t>19</w:t>
            </w:r>
          </w:p>
        </w:tc>
      </w:tr>
      <w:tr w:rsidR="0075768E" w14:paraId="12E6EEAC" w14:textId="77777777">
        <w:trPr>
          <w:trHeight w:val="478"/>
        </w:trPr>
        <w:tc>
          <w:tcPr>
            <w:tcW w:w="1220" w:type="dxa"/>
            <w:vAlign w:val="bottom"/>
          </w:tcPr>
          <w:p w14:paraId="14DE259C" w14:textId="77777777" w:rsidR="0075768E" w:rsidRDefault="00BC6249">
            <w:pPr>
              <w:rPr>
                <w:sz w:val="20"/>
                <w:szCs w:val="20"/>
              </w:rPr>
            </w:pPr>
            <w:r>
              <w:rPr>
                <w:rFonts w:ascii="Arial" w:eastAsia="Arial" w:hAnsi="Arial" w:cs="Arial"/>
                <w:sz w:val="24"/>
                <w:szCs w:val="24"/>
              </w:rPr>
              <w:t>FIGURA 6</w:t>
            </w:r>
          </w:p>
        </w:tc>
        <w:tc>
          <w:tcPr>
            <w:tcW w:w="280" w:type="dxa"/>
            <w:vAlign w:val="bottom"/>
          </w:tcPr>
          <w:p w14:paraId="29558899"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51660E87" w14:textId="77777777" w:rsidR="0075768E" w:rsidRPr="008C5B6C" w:rsidRDefault="00BC6249">
            <w:pPr>
              <w:ind w:left="60"/>
              <w:rPr>
                <w:sz w:val="20"/>
                <w:szCs w:val="20"/>
                <w:lang w:val="pt-BR"/>
              </w:rPr>
            </w:pPr>
            <w:r w:rsidRPr="008C5B6C">
              <w:rPr>
                <w:rFonts w:ascii="Arial" w:eastAsia="Arial" w:hAnsi="Arial" w:cs="Arial"/>
                <w:sz w:val="24"/>
                <w:szCs w:val="24"/>
                <w:lang w:val="pt-BR"/>
              </w:rPr>
              <w:t xml:space="preserve">Evolução da Base Monetária — no Brasil . . . . . . . . . </w:t>
            </w:r>
            <w:proofErr w:type="gramStart"/>
            <w:r w:rsidRPr="008C5B6C">
              <w:rPr>
                <w:rFonts w:ascii="Arial" w:eastAsia="Arial" w:hAnsi="Arial" w:cs="Arial"/>
                <w:sz w:val="24"/>
                <w:szCs w:val="24"/>
                <w:lang w:val="pt-BR"/>
              </w:rPr>
              <w:t>. . . .</w:t>
            </w:r>
            <w:proofErr w:type="gramEnd"/>
            <w:r w:rsidRPr="008C5B6C">
              <w:rPr>
                <w:rFonts w:ascii="Arial" w:eastAsia="Arial" w:hAnsi="Arial" w:cs="Arial"/>
                <w:sz w:val="24"/>
                <w:szCs w:val="24"/>
                <w:lang w:val="pt-BR"/>
              </w:rPr>
              <w:t xml:space="preserve"> .</w:t>
            </w:r>
          </w:p>
        </w:tc>
        <w:tc>
          <w:tcPr>
            <w:tcW w:w="380" w:type="dxa"/>
            <w:vAlign w:val="bottom"/>
          </w:tcPr>
          <w:p w14:paraId="53482CAE" w14:textId="77777777" w:rsidR="0075768E" w:rsidRDefault="00BC6249">
            <w:pPr>
              <w:jc w:val="right"/>
              <w:rPr>
                <w:sz w:val="20"/>
                <w:szCs w:val="20"/>
              </w:rPr>
            </w:pPr>
            <w:r>
              <w:rPr>
                <w:rFonts w:ascii="Arial" w:eastAsia="Arial" w:hAnsi="Arial" w:cs="Arial"/>
                <w:sz w:val="24"/>
                <w:szCs w:val="24"/>
              </w:rPr>
              <w:t>23</w:t>
            </w:r>
          </w:p>
        </w:tc>
      </w:tr>
      <w:tr w:rsidR="0075768E" w14:paraId="5A12DC06" w14:textId="77777777">
        <w:trPr>
          <w:trHeight w:val="478"/>
        </w:trPr>
        <w:tc>
          <w:tcPr>
            <w:tcW w:w="1220" w:type="dxa"/>
            <w:vAlign w:val="bottom"/>
          </w:tcPr>
          <w:p w14:paraId="405EFFB2" w14:textId="77777777" w:rsidR="0075768E" w:rsidRDefault="00BC6249">
            <w:pPr>
              <w:rPr>
                <w:sz w:val="20"/>
                <w:szCs w:val="20"/>
              </w:rPr>
            </w:pPr>
            <w:r>
              <w:rPr>
                <w:rFonts w:ascii="Arial" w:eastAsia="Arial" w:hAnsi="Arial" w:cs="Arial"/>
                <w:sz w:val="24"/>
                <w:szCs w:val="24"/>
              </w:rPr>
              <w:t>FIGURA 7</w:t>
            </w:r>
          </w:p>
        </w:tc>
        <w:tc>
          <w:tcPr>
            <w:tcW w:w="280" w:type="dxa"/>
            <w:vAlign w:val="bottom"/>
          </w:tcPr>
          <w:p w14:paraId="178426E2"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43D47010" w14:textId="77777777" w:rsidR="0075768E" w:rsidRPr="008C5B6C" w:rsidRDefault="00BC6249">
            <w:pPr>
              <w:ind w:left="60"/>
              <w:rPr>
                <w:sz w:val="20"/>
                <w:szCs w:val="20"/>
                <w:lang w:val="pt-BR"/>
              </w:rPr>
            </w:pPr>
            <w:r w:rsidRPr="008C5B6C">
              <w:rPr>
                <w:rFonts w:ascii="Arial" w:eastAsia="Arial" w:hAnsi="Arial" w:cs="Arial"/>
                <w:sz w:val="24"/>
                <w:szCs w:val="24"/>
                <w:lang w:val="pt-BR"/>
              </w:rPr>
              <w:t xml:space="preserve">Diagrama de ilustração das vertentes de pesquisa do </w:t>
            </w:r>
            <w:proofErr w:type="gramStart"/>
            <w:r w:rsidRPr="008C5B6C">
              <w:rPr>
                <w:rFonts w:ascii="Arial" w:eastAsia="Arial" w:hAnsi="Arial" w:cs="Arial"/>
                <w:sz w:val="24"/>
                <w:szCs w:val="24"/>
                <w:lang w:val="pt-BR"/>
              </w:rPr>
              <w:t>spread  .</w:t>
            </w:r>
            <w:proofErr w:type="gramEnd"/>
            <w:r w:rsidRPr="008C5B6C">
              <w:rPr>
                <w:rFonts w:ascii="Arial" w:eastAsia="Arial" w:hAnsi="Arial" w:cs="Arial"/>
                <w:sz w:val="24"/>
                <w:szCs w:val="24"/>
                <w:lang w:val="pt-BR"/>
              </w:rPr>
              <w:t xml:space="preserve"> .</w:t>
            </w:r>
          </w:p>
        </w:tc>
        <w:tc>
          <w:tcPr>
            <w:tcW w:w="380" w:type="dxa"/>
            <w:vAlign w:val="bottom"/>
          </w:tcPr>
          <w:p w14:paraId="47DBE5FC" w14:textId="77777777" w:rsidR="0075768E" w:rsidRDefault="00BC6249">
            <w:pPr>
              <w:jc w:val="right"/>
              <w:rPr>
                <w:sz w:val="20"/>
                <w:szCs w:val="20"/>
              </w:rPr>
            </w:pPr>
            <w:r>
              <w:rPr>
                <w:rFonts w:ascii="Arial" w:eastAsia="Arial" w:hAnsi="Arial" w:cs="Arial"/>
                <w:sz w:val="24"/>
                <w:szCs w:val="24"/>
              </w:rPr>
              <w:t>28</w:t>
            </w:r>
          </w:p>
        </w:tc>
      </w:tr>
      <w:tr w:rsidR="0075768E" w14:paraId="73534BA0" w14:textId="77777777">
        <w:trPr>
          <w:trHeight w:val="478"/>
        </w:trPr>
        <w:tc>
          <w:tcPr>
            <w:tcW w:w="1220" w:type="dxa"/>
            <w:vAlign w:val="bottom"/>
          </w:tcPr>
          <w:p w14:paraId="208FA61A" w14:textId="77777777" w:rsidR="0075768E" w:rsidRDefault="00BC6249">
            <w:pPr>
              <w:rPr>
                <w:sz w:val="20"/>
                <w:szCs w:val="20"/>
              </w:rPr>
            </w:pPr>
            <w:r>
              <w:rPr>
                <w:rFonts w:ascii="Arial" w:eastAsia="Arial" w:hAnsi="Arial" w:cs="Arial"/>
                <w:sz w:val="24"/>
                <w:szCs w:val="24"/>
              </w:rPr>
              <w:t>FIGURA 8</w:t>
            </w:r>
          </w:p>
        </w:tc>
        <w:tc>
          <w:tcPr>
            <w:tcW w:w="280" w:type="dxa"/>
            <w:vAlign w:val="bottom"/>
          </w:tcPr>
          <w:p w14:paraId="41E3F7B5"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61A2A06F" w14:textId="77777777" w:rsidR="0075768E" w:rsidRPr="008C5B6C" w:rsidRDefault="00BC6249">
            <w:pPr>
              <w:ind w:left="60"/>
              <w:rPr>
                <w:sz w:val="20"/>
                <w:szCs w:val="20"/>
                <w:lang w:val="pt-BR"/>
              </w:rPr>
            </w:pPr>
            <w:r w:rsidRPr="008C5B6C">
              <w:rPr>
                <w:rFonts w:ascii="Arial" w:eastAsia="Arial" w:hAnsi="Arial" w:cs="Arial"/>
                <w:sz w:val="24"/>
                <w:szCs w:val="24"/>
                <w:lang w:val="pt-BR"/>
              </w:rPr>
              <w:t xml:space="preserve">Evolução do spread bancário Brasileiro até </w:t>
            </w:r>
            <w:proofErr w:type="gramStart"/>
            <w:r w:rsidRPr="008C5B6C">
              <w:rPr>
                <w:rFonts w:ascii="Arial" w:eastAsia="Arial" w:hAnsi="Arial" w:cs="Arial"/>
                <w:sz w:val="24"/>
                <w:szCs w:val="24"/>
                <w:lang w:val="pt-BR"/>
              </w:rPr>
              <w:t>2011  . . .</w:t>
            </w:r>
            <w:proofErr w:type="gramEnd"/>
            <w:r w:rsidRPr="008C5B6C">
              <w:rPr>
                <w:rFonts w:ascii="Arial" w:eastAsia="Arial" w:hAnsi="Arial" w:cs="Arial"/>
                <w:sz w:val="24"/>
                <w:szCs w:val="24"/>
                <w:lang w:val="pt-BR"/>
              </w:rPr>
              <w:t xml:space="preserve"> . . . . . .</w:t>
            </w:r>
          </w:p>
        </w:tc>
        <w:tc>
          <w:tcPr>
            <w:tcW w:w="380" w:type="dxa"/>
            <w:vAlign w:val="bottom"/>
          </w:tcPr>
          <w:p w14:paraId="36F1BFAE" w14:textId="77777777" w:rsidR="0075768E" w:rsidRDefault="00BC6249">
            <w:pPr>
              <w:jc w:val="right"/>
              <w:rPr>
                <w:sz w:val="20"/>
                <w:szCs w:val="20"/>
              </w:rPr>
            </w:pPr>
            <w:r>
              <w:rPr>
                <w:rFonts w:ascii="Arial" w:eastAsia="Arial" w:hAnsi="Arial" w:cs="Arial"/>
                <w:sz w:val="24"/>
                <w:szCs w:val="24"/>
              </w:rPr>
              <w:t>32</w:t>
            </w:r>
          </w:p>
        </w:tc>
      </w:tr>
      <w:tr w:rsidR="0075768E" w14:paraId="59DD4181" w14:textId="77777777">
        <w:trPr>
          <w:trHeight w:val="478"/>
        </w:trPr>
        <w:tc>
          <w:tcPr>
            <w:tcW w:w="1220" w:type="dxa"/>
            <w:vAlign w:val="bottom"/>
          </w:tcPr>
          <w:p w14:paraId="5D893C06" w14:textId="77777777" w:rsidR="0075768E" w:rsidRDefault="00BC6249">
            <w:pPr>
              <w:rPr>
                <w:sz w:val="20"/>
                <w:szCs w:val="20"/>
              </w:rPr>
            </w:pPr>
            <w:r>
              <w:rPr>
                <w:rFonts w:ascii="Arial" w:eastAsia="Arial" w:hAnsi="Arial" w:cs="Arial"/>
                <w:sz w:val="24"/>
                <w:szCs w:val="24"/>
              </w:rPr>
              <w:t>FIGURA 9</w:t>
            </w:r>
          </w:p>
        </w:tc>
        <w:tc>
          <w:tcPr>
            <w:tcW w:w="280" w:type="dxa"/>
            <w:vAlign w:val="bottom"/>
          </w:tcPr>
          <w:p w14:paraId="74D0989B" w14:textId="77777777" w:rsidR="0075768E" w:rsidRDefault="00BC6249">
            <w:pPr>
              <w:ind w:left="80"/>
              <w:rPr>
                <w:sz w:val="20"/>
                <w:szCs w:val="20"/>
              </w:rPr>
            </w:pPr>
            <w:r>
              <w:rPr>
                <w:rFonts w:ascii="Arial" w:eastAsia="Arial" w:hAnsi="Arial" w:cs="Arial"/>
                <w:sz w:val="24"/>
                <w:szCs w:val="24"/>
              </w:rPr>
              <w:t>–</w:t>
            </w:r>
          </w:p>
        </w:tc>
        <w:tc>
          <w:tcPr>
            <w:tcW w:w="7220" w:type="dxa"/>
            <w:vAlign w:val="bottom"/>
          </w:tcPr>
          <w:p w14:paraId="017B57C4" w14:textId="77777777" w:rsidR="0075768E" w:rsidRPr="008C5B6C" w:rsidRDefault="00BC6249">
            <w:pPr>
              <w:ind w:left="60"/>
              <w:rPr>
                <w:sz w:val="20"/>
                <w:szCs w:val="20"/>
                <w:lang w:val="pt-BR"/>
              </w:rPr>
            </w:pPr>
            <w:r w:rsidRPr="008C5B6C">
              <w:rPr>
                <w:rFonts w:ascii="Arial" w:eastAsia="Arial" w:hAnsi="Arial" w:cs="Arial"/>
                <w:sz w:val="24"/>
                <w:szCs w:val="24"/>
                <w:lang w:val="pt-BR"/>
              </w:rPr>
              <w:t xml:space="preserve">Evolução do Spread médio das operações de crédito . . . </w:t>
            </w:r>
            <w:proofErr w:type="gramStart"/>
            <w:r w:rsidRPr="008C5B6C">
              <w:rPr>
                <w:rFonts w:ascii="Arial" w:eastAsia="Arial" w:hAnsi="Arial" w:cs="Arial"/>
                <w:sz w:val="24"/>
                <w:szCs w:val="24"/>
                <w:lang w:val="pt-BR"/>
              </w:rPr>
              <w:t>. . . .</w:t>
            </w:r>
            <w:proofErr w:type="gramEnd"/>
          </w:p>
        </w:tc>
        <w:tc>
          <w:tcPr>
            <w:tcW w:w="380" w:type="dxa"/>
            <w:vAlign w:val="bottom"/>
          </w:tcPr>
          <w:p w14:paraId="73E2AB94" w14:textId="77777777" w:rsidR="0075768E" w:rsidRDefault="00BC6249">
            <w:pPr>
              <w:jc w:val="right"/>
              <w:rPr>
                <w:sz w:val="20"/>
                <w:szCs w:val="20"/>
              </w:rPr>
            </w:pPr>
            <w:r>
              <w:rPr>
                <w:rFonts w:ascii="Arial" w:eastAsia="Arial" w:hAnsi="Arial" w:cs="Arial"/>
                <w:sz w:val="24"/>
                <w:szCs w:val="24"/>
              </w:rPr>
              <w:t>33</w:t>
            </w:r>
          </w:p>
        </w:tc>
      </w:tr>
      <w:tr w:rsidR="0075768E" w14:paraId="69C94095" w14:textId="77777777">
        <w:trPr>
          <w:trHeight w:val="478"/>
        </w:trPr>
        <w:tc>
          <w:tcPr>
            <w:tcW w:w="8720" w:type="dxa"/>
            <w:gridSpan w:val="3"/>
            <w:vAlign w:val="bottom"/>
          </w:tcPr>
          <w:p w14:paraId="1826D718" w14:textId="77777777" w:rsidR="0075768E" w:rsidRPr="008C5B6C" w:rsidRDefault="00BC6249">
            <w:pPr>
              <w:rPr>
                <w:sz w:val="20"/>
                <w:szCs w:val="20"/>
                <w:lang w:val="pt-BR"/>
              </w:rPr>
            </w:pPr>
            <w:r w:rsidRPr="008C5B6C">
              <w:rPr>
                <w:rFonts w:ascii="Arial" w:eastAsia="Arial" w:hAnsi="Arial" w:cs="Arial"/>
                <w:sz w:val="24"/>
                <w:szCs w:val="24"/>
                <w:lang w:val="pt-BR"/>
              </w:rPr>
              <w:t xml:space="preserve">FIGURA 10 – Evolução do Spread do Índice do Custo de </w:t>
            </w:r>
            <w:proofErr w:type="gramStart"/>
            <w:r w:rsidRPr="008C5B6C">
              <w:rPr>
                <w:rFonts w:ascii="Arial" w:eastAsia="Arial" w:hAnsi="Arial" w:cs="Arial"/>
                <w:sz w:val="24"/>
                <w:szCs w:val="24"/>
                <w:lang w:val="pt-BR"/>
              </w:rPr>
              <w:t>Crédito  . . .</w:t>
            </w:r>
            <w:proofErr w:type="gramEnd"/>
            <w:r w:rsidRPr="008C5B6C">
              <w:rPr>
                <w:rFonts w:ascii="Arial" w:eastAsia="Arial" w:hAnsi="Arial" w:cs="Arial"/>
                <w:sz w:val="24"/>
                <w:szCs w:val="24"/>
                <w:lang w:val="pt-BR"/>
              </w:rPr>
              <w:t xml:space="preserve"> . . . . .</w:t>
            </w:r>
          </w:p>
        </w:tc>
        <w:tc>
          <w:tcPr>
            <w:tcW w:w="380" w:type="dxa"/>
            <w:vAlign w:val="bottom"/>
          </w:tcPr>
          <w:p w14:paraId="25167668" w14:textId="77777777" w:rsidR="0075768E" w:rsidRDefault="00BC6249">
            <w:pPr>
              <w:jc w:val="right"/>
              <w:rPr>
                <w:sz w:val="20"/>
                <w:szCs w:val="20"/>
              </w:rPr>
            </w:pPr>
            <w:r>
              <w:rPr>
                <w:rFonts w:ascii="Arial" w:eastAsia="Arial" w:hAnsi="Arial" w:cs="Arial"/>
                <w:sz w:val="24"/>
                <w:szCs w:val="24"/>
              </w:rPr>
              <w:t>34</w:t>
            </w:r>
          </w:p>
        </w:tc>
      </w:tr>
      <w:tr w:rsidR="0075768E" w14:paraId="5BEE746C" w14:textId="77777777">
        <w:trPr>
          <w:trHeight w:val="478"/>
        </w:trPr>
        <w:tc>
          <w:tcPr>
            <w:tcW w:w="8720" w:type="dxa"/>
            <w:gridSpan w:val="3"/>
            <w:vAlign w:val="bottom"/>
          </w:tcPr>
          <w:p w14:paraId="68BF74EF" w14:textId="77777777" w:rsidR="0075768E" w:rsidRPr="008C5B6C" w:rsidRDefault="00BC6249">
            <w:pPr>
              <w:rPr>
                <w:sz w:val="20"/>
                <w:szCs w:val="20"/>
                <w:lang w:val="pt-BR"/>
              </w:rPr>
            </w:pPr>
            <w:r w:rsidRPr="008C5B6C">
              <w:rPr>
                <w:rFonts w:ascii="Arial" w:eastAsia="Arial" w:hAnsi="Arial" w:cs="Arial"/>
                <w:sz w:val="24"/>
                <w:szCs w:val="24"/>
                <w:lang w:val="pt-BR"/>
              </w:rPr>
              <w:t>FIGURA 11 – Evolução do Indicador de Custo de Crédito (</w:t>
            </w:r>
            <w:proofErr w:type="gramStart"/>
            <w:r w:rsidRPr="008C5B6C">
              <w:rPr>
                <w:rFonts w:ascii="Arial" w:eastAsia="Arial" w:hAnsi="Arial" w:cs="Arial"/>
                <w:sz w:val="24"/>
                <w:szCs w:val="24"/>
                <w:lang w:val="pt-BR"/>
              </w:rPr>
              <w:t>ICC)  . . .</w:t>
            </w:r>
            <w:proofErr w:type="gramEnd"/>
            <w:r w:rsidRPr="008C5B6C">
              <w:rPr>
                <w:rFonts w:ascii="Arial" w:eastAsia="Arial" w:hAnsi="Arial" w:cs="Arial"/>
                <w:sz w:val="24"/>
                <w:szCs w:val="24"/>
                <w:lang w:val="pt-BR"/>
              </w:rPr>
              <w:t xml:space="preserve"> . . . . . .</w:t>
            </w:r>
          </w:p>
        </w:tc>
        <w:tc>
          <w:tcPr>
            <w:tcW w:w="380" w:type="dxa"/>
            <w:vAlign w:val="bottom"/>
          </w:tcPr>
          <w:p w14:paraId="13F5E8BE" w14:textId="77777777" w:rsidR="0075768E" w:rsidRDefault="00BC6249">
            <w:pPr>
              <w:jc w:val="right"/>
              <w:rPr>
                <w:sz w:val="20"/>
                <w:szCs w:val="20"/>
              </w:rPr>
            </w:pPr>
            <w:r>
              <w:rPr>
                <w:rFonts w:ascii="Arial" w:eastAsia="Arial" w:hAnsi="Arial" w:cs="Arial"/>
                <w:sz w:val="24"/>
                <w:szCs w:val="24"/>
              </w:rPr>
              <w:t>35</w:t>
            </w:r>
          </w:p>
        </w:tc>
      </w:tr>
    </w:tbl>
    <w:p w14:paraId="65F5444D" w14:textId="77777777" w:rsidR="0075768E" w:rsidRDefault="0075768E">
      <w:pPr>
        <w:sectPr w:rsidR="0075768E">
          <w:pgSz w:w="11900" w:h="16838"/>
          <w:pgMar w:top="1440" w:right="1126" w:bottom="1440" w:left="1440" w:header="0" w:footer="0" w:gutter="0"/>
          <w:cols w:space="720" w:equalWidth="0">
            <w:col w:w="9340"/>
          </w:cols>
        </w:sectPr>
      </w:pPr>
    </w:p>
    <w:p w14:paraId="0D4A1B7D" w14:textId="77777777" w:rsidR="0075768E" w:rsidRDefault="0075768E">
      <w:pPr>
        <w:spacing w:line="273" w:lineRule="exact"/>
        <w:rPr>
          <w:sz w:val="20"/>
          <w:szCs w:val="20"/>
        </w:rPr>
      </w:pPr>
    </w:p>
    <w:p w14:paraId="6F0D31E5" w14:textId="77777777" w:rsidR="0075768E" w:rsidRDefault="00BC6249">
      <w:pPr>
        <w:ind w:right="-179"/>
        <w:jc w:val="center"/>
        <w:rPr>
          <w:sz w:val="20"/>
          <w:szCs w:val="20"/>
        </w:rPr>
      </w:pPr>
      <w:r>
        <w:rPr>
          <w:rFonts w:ascii="Arial" w:eastAsia="Arial" w:hAnsi="Arial" w:cs="Arial"/>
          <w:b/>
          <w:bCs/>
          <w:sz w:val="24"/>
          <w:szCs w:val="24"/>
        </w:rPr>
        <w:t>LISTA DE TABELAS</w:t>
      </w:r>
    </w:p>
    <w:p w14:paraId="684013D4" w14:textId="77777777" w:rsidR="0075768E" w:rsidRDefault="0075768E">
      <w:pPr>
        <w:spacing w:line="200" w:lineRule="exact"/>
        <w:rPr>
          <w:sz w:val="20"/>
          <w:szCs w:val="20"/>
        </w:rPr>
      </w:pPr>
    </w:p>
    <w:p w14:paraId="7D458CBF" w14:textId="77777777" w:rsidR="0075768E" w:rsidRDefault="0075768E">
      <w:pPr>
        <w:spacing w:line="200" w:lineRule="exact"/>
        <w:rPr>
          <w:sz w:val="20"/>
          <w:szCs w:val="20"/>
        </w:rPr>
      </w:pPr>
    </w:p>
    <w:p w14:paraId="70356854" w14:textId="77777777" w:rsidR="0075768E" w:rsidRDefault="0075768E">
      <w:pPr>
        <w:spacing w:line="200" w:lineRule="exact"/>
        <w:rPr>
          <w:sz w:val="20"/>
          <w:szCs w:val="20"/>
        </w:rPr>
      </w:pPr>
    </w:p>
    <w:p w14:paraId="4BF062EA" w14:textId="77777777" w:rsidR="0075768E" w:rsidRDefault="0075768E">
      <w:pPr>
        <w:spacing w:line="400"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1200"/>
        <w:gridCol w:w="280"/>
        <w:gridCol w:w="7160"/>
        <w:gridCol w:w="460"/>
      </w:tblGrid>
      <w:tr w:rsidR="0075768E" w:rsidRPr="008C5B6C" w14:paraId="26823F7B" w14:textId="77777777">
        <w:trPr>
          <w:trHeight w:val="294"/>
        </w:trPr>
        <w:tc>
          <w:tcPr>
            <w:tcW w:w="1200" w:type="dxa"/>
            <w:vAlign w:val="bottom"/>
          </w:tcPr>
          <w:p w14:paraId="600F8359" w14:textId="77777777" w:rsidR="0075768E" w:rsidRDefault="00BC6249">
            <w:pPr>
              <w:rPr>
                <w:sz w:val="20"/>
                <w:szCs w:val="20"/>
              </w:rPr>
            </w:pPr>
            <w:r>
              <w:rPr>
                <w:rFonts w:ascii="Arial" w:eastAsia="Arial" w:hAnsi="Arial" w:cs="Arial"/>
                <w:sz w:val="24"/>
                <w:szCs w:val="24"/>
              </w:rPr>
              <w:t>TABELA 1</w:t>
            </w:r>
          </w:p>
        </w:tc>
        <w:tc>
          <w:tcPr>
            <w:tcW w:w="280" w:type="dxa"/>
            <w:vAlign w:val="bottom"/>
          </w:tcPr>
          <w:p w14:paraId="4E2ECD17" w14:textId="77777777" w:rsidR="0075768E" w:rsidRDefault="00BC6249">
            <w:pPr>
              <w:ind w:left="80"/>
              <w:rPr>
                <w:sz w:val="20"/>
                <w:szCs w:val="20"/>
              </w:rPr>
            </w:pPr>
            <w:r>
              <w:rPr>
                <w:rFonts w:ascii="Arial" w:eastAsia="Arial" w:hAnsi="Arial" w:cs="Arial"/>
                <w:sz w:val="24"/>
                <w:szCs w:val="24"/>
              </w:rPr>
              <w:t>–</w:t>
            </w:r>
          </w:p>
        </w:tc>
        <w:tc>
          <w:tcPr>
            <w:tcW w:w="7160" w:type="dxa"/>
            <w:vAlign w:val="bottom"/>
          </w:tcPr>
          <w:p w14:paraId="747ECA70" w14:textId="77777777" w:rsidR="0075768E" w:rsidRPr="008C5B6C" w:rsidRDefault="00BC6249">
            <w:pPr>
              <w:ind w:left="60"/>
              <w:rPr>
                <w:sz w:val="20"/>
                <w:szCs w:val="20"/>
                <w:lang w:val="pt-BR"/>
              </w:rPr>
            </w:pPr>
            <w:r w:rsidRPr="008C5B6C">
              <w:rPr>
                <w:rFonts w:ascii="Arial" w:eastAsia="Arial" w:hAnsi="Arial" w:cs="Arial"/>
                <w:w w:val="99"/>
                <w:sz w:val="24"/>
                <w:szCs w:val="24"/>
                <w:lang w:val="pt-BR"/>
              </w:rPr>
              <w:t xml:space="preserve">Composição do setor bancário brasileiro por segmento em </w:t>
            </w:r>
            <w:proofErr w:type="spellStart"/>
            <w:r w:rsidRPr="008C5B6C">
              <w:rPr>
                <w:rFonts w:ascii="Arial" w:eastAsia="Arial" w:hAnsi="Arial" w:cs="Arial"/>
                <w:w w:val="99"/>
                <w:sz w:val="24"/>
                <w:szCs w:val="24"/>
                <w:lang w:val="pt-BR"/>
              </w:rPr>
              <w:t>dezem</w:t>
            </w:r>
            <w:proofErr w:type="spellEnd"/>
            <w:r w:rsidRPr="008C5B6C">
              <w:rPr>
                <w:rFonts w:ascii="Arial" w:eastAsia="Arial" w:hAnsi="Arial" w:cs="Arial"/>
                <w:w w:val="99"/>
                <w:sz w:val="24"/>
                <w:szCs w:val="24"/>
                <w:lang w:val="pt-BR"/>
              </w:rPr>
              <w:t>-</w:t>
            </w:r>
          </w:p>
        </w:tc>
        <w:tc>
          <w:tcPr>
            <w:tcW w:w="460" w:type="dxa"/>
            <w:vAlign w:val="bottom"/>
          </w:tcPr>
          <w:p w14:paraId="3F2917C9" w14:textId="77777777" w:rsidR="0075768E" w:rsidRPr="008C5B6C" w:rsidRDefault="0075768E">
            <w:pPr>
              <w:rPr>
                <w:sz w:val="24"/>
                <w:szCs w:val="24"/>
                <w:lang w:val="pt-BR"/>
              </w:rPr>
            </w:pPr>
          </w:p>
        </w:tc>
      </w:tr>
      <w:tr w:rsidR="0075768E" w14:paraId="16C35AE4" w14:textId="77777777">
        <w:trPr>
          <w:trHeight w:val="478"/>
        </w:trPr>
        <w:tc>
          <w:tcPr>
            <w:tcW w:w="1200" w:type="dxa"/>
            <w:vAlign w:val="bottom"/>
          </w:tcPr>
          <w:p w14:paraId="6DCA13C5" w14:textId="77777777" w:rsidR="0075768E" w:rsidRPr="008C5B6C" w:rsidRDefault="0075768E">
            <w:pPr>
              <w:rPr>
                <w:sz w:val="24"/>
                <w:szCs w:val="24"/>
                <w:lang w:val="pt-BR"/>
              </w:rPr>
            </w:pPr>
          </w:p>
        </w:tc>
        <w:tc>
          <w:tcPr>
            <w:tcW w:w="280" w:type="dxa"/>
            <w:vAlign w:val="bottom"/>
          </w:tcPr>
          <w:p w14:paraId="7C654E58" w14:textId="77777777" w:rsidR="0075768E" w:rsidRPr="008C5B6C" w:rsidRDefault="0075768E">
            <w:pPr>
              <w:rPr>
                <w:sz w:val="24"/>
                <w:szCs w:val="24"/>
                <w:lang w:val="pt-BR"/>
              </w:rPr>
            </w:pPr>
          </w:p>
        </w:tc>
        <w:tc>
          <w:tcPr>
            <w:tcW w:w="7160" w:type="dxa"/>
            <w:vAlign w:val="bottom"/>
          </w:tcPr>
          <w:p w14:paraId="557B87D2" w14:textId="77777777" w:rsidR="0075768E" w:rsidRDefault="00BC6249">
            <w:pPr>
              <w:ind w:left="60"/>
              <w:rPr>
                <w:sz w:val="20"/>
                <w:szCs w:val="20"/>
              </w:rPr>
            </w:pPr>
            <w:proofErr w:type="gramStart"/>
            <w:r>
              <w:rPr>
                <w:rFonts w:ascii="Arial" w:eastAsia="Arial" w:hAnsi="Arial" w:cs="Arial"/>
                <w:sz w:val="24"/>
                <w:szCs w:val="24"/>
              </w:rPr>
              <w:t>bro</w:t>
            </w:r>
            <w:proofErr w:type="gramEnd"/>
            <w:r>
              <w:rPr>
                <w:rFonts w:ascii="Arial" w:eastAsia="Arial" w:hAnsi="Arial" w:cs="Arial"/>
                <w:sz w:val="24"/>
                <w:szCs w:val="24"/>
              </w:rPr>
              <w:t xml:space="preserve"> de 2019  . . . . . . . . . . . . . . . . . . . . . . . . . . . . . .</w:t>
            </w:r>
          </w:p>
        </w:tc>
        <w:tc>
          <w:tcPr>
            <w:tcW w:w="460" w:type="dxa"/>
            <w:vAlign w:val="bottom"/>
          </w:tcPr>
          <w:p w14:paraId="7F1654E2" w14:textId="77777777" w:rsidR="0075768E" w:rsidRDefault="00BC6249">
            <w:pPr>
              <w:jc w:val="right"/>
              <w:rPr>
                <w:sz w:val="20"/>
                <w:szCs w:val="20"/>
              </w:rPr>
            </w:pPr>
            <w:r>
              <w:rPr>
                <w:rFonts w:ascii="Arial" w:eastAsia="Arial" w:hAnsi="Arial" w:cs="Arial"/>
                <w:sz w:val="24"/>
                <w:szCs w:val="24"/>
              </w:rPr>
              <w:t>13</w:t>
            </w:r>
          </w:p>
        </w:tc>
      </w:tr>
      <w:tr w:rsidR="0075768E" w:rsidRPr="008C5B6C" w14:paraId="0BE75F7B" w14:textId="77777777">
        <w:trPr>
          <w:trHeight w:val="478"/>
        </w:trPr>
        <w:tc>
          <w:tcPr>
            <w:tcW w:w="1200" w:type="dxa"/>
            <w:vAlign w:val="bottom"/>
          </w:tcPr>
          <w:p w14:paraId="5F8288CF" w14:textId="77777777" w:rsidR="0075768E" w:rsidRDefault="00BC6249">
            <w:pPr>
              <w:rPr>
                <w:sz w:val="20"/>
                <w:szCs w:val="20"/>
              </w:rPr>
            </w:pPr>
            <w:r>
              <w:rPr>
                <w:rFonts w:ascii="Arial" w:eastAsia="Arial" w:hAnsi="Arial" w:cs="Arial"/>
                <w:sz w:val="24"/>
                <w:szCs w:val="24"/>
              </w:rPr>
              <w:t>TABELA 2</w:t>
            </w:r>
          </w:p>
        </w:tc>
        <w:tc>
          <w:tcPr>
            <w:tcW w:w="280" w:type="dxa"/>
            <w:vAlign w:val="bottom"/>
          </w:tcPr>
          <w:p w14:paraId="2DC75EF1" w14:textId="77777777" w:rsidR="0075768E" w:rsidRDefault="00BC6249">
            <w:pPr>
              <w:ind w:left="80"/>
              <w:rPr>
                <w:sz w:val="20"/>
                <w:szCs w:val="20"/>
              </w:rPr>
            </w:pPr>
            <w:r>
              <w:rPr>
                <w:rFonts w:ascii="Arial" w:eastAsia="Arial" w:hAnsi="Arial" w:cs="Arial"/>
                <w:sz w:val="24"/>
                <w:szCs w:val="24"/>
              </w:rPr>
              <w:t>–</w:t>
            </w:r>
          </w:p>
        </w:tc>
        <w:tc>
          <w:tcPr>
            <w:tcW w:w="7160" w:type="dxa"/>
            <w:vAlign w:val="bottom"/>
          </w:tcPr>
          <w:p w14:paraId="5492130C" w14:textId="77777777" w:rsidR="0075768E" w:rsidRPr="008C5B6C" w:rsidRDefault="00BC6249">
            <w:pPr>
              <w:ind w:left="60"/>
              <w:rPr>
                <w:sz w:val="20"/>
                <w:szCs w:val="20"/>
                <w:lang w:val="pt-BR"/>
              </w:rPr>
            </w:pPr>
            <w:r w:rsidRPr="008C5B6C">
              <w:rPr>
                <w:rFonts w:ascii="Arial" w:eastAsia="Arial" w:hAnsi="Arial" w:cs="Arial"/>
                <w:sz w:val="24"/>
                <w:szCs w:val="24"/>
                <w:lang w:val="pt-BR"/>
              </w:rPr>
              <w:t>Composição por tipo de iniciativa no setor bancário brasileiro —</w:t>
            </w:r>
          </w:p>
        </w:tc>
        <w:tc>
          <w:tcPr>
            <w:tcW w:w="460" w:type="dxa"/>
            <w:vAlign w:val="bottom"/>
          </w:tcPr>
          <w:p w14:paraId="02F1A8DA" w14:textId="77777777" w:rsidR="0075768E" w:rsidRPr="008C5B6C" w:rsidRDefault="0075768E">
            <w:pPr>
              <w:rPr>
                <w:sz w:val="24"/>
                <w:szCs w:val="24"/>
                <w:lang w:val="pt-BR"/>
              </w:rPr>
            </w:pPr>
          </w:p>
        </w:tc>
      </w:tr>
      <w:tr w:rsidR="0075768E" w14:paraId="1B4B77BD" w14:textId="77777777">
        <w:trPr>
          <w:trHeight w:val="478"/>
        </w:trPr>
        <w:tc>
          <w:tcPr>
            <w:tcW w:w="1200" w:type="dxa"/>
            <w:vAlign w:val="bottom"/>
          </w:tcPr>
          <w:p w14:paraId="4646B293" w14:textId="77777777" w:rsidR="0075768E" w:rsidRPr="008C5B6C" w:rsidRDefault="0075768E">
            <w:pPr>
              <w:rPr>
                <w:sz w:val="24"/>
                <w:szCs w:val="24"/>
                <w:lang w:val="pt-BR"/>
              </w:rPr>
            </w:pPr>
          </w:p>
        </w:tc>
        <w:tc>
          <w:tcPr>
            <w:tcW w:w="280" w:type="dxa"/>
            <w:vAlign w:val="bottom"/>
          </w:tcPr>
          <w:p w14:paraId="213D876A" w14:textId="77777777" w:rsidR="0075768E" w:rsidRPr="008C5B6C" w:rsidRDefault="0075768E">
            <w:pPr>
              <w:rPr>
                <w:sz w:val="24"/>
                <w:szCs w:val="24"/>
                <w:lang w:val="pt-BR"/>
              </w:rPr>
            </w:pPr>
          </w:p>
        </w:tc>
        <w:tc>
          <w:tcPr>
            <w:tcW w:w="7160" w:type="dxa"/>
            <w:vAlign w:val="bottom"/>
          </w:tcPr>
          <w:p w14:paraId="5080A5C7" w14:textId="77777777" w:rsidR="0075768E" w:rsidRDefault="00BC6249">
            <w:pPr>
              <w:ind w:left="60"/>
              <w:rPr>
                <w:sz w:val="20"/>
                <w:szCs w:val="20"/>
              </w:rPr>
            </w:pPr>
            <w:proofErr w:type="spellStart"/>
            <w:r>
              <w:rPr>
                <w:rFonts w:ascii="Arial" w:eastAsia="Arial" w:hAnsi="Arial" w:cs="Arial"/>
                <w:sz w:val="24"/>
                <w:szCs w:val="24"/>
              </w:rPr>
              <w:t>Dezembro</w:t>
            </w:r>
            <w:proofErr w:type="spellEnd"/>
            <w:r>
              <w:rPr>
                <w:rFonts w:ascii="Arial" w:eastAsia="Arial" w:hAnsi="Arial" w:cs="Arial"/>
                <w:sz w:val="24"/>
                <w:szCs w:val="24"/>
              </w:rPr>
              <w:t xml:space="preserve"> 2019  . . . . . . . . . . . . . . . . . . . . . . . . . . . .</w:t>
            </w:r>
          </w:p>
        </w:tc>
        <w:tc>
          <w:tcPr>
            <w:tcW w:w="460" w:type="dxa"/>
            <w:vAlign w:val="bottom"/>
          </w:tcPr>
          <w:p w14:paraId="7264ACF0" w14:textId="77777777" w:rsidR="0075768E" w:rsidRDefault="00BC6249">
            <w:pPr>
              <w:jc w:val="right"/>
              <w:rPr>
                <w:sz w:val="20"/>
                <w:szCs w:val="20"/>
              </w:rPr>
            </w:pPr>
            <w:r>
              <w:rPr>
                <w:rFonts w:ascii="Arial" w:eastAsia="Arial" w:hAnsi="Arial" w:cs="Arial"/>
                <w:sz w:val="24"/>
                <w:szCs w:val="24"/>
              </w:rPr>
              <w:t>15</w:t>
            </w:r>
          </w:p>
        </w:tc>
      </w:tr>
      <w:tr w:rsidR="0075768E" w:rsidRPr="008C5B6C" w14:paraId="4697DB05" w14:textId="77777777">
        <w:trPr>
          <w:trHeight w:val="478"/>
        </w:trPr>
        <w:tc>
          <w:tcPr>
            <w:tcW w:w="1200" w:type="dxa"/>
            <w:vAlign w:val="bottom"/>
          </w:tcPr>
          <w:p w14:paraId="393D4D93" w14:textId="77777777" w:rsidR="0075768E" w:rsidRDefault="00BC6249">
            <w:pPr>
              <w:rPr>
                <w:sz w:val="20"/>
                <w:szCs w:val="20"/>
              </w:rPr>
            </w:pPr>
            <w:r>
              <w:rPr>
                <w:rFonts w:ascii="Arial" w:eastAsia="Arial" w:hAnsi="Arial" w:cs="Arial"/>
                <w:sz w:val="24"/>
                <w:szCs w:val="24"/>
              </w:rPr>
              <w:t>TABELA 3</w:t>
            </w:r>
          </w:p>
        </w:tc>
        <w:tc>
          <w:tcPr>
            <w:tcW w:w="280" w:type="dxa"/>
            <w:vAlign w:val="bottom"/>
          </w:tcPr>
          <w:p w14:paraId="7FD5D7EA" w14:textId="77777777" w:rsidR="0075768E" w:rsidRDefault="00BC6249">
            <w:pPr>
              <w:ind w:left="80"/>
              <w:rPr>
                <w:sz w:val="20"/>
                <w:szCs w:val="20"/>
              </w:rPr>
            </w:pPr>
            <w:r>
              <w:rPr>
                <w:rFonts w:ascii="Arial" w:eastAsia="Arial" w:hAnsi="Arial" w:cs="Arial"/>
                <w:sz w:val="24"/>
                <w:szCs w:val="24"/>
              </w:rPr>
              <w:t>–</w:t>
            </w:r>
          </w:p>
        </w:tc>
        <w:tc>
          <w:tcPr>
            <w:tcW w:w="7600" w:type="dxa"/>
            <w:gridSpan w:val="2"/>
            <w:vAlign w:val="bottom"/>
          </w:tcPr>
          <w:p w14:paraId="49C93234" w14:textId="77777777" w:rsidR="0075768E" w:rsidRPr="008C5B6C" w:rsidRDefault="00BC6249">
            <w:pPr>
              <w:ind w:left="60"/>
              <w:rPr>
                <w:sz w:val="20"/>
                <w:szCs w:val="20"/>
                <w:lang w:val="pt-BR"/>
              </w:rPr>
            </w:pPr>
            <w:r w:rsidRPr="008C5B6C">
              <w:rPr>
                <w:rFonts w:ascii="Arial" w:eastAsia="Arial" w:hAnsi="Arial" w:cs="Arial"/>
                <w:w w:val="98"/>
                <w:sz w:val="24"/>
                <w:szCs w:val="24"/>
                <w:lang w:val="pt-BR"/>
              </w:rPr>
              <w:t>Setor bancário brasileiro por origem de capital — Dezembro de 2019 16</w:t>
            </w:r>
          </w:p>
        </w:tc>
      </w:tr>
      <w:tr w:rsidR="0075768E" w14:paraId="15AABE82" w14:textId="77777777">
        <w:trPr>
          <w:trHeight w:val="478"/>
        </w:trPr>
        <w:tc>
          <w:tcPr>
            <w:tcW w:w="8640" w:type="dxa"/>
            <w:gridSpan w:val="3"/>
            <w:vAlign w:val="bottom"/>
          </w:tcPr>
          <w:p w14:paraId="4ABA1865" w14:textId="77777777" w:rsidR="0075768E" w:rsidRPr="008C5B6C" w:rsidRDefault="00BC6249">
            <w:pPr>
              <w:rPr>
                <w:sz w:val="20"/>
                <w:szCs w:val="20"/>
                <w:lang w:val="pt-BR"/>
              </w:rPr>
            </w:pPr>
            <w:r w:rsidRPr="008C5B6C">
              <w:rPr>
                <w:rFonts w:ascii="Arial" w:eastAsia="Arial" w:hAnsi="Arial" w:cs="Arial"/>
                <w:sz w:val="24"/>
                <w:szCs w:val="24"/>
                <w:lang w:val="pt-BR"/>
              </w:rPr>
              <w:t>TABELA 4 – Esquema de obtenção do spread mais adotado no mercado . . .</w:t>
            </w:r>
          </w:p>
        </w:tc>
        <w:tc>
          <w:tcPr>
            <w:tcW w:w="460" w:type="dxa"/>
            <w:vAlign w:val="bottom"/>
          </w:tcPr>
          <w:p w14:paraId="6046C2C4" w14:textId="77777777" w:rsidR="0075768E" w:rsidRDefault="00BC6249">
            <w:pPr>
              <w:jc w:val="right"/>
              <w:rPr>
                <w:sz w:val="20"/>
                <w:szCs w:val="20"/>
              </w:rPr>
            </w:pPr>
            <w:r>
              <w:rPr>
                <w:rFonts w:ascii="Arial" w:eastAsia="Arial" w:hAnsi="Arial" w:cs="Arial"/>
                <w:sz w:val="24"/>
                <w:szCs w:val="24"/>
              </w:rPr>
              <w:t>31</w:t>
            </w:r>
          </w:p>
        </w:tc>
      </w:tr>
      <w:tr w:rsidR="0075768E" w14:paraId="2D1041D7" w14:textId="77777777">
        <w:trPr>
          <w:trHeight w:val="478"/>
        </w:trPr>
        <w:tc>
          <w:tcPr>
            <w:tcW w:w="8640" w:type="dxa"/>
            <w:gridSpan w:val="3"/>
            <w:vAlign w:val="bottom"/>
          </w:tcPr>
          <w:p w14:paraId="525B4AE1" w14:textId="77777777" w:rsidR="0075768E" w:rsidRPr="008C5B6C" w:rsidRDefault="00BC6249">
            <w:pPr>
              <w:rPr>
                <w:sz w:val="20"/>
                <w:szCs w:val="20"/>
                <w:lang w:val="pt-BR"/>
              </w:rPr>
            </w:pPr>
            <w:r w:rsidRPr="008C5B6C">
              <w:rPr>
                <w:rFonts w:ascii="Arial" w:eastAsia="Arial" w:hAnsi="Arial" w:cs="Arial"/>
                <w:sz w:val="24"/>
                <w:szCs w:val="24"/>
                <w:lang w:val="pt-BR"/>
              </w:rPr>
              <w:t xml:space="preserve">TABELA 5 – Resumo de estudos sobre o spread </w:t>
            </w:r>
            <w:proofErr w:type="spellStart"/>
            <w:r w:rsidRPr="008C5B6C">
              <w:rPr>
                <w:rFonts w:ascii="Arial" w:eastAsia="Arial" w:hAnsi="Arial" w:cs="Arial"/>
                <w:sz w:val="24"/>
                <w:szCs w:val="24"/>
                <w:lang w:val="pt-BR"/>
              </w:rPr>
              <w:t>ex-ante</w:t>
            </w:r>
            <w:proofErr w:type="spellEnd"/>
            <w:r w:rsidRPr="008C5B6C">
              <w:rPr>
                <w:rFonts w:ascii="Arial" w:eastAsia="Arial" w:hAnsi="Arial" w:cs="Arial"/>
                <w:sz w:val="24"/>
                <w:szCs w:val="24"/>
                <w:lang w:val="pt-BR"/>
              </w:rPr>
              <w:t xml:space="preserve"> no Brasil — Parte </w:t>
            </w:r>
            <w:proofErr w:type="gramStart"/>
            <w:r w:rsidRPr="008C5B6C">
              <w:rPr>
                <w:rFonts w:ascii="Arial" w:eastAsia="Arial" w:hAnsi="Arial" w:cs="Arial"/>
                <w:sz w:val="24"/>
                <w:szCs w:val="24"/>
                <w:lang w:val="pt-BR"/>
              </w:rPr>
              <w:t>1 .</w:t>
            </w:r>
            <w:proofErr w:type="gramEnd"/>
          </w:p>
        </w:tc>
        <w:tc>
          <w:tcPr>
            <w:tcW w:w="460" w:type="dxa"/>
            <w:vAlign w:val="bottom"/>
          </w:tcPr>
          <w:p w14:paraId="135488C9" w14:textId="77777777" w:rsidR="0075768E" w:rsidRDefault="00BC6249">
            <w:pPr>
              <w:jc w:val="right"/>
              <w:rPr>
                <w:sz w:val="20"/>
                <w:szCs w:val="20"/>
              </w:rPr>
            </w:pPr>
            <w:r>
              <w:rPr>
                <w:rFonts w:ascii="Arial" w:eastAsia="Arial" w:hAnsi="Arial" w:cs="Arial"/>
                <w:sz w:val="24"/>
                <w:szCs w:val="24"/>
              </w:rPr>
              <w:t>38</w:t>
            </w:r>
          </w:p>
        </w:tc>
      </w:tr>
      <w:tr w:rsidR="0075768E" w14:paraId="53154BF3" w14:textId="77777777">
        <w:trPr>
          <w:trHeight w:val="478"/>
        </w:trPr>
        <w:tc>
          <w:tcPr>
            <w:tcW w:w="8640" w:type="dxa"/>
            <w:gridSpan w:val="3"/>
            <w:vAlign w:val="bottom"/>
          </w:tcPr>
          <w:p w14:paraId="63BA9F22" w14:textId="77777777" w:rsidR="0075768E" w:rsidRPr="008C5B6C" w:rsidRDefault="00BC6249">
            <w:pPr>
              <w:rPr>
                <w:sz w:val="20"/>
                <w:szCs w:val="20"/>
                <w:lang w:val="pt-BR"/>
              </w:rPr>
            </w:pPr>
            <w:r w:rsidRPr="008C5B6C">
              <w:rPr>
                <w:rFonts w:ascii="Arial" w:eastAsia="Arial" w:hAnsi="Arial" w:cs="Arial"/>
                <w:sz w:val="24"/>
                <w:szCs w:val="24"/>
                <w:lang w:val="pt-BR"/>
              </w:rPr>
              <w:t xml:space="preserve">TABELA 6 – Resumo de estudos sobre o spread </w:t>
            </w:r>
            <w:proofErr w:type="spellStart"/>
            <w:r w:rsidRPr="008C5B6C">
              <w:rPr>
                <w:rFonts w:ascii="Arial" w:eastAsia="Arial" w:hAnsi="Arial" w:cs="Arial"/>
                <w:sz w:val="24"/>
                <w:szCs w:val="24"/>
                <w:lang w:val="pt-BR"/>
              </w:rPr>
              <w:t>ex-ante</w:t>
            </w:r>
            <w:proofErr w:type="spellEnd"/>
            <w:r w:rsidRPr="008C5B6C">
              <w:rPr>
                <w:rFonts w:ascii="Arial" w:eastAsia="Arial" w:hAnsi="Arial" w:cs="Arial"/>
                <w:sz w:val="24"/>
                <w:szCs w:val="24"/>
                <w:lang w:val="pt-BR"/>
              </w:rPr>
              <w:t xml:space="preserve"> no Brasil — Parte </w:t>
            </w:r>
            <w:proofErr w:type="gramStart"/>
            <w:r w:rsidRPr="008C5B6C">
              <w:rPr>
                <w:rFonts w:ascii="Arial" w:eastAsia="Arial" w:hAnsi="Arial" w:cs="Arial"/>
                <w:sz w:val="24"/>
                <w:szCs w:val="24"/>
                <w:lang w:val="pt-BR"/>
              </w:rPr>
              <w:t>2 .</w:t>
            </w:r>
            <w:proofErr w:type="gramEnd"/>
          </w:p>
        </w:tc>
        <w:tc>
          <w:tcPr>
            <w:tcW w:w="460" w:type="dxa"/>
            <w:vAlign w:val="bottom"/>
          </w:tcPr>
          <w:p w14:paraId="0977C6E1" w14:textId="77777777" w:rsidR="0075768E" w:rsidRDefault="00BC6249">
            <w:pPr>
              <w:jc w:val="right"/>
              <w:rPr>
                <w:sz w:val="20"/>
                <w:szCs w:val="20"/>
              </w:rPr>
            </w:pPr>
            <w:r>
              <w:rPr>
                <w:rFonts w:ascii="Arial" w:eastAsia="Arial" w:hAnsi="Arial" w:cs="Arial"/>
                <w:sz w:val="24"/>
                <w:szCs w:val="24"/>
              </w:rPr>
              <w:t>39</w:t>
            </w:r>
          </w:p>
        </w:tc>
      </w:tr>
      <w:tr w:rsidR="0075768E" w14:paraId="0151AEA3" w14:textId="77777777">
        <w:trPr>
          <w:trHeight w:val="478"/>
        </w:trPr>
        <w:tc>
          <w:tcPr>
            <w:tcW w:w="1200" w:type="dxa"/>
            <w:vAlign w:val="bottom"/>
          </w:tcPr>
          <w:p w14:paraId="730F9B8A" w14:textId="77777777" w:rsidR="0075768E" w:rsidRDefault="00BC6249">
            <w:pPr>
              <w:rPr>
                <w:sz w:val="20"/>
                <w:szCs w:val="20"/>
              </w:rPr>
            </w:pPr>
            <w:r>
              <w:rPr>
                <w:rFonts w:ascii="Arial" w:eastAsia="Arial" w:hAnsi="Arial" w:cs="Arial"/>
                <w:sz w:val="24"/>
                <w:szCs w:val="24"/>
              </w:rPr>
              <w:t>TABELA 7</w:t>
            </w:r>
          </w:p>
        </w:tc>
        <w:tc>
          <w:tcPr>
            <w:tcW w:w="280" w:type="dxa"/>
            <w:vAlign w:val="bottom"/>
          </w:tcPr>
          <w:p w14:paraId="38CEFD69" w14:textId="77777777" w:rsidR="0075768E" w:rsidRDefault="00BC6249">
            <w:pPr>
              <w:ind w:left="80"/>
              <w:rPr>
                <w:sz w:val="20"/>
                <w:szCs w:val="20"/>
              </w:rPr>
            </w:pPr>
            <w:r>
              <w:rPr>
                <w:rFonts w:ascii="Arial" w:eastAsia="Arial" w:hAnsi="Arial" w:cs="Arial"/>
                <w:sz w:val="24"/>
                <w:szCs w:val="24"/>
              </w:rPr>
              <w:t>–</w:t>
            </w:r>
          </w:p>
        </w:tc>
        <w:tc>
          <w:tcPr>
            <w:tcW w:w="7160" w:type="dxa"/>
            <w:vAlign w:val="bottom"/>
          </w:tcPr>
          <w:p w14:paraId="77DC7DC8" w14:textId="77777777" w:rsidR="0075768E" w:rsidRPr="008C5B6C" w:rsidRDefault="00BC6249">
            <w:pPr>
              <w:ind w:left="60"/>
              <w:rPr>
                <w:sz w:val="20"/>
                <w:szCs w:val="20"/>
                <w:lang w:val="pt-BR"/>
              </w:rPr>
            </w:pPr>
            <w:r w:rsidRPr="008C5B6C">
              <w:rPr>
                <w:rFonts w:ascii="Arial" w:eastAsia="Arial" w:hAnsi="Arial" w:cs="Arial"/>
                <w:sz w:val="24"/>
                <w:szCs w:val="24"/>
                <w:lang w:val="pt-BR"/>
              </w:rPr>
              <w:t xml:space="preserve">Resumo de estudos sobre 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no Brasil . . . </w:t>
            </w:r>
            <w:proofErr w:type="gramStart"/>
            <w:r w:rsidRPr="008C5B6C">
              <w:rPr>
                <w:rFonts w:ascii="Arial" w:eastAsia="Arial" w:hAnsi="Arial" w:cs="Arial"/>
                <w:sz w:val="24"/>
                <w:szCs w:val="24"/>
                <w:lang w:val="pt-BR"/>
              </w:rPr>
              <w:t>. . . .</w:t>
            </w:r>
            <w:proofErr w:type="gramEnd"/>
          </w:p>
        </w:tc>
        <w:tc>
          <w:tcPr>
            <w:tcW w:w="460" w:type="dxa"/>
            <w:vAlign w:val="bottom"/>
          </w:tcPr>
          <w:p w14:paraId="60D25D49" w14:textId="77777777" w:rsidR="0075768E" w:rsidRDefault="00BC6249">
            <w:pPr>
              <w:jc w:val="right"/>
              <w:rPr>
                <w:sz w:val="20"/>
                <w:szCs w:val="20"/>
              </w:rPr>
            </w:pPr>
            <w:r>
              <w:rPr>
                <w:rFonts w:ascii="Arial" w:eastAsia="Arial" w:hAnsi="Arial" w:cs="Arial"/>
                <w:sz w:val="24"/>
                <w:szCs w:val="24"/>
              </w:rPr>
              <w:t>40</w:t>
            </w:r>
          </w:p>
        </w:tc>
      </w:tr>
    </w:tbl>
    <w:p w14:paraId="35A55305" w14:textId="77777777" w:rsidR="0075768E" w:rsidRDefault="0075768E">
      <w:pPr>
        <w:sectPr w:rsidR="0075768E">
          <w:pgSz w:w="11900" w:h="16838"/>
          <w:pgMar w:top="1440" w:right="1126" w:bottom="1440" w:left="1440" w:header="0" w:footer="0" w:gutter="0"/>
          <w:cols w:space="720" w:equalWidth="0">
            <w:col w:w="9340"/>
          </w:cols>
        </w:sectPr>
      </w:pPr>
    </w:p>
    <w:p w14:paraId="226EBC50" w14:textId="77777777" w:rsidR="0075768E" w:rsidRDefault="00BC6249">
      <w:pPr>
        <w:ind w:left="9220"/>
        <w:rPr>
          <w:sz w:val="20"/>
          <w:szCs w:val="20"/>
        </w:rPr>
      </w:pPr>
      <w:r>
        <w:rPr>
          <w:rFonts w:ascii="Arial" w:eastAsia="Arial" w:hAnsi="Arial" w:cs="Arial"/>
          <w:sz w:val="20"/>
          <w:szCs w:val="20"/>
        </w:rPr>
        <w:lastRenderedPageBreak/>
        <w:t>4</w:t>
      </w:r>
    </w:p>
    <w:p w14:paraId="0D3B11AC" w14:textId="77777777" w:rsidR="0075768E" w:rsidRDefault="0075768E">
      <w:pPr>
        <w:spacing w:line="200" w:lineRule="exact"/>
        <w:rPr>
          <w:sz w:val="20"/>
          <w:szCs w:val="20"/>
        </w:rPr>
      </w:pPr>
    </w:p>
    <w:p w14:paraId="2E21A756" w14:textId="77777777" w:rsidR="0075768E" w:rsidRDefault="0075768E">
      <w:pPr>
        <w:spacing w:line="255" w:lineRule="exact"/>
        <w:rPr>
          <w:sz w:val="20"/>
          <w:szCs w:val="20"/>
        </w:rPr>
      </w:pPr>
    </w:p>
    <w:p w14:paraId="5C1D5C64" w14:textId="77777777" w:rsidR="0075768E" w:rsidRDefault="00BC6249">
      <w:pPr>
        <w:ind w:right="-179"/>
        <w:jc w:val="center"/>
        <w:rPr>
          <w:sz w:val="20"/>
          <w:szCs w:val="20"/>
        </w:rPr>
      </w:pPr>
      <w:r>
        <w:rPr>
          <w:rFonts w:ascii="Arial" w:eastAsia="Arial" w:hAnsi="Arial" w:cs="Arial"/>
          <w:b/>
          <w:bCs/>
          <w:sz w:val="24"/>
          <w:szCs w:val="24"/>
        </w:rPr>
        <w:t>SUMÁRIO</w:t>
      </w:r>
    </w:p>
    <w:p w14:paraId="6D6E5379" w14:textId="77777777" w:rsidR="0075768E" w:rsidRDefault="0075768E">
      <w:pPr>
        <w:spacing w:line="200" w:lineRule="exact"/>
        <w:rPr>
          <w:sz w:val="20"/>
          <w:szCs w:val="20"/>
        </w:rPr>
      </w:pPr>
    </w:p>
    <w:p w14:paraId="47489369" w14:textId="77777777" w:rsidR="008C5B6C" w:rsidRDefault="008C5B6C">
      <w:pPr>
        <w:spacing w:line="200" w:lineRule="exact"/>
        <w:rPr>
          <w:sz w:val="20"/>
          <w:szCs w:val="20"/>
        </w:rPr>
      </w:pPr>
    </w:p>
    <w:sdt>
      <w:sdtPr>
        <w:id w:val="1005871632"/>
        <w:docPartObj>
          <w:docPartGallery w:val="Table of Contents"/>
          <w:docPartUnique/>
        </w:docPartObj>
      </w:sdtPr>
      <w:sdtEndPr>
        <w:rPr>
          <w:rFonts w:ascii="Times New Roman" w:eastAsiaTheme="minorEastAsia" w:hAnsi="Times New Roman" w:cs="Times New Roman"/>
          <w:b/>
          <w:bCs/>
          <w:color w:val="auto"/>
          <w:sz w:val="22"/>
          <w:szCs w:val="22"/>
          <w:lang w:val="en-US" w:eastAsia="en-US"/>
        </w:rPr>
      </w:sdtEndPr>
      <w:sdtContent>
        <w:p w14:paraId="5614B3B8" w14:textId="2CCC3D23" w:rsidR="008C5B6C" w:rsidRDefault="008C5B6C">
          <w:pPr>
            <w:pStyle w:val="CabealhodoSumrio"/>
          </w:pPr>
        </w:p>
        <w:p w14:paraId="37CD763C" w14:textId="77777777" w:rsidR="008C5B6C" w:rsidRDefault="008C5B6C">
          <w:pPr>
            <w:pStyle w:val="Sumrio1"/>
            <w:tabs>
              <w:tab w:val="right" w:leader="dot" w:pos="9370"/>
            </w:tabs>
            <w:rPr>
              <w:noProof/>
            </w:rPr>
          </w:pPr>
          <w:r>
            <w:fldChar w:fldCharType="begin"/>
          </w:r>
          <w:r>
            <w:instrText xml:space="preserve"> TOC \o "1-3" \h \z \u </w:instrText>
          </w:r>
          <w:r>
            <w:fldChar w:fldCharType="separate"/>
          </w:r>
          <w:hyperlink w:anchor="_Toc59176022" w:history="1">
            <w:r w:rsidRPr="00F5169C">
              <w:rPr>
                <w:rStyle w:val="Hyperlink"/>
                <w:rFonts w:ascii="Arial" w:eastAsia="Arial" w:hAnsi="Arial" w:cs="Arial"/>
                <w:b/>
                <w:bCs/>
                <w:noProof/>
                <w:lang w:val="pt-BR"/>
              </w:rPr>
              <w:t>1 INTRODUÇÃO</w:t>
            </w:r>
            <w:r>
              <w:rPr>
                <w:noProof/>
                <w:webHidden/>
              </w:rPr>
              <w:tab/>
            </w:r>
            <w:r>
              <w:rPr>
                <w:noProof/>
                <w:webHidden/>
              </w:rPr>
              <w:fldChar w:fldCharType="begin"/>
            </w:r>
            <w:r>
              <w:rPr>
                <w:noProof/>
                <w:webHidden/>
              </w:rPr>
              <w:instrText xml:space="preserve"> PAGEREF _Toc59176022 \h </w:instrText>
            </w:r>
            <w:r>
              <w:rPr>
                <w:noProof/>
                <w:webHidden/>
              </w:rPr>
            </w:r>
            <w:r>
              <w:rPr>
                <w:noProof/>
                <w:webHidden/>
              </w:rPr>
              <w:fldChar w:fldCharType="separate"/>
            </w:r>
            <w:r w:rsidR="009E4CF5">
              <w:rPr>
                <w:noProof/>
                <w:webHidden/>
              </w:rPr>
              <w:t>6</w:t>
            </w:r>
            <w:r>
              <w:rPr>
                <w:noProof/>
                <w:webHidden/>
              </w:rPr>
              <w:fldChar w:fldCharType="end"/>
            </w:r>
          </w:hyperlink>
        </w:p>
        <w:p w14:paraId="603DAF57" w14:textId="77777777" w:rsidR="008C5B6C" w:rsidRDefault="008C5B6C">
          <w:pPr>
            <w:pStyle w:val="Sumrio2"/>
            <w:tabs>
              <w:tab w:val="left" w:pos="880"/>
              <w:tab w:val="right" w:leader="dot" w:pos="9370"/>
            </w:tabs>
            <w:rPr>
              <w:noProof/>
            </w:rPr>
          </w:pPr>
          <w:hyperlink w:anchor="_Toc59176023" w:history="1">
            <w:r w:rsidRPr="00F5169C">
              <w:rPr>
                <w:rStyle w:val="Hyperlink"/>
                <w:rFonts w:ascii="Arial" w:eastAsia="Arial" w:hAnsi="Arial" w:cs="Arial"/>
                <w:noProof/>
                <w:lang w:val="pt-BR"/>
              </w:rPr>
              <w:t>1.1</w:t>
            </w:r>
            <w:r>
              <w:rPr>
                <w:noProof/>
              </w:rPr>
              <w:tab/>
            </w:r>
            <w:r w:rsidRPr="00F5169C">
              <w:rPr>
                <w:rStyle w:val="Hyperlink"/>
                <w:rFonts w:ascii="Arial" w:eastAsia="Arial" w:hAnsi="Arial" w:cs="Arial"/>
                <w:noProof/>
                <w:lang w:val="pt-BR"/>
              </w:rPr>
              <w:t>CONTEXTUALIZAÇÃO</w:t>
            </w:r>
            <w:r>
              <w:rPr>
                <w:noProof/>
                <w:webHidden/>
              </w:rPr>
              <w:tab/>
            </w:r>
            <w:r>
              <w:rPr>
                <w:noProof/>
                <w:webHidden/>
              </w:rPr>
              <w:fldChar w:fldCharType="begin"/>
            </w:r>
            <w:r>
              <w:rPr>
                <w:noProof/>
                <w:webHidden/>
              </w:rPr>
              <w:instrText xml:space="preserve"> PAGEREF _Toc59176023 \h </w:instrText>
            </w:r>
            <w:r>
              <w:rPr>
                <w:noProof/>
                <w:webHidden/>
              </w:rPr>
            </w:r>
            <w:r>
              <w:rPr>
                <w:noProof/>
                <w:webHidden/>
              </w:rPr>
              <w:fldChar w:fldCharType="separate"/>
            </w:r>
            <w:r w:rsidR="009E4CF5">
              <w:rPr>
                <w:noProof/>
                <w:webHidden/>
              </w:rPr>
              <w:t>6</w:t>
            </w:r>
            <w:r>
              <w:rPr>
                <w:noProof/>
                <w:webHidden/>
              </w:rPr>
              <w:fldChar w:fldCharType="end"/>
            </w:r>
          </w:hyperlink>
        </w:p>
        <w:p w14:paraId="397C8AC0" w14:textId="77777777" w:rsidR="008C5B6C" w:rsidRDefault="008C5B6C">
          <w:pPr>
            <w:pStyle w:val="Sumrio2"/>
            <w:tabs>
              <w:tab w:val="left" w:pos="880"/>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"_Toc59176024"</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noProof/>
              <w:lang w:val="pt-BR"/>
            </w:rPr>
            <w:t>1.2</w:t>
          </w:r>
          <w:r>
            <w:rPr>
              <w:noProof/>
            </w:rPr>
            <w:tab/>
          </w:r>
          <w:r w:rsidRPr="00F5169C">
            <w:rPr>
              <w:rStyle w:val="Hyperlink"/>
              <w:rFonts w:ascii="Arial" w:eastAsia="Arial" w:hAnsi="Arial" w:cs="Arial"/>
              <w:noProof/>
              <w:lang w:val="pt-BR"/>
            </w:rPr>
            <w:t>OBJETIVOS</w:t>
          </w:r>
          <w:r>
            <w:rPr>
              <w:noProof/>
              <w:webHidden/>
            </w:rPr>
            <w:tab/>
          </w:r>
          <w:r>
            <w:rPr>
              <w:noProof/>
              <w:webHidden/>
            </w:rPr>
            <w:fldChar w:fldCharType="begin"/>
          </w:r>
          <w:r>
            <w:rPr>
              <w:noProof/>
              <w:webHidden/>
            </w:rPr>
            <w:instrText xml:space="preserve"> PAGEREF _Toc59176024 \h </w:instrText>
          </w:r>
          <w:r>
            <w:rPr>
              <w:noProof/>
              <w:webHidden/>
            </w:rPr>
          </w:r>
          <w:r>
            <w:rPr>
              <w:noProof/>
              <w:webHidden/>
            </w:rPr>
            <w:fldChar w:fldCharType="separate"/>
          </w:r>
          <w:ins w:id="0" w:author="Mayla Cristina Costa Maroni Saraiva" w:date="2020-12-18T11:01:00Z">
            <w:r w:rsidR="009E4CF5">
              <w:rPr>
                <w:noProof/>
                <w:webHidden/>
              </w:rPr>
              <w:t>14</w:t>
            </w:r>
          </w:ins>
          <w:del w:id="1" w:author="Mayla Cristina Costa Maroni Saraiva" w:date="2020-12-18T11:01:00Z">
            <w:r w:rsidDel="009E4CF5">
              <w:rPr>
                <w:noProof/>
                <w:webHidden/>
              </w:rPr>
              <w:delText>8</w:delText>
            </w:r>
          </w:del>
          <w:r>
            <w:rPr>
              <w:noProof/>
              <w:webHidden/>
            </w:rPr>
            <w:fldChar w:fldCharType="end"/>
          </w:r>
          <w:r w:rsidRPr="00F5169C">
            <w:rPr>
              <w:rStyle w:val="Hyperlink"/>
              <w:noProof/>
            </w:rPr>
            <w:fldChar w:fldCharType="end"/>
          </w:r>
        </w:p>
        <w:p w14:paraId="79E3C209" w14:textId="77777777" w:rsidR="008C5B6C" w:rsidRDefault="008C5B6C">
          <w:pPr>
            <w:pStyle w:val="Sumrio3"/>
            <w:tabs>
              <w:tab w:val="left" w:pos="1320"/>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"_Toc59176025"</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noProof/>
              <w:lang w:val="pt-BR"/>
            </w:rPr>
            <w:t>1.2.1</w:t>
          </w:r>
          <w:r>
            <w:rPr>
              <w:noProof/>
            </w:rPr>
            <w:tab/>
          </w:r>
          <w:r w:rsidRPr="00F5169C">
            <w:rPr>
              <w:rStyle w:val="Hyperlink"/>
              <w:rFonts w:ascii="Arial" w:eastAsia="Arial" w:hAnsi="Arial" w:cs="Arial"/>
              <w:noProof/>
              <w:lang w:val="pt-BR"/>
            </w:rPr>
            <w:t>OBJETIVO GERAL</w:t>
          </w:r>
          <w:r>
            <w:rPr>
              <w:noProof/>
              <w:webHidden/>
            </w:rPr>
            <w:tab/>
          </w:r>
          <w:r>
            <w:rPr>
              <w:noProof/>
              <w:webHidden/>
            </w:rPr>
            <w:fldChar w:fldCharType="begin"/>
          </w:r>
          <w:r>
            <w:rPr>
              <w:noProof/>
              <w:webHidden/>
            </w:rPr>
            <w:instrText xml:space="preserve"> PAGEREF _Toc59176025 \h </w:instrText>
          </w:r>
          <w:r>
            <w:rPr>
              <w:noProof/>
              <w:webHidden/>
            </w:rPr>
          </w:r>
          <w:r>
            <w:rPr>
              <w:noProof/>
              <w:webHidden/>
            </w:rPr>
            <w:fldChar w:fldCharType="separate"/>
          </w:r>
          <w:ins w:id="2" w:author="Mayla Cristina Costa Maroni Saraiva" w:date="2020-12-18T11:01:00Z">
            <w:r w:rsidR="009E4CF5">
              <w:rPr>
                <w:noProof/>
                <w:webHidden/>
              </w:rPr>
              <w:t>14</w:t>
            </w:r>
          </w:ins>
          <w:del w:id="3" w:author="Mayla Cristina Costa Maroni Saraiva" w:date="2020-12-18T11:01:00Z">
            <w:r w:rsidDel="009E4CF5">
              <w:rPr>
                <w:noProof/>
                <w:webHidden/>
              </w:rPr>
              <w:delText>8</w:delText>
            </w:r>
          </w:del>
          <w:r>
            <w:rPr>
              <w:noProof/>
              <w:webHidden/>
            </w:rPr>
            <w:fldChar w:fldCharType="end"/>
          </w:r>
          <w:r w:rsidRPr="00F5169C">
            <w:rPr>
              <w:rStyle w:val="Hyperlink"/>
              <w:noProof/>
            </w:rPr>
            <w:fldChar w:fldCharType="end"/>
          </w:r>
        </w:p>
        <w:p w14:paraId="3197CEC1" w14:textId="77777777" w:rsidR="008C5B6C" w:rsidRDefault="008C5B6C">
          <w:pPr>
            <w:pStyle w:val="Sumrio3"/>
            <w:tabs>
              <w:tab w:val="left" w:pos="1320"/>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"_Toc59176026"</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noProof/>
            </w:rPr>
            <w:t>1.2.2</w:t>
          </w:r>
          <w:r>
            <w:rPr>
              <w:noProof/>
            </w:rPr>
            <w:tab/>
          </w:r>
          <w:r w:rsidRPr="00F5169C">
            <w:rPr>
              <w:rStyle w:val="Hyperlink"/>
              <w:rFonts w:ascii="Arial" w:eastAsia="Arial" w:hAnsi="Arial" w:cs="Arial"/>
              <w:noProof/>
            </w:rPr>
            <w:t>OBJETIVOS ESPECÍFICOS</w:t>
          </w:r>
          <w:r>
            <w:rPr>
              <w:noProof/>
              <w:webHidden/>
            </w:rPr>
            <w:tab/>
          </w:r>
          <w:r>
            <w:rPr>
              <w:noProof/>
              <w:webHidden/>
            </w:rPr>
            <w:fldChar w:fldCharType="begin"/>
          </w:r>
          <w:r>
            <w:rPr>
              <w:noProof/>
              <w:webHidden/>
            </w:rPr>
            <w:instrText xml:space="preserve"> PAGEREF _Toc59176026 \h </w:instrText>
          </w:r>
          <w:r>
            <w:rPr>
              <w:noProof/>
              <w:webHidden/>
            </w:rPr>
          </w:r>
          <w:r>
            <w:rPr>
              <w:noProof/>
              <w:webHidden/>
            </w:rPr>
            <w:fldChar w:fldCharType="separate"/>
          </w:r>
          <w:ins w:id="4" w:author="Mayla Cristina Costa Maroni Saraiva" w:date="2020-12-18T11:01:00Z">
            <w:r w:rsidR="009E4CF5">
              <w:rPr>
                <w:noProof/>
                <w:webHidden/>
              </w:rPr>
              <w:t>14</w:t>
            </w:r>
          </w:ins>
          <w:del w:id="5" w:author="Mayla Cristina Costa Maroni Saraiva" w:date="2020-12-18T11:01:00Z">
            <w:r w:rsidDel="009E4CF5">
              <w:rPr>
                <w:noProof/>
                <w:webHidden/>
              </w:rPr>
              <w:delText>8</w:delText>
            </w:r>
          </w:del>
          <w:r>
            <w:rPr>
              <w:noProof/>
              <w:webHidden/>
            </w:rPr>
            <w:fldChar w:fldCharType="end"/>
          </w:r>
          <w:r w:rsidRPr="00F5169C">
            <w:rPr>
              <w:rStyle w:val="Hyperlink"/>
              <w:noProof/>
            </w:rPr>
            <w:fldChar w:fldCharType="end"/>
          </w:r>
        </w:p>
        <w:p w14:paraId="27E382C7" w14:textId="77777777" w:rsidR="008C5B6C" w:rsidRDefault="008C5B6C">
          <w:pPr>
            <w:pStyle w:val="Sumrio2"/>
            <w:tabs>
              <w:tab w:val="left" w:pos="880"/>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"_Toc59176027"</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noProof/>
              <w:lang w:val="pt-BR"/>
            </w:rPr>
            <w:t>1.3</w:t>
          </w:r>
          <w:r>
            <w:rPr>
              <w:noProof/>
            </w:rPr>
            <w:tab/>
          </w:r>
          <w:r w:rsidRPr="00F5169C">
            <w:rPr>
              <w:rStyle w:val="Hyperlink"/>
              <w:rFonts w:ascii="Arial" w:eastAsia="Arial" w:hAnsi="Arial" w:cs="Arial"/>
              <w:noProof/>
              <w:lang w:val="pt-BR"/>
            </w:rPr>
            <w:t>JUSTIFICATIVA TEÓRICA E PRÁTICA</w:t>
          </w:r>
          <w:r>
            <w:rPr>
              <w:noProof/>
              <w:webHidden/>
            </w:rPr>
            <w:tab/>
          </w:r>
          <w:r>
            <w:rPr>
              <w:noProof/>
              <w:webHidden/>
            </w:rPr>
            <w:fldChar w:fldCharType="begin"/>
          </w:r>
          <w:r>
            <w:rPr>
              <w:noProof/>
              <w:webHidden/>
            </w:rPr>
            <w:instrText xml:space="preserve"> PAGEREF _Toc59176027 \h </w:instrText>
          </w:r>
          <w:r>
            <w:rPr>
              <w:noProof/>
              <w:webHidden/>
            </w:rPr>
          </w:r>
          <w:r>
            <w:rPr>
              <w:noProof/>
              <w:webHidden/>
            </w:rPr>
            <w:fldChar w:fldCharType="separate"/>
          </w:r>
          <w:ins w:id="6" w:author="Mayla Cristina Costa Maroni Saraiva" w:date="2020-12-18T11:01:00Z">
            <w:r w:rsidR="009E4CF5">
              <w:rPr>
                <w:noProof/>
                <w:webHidden/>
              </w:rPr>
              <w:t>14</w:t>
            </w:r>
          </w:ins>
          <w:del w:id="7" w:author="Mayla Cristina Costa Maroni Saraiva" w:date="2020-12-18T11:01:00Z">
            <w:r w:rsidDel="009E4CF5">
              <w:rPr>
                <w:noProof/>
                <w:webHidden/>
              </w:rPr>
              <w:delText>8</w:delText>
            </w:r>
          </w:del>
          <w:r>
            <w:rPr>
              <w:noProof/>
              <w:webHidden/>
            </w:rPr>
            <w:fldChar w:fldCharType="end"/>
          </w:r>
          <w:r w:rsidRPr="00F5169C">
            <w:rPr>
              <w:rStyle w:val="Hyperlink"/>
              <w:noProof/>
            </w:rPr>
            <w:fldChar w:fldCharType="end"/>
          </w:r>
        </w:p>
        <w:p w14:paraId="5E1CDCC4" w14:textId="77777777" w:rsidR="008C5B6C" w:rsidRDefault="008C5B6C">
          <w:pPr>
            <w:pStyle w:val="Sumrio2"/>
            <w:tabs>
              <w:tab w:val="left" w:pos="880"/>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"_Toc59176028"</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noProof/>
              <w:lang w:val="pt-BR"/>
            </w:rPr>
            <w:t>1.4</w:t>
          </w:r>
          <w:r>
            <w:rPr>
              <w:noProof/>
            </w:rPr>
            <w:tab/>
          </w:r>
          <w:r w:rsidRPr="00F5169C">
            <w:rPr>
              <w:rStyle w:val="Hyperlink"/>
              <w:rFonts w:ascii="Arial" w:eastAsia="Arial" w:hAnsi="Arial" w:cs="Arial"/>
              <w:noProof/>
              <w:lang w:val="pt-BR"/>
            </w:rPr>
            <w:t>ESTRUTURA DA DISSERTAÇÃO</w:t>
          </w:r>
          <w:r>
            <w:rPr>
              <w:noProof/>
              <w:webHidden/>
            </w:rPr>
            <w:tab/>
          </w:r>
          <w:r>
            <w:rPr>
              <w:noProof/>
              <w:webHidden/>
            </w:rPr>
            <w:fldChar w:fldCharType="begin"/>
          </w:r>
          <w:r>
            <w:rPr>
              <w:noProof/>
              <w:webHidden/>
            </w:rPr>
            <w:instrText xml:space="preserve"> PAGEREF _Toc59176028 \h </w:instrText>
          </w:r>
          <w:r>
            <w:rPr>
              <w:noProof/>
              <w:webHidden/>
            </w:rPr>
          </w:r>
          <w:r>
            <w:rPr>
              <w:noProof/>
              <w:webHidden/>
            </w:rPr>
            <w:fldChar w:fldCharType="separate"/>
          </w:r>
          <w:ins w:id="8" w:author="Mayla Cristina Costa Maroni Saraiva" w:date="2020-12-18T11:01:00Z">
            <w:r w:rsidR="009E4CF5">
              <w:rPr>
                <w:noProof/>
                <w:webHidden/>
              </w:rPr>
              <w:t>14</w:t>
            </w:r>
          </w:ins>
          <w:del w:id="9" w:author="Mayla Cristina Costa Maroni Saraiva" w:date="2020-12-18T11:01:00Z">
            <w:r w:rsidDel="009E4CF5">
              <w:rPr>
                <w:noProof/>
                <w:webHidden/>
              </w:rPr>
              <w:delText>9</w:delText>
            </w:r>
          </w:del>
          <w:r>
            <w:rPr>
              <w:noProof/>
              <w:webHidden/>
            </w:rPr>
            <w:fldChar w:fldCharType="end"/>
          </w:r>
          <w:r w:rsidRPr="00F5169C">
            <w:rPr>
              <w:rStyle w:val="Hyperlink"/>
              <w:noProof/>
            </w:rPr>
            <w:fldChar w:fldCharType="end"/>
          </w:r>
        </w:p>
        <w:p w14:paraId="144E2831" w14:textId="77777777" w:rsidR="008C5B6C" w:rsidRDefault="008C5B6C">
          <w:pPr>
            <w:pStyle w:val="Sumrio1"/>
            <w:tabs>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"_Toc59176029"</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b/>
              <w:bCs/>
              <w:noProof/>
              <w:lang w:val="pt-BR"/>
            </w:rPr>
            <w:t>2 REFERENCIAL TEÓRICO</w:t>
          </w:r>
          <w:r>
            <w:rPr>
              <w:noProof/>
              <w:webHidden/>
            </w:rPr>
            <w:tab/>
          </w:r>
          <w:r>
            <w:rPr>
              <w:noProof/>
              <w:webHidden/>
            </w:rPr>
            <w:fldChar w:fldCharType="begin"/>
          </w:r>
          <w:r>
            <w:rPr>
              <w:noProof/>
              <w:webHidden/>
            </w:rPr>
            <w:instrText xml:space="preserve"> PAGEREF _Toc59176029 \h </w:instrText>
          </w:r>
          <w:r>
            <w:rPr>
              <w:noProof/>
              <w:webHidden/>
            </w:rPr>
          </w:r>
          <w:r>
            <w:rPr>
              <w:noProof/>
              <w:webHidden/>
            </w:rPr>
            <w:fldChar w:fldCharType="separate"/>
          </w:r>
          <w:ins w:id="10" w:author="Mayla Cristina Costa Maroni Saraiva" w:date="2020-12-18T11:01:00Z">
            <w:r w:rsidR="009E4CF5">
              <w:rPr>
                <w:noProof/>
                <w:webHidden/>
              </w:rPr>
              <w:t>15</w:t>
            </w:r>
          </w:ins>
          <w:del w:id="11" w:author="Mayla Cristina Costa Maroni Saraiva" w:date="2020-12-18T11:01:00Z">
            <w:r w:rsidDel="009E4CF5">
              <w:rPr>
                <w:noProof/>
                <w:webHidden/>
              </w:rPr>
              <w:delText>11</w:delText>
            </w:r>
          </w:del>
          <w:r>
            <w:rPr>
              <w:noProof/>
              <w:webHidden/>
            </w:rPr>
            <w:fldChar w:fldCharType="end"/>
          </w:r>
          <w:r w:rsidRPr="00F5169C">
            <w:rPr>
              <w:rStyle w:val="Hyperlink"/>
              <w:noProof/>
            </w:rPr>
            <w:fldChar w:fldCharType="end"/>
          </w:r>
        </w:p>
        <w:p w14:paraId="1568A33D" w14:textId="77777777" w:rsidR="008C5B6C" w:rsidRDefault="008C5B6C">
          <w:pPr>
            <w:pStyle w:val="Sumrio2"/>
            <w:tabs>
              <w:tab w:val="left" w:pos="880"/>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"_Toc59176030"</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noProof/>
              <w:lang w:val="pt-BR"/>
            </w:rPr>
            <w:t>2.1</w:t>
          </w:r>
          <w:r>
            <w:rPr>
              <w:noProof/>
            </w:rPr>
            <w:tab/>
          </w:r>
          <w:r w:rsidRPr="00F5169C">
            <w:rPr>
              <w:rStyle w:val="Hyperlink"/>
              <w:rFonts w:ascii="Arial" w:eastAsia="Arial" w:hAnsi="Arial" w:cs="Arial"/>
              <w:noProof/>
              <w:lang w:val="pt-BR"/>
            </w:rPr>
            <w:t>SETOR BANCÁRIO NO BRASIL</w:t>
          </w:r>
          <w:r>
            <w:rPr>
              <w:noProof/>
              <w:webHidden/>
            </w:rPr>
            <w:tab/>
          </w:r>
          <w:r>
            <w:rPr>
              <w:noProof/>
              <w:webHidden/>
            </w:rPr>
            <w:fldChar w:fldCharType="begin"/>
          </w:r>
          <w:r>
            <w:rPr>
              <w:noProof/>
              <w:webHidden/>
            </w:rPr>
            <w:instrText xml:space="preserve"> PAGEREF _Toc59176030 \h </w:instrText>
          </w:r>
          <w:r>
            <w:rPr>
              <w:noProof/>
              <w:webHidden/>
            </w:rPr>
          </w:r>
          <w:r>
            <w:rPr>
              <w:noProof/>
              <w:webHidden/>
            </w:rPr>
            <w:fldChar w:fldCharType="separate"/>
          </w:r>
          <w:ins w:id="12" w:author="Mayla Cristina Costa Maroni Saraiva" w:date="2020-12-18T11:01:00Z">
            <w:r w:rsidR="009E4CF5">
              <w:rPr>
                <w:noProof/>
                <w:webHidden/>
              </w:rPr>
              <w:t>15</w:t>
            </w:r>
          </w:ins>
          <w:del w:id="13" w:author="Mayla Cristina Costa Maroni Saraiva" w:date="2020-12-18T11:01:00Z">
            <w:r w:rsidDel="009E4CF5">
              <w:rPr>
                <w:noProof/>
                <w:webHidden/>
              </w:rPr>
              <w:delText>11</w:delText>
            </w:r>
          </w:del>
          <w:r>
            <w:rPr>
              <w:noProof/>
              <w:webHidden/>
            </w:rPr>
            <w:fldChar w:fldCharType="end"/>
          </w:r>
          <w:r w:rsidRPr="00F5169C">
            <w:rPr>
              <w:rStyle w:val="Hyperlink"/>
              <w:noProof/>
            </w:rPr>
            <w:fldChar w:fldCharType="end"/>
          </w:r>
        </w:p>
        <w:p w14:paraId="6A4B20EB" w14:textId="77777777" w:rsidR="008C5B6C" w:rsidRDefault="008C5B6C">
          <w:pPr>
            <w:pStyle w:val="Sumrio2"/>
            <w:tabs>
              <w:tab w:val="left" w:pos="880"/>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"_Toc59176031"</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noProof/>
              <w:lang w:val="pt-BR"/>
            </w:rPr>
            <w:t>2.2</w:t>
          </w:r>
          <w:r>
            <w:rPr>
              <w:noProof/>
            </w:rPr>
            <w:tab/>
          </w:r>
          <w:r w:rsidRPr="00F5169C">
            <w:rPr>
              <w:rStyle w:val="Hyperlink"/>
              <w:rFonts w:ascii="Arial" w:eastAsia="Arial" w:hAnsi="Arial" w:cs="Arial"/>
              <w:noProof/>
              <w:lang w:val="pt-BR"/>
            </w:rPr>
            <w:t>SPREAD BANCÁRIO</w:t>
          </w:r>
          <w:r>
            <w:rPr>
              <w:noProof/>
              <w:webHidden/>
            </w:rPr>
            <w:tab/>
          </w:r>
          <w:r>
            <w:rPr>
              <w:noProof/>
              <w:webHidden/>
            </w:rPr>
            <w:fldChar w:fldCharType="begin"/>
          </w:r>
          <w:r>
            <w:rPr>
              <w:noProof/>
              <w:webHidden/>
            </w:rPr>
            <w:instrText xml:space="preserve"> PAGEREF _Toc59176031 \h </w:instrText>
          </w:r>
          <w:r>
            <w:rPr>
              <w:noProof/>
              <w:webHidden/>
            </w:rPr>
          </w:r>
          <w:r>
            <w:rPr>
              <w:noProof/>
              <w:webHidden/>
            </w:rPr>
            <w:fldChar w:fldCharType="separate"/>
          </w:r>
          <w:ins w:id="14" w:author="Mayla Cristina Costa Maroni Saraiva" w:date="2020-12-18T11:01:00Z">
            <w:r w:rsidR="009E4CF5">
              <w:rPr>
                <w:noProof/>
                <w:webHidden/>
              </w:rPr>
              <w:t>32</w:t>
            </w:r>
          </w:ins>
          <w:del w:id="15" w:author="Mayla Cristina Costa Maroni Saraiva" w:date="2020-12-18T11:01:00Z">
            <w:r w:rsidDel="009E4CF5">
              <w:rPr>
                <w:noProof/>
                <w:webHidden/>
              </w:rPr>
              <w:delText>28</w:delText>
            </w:r>
          </w:del>
          <w:r>
            <w:rPr>
              <w:noProof/>
              <w:webHidden/>
            </w:rPr>
            <w:fldChar w:fldCharType="end"/>
          </w:r>
          <w:r w:rsidRPr="00F5169C">
            <w:rPr>
              <w:rStyle w:val="Hyperlink"/>
              <w:noProof/>
            </w:rPr>
            <w:fldChar w:fldCharType="end"/>
          </w:r>
        </w:p>
        <w:p w14:paraId="5F3AB554" w14:textId="77777777" w:rsidR="008C5B6C" w:rsidRDefault="008C5B6C">
          <w:pPr>
            <w:pStyle w:val="Sumrio3"/>
            <w:tabs>
              <w:tab w:val="left" w:pos="1320"/>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"_Toc59176032"</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noProof/>
              <w:lang w:val="pt-BR"/>
            </w:rPr>
            <w:t>2.2.1</w:t>
          </w:r>
          <w:r>
            <w:rPr>
              <w:noProof/>
            </w:rPr>
            <w:tab/>
          </w:r>
          <w:r w:rsidRPr="00F5169C">
            <w:rPr>
              <w:rStyle w:val="Hyperlink"/>
              <w:rFonts w:ascii="Arial" w:eastAsia="Arial" w:hAnsi="Arial" w:cs="Arial"/>
              <w:noProof/>
              <w:lang w:val="pt-BR"/>
            </w:rPr>
            <w:t>CONCEITOS E DEFINIÇÕES</w:t>
          </w:r>
          <w:r>
            <w:rPr>
              <w:noProof/>
              <w:webHidden/>
            </w:rPr>
            <w:tab/>
          </w:r>
          <w:r>
            <w:rPr>
              <w:noProof/>
              <w:webHidden/>
            </w:rPr>
            <w:fldChar w:fldCharType="begin"/>
          </w:r>
          <w:r>
            <w:rPr>
              <w:noProof/>
              <w:webHidden/>
            </w:rPr>
            <w:instrText xml:space="preserve"> PAGEREF _Toc59176032 \h </w:instrText>
          </w:r>
          <w:r>
            <w:rPr>
              <w:noProof/>
              <w:webHidden/>
            </w:rPr>
          </w:r>
          <w:r>
            <w:rPr>
              <w:noProof/>
              <w:webHidden/>
            </w:rPr>
            <w:fldChar w:fldCharType="separate"/>
          </w:r>
          <w:ins w:id="16" w:author="Mayla Cristina Costa Maroni Saraiva" w:date="2020-12-18T11:01:00Z">
            <w:r w:rsidR="009E4CF5">
              <w:rPr>
                <w:noProof/>
                <w:webHidden/>
              </w:rPr>
              <w:t>32</w:t>
            </w:r>
          </w:ins>
          <w:del w:id="17" w:author="Mayla Cristina Costa Maroni Saraiva" w:date="2020-12-18T11:01:00Z">
            <w:r w:rsidDel="009E4CF5">
              <w:rPr>
                <w:noProof/>
                <w:webHidden/>
              </w:rPr>
              <w:delText>28</w:delText>
            </w:r>
          </w:del>
          <w:r>
            <w:rPr>
              <w:noProof/>
              <w:webHidden/>
            </w:rPr>
            <w:fldChar w:fldCharType="end"/>
          </w:r>
          <w:r w:rsidRPr="00F5169C">
            <w:rPr>
              <w:rStyle w:val="Hyperlink"/>
              <w:noProof/>
            </w:rPr>
            <w:fldChar w:fldCharType="end"/>
          </w:r>
        </w:p>
        <w:p w14:paraId="6A4B4F2D" w14:textId="77777777" w:rsidR="008C5B6C" w:rsidRDefault="008C5B6C">
          <w:pPr>
            <w:pStyle w:val="Sumrio3"/>
            <w:tabs>
              <w:tab w:val="left" w:pos="1320"/>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"_Toc59176033"</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noProof/>
              <w:lang w:val="pt-BR"/>
            </w:rPr>
            <w:t>2.2.2</w:t>
          </w:r>
          <w:r>
            <w:rPr>
              <w:noProof/>
            </w:rPr>
            <w:tab/>
          </w:r>
          <w:r w:rsidRPr="00F5169C">
            <w:rPr>
              <w:rStyle w:val="Hyperlink"/>
              <w:rFonts w:ascii="Arial" w:eastAsia="Arial" w:hAnsi="Arial" w:cs="Arial"/>
              <w:noProof/>
              <w:lang w:val="pt-BR"/>
            </w:rPr>
            <w:t>SPREAD BANCÁRIO NO BRASIL</w:t>
          </w:r>
          <w:r>
            <w:rPr>
              <w:noProof/>
              <w:webHidden/>
            </w:rPr>
            <w:tab/>
          </w:r>
          <w:r>
            <w:rPr>
              <w:noProof/>
              <w:webHidden/>
            </w:rPr>
            <w:fldChar w:fldCharType="begin"/>
          </w:r>
          <w:r>
            <w:rPr>
              <w:noProof/>
              <w:webHidden/>
            </w:rPr>
            <w:instrText xml:space="preserve"> PAGEREF _Toc59176033 \h </w:instrText>
          </w:r>
          <w:r>
            <w:rPr>
              <w:noProof/>
              <w:webHidden/>
            </w:rPr>
          </w:r>
          <w:r>
            <w:rPr>
              <w:noProof/>
              <w:webHidden/>
            </w:rPr>
            <w:fldChar w:fldCharType="separate"/>
          </w:r>
          <w:ins w:id="18" w:author="Mayla Cristina Costa Maroni Saraiva" w:date="2020-12-18T11:01:00Z">
            <w:r w:rsidR="009E4CF5">
              <w:rPr>
                <w:noProof/>
                <w:webHidden/>
              </w:rPr>
              <w:t>35</w:t>
            </w:r>
          </w:ins>
          <w:del w:id="19" w:author="Mayla Cristina Costa Maroni Saraiva" w:date="2020-12-18T11:01:00Z">
            <w:r w:rsidDel="009E4CF5">
              <w:rPr>
                <w:noProof/>
                <w:webHidden/>
              </w:rPr>
              <w:delText>31</w:delText>
            </w:r>
          </w:del>
          <w:r>
            <w:rPr>
              <w:noProof/>
              <w:webHidden/>
            </w:rPr>
            <w:fldChar w:fldCharType="end"/>
          </w:r>
          <w:r w:rsidRPr="00F5169C">
            <w:rPr>
              <w:rStyle w:val="Hyperlink"/>
              <w:noProof/>
            </w:rPr>
            <w:fldChar w:fldCharType="end"/>
          </w:r>
        </w:p>
        <w:p w14:paraId="66294E42" w14:textId="77777777" w:rsidR="008C5B6C" w:rsidRDefault="008C5B6C">
          <w:pPr>
            <w:pStyle w:val="Sumrio1"/>
            <w:tabs>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"_Toc59176034"</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b/>
              <w:bCs/>
              <w:noProof/>
              <w:lang w:val="pt-BR"/>
            </w:rPr>
            <w:t>3 PROCEDIMENTOS METODOLÓGICOS</w:t>
          </w:r>
          <w:r>
            <w:rPr>
              <w:noProof/>
              <w:webHidden/>
            </w:rPr>
            <w:tab/>
          </w:r>
          <w:r>
            <w:rPr>
              <w:noProof/>
              <w:webHidden/>
            </w:rPr>
            <w:fldChar w:fldCharType="begin"/>
          </w:r>
          <w:r>
            <w:rPr>
              <w:noProof/>
              <w:webHidden/>
            </w:rPr>
            <w:instrText xml:space="preserve"> PAGEREF _Toc59176034 \h </w:instrText>
          </w:r>
          <w:r>
            <w:rPr>
              <w:noProof/>
              <w:webHidden/>
            </w:rPr>
          </w:r>
          <w:r>
            <w:rPr>
              <w:noProof/>
              <w:webHidden/>
            </w:rPr>
            <w:fldChar w:fldCharType="separate"/>
          </w:r>
          <w:ins w:id="20" w:author="Mayla Cristina Costa Maroni Saraiva" w:date="2020-12-18T11:01:00Z">
            <w:r w:rsidR="009E4CF5">
              <w:rPr>
                <w:noProof/>
                <w:webHidden/>
              </w:rPr>
              <w:t>46</w:t>
            </w:r>
          </w:ins>
          <w:del w:id="21" w:author="Mayla Cristina Costa Maroni Saraiva" w:date="2020-12-18T11:01:00Z">
            <w:r w:rsidDel="009E4CF5">
              <w:rPr>
                <w:noProof/>
                <w:webHidden/>
              </w:rPr>
              <w:delText>42</w:delText>
            </w:r>
          </w:del>
          <w:r>
            <w:rPr>
              <w:noProof/>
              <w:webHidden/>
            </w:rPr>
            <w:fldChar w:fldCharType="end"/>
          </w:r>
          <w:r w:rsidRPr="00F5169C">
            <w:rPr>
              <w:rStyle w:val="Hyperlink"/>
              <w:noProof/>
            </w:rPr>
            <w:fldChar w:fldCharType="end"/>
          </w:r>
        </w:p>
        <w:p w14:paraId="59AC1CCE" w14:textId="77777777" w:rsidR="008C5B6C" w:rsidRDefault="008C5B6C">
          <w:pPr>
            <w:pStyle w:val="Sumrio1"/>
            <w:tabs>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"_Toc59176035"</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b/>
              <w:bCs/>
              <w:noProof/>
              <w:lang w:val="pt-BR"/>
            </w:rPr>
            <w:t>4 APRESENTAÇÃO E ANÁLISE DOS RESU</w:t>
          </w:r>
          <w:bookmarkStart w:id="22" w:name="_GoBack"/>
          <w:bookmarkEnd w:id="22"/>
          <w:r w:rsidRPr="00F5169C">
            <w:rPr>
              <w:rStyle w:val="Hyperlink"/>
              <w:rFonts w:ascii="Arial" w:eastAsia="Arial" w:hAnsi="Arial" w:cs="Arial"/>
              <w:b/>
              <w:bCs/>
              <w:noProof/>
              <w:lang w:val="pt-BR"/>
            </w:rPr>
            <w:t>LTADOS</w:t>
          </w:r>
          <w:r>
            <w:rPr>
              <w:noProof/>
              <w:webHidden/>
            </w:rPr>
            <w:tab/>
          </w:r>
          <w:r>
            <w:rPr>
              <w:noProof/>
              <w:webHidden/>
            </w:rPr>
            <w:fldChar w:fldCharType="begin"/>
          </w:r>
          <w:r>
            <w:rPr>
              <w:noProof/>
              <w:webHidden/>
            </w:rPr>
            <w:instrText xml:space="preserve"> PAGEREF _Toc59176035 \h </w:instrText>
          </w:r>
          <w:r>
            <w:rPr>
              <w:noProof/>
              <w:webHidden/>
            </w:rPr>
          </w:r>
          <w:r>
            <w:rPr>
              <w:noProof/>
              <w:webHidden/>
            </w:rPr>
            <w:fldChar w:fldCharType="separate"/>
          </w:r>
          <w:ins w:id="23" w:author="Mayla Cristina Costa Maroni Saraiva" w:date="2020-12-18T11:01:00Z">
            <w:r w:rsidR="009E4CF5">
              <w:rPr>
                <w:noProof/>
                <w:webHidden/>
              </w:rPr>
              <w:t>57</w:t>
            </w:r>
          </w:ins>
          <w:del w:id="24" w:author="Mayla Cristina Costa Maroni Saraiva" w:date="2020-12-18T11:01:00Z">
            <w:r w:rsidDel="009E4CF5">
              <w:rPr>
                <w:noProof/>
                <w:webHidden/>
              </w:rPr>
              <w:delText>53</w:delText>
            </w:r>
          </w:del>
          <w:r>
            <w:rPr>
              <w:noProof/>
              <w:webHidden/>
            </w:rPr>
            <w:fldChar w:fldCharType="end"/>
          </w:r>
          <w:r w:rsidRPr="00F5169C">
            <w:rPr>
              <w:rStyle w:val="Hyperlink"/>
              <w:noProof/>
            </w:rPr>
            <w:fldChar w:fldCharType="end"/>
          </w:r>
        </w:p>
        <w:p w14:paraId="3AD9FB14" w14:textId="77777777" w:rsidR="008C5B6C" w:rsidRDefault="008C5B6C">
          <w:pPr>
            <w:pStyle w:val="Sumrio1"/>
            <w:tabs>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"_Toc59176036"</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b/>
              <w:bCs/>
              <w:noProof/>
              <w:lang w:val="pt-BR"/>
            </w:rPr>
            <w:t>5 CONSIDERAÇÕES FINAIS</w:t>
          </w:r>
          <w:r>
            <w:rPr>
              <w:noProof/>
              <w:webHidden/>
            </w:rPr>
            <w:tab/>
          </w:r>
          <w:r>
            <w:rPr>
              <w:noProof/>
              <w:webHidden/>
            </w:rPr>
            <w:fldChar w:fldCharType="begin"/>
          </w:r>
          <w:r>
            <w:rPr>
              <w:noProof/>
              <w:webHidden/>
            </w:rPr>
            <w:instrText xml:space="preserve"> PAGEREF _Toc59176036 \h </w:instrText>
          </w:r>
          <w:r>
            <w:rPr>
              <w:noProof/>
              <w:webHidden/>
            </w:rPr>
          </w:r>
          <w:r>
            <w:rPr>
              <w:noProof/>
              <w:webHidden/>
            </w:rPr>
            <w:fldChar w:fldCharType="separate"/>
          </w:r>
          <w:ins w:id="25" w:author="Mayla Cristina Costa Maroni Saraiva" w:date="2020-12-18T11:01:00Z">
            <w:r w:rsidR="009E4CF5">
              <w:rPr>
                <w:noProof/>
                <w:webHidden/>
              </w:rPr>
              <w:t>58</w:t>
            </w:r>
          </w:ins>
          <w:del w:id="26" w:author="Mayla Cristina Costa Maroni Saraiva" w:date="2020-12-18T11:01:00Z">
            <w:r w:rsidDel="009E4CF5">
              <w:rPr>
                <w:noProof/>
                <w:webHidden/>
              </w:rPr>
              <w:delText>54</w:delText>
            </w:r>
          </w:del>
          <w:r>
            <w:rPr>
              <w:noProof/>
              <w:webHidden/>
            </w:rPr>
            <w:fldChar w:fldCharType="end"/>
          </w:r>
          <w:r w:rsidRPr="00F5169C">
            <w:rPr>
              <w:rStyle w:val="Hyperlink"/>
              <w:noProof/>
            </w:rPr>
            <w:fldChar w:fldCharType="end"/>
          </w:r>
        </w:p>
        <w:p w14:paraId="57820BDA" w14:textId="77777777" w:rsidR="008C5B6C" w:rsidRDefault="008C5B6C">
          <w:pPr>
            <w:pStyle w:val="Sumrio1"/>
            <w:tabs>
              <w:tab w:val="right" w:leader="dot" w:pos="9370"/>
            </w:tabs>
            <w:rPr>
              <w:noProof/>
            </w:rPr>
          </w:pPr>
          <w:r w:rsidRPr="00F5169C">
            <w:rPr>
              <w:rStyle w:val="Hyperlink"/>
              <w:noProof/>
            </w:rPr>
            <w:fldChar w:fldCharType="begin"/>
          </w:r>
          <w:r w:rsidRPr="00F5169C">
            <w:rPr>
              <w:rStyle w:val="Hyperlink"/>
              <w:noProof/>
            </w:rPr>
            <w:instrText xml:space="preserve"> </w:instrText>
          </w:r>
          <w:r>
            <w:rPr>
              <w:noProof/>
            </w:rPr>
            <w:instrText>HYPERLINK \l "_Toc59176037"</w:instrText>
          </w:r>
          <w:r w:rsidRPr="00F5169C">
            <w:rPr>
              <w:rStyle w:val="Hyperlink"/>
              <w:noProof/>
            </w:rPr>
            <w:instrText xml:space="preserve"> </w:instrText>
          </w:r>
          <w:r w:rsidRPr="00F5169C">
            <w:rPr>
              <w:rStyle w:val="Hyperlink"/>
              <w:noProof/>
            </w:rPr>
          </w:r>
          <w:r w:rsidRPr="00F5169C">
            <w:rPr>
              <w:rStyle w:val="Hyperlink"/>
              <w:noProof/>
            </w:rPr>
            <w:fldChar w:fldCharType="separate"/>
          </w:r>
          <w:r w:rsidRPr="00F5169C">
            <w:rPr>
              <w:rStyle w:val="Hyperlink"/>
              <w:rFonts w:ascii="Arial" w:eastAsia="Arial" w:hAnsi="Arial" w:cs="Arial"/>
              <w:b/>
              <w:bCs/>
              <w:noProof/>
              <w:lang w:val="pt-BR"/>
            </w:rPr>
            <w:t>REFERÊNCIAS</w:t>
          </w:r>
          <w:r>
            <w:rPr>
              <w:noProof/>
              <w:webHidden/>
            </w:rPr>
            <w:tab/>
          </w:r>
          <w:r>
            <w:rPr>
              <w:noProof/>
              <w:webHidden/>
            </w:rPr>
            <w:fldChar w:fldCharType="begin"/>
          </w:r>
          <w:r>
            <w:rPr>
              <w:noProof/>
              <w:webHidden/>
            </w:rPr>
            <w:instrText xml:space="preserve"> PAGEREF _Toc59176037 \h </w:instrText>
          </w:r>
          <w:r>
            <w:rPr>
              <w:noProof/>
              <w:webHidden/>
            </w:rPr>
          </w:r>
          <w:r>
            <w:rPr>
              <w:noProof/>
              <w:webHidden/>
            </w:rPr>
            <w:fldChar w:fldCharType="separate"/>
          </w:r>
          <w:ins w:id="27" w:author="Mayla Cristina Costa Maroni Saraiva" w:date="2020-12-18T11:01:00Z">
            <w:r w:rsidR="009E4CF5">
              <w:rPr>
                <w:noProof/>
                <w:webHidden/>
              </w:rPr>
              <w:t>60</w:t>
            </w:r>
          </w:ins>
          <w:del w:id="28" w:author="Mayla Cristina Costa Maroni Saraiva" w:date="2020-12-18T11:01:00Z">
            <w:r w:rsidDel="009E4CF5">
              <w:rPr>
                <w:noProof/>
                <w:webHidden/>
              </w:rPr>
              <w:delText>56</w:delText>
            </w:r>
          </w:del>
          <w:r>
            <w:rPr>
              <w:noProof/>
              <w:webHidden/>
            </w:rPr>
            <w:fldChar w:fldCharType="end"/>
          </w:r>
          <w:r w:rsidRPr="00F5169C">
            <w:rPr>
              <w:rStyle w:val="Hyperlink"/>
              <w:noProof/>
            </w:rPr>
            <w:fldChar w:fldCharType="end"/>
          </w:r>
        </w:p>
        <w:p w14:paraId="733F82BE" w14:textId="330D7F04" w:rsidR="008C5B6C" w:rsidRDefault="008C5B6C">
          <w:r>
            <w:rPr>
              <w:b/>
              <w:bCs/>
            </w:rPr>
            <w:fldChar w:fldCharType="end"/>
          </w:r>
        </w:p>
      </w:sdtContent>
    </w:sdt>
    <w:p w14:paraId="464C0167" w14:textId="77777777" w:rsidR="008C5B6C" w:rsidRDefault="008C5B6C">
      <w:pPr>
        <w:spacing w:line="200" w:lineRule="exact"/>
        <w:rPr>
          <w:sz w:val="20"/>
          <w:szCs w:val="20"/>
        </w:rPr>
      </w:pPr>
    </w:p>
    <w:p w14:paraId="6CDEB996" w14:textId="77777777" w:rsidR="008C5B6C" w:rsidRDefault="008C5B6C">
      <w:pPr>
        <w:spacing w:line="200" w:lineRule="exact"/>
        <w:rPr>
          <w:sz w:val="20"/>
          <w:szCs w:val="20"/>
        </w:rPr>
      </w:pPr>
    </w:p>
    <w:p w14:paraId="3782A248" w14:textId="77777777" w:rsidR="008C5B6C" w:rsidRDefault="008C5B6C">
      <w:pPr>
        <w:spacing w:line="200" w:lineRule="exact"/>
        <w:rPr>
          <w:sz w:val="20"/>
          <w:szCs w:val="20"/>
        </w:rPr>
      </w:pPr>
    </w:p>
    <w:p w14:paraId="2998887D" w14:textId="77777777" w:rsidR="008C5B6C" w:rsidRDefault="008C5B6C">
      <w:pPr>
        <w:spacing w:line="200" w:lineRule="exact"/>
        <w:rPr>
          <w:sz w:val="20"/>
          <w:szCs w:val="20"/>
        </w:rPr>
      </w:pPr>
    </w:p>
    <w:p w14:paraId="5BB8DF34" w14:textId="77777777" w:rsidR="008C5B6C" w:rsidRDefault="008C5B6C">
      <w:pPr>
        <w:spacing w:line="200" w:lineRule="exact"/>
        <w:rPr>
          <w:sz w:val="20"/>
          <w:szCs w:val="20"/>
        </w:rPr>
      </w:pPr>
    </w:p>
    <w:p w14:paraId="5E57A5C8" w14:textId="77777777" w:rsidR="008C5B6C" w:rsidRDefault="008C5B6C">
      <w:pPr>
        <w:spacing w:line="200" w:lineRule="exact"/>
        <w:rPr>
          <w:sz w:val="20"/>
          <w:szCs w:val="20"/>
        </w:rPr>
      </w:pPr>
    </w:p>
    <w:p w14:paraId="637FC5F7" w14:textId="77777777" w:rsidR="008C5B6C" w:rsidRDefault="008C5B6C">
      <w:pPr>
        <w:spacing w:line="200" w:lineRule="exact"/>
        <w:rPr>
          <w:sz w:val="20"/>
          <w:szCs w:val="20"/>
        </w:rPr>
      </w:pPr>
    </w:p>
    <w:p w14:paraId="37DA8C8B" w14:textId="77777777" w:rsidR="008C5B6C" w:rsidRDefault="008C5B6C">
      <w:pPr>
        <w:spacing w:line="200" w:lineRule="exact"/>
        <w:rPr>
          <w:sz w:val="20"/>
          <w:szCs w:val="20"/>
        </w:rPr>
      </w:pPr>
    </w:p>
    <w:p w14:paraId="564E74FB" w14:textId="77777777" w:rsidR="008C5B6C" w:rsidRDefault="008C5B6C">
      <w:pPr>
        <w:spacing w:line="200" w:lineRule="exact"/>
        <w:rPr>
          <w:sz w:val="20"/>
          <w:szCs w:val="20"/>
        </w:rPr>
      </w:pPr>
    </w:p>
    <w:p w14:paraId="1AEA9BC6" w14:textId="77777777" w:rsidR="008C5B6C" w:rsidRDefault="008C5B6C">
      <w:pPr>
        <w:spacing w:line="200" w:lineRule="exact"/>
        <w:rPr>
          <w:sz w:val="20"/>
          <w:szCs w:val="20"/>
        </w:rPr>
      </w:pPr>
    </w:p>
    <w:p w14:paraId="3566C58F" w14:textId="77777777" w:rsidR="008C5B6C" w:rsidRDefault="008C5B6C">
      <w:pPr>
        <w:spacing w:line="200" w:lineRule="exact"/>
        <w:rPr>
          <w:sz w:val="20"/>
          <w:szCs w:val="20"/>
        </w:rPr>
      </w:pPr>
    </w:p>
    <w:p w14:paraId="42B5D57E" w14:textId="77777777" w:rsidR="008C5B6C" w:rsidRDefault="008C5B6C">
      <w:pPr>
        <w:spacing w:line="200" w:lineRule="exact"/>
        <w:rPr>
          <w:sz w:val="20"/>
          <w:szCs w:val="20"/>
        </w:rPr>
      </w:pPr>
    </w:p>
    <w:p w14:paraId="54CC14BE" w14:textId="77777777" w:rsidR="008C5B6C" w:rsidRDefault="008C5B6C">
      <w:pPr>
        <w:spacing w:line="200" w:lineRule="exact"/>
        <w:rPr>
          <w:sz w:val="20"/>
          <w:szCs w:val="20"/>
        </w:rPr>
      </w:pPr>
    </w:p>
    <w:p w14:paraId="3444B24A" w14:textId="77777777" w:rsidR="008C5B6C" w:rsidRDefault="008C5B6C">
      <w:pPr>
        <w:spacing w:line="200" w:lineRule="exact"/>
        <w:rPr>
          <w:sz w:val="20"/>
          <w:szCs w:val="20"/>
        </w:rPr>
      </w:pPr>
    </w:p>
    <w:p w14:paraId="4A787EA0" w14:textId="77777777" w:rsidR="008C5B6C" w:rsidRDefault="008C5B6C">
      <w:pPr>
        <w:spacing w:line="200" w:lineRule="exact"/>
        <w:rPr>
          <w:sz w:val="20"/>
          <w:szCs w:val="20"/>
        </w:rPr>
      </w:pPr>
    </w:p>
    <w:p w14:paraId="0B9E8D61" w14:textId="77777777" w:rsidR="008C5B6C" w:rsidRDefault="008C5B6C">
      <w:pPr>
        <w:spacing w:line="200" w:lineRule="exact"/>
        <w:rPr>
          <w:sz w:val="20"/>
          <w:szCs w:val="20"/>
        </w:rPr>
      </w:pPr>
    </w:p>
    <w:p w14:paraId="5CA28021" w14:textId="77777777" w:rsidR="008C5B6C" w:rsidRDefault="008C5B6C">
      <w:pPr>
        <w:spacing w:line="200" w:lineRule="exact"/>
        <w:rPr>
          <w:sz w:val="20"/>
          <w:szCs w:val="20"/>
        </w:rPr>
      </w:pPr>
    </w:p>
    <w:p w14:paraId="611A4D2D" w14:textId="77777777" w:rsidR="008C5B6C" w:rsidRDefault="008C5B6C">
      <w:pPr>
        <w:spacing w:line="200" w:lineRule="exact"/>
        <w:rPr>
          <w:sz w:val="20"/>
          <w:szCs w:val="20"/>
        </w:rPr>
      </w:pPr>
    </w:p>
    <w:p w14:paraId="490F935C" w14:textId="77777777" w:rsidR="008C5B6C" w:rsidRDefault="008C5B6C">
      <w:pPr>
        <w:spacing w:line="200" w:lineRule="exact"/>
        <w:rPr>
          <w:sz w:val="20"/>
          <w:szCs w:val="20"/>
        </w:rPr>
      </w:pPr>
    </w:p>
    <w:p w14:paraId="75950C5B" w14:textId="77777777" w:rsidR="008C5B6C" w:rsidRDefault="008C5B6C">
      <w:pPr>
        <w:spacing w:line="200" w:lineRule="exact"/>
        <w:rPr>
          <w:sz w:val="20"/>
          <w:szCs w:val="20"/>
        </w:rPr>
      </w:pPr>
    </w:p>
    <w:p w14:paraId="7207FA63" w14:textId="77777777" w:rsidR="008C5B6C" w:rsidRDefault="008C5B6C">
      <w:pPr>
        <w:spacing w:line="200" w:lineRule="exact"/>
        <w:rPr>
          <w:sz w:val="20"/>
          <w:szCs w:val="20"/>
        </w:rPr>
      </w:pPr>
    </w:p>
    <w:p w14:paraId="371DA792" w14:textId="77777777" w:rsidR="008C5B6C" w:rsidRDefault="008C5B6C">
      <w:pPr>
        <w:spacing w:line="200" w:lineRule="exact"/>
        <w:rPr>
          <w:sz w:val="20"/>
          <w:szCs w:val="20"/>
        </w:rPr>
      </w:pPr>
    </w:p>
    <w:p w14:paraId="07B24C68" w14:textId="77777777" w:rsidR="008C5B6C" w:rsidRDefault="008C5B6C">
      <w:pPr>
        <w:spacing w:line="200" w:lineRule="exact"/>
        <w:rPr>
          <w:sz w:val="20"/>
          <w:szCs w:val="20"/>
        </w:rPr>
      </w:pPr>
    </w:p>
    <w:p w14:paraId="5E29E661" w14:textId="77777777" w:rsidR="008C5B6C" w:rsidRDefault="008C5B6C">
      <w:pPr>
        <w:spacing w:line="200" w:lineRule="exact"/>
        <w:rPr>
          <w:sz w:val="20"/>
          <w:szCs w:val="20"/>
        </w:rPr>
      </w:pPr>
    </w:p>
    <w:p w14:paraId="087804B6" w14:textId="77777777" w:rsidR="008C5B6C" w:rsidRDefault="008C5B6C">
      <w:pPr>
        <w:spacing w:line="200" w:lineRule="exact"/>
        <w:rPr>
          <w:sz w:val="20"/>
          <w:szCs w:val="20"/>
        </w:rPr>
      </w:pPr>
    </w:p>
    <w:p w14:paraId="7F597C0D" w14:textId="77777777" w:rsidR="008C5B6C" w:rsidRDefault="008C5B6C">
      <w:pPr>
        <w:spacing w:line="200" w:lineRule="exact"/>
        <w:rPr>
          <w:sz w:val="20"/>
          <w:szCs w:val="20"/>
        </w:rPr>
      </w:pPr>
    </w:p>
    <w:p w14:paraId="26F8F8EF" w14:textId="77777777" w:rsidR="008C5B6C" w:rsidRDefault="008C5B6C">
      <w:pPr>
        <w:spacing w:line="200" w:lineRule="exact"/>
        <w:rPr>
          <w:sz w:val="20"/>
          <w:szCs w:val="20"/>
        </w:rPr>
      </w:pPr>
    </w:p>
    <w:p w14:paraId="3872A631" w14:textId="77777777" w:rsidR="008C5B6C" w:rsidRDefault="008C5B6C">
      <w:pPr>
        <w:spacing w:line="200" w:lineRule="exact"/>
        <w:rPr>
          <w:sz w:val="20"/>
          <w:szCs w:val="20"/>
        </w:rPr>
      </w:pPr>
    </w:p>
    <w:p w14:paraId="215E7693" w14:textId="77777777" w:rsidR="008C5B6C" w:rsidRDefault="008C5B6C">
      <w:pPr>
        <w:spacing w:line="200" w:lineRule="exact"/>
        <w:rPr>
          <w:sz w:val="20"/>
          <w:szCs w:val="20"/>
        </w:rPr>
      </w:pPr>
    </w:p>
    <w:p w14:paraId="3FF7B7E6" w14:textId="77777777" w:rsidR="008C5B6C" w:rsidRDefault="008C5B6C">
      <w:pPr>
        <w:spacing w:line="200" w:lineRule="exact"/>
        <w:rPr>
          <w:sz w:val="20"/>
          <w:szCs w:val="20"/>
        </w:rPr>
      </w:pPr>
    </w:p>
    <w:p w14:paraId="1D56CBDF" w14:textId="77777777" w:rsidR="008C5B6C" w:rsidRDefault="008C5B6C">
      <w:pPr>
        <w:spacing w:line="200" w:lineRule="exact"/>
        <w:rPr>
          <w:sz w:val="20"/>
          <w:szCs w:val="20"/>
        </w:rPr>
      </w:pPr>
    </w:p>
    <w:p w14:paraId="25D7F145" w14:textId="77777777" w:rsidR="008C5B6C" w:rsidRDefault="008C5B6C">
      <w:pPr>
        <w:spacing w:line="200" w:lineRule="exact"/>
        <w:rPr>
          <w:sz w:val="20"/>
          <w:szCs w:val="20"/>
        </w:rPr>
      </w:pPr>
    </w:p>
    <w:p w14:paraId="684FB3F0" w14:textId="77777777" w:rsidR="008C5B6C" w:rsidRDefault="008C5B6C">
      <w:pPr>
        <w:spacing w:line="200" w:lineRule="exact"/>
        <w:rPr>
          <w:sz w:val="20"/>
          <w:szCs w:val="20"/>
        </w:rPr>
      </w:pPr>
    </w:p>
    <w:p w14:paraId="619EED97" w14:textId="16B58CC3" w:rsidR="0075768E" w:rsidRDefault="0075768E" w:rsidP="008C5B6C">
      <w:pPr>
        <w:rPr>
          <w:sz w:val="20"/>
          <w:szCs w:val="20"/>
        </w:rPr>
      </w:pPr>
    </w:p>
    <w:p w14:paraId="4DE5E264" w14:textId="77777777" w:rsidR="008C5B6C" w:rsidRPr="008C5B6C" w:rsidRDefault="008C5B6C" w:rsidP="008C5B6C">
      <w:pPr>
        <w:rPr>
          <w:sz w:val="20"/>
          <w:szCs w:val="20"/>
          <w:lang w:val="pt-BR"/>
        </w:rPr>
      </w:pPr>
    </w:p>
    <w:p w14:paraId="290D98DE" w14:textId="77777777" w:rsidR="0075768E" w:rsidRPr="008C5B6C" w:rsidRDefault="0075768E">
      <w:pPr>
        <w:spacing w:line="255" w:lineRule="exact"/>
        <w:rPr>
          <w:sz w:val="20"/>
          <w:szCs w:val="20"/>
          <w:lang w:val="pt-BR"/>
        </w:rPr>
      </w:pPr>
    </w:p>
    <w:p w14:paraId="09AE3C6B" w14:textId="77777777" w:rsidR="0075768E" w:rsidRPr="008C5B6C" w:rsidRDefault="00BC6249" w:rsidP="008C5B6C">
      <w:pPr>
        <w:ind w:left="261"/>
        <w:outlineLvl w:val="0"/>
        <w:rPr>
          <w:sz w:val="20"/>
          <w:szCs w:val="20"/>
          <w:lang w:val="pt-BR"/>
        </w:rPr>
      </w:pPr>
      <w:bookmarkStart w:id="29" w:name="_Toc59176022"/>
      <w:r w:rsidRPr="008C5B6C">
        <w:rPr>
          <w:rFonts w:ascii="Arial" w:eastAsia="Arial" w:hAnsi="Arial" w:cs="Arial"/>
          <w:b/>
          <w:bCs/>
          <w:sz w:val="24"/>
          <w:szCs w:val="24"/>
          <w:lang w:val="pt-BR"/>
        </w:rPr>
        <w:lastRenderedPageBreak/>
        <w:t>1 INTRODUÇÃO</w:t>
      </w:r>
      <w:bookmarkEnd w:id="29"/>
    </w:p>
    <w:p w14:paraId="7C507816" w14:textId="77777777" w:rsidR="0075768E" w:rsidRPr="008C5B6C" w:rsidRDefault="0075768E">
      <w:pPr>
        <w:spacing w:line="200" w:lineRule="exact"/>
        <w:rPr>
          <w:sz w:val="20"/>
          <w:szCs w:val="20"/>
          <w:lang w:val="pt-BR"/>
        </w:rPr>
      </w:pPr>
    </w:p>
    <w:p w14:paraId="361BCC12" w14:textId="77777777" w:rsidR="0075768E" w:rsidRPr="008C5B6C" w:rsidRDefault="0075768E">
      <w:pPr>
        <w:spacing w:line="200" w:lineRule="exact"/>
        <w:rPr>
          <w:sz w:val="20"/>
          <w:szCs w:val="20"/>
          <w:lang w:val="pt-BR"/>
        </w:rPr>
      </w:pPr>
    </w:p>
    <w:p w14:paraId="63708D8D" w14:textId="77777777" w:rsidR="0075768E" w:rsidRPr="008C5B6C" w:rsidRDefault="0075768E">
      <w:pPr>
        <w:spacing w:line="200" w:lineRule="exact"/>
        <w:rPr>
          <w:sz w:val="20"/>
          <w:szCs w:val="20"/>
          <w:lang w:val="pt-BR"/>
        </w:rPr>
      </w:pPr>
    </w:p>
    <w:p w14:paraId="6FF35135" w14:textId="77777777" w:rsidR="0075768E" w:rsidRPr="008C5B6C" w:rsidRDefault="0075768E">
      <w:pPr>
        <w:spacing w:line="200" w:lineRule="exact"/>
        <w:rPr>
          <w:sz w:val="20"/>
          <w:szCs w:val="20"/>
          <w:lang w:val="pt-BR"/>
        </w:rPr>
      </w:pPr>
    </w:p>
    <w:p w14:paraId="647F492D" w14:textId="77777777" w:rsidR="0075768E" w:rsidRPr="008C5B6C" w:rsidRDefault="0075768E">
      <w:pPr>
        <w:spacing w:line="319" w:lineRule="exact"/>
        <w:rPr>
          <w:sz w:val="20"/>
          <w:szCs w:val="20"/>
          <w:lang w:val="pt-BR"/>
        </w:rPr>
      </w:pPr>
    </w:p>
    <w:p w14:paraId="022724FC" w14:textId="77777777" w:rsidR="0075768E" w:rsidRPr="008C5B6C" w:rsidRDefault="00BC6249" w:rsidP="008C5B6C">
      <w:pPr>
        <w:tabs>
          <w:tab w:val="left" w:pos="800"/>
        </w:tabs>
        <w:ind w:left="261"/>
        <w:outlineLvl w:val="1"/>
        <w:rPr>
          <w:sz w:val="20"/>
          <w:szCs w:val="20"/>
          <w:lang w:val="pt-BR"/>
        </w:rPr>
      </w:pPr>
      <w:bookmarkStart w:id="30" w:name="_Toc59176023"/>
      <w:r w:rsidRPr="008C5B6C">
        <w:rPr>
          <w:rFonts w:ascii="Arial" w:eastAsia="Arial" w:hAnsi="Arial" w:cs="Arial"/>
          <w:sz w:val="24"/>
          <w:szCs w:val="24"/>
          <w:lang w:val="pt-BR"/>
        </w:rPr>
        <w:t>1.1</w:t>
      </w:r>
      <w:r w:rsidRPr="008C5B6C">
        <w:rPr>
          <w:sz w:val="20"/>
          <w:szCs w:val="20"/>
          <w:lang w:val="pt-BR"/>
        </w:rPr>
        <w:tab/>
      </w:r>
      <w:r w:rsidRPr="008C5B6C">
        <w:rPr>
          <w:rFonts w:ascii="Arial" w:eastAsia="Arial" w:hAnsi="Arial" w:cs="Arial"/>
          <w:sz w:val="23"/>
          <w:szCs w:val="23"/>
          <w:lang w:val="pt-BR"/>
        </w:rPr>
        <w:t>CONTEXTUALIZAÇÃO</w:t>
      </w:r>
      <w:bookmarkEnd w:id="30"/>
    </w:p>
    <w:p w14:paraId="32C27EA9" w14:textId="77777777" w:rsidR="0075768E" w:rsidRPr="008C5B6C" w:rsidRDefault="0075768E">
      <w:pPr>
        <w:spacing w:line="200" w:lineRule="exact"/>
        <w:rPr>
          <w:sz w:val="20"/>
          <w:szCs w:val="20"/>
          <w:lang w:val="pt-BR"/>
        </w:rPr>
      </w:pPr>
    </w:p>
    <w:p w14:paraId="6A81EC31" w14:textId="77777777" w:rsidR="0075768E" w:rsidRPr="008C5B6C" w:rsidRDefault="0075768E">
      <w:pPr>
        <w:spacing w:line="239" w:lineRule="exact"/>
        <w:rPr>
          <w:sz w:val="20"/>
          <w:szCs w:val="20"/>
          <w:lang w:val="pt-BR"/>
        </w:rPr>
      </w:pPr>
    </w:p>
    <w:p w14:paraId="154EF9A2" w14:textId="072AF019" w:rsidR="0075768E" w:rsidRPr="008C5B6C" w:rsidRDefault="00BC6249">
      <w:pPr>
        <w:spacing w:line="419" w:lineRule="auto"/>
        <w:ind w:left="260" w:right="60" w:firstLine="850"/>
        <w:jc w:val="both"/>
        <w:rPr>
          <w:sz w:val="20"/>
          <w:szCs w:val="20"/>
          <w:lang w:val="pt-BR"/>
        </w:rPr>
      </w:pPr>
      <w:r w:rsidRPr="008C5B6C">
        <w:rPr>
          <w:rFonts w:ascii="Arial" w:eastAsia="Arial" w:hAnsi="Arial" w:cs="Arial"/>
          <w:sz w:val="24"/>
          <w:szCs w:val="24"/>
          <w:lang w:val="pt-BR"/>
        </w:rPr>
        <w:t>No processo histórico, ao longo dos séculos, os instrumentos financeiros passaram por profundas modificações e evoluções, assumindo papel determinante na geração e acúmulo de riqueza para as famílias e nações. Nesse contexto</w:t>
      </w:r>
      <w:r w:rsidR="008C5B6C">
        <w:rPr>
          <w:rFonts w:ascii="Arial" w:eastAsia="Arial" w:hAnsi="Arial" w:cs="Arial"/>
          <w:sz w:val="24"/>
          <w:szCs w:val="24"/>
          <w:lang w:val="pt-BR"/>
        </w:rPr>
        <w:t>,</w:t>
      </w:r>
      <w:r w:rsidRPr="008C5B6C">
        <w:rPr>
          <w:rFonts w:ascii="Arial" w:eastAsia="Arial" w:hAnsi="Arial" w:cs="Arial"/>
          <w:sz w:val="24"/>
          <w:szCs w:val="24"/>
          <w:lang w:val="pt-BR"/>
        </w:rPr>
        <w:t xml:space="preserve"> surgiram e se consolidaram as instituições bancárias, atuando essencialmente na segurança de depósitos e na oferta de crédito.</w:t>
      </w:r>
    </w:p>
    <w:p w14:paraId="11CB6990" w14:textId="77777777" w:rsidR="0075768E" w:rsidRPr="008C5B6C" w:rsidRDefault="0075768E">
      <w:pPr>
        <w:spacing w:line="101" w:lineRule="exact"/>
        <w:rPr>
          <w:sz w:val="20"/>
          <w:szCs w:val="20"/>
          <w:lang w:val="pt-BR"/>
        </w:rPr>
      </w:pPr>
    </w:p>
    <w:p w14:paraId="439D6525" w14:textId="4CDED213" w:rsidR="0075768E" w:rsidRPr="008C5B6C" w:rsidRDefault="00BC6249">
      <w:pPr>
        <w:spacing w:line="419" w:lineRule="auto"/>
        <w:ind w:left="260" w:right="20" w:firstLine="850"/>
        <w:jc w:val="both"/>
        <w:rPr>
          <w:sz w:val="20"/>
          <w:szCs w:val="20"/>
          <w:lang w:val="pt-BR"/>
        </w:rPr>
      </w:pPr>
      <w:r w:rsidRPr="008C5B6C">
        <w:rPr>
          <w:rFonts w:ascii="Arial" w:eastAsia="Arial" w:hAnsi="Arial" w:cs="Arial"/>
          <w:sz w:val="24"/>
          <w:szCs w:val="24"/>
          <w:lang w:val="pt-BR"/>
        </w:rPr>
        <w:t>Na contrapartida destas atividades, os bancos são remunerados basicamente de duas formas. A primeira delas é através de taxas sobre os serviços prestados. A segunda se dá pelo resultado da diferença entre a taxa cobrada no oferecimento de crédito e a taxa que remunera os recursos captados e utilizados para empréstimo, caracterizada como o spread bancário</w:t>
      </w:r>
      <w:ins w:id="31" w:author="Mayla Cristina Costa Maroni Saraiva" w:date="2020-12-18T09:30:00Z">
        <w:r w:rsidR="008C5B6C">
          <w:rPr>
            <w:rFonts w:ascii="Arial" w:eastAsia="Arial" w:hAnsi="Arial" w:cs="Arial"/>
            <w:sz w:val="24"/>
            <w:szCs w:val="24"/>
            <w:lang w:val="pt-BR"/>
          </w:rPr>
          <w:t xml:space="preserve"> </w:t>
        </w:r>
        <w:r w:rsidR="008C5B6C" w:rsidRPr="008C5B6C">
          <w:rPr>
            <w:rFonts w:ascii="Arial" w:eastAsia="Arial" w:hAnsi="Arial" w:cs="Arial"/>
            <w:sz w:val="24"/>
            <w:szCs w:val="24"/>
            <w:highlight w:val="yellow"/>
            <w:lang w:val="pt-BR"/>
            <w:rPrChange w:id="32" w:author="Mayla Cristina Costa Maroni Saraiva" w:date="2020-12-18T09:30:00Z">
              <w:rPr>
                <w:rFonts w:ascii="Arial" w:eastAsia="Arial" w:hAnsi="Arial" w:cs="Arial"/>
                <w:sz w:val="24"/>
                <w:szCs w:val="24"/>
                <w:lang w:val="pt-BR"/>
              </w:rPr>
            </w:rPrChange>
          </w:rPr>
          <w:t>(REFERÊNCIAS – citar dois ou três autores)</w:t>
        </w:r>
      </w:ins>
      <w:r w:rsidRPr="008C5B6C">
        <w:rPr>
          <w:rFonts w:ascii="Arial" w:eastAsia="Arial" w:hAnsi="Arial" w:cs="Arial"/>
          <w:sz w:val="24"/>
          <w:szCs w:val="24"/>
          <w:highlight w:val="yellow"/>
          <w:lang w:val="pt-BR"/>
          <w:rPrChange w:id="33" w:author="Mayla Cristina Costa Maroni Saraiva" w:date="2020-12-18T09:30:00Z">
            <w:rPr>
              <w:rFonts w:ascii="Arial" w:eastAsia="Arial" w:hAnsi="Arial" w:cs="Arial"/>
              <w:sz w:val="24"/>
              <w:szCs w:val="24"/>
              <w:lang w:val="pt-BR"/>
            </w:rPr>
          </w:rPrChange>
        </w:rPr>
        <w:t>.</w:t>
      </w:r>
    </w:p>
    <w:p w14:paraId="083E2040" w14:textId="77777777" w:rsidR="0075768E" w:rsidRPr="008C5B6C" w:rsidRDefault="0075768E">
      <w:pPr>
        <w:spacing w:line="101" w:lineRule="exact"/>
        <w:rPr>
          <w:sz w:val="20"/>
          <w:szCs w:val="20"/>
          <w:lang w:val="pt-BR"/>
        </w:rPr>
      </w:pPr>
    </w:p>
    <w:p w14:paraId="5267E8A0" w14:textId="7A078FEB" w:rsidR="0075768E" w:rsidRPr="008C5B6C" w:rsidRDefault="00BC6249" w:rsidP="002D4F59">
      <w:pPr>
        <w:spacing w:line="419" w:lineRule="auto"/>
        <w:ind w:left="260" w:right="20" w:firstLine="850"/>
        <w:jc w:val="both"/>
        <w:rPr>
          <w:sz w:val="20"/>
          <w:szCs w:val="20"/>
          <w:lang w:val="pt-BR"/>
        </w:rPr>
      </w:pPr>
      <w:r w:rsidRPr="008C5B6C">
        <w:rPr>
          <w:rFonts w:ascii="Arial" w:eastAsia="Arial" w:hAnsi="Arial" w:cs="Arial"/>
          <w:sz w:val="24"/>
          <w:szCs w:val="24"/>
          <w:lang w:val="pt-BR"/>
        </w:rPr>
        <w:t>A medida que a oferta de crédito desponta como um fator fundamental para o crescimento econômico de longo prazo, incentivando empreendimentos produtivos, contribuindo assim com a geração de emprego, renda e lucros, o spread bancário passa a ser um indicador estratégico para determinação do nível de desenvolvimento dos países e regiõe</w:t>
      </w:r>
      <w:ins w:id="34" w:author="Mayla Cristina Costa Maroni Saraiva" w:date="2020-12-18T09:33:00Z">
        <w:r w:rsidR="002D4F59">
          <w:rPr>
            <w:rFonts w:ascii="Arial" w:eastAsia="Arial" w:hAnsi="Arial" w:cs="Arial"/>
            <w:sz w:val="24"/>
            <w:szCs w:val="24"/>
            <w:lang w:val="pt-BR"/>
          </w:rPr>
          <w:t xml:space="preserve">s </w:t>
        </w:r>
      </w:ins>
      <w:del w:id="35" w:author="Mayla Cristina Costa Maroni Saraiva" w:date="2020-12-18T09:33:00Z">
        <w:r w:rsidRPr="008C5B6C" w:rsidDel="002D4F59">
          <w:rPr>
            <w:rFonts w:ascii="Arial" w:eastAsia="Arial" w:hAnsi="Arial" w:cs="Arial"/>
            <w:sz w:val="24"/>
            <w:szCs w:val="24"/>
            <w:lang w:val="pt-BR"/>
          </w:rPr>
          <w:delText>s</w:delText>
        </w:r>
      </w:del>
      <w:ins w:id="36" w:author="Mayla Cristina Costa Maroni Saraiva" w:date="2020-12-18T09:33:00Z">
        <w:r w:rsidR="002D4F59" w:rsidRPr="008A7798">
          <w:rPr>
            <w:rFonts w:ascii="Arial" w:eastAsia="Arial" w:hAnsi="Arial" w:cs="Arial"/>
            <w:sz w:val="24"/>
            <w:szCs w:val="24"/>
            <w:highlight w:val="yellow"/>
            <w:lang w:val="pt-BR"/>
          </w:rPr>
          <w:t>(REFERÊNCIAS – citar dois ou três autores).</w:t>
        </w:r>
      </w:ins>
      <w:del w:id="37" w:author="Mayla Cristina Costa Maroni Saraiva" w:date="2020-12-18T09:33:00Z">
        <w:r w:rsidRPr="008C5B6C" w:rsidDel="002D4F59">
          <w:rPr>
            <w:rFonts w:ascii="Arial" w:eastAsia="Arial" w:hAnsi="Arial" w:cs="Arial"/>
            <w:sz w:val="24"/>
            <w:szCs w:val="24"/>
            <w:lang w:val="pt-BR"/>
          </w:rPr>
          <w:delText>.</w:delText>
        </w:r>
      </w:del>
    </w:p>
    <w:p w14:paraId="775436DC" w14:textId="77777777" w:rsidR="0075768E" w:rsidRPr="008C5B6C" w:rsidRDefault="0075768E">
      <w:pPr>
        <w:spacing w:line="101" w:lineRule="exact"/>
        <w:rPr>
          <w:sz w:val="20"/>
          <w:szCs w:val="20"/>
          <w:lang w:val="pt-BR"/>
        </w:rPr>
      </w:pPr>
    </w:p>
    <w:p w14:paraId="74C995F9" w14:textId="5B00A4FA" w:rsidR="0075768E" w:rsidRPr="008C5B6C" w:rsidRDefault="00BC6249">
      <w:pPr>
        <w:spacing w:line="419" w:lineRule="auto"/>
        <w:ind w:left="260" w:right="60" w:firstLine="850"/>
        <w:jc w:val="both"/>
        <w:rPr>
          <w:sz w:val="20"/>
          <w:szCs w:val="20"/>
          <w:lang w:val="pt-BR"/>
        </w:rPr>
      </w:pPr>
      <w:r w:rsidRPr="008C5B6C">
        <w:rPr>
          <w:rFonts w:ascii="Arial" w:eastAsia="Arial" w:hAnsi="Arial" w:cs="Arial"/>
          <w:sz w:val="24"/>
          <w:szCs w:val="24"/>
          <w:lang w:val="pt-BR"/>
        </w:rPr>
        <w:t>A primeira via da importância do spread bancário está relacionada com a solidez do sistema financeiro. O nível deste indicador deve ser suficiente para garantir lucros atrativos, fazendo que as instituições mantenham suas atividades e que novas tenham interesse em entrar no mercado, resultando em um setor forte, com segurança e liquidez</w:t>
      </w:r>
      <w:ins w:id="38" w:author="Mayla Cristina Costa Maroni Saraiva" w:date="2020-12-18T09:34:00Z">
        <w:r w:rsidR="002D4F59">
          <w:rPr>
            <w:rFonts w:ascii="Arial" w:eastAsia="Arial" w:hAnsi="Arial" w:cs="Arial"/>
            <w:sz w:val="24"/>
            <w:szCs w:val="24"/>
            <w:lang w:val="pt-BR"/>
          </w:rPr>
          <w:t xml:space="preserve"> </w:t>
        </w:r>
        <w:r w:rsidR="002D4F59" w:rsidRPr="008A7798">
          <w:rPr>
            <w:rFonts w:ascii="Arial" w:eastAsia="Arial" w:hAnsi="Arial" w:cs="Arial"/>
            <w:sz w:val="24"/>
            <w:szCs w:val="24"/>
            <w:highlight w:val="yellow"/>
            <w:lang w:val="pt-BR"/>
          </w:rPr>
          <w:t>(REFERÊNCIAS – citar dois ou três autores)</w:t>
        </w:r>
      </w:ins>
      <w:r w:rsidRPr="008C5B6C">
        <w:rPr>
          <w:rFonts w:ascii="Arial" w:eastAsia="Arial" w:hAnsi="Arial" w:cs="Arial"/>
          <w:sz w:val="24"/>
          <w:szCs w:val="24"/>
          <w:lang w:val="pt-BR"/>
        </w:rPr>
        <w:t>.</w:t>
      </w:r>
    </w:p>
    <w:p w14:paraId="748B5BA1" w14:textId="77777777" w:rsidR="0075768E" w:rsidRPr="008C5B6C" w:rsidRDefault="0075768E">
      <w:pPr>
        <w:spacing w:line="101" w:lineRule="exact"/>
        <w:rPr>
          <w:sz w:val="20"/>
          <w:szCs w:val="20"/>
          <w:lang w:val="pt-BR"/>
        </w:rPr>
      </w:pPr>
    </w:p>
    <w:p w14:paraId="2147182A" w14:textId="0CD62434" w:rsidR="0075768E" w:rsidRPr="008C5B6C" w:rsidDel="002D4F59" w:rsidRDefault="00BC6249">
      <w:pPr>
        <w:spacing w:line="421" w:lineRule="auto"/>
        <w:ind w:left="260" w:firstLine="850"/>
        <w:jc w:val="both"/>
        <w:rPr>
          <w:del w:id="39" w:author="Mayla Cristina Costa Maroni Saraiva" w:date="2020-12-18T09:35:00Z"/>
          <w:sz w:val="20"/>
          <w:szCs w:val="20"/>
          <w:lang w:val="pt-BR"/>
        </w:rPr>
      </w:pPr>
      <w:r w:rsidRPr="008C5B6C">
        <w:rPr>
          <w:rFonts w:ascii="Arial" w:eastAsia="Arial" w:hAnsi="Arial" w:cs="Arial"/>
          <w:sz w:val="24"/>
          <w:szCs w:val="24"/>
          <w:lang w:val="pt-BR"/>
        </w:rPr>
        <w:t>A segunda via remete a relação entre o spread e o nível de atividade econômica. Segundo a teoria, um elevado nível de spread bancário desfavoreceria o crédito produ</w:t>
      </w:r>
      <w:del w:id="40" w:author="Mayla Cristina Costa Maroni Saraiva" w:date="2020-12-18T09:34:00Z">
        <w:r w:rsidRPr="008C5B6C" w:rsidDel="002D4F59">
          <w:rPr>
            <w:rFonts w:ascii="Arial" w:eastAsia="Arial" w:hAnsi="Arial" w:cs="Arial"/>
            <w:sz w:val="24"/>
            <w:szCs w:val="24"/>
            <w:lang w:val="pt-BR"/>
          </w:rPr>
          <w:delText>-</w:delText>
        </w:r>
      </w:del>
      <w:r w:rsidRPr="008C5B6C">
        <w:rPr>
          <w:rFonts w:ascii="Arial" w:eastAsia="Arial" w:hAnsi="Arial" w:cs="Arial"/>
          <w:sz w:val="24"/>
          <w:szCs w:val="24"/>
          <w:lang w:val="pt-BR"/>
        </w:rPr>
        <w:t>tivo e consequentemente o nível de atividade econômica, impactando no crescimento e desenvolvimento do país ou região</w:t>
      </w:r>
      <w:ins w:id="41" w:author="Mayla Cristina Costa Maroni Saraiva" w:date="2020-12-18T09:35:00Z">
        <w:r w:rsidR="002D4F59">
          <w:rPr>
            <w:rFonts w:ascii="Arial" w:eastAsia="Arial" w:hAnsi="Arial" w:cs="Arial"/>
            <w:sz w:val="24"/>
            <w:szCs w:val="24"/>
            <w:lang w:val="pt-BR"/>
          </w:rPr>
          <w:t xml:space="preserve"> </w:t>
        </w:r>
        <w:r w:rsidR="002D4F59" w:rsidRPr="008A7798">
          <w:rPr>
            <w:rFonts w:ascii="Arial" w:eastAsia="Arial" w:hAnsi="Arial" w:cs="Arial"/>
            <w:sz w:val="24"/>
            <w:szCs w:val="24"/>
            <w:highlight w:val="yellow"/>
            <w:lang w:val="pt-BR"/>
          </w:rPr>
          <w:t>REFERÊNCI</w:t>
        </w:r>
        <w:r w:rsidR="002D4F59">
          <w:rPr>
            <w:rFonts w:ascii="Arial" w:eastAsia="Arial" w:hAnsi="Arial" w:cs="Arial"/>
            <w:sz w:val="24"/>
            <w:szCs w:val="24"/>
            <w:highlight w:val="yellow"/>
            <w:lang w:val="pt-BR"/>
          </w:rPr>
          <w:t>AS – citar dois ou três autores.</w:t>
        </w:r>
      </w:ins>
      <w:del w:id="42" w:author="Mayla Cristina Costa Maroni Saraiva" w:date="2020-12-18T09:35:00Z">
        <w:r w:rsidRPr="008C5B6C" w:rsidDel="002D4F59">
          <w:rPr>
            <w:rFonts w:ascii="Arial" w:eastAsia="Arial" w:hAnsi="Arial" w:cs="Arial"/>
            <w:sz w:val="24"/>
            <w:szCs w:val="24"/>
            <w:lang w:val="pt-BR"/>
          </w:rPr>
          <w:delText>.</w:delText>
        </w:r>
      </w:del>
    </w:p>
    <w:p w14:paraId="3F76D3A8" w14:textId="77777777" w:rsidR="0075768E" w:rsidRPr="008C5B6C" w:rsidRDefault="0075768E" w:rsidP="002D4F59">
      <w:pPr>
        <w:spacing w:line="421" w:lineRule="auto"/>
        <w:ind w:left="260" w:firstLine="850"/>
        <w:jc w:val="both"/>
        <w:rPr>
          <w:lang w:val="pt-BR"/>
        </w:rPr>
        <w:sectPr w:rsidR="0075768E" w:rsidRPr="008C5B6C">
          <w:pgSz w:w="11900" w:h="16838"/>
          <w:pgMar w:top="1028" w:right="1086" w:bottom="472" w:left="1440" w:header="0" w:footer="0" w:gutter="0"/>
          <w:cols w:space="720" w:equalWidth="0">
            <w:col w:w="9380"/>
          </w:cols>
        </w:sectPr>
        <w:pPrChange w:id="43" w:author="Mayla Cristina Costa Maroni Saraiva" w:date="2020-12-18T09:35:00Z">
          <w:pPr/>
        </w:pPrChange>
      </w:pPr>
    </w:p>
    <w:p w14:paraId="4CA2AA0C" w14:textId="77777777" w:rsidR="0075768E" w:rsidRPr="008C5B6C" w:rsidRDefault="00BC6249">
      <w:pPr>
        <w:ind w:left="9200"/>
        <w:rPr>
          <w:sz w:val="20"/>
          <w:szCs w:val="20"/>
          <w:lang w:val="pt-BR"/>
        </w:rPr>
      </w:pPr>
      <w:r w:rsidRPr="008C5B6C">
        <w:rPr>
          <w:rFonts w:ascii="Arial" w:eastAsia="Arial" w:hAnsi="Arial" w:cs="Arial"/>
          <w:sz w:val="24"/>
          <w:szCs w:val="24"/>
          <w:lang w:val="pt-BR"/>
        </w:rPr>
        <w:lastRenderedPageBreak/>
        <w:t>6</w:t>
      </w:r>
    </w:p>
    <w:p w14:paraId="17627C48" w14:textId="77777777" w:rsidR="0075768E" w:rsidRPr="008C5B6C" w:rsidDel="002D4F59" w:rsidRDefault="0075768E">
      <w:pPr>
        <w:spacing w:line="200" w:lineRule="exact"/>
        <w:rPr>
          <w:del w:id="44" w:author="Mayla Cristina Costa Maroni Saraiva" w:date="2020-12-18T09:35:00Z"/>
          <w:sz w:val="20"/>
          <w:szCs w:val="20"/>
          <w:lang w:val="pt-BR"/>
        </w:rPr>
      </w:pPr>
    </w:p>
    <w:p w14:paraId="38469B8A" w14:textId="77777777" w:rsidR="0075768E" w:rsidRPr="008C5B6C" w:rsidRDefault="0075768E">
      <w:pPr>
        <w:spacing w:line="246" w:lineRule="exact"/>
        <w:rPr>
          <w:sz w:val="20"/>
          <w:szCs w:val="20"/>
          <w:lang w:val="pt-BR"/>
        </w:rPr>
      </w:pPr>
    </w:p>
    <w:p w14:paraId="07C9DE9E" w14:textId="77777777" w:rsidR="0075768E" w:rsidRPr="008C5B6C" w:rsidRDefault="00BC6249">
      <w:pPr>
        <w:spacing w:line="419" w:lineRule="auto"/>
        <w:ind w:left="260" w:right="60" w:firstLine="858"/>
        <w:jc w:val="both"/>
        <w:rPr>
          <w:sz w:val="20"/>
          <w:szCs w:val="20"/>
          <w:lang w:val="pt-BR"/>
        </w:rPr>
      </w:pPr>
      <w:r w:rsidRPr="008C5B6C">
        <w:rPr>
          <w:rFonts w:ascii="Arial" w:eastAsia="Arial" w:hAnsi="Arial" w:cs="Arial"/>
          <w:sz w:val="24"/>
          <w:szCs w:val="24"/>
          <w:lang w:val="pt-BR"/>
        </w:rPr>
        <w:t>Tais premissas são sustentadas pelo Fundo Monetário Internacional (FMI) e pelo Banco Mundial (BM), que realiza e incentivam estudos sobre o indicador a nível mundial. A grande maioria dos estudos demonstram a relação inversa entre a taxa de spread bancário e o indicadores que indicam o desenvolvimento dos países e regiões (IMF, 2005).</w:t>
      </w:r>
    </w:p>
    <w:p w14:paraId="666E12F0" w14:textId="77777777" w:rsidR="0075768E" w:rsidRPr="008C5B6C" w:rsidRDefault="0075768E">
      <w:pPr>
        <w:spacing w:line="101" w:lineRule="exact"/>
        <w:rPr>
          <w:sz w:val="20"/>
          <w:szCs w:val="20"/>
          <w:lang w:val="pt-BR"/>
        </w:rPr>
      </w:pPr>
    </w:p>
    <w:p w14:paraId="3D8DDFCA" w14:textId="77777777" w:rsidR="002D4F59" w:rsidRDefault="00BC6249" w:rsidP="002D4F59">
      <w:pPr>
        <w:spacing w:line="419" w:lineRule="auto"/>
        <w:ind w:right="60"/>
        <w:jc w:val="both"/>
        <w:rPr>
          <w:ins w:id="45" w:author="Mayla Cristina Costa Maroni Saraiva" w:date="2020-12-18T09:38:00Z"/>
          <w:sz w:val="20"/>
          <w:szCs w:val="20"/>
          <w:lang w:val="pt-BR"/>
        </w:rPr>
        <w:pPrChange w:id="46" w:author="Mayla Cristina Costa Maroni Saraiva" w:date="2020-12-18T09:38:00Z">
          <w:pPr>
            <w:tabs>
              <w:tab w:val="left" w:pos="471"/>
            </w:tabs>
            <w:spacing w:line="431" w:lineRule="auto"/>
            <w:ind w:right="60"/>
            <w:jc w:val="both"/>
          </w:pPr>
        </w:pPrChange>
      </w:pPr>
      <w:r w:rsidRPr="008C5B6C">
        <w:rPr>
          <w:rFonts w:ascii="Arial" w:eastAsia="Arial" w:hAnsi="Arial" w:cs="Arial"/>
          <w:sz w:val="24"/>
          <w:szCs w:val="24"/>
          <w:lang w:val="pt-BR"/>
        </w:rPr>
        <w:t>Dentre os países estudados, desde a década de 1990, é evidenciado o caso brasileiro, com elevados níveis de spread bancário, baixa relação entre crédito e PIB e cenários de crescimento econômicos instáveis e considerados baixos</w:t>
      </w:r>
      <w:ins w:id="47" w:author="Mayla Cristina Costa Maroni Saraiva" w:date="2020-12-18T09:35:00Z">
        <w:r w:rsidR="002D4F59">
          <w:rPr>
            <w:rFonts w:ascii="Arial" w:eastAsia="Arial" w:hAnsi="Arial" w:cs="Arial"/>
            <w:sz w:val="24"/>
            <w:szCs w:val="24"/>
            <w:lang w:val="pt-BR"/>
          </w:rPr>
          <w:t xml:space="preserve"> </w:t>
        </w:r>
        <w:r w:rsidR="002D4F59" w:rsidRPr="008A7798">
          <w:rPr>
            <w:rFonts w:ascii="Arial" w:eastAsia="Arial" w:hAnsi="Arial" w:cs="Arial"/>
            <w:sz w:val="24"/>
            <w:szCs w:val="24"/>
            <w:highlight w:val="yellow"/>
            <w:lang w:val="pt-BR"/>
          </w:rPr>
          <w:t>REFERÊNCI</w:t>
        </w:r>
        <w:r w:rsidR="002D4F59">
          <w:rPr>
            <w:rFonts w:ascii="Arial" w:eastAsia="Arial" w:hAnsi="Arial" w:cs="Arial"/>
            <w:sz w:val="24"/>
            <w:szCs w:val="24"/>
            <w:highlight w:val="yellow"/>
            <w:lang w:val="pt-BR"/>
          </w:rPr>
          <w:t>AS – citar dois ou três autores</w:t>
        </w:r>
      </w:ins>
      <w:ins w:id="48" w:author="Mayla Cristina Costa Maroni Saraiva" w:date="2020-12-18T09:36:00Z">
        <w:r w:rsidR="002D4F59">
          <w:rPr>
            <w:rFonts w:ascii="Arial" w:eastAsia="Arial" w:hAnsi="Arial" w:cs="Arial"/>
            <w:sz w:val="24"/>
            <w:szCs w:val="24"/>
            <w:lang w:val="pt-BR"/>
          </w:rPr>
          <w:t xml:space="preserve">. </w:t>
        </w:r>
        <w:r w:rsidR="002D4F59" w:rsidRPr="008C5B6C">
          <w:rPr>
            <w:rFonts w:ascii="Arial" w:eastAsia="Arial" w:hAnsi="Arial" w:cs="Arial"/>
            <w:sz w:val="24"/>
            <w:szCs w:val="24"/>
            <w:lang w:val="pt-BR"/>
          </w:rPr>
          <w:t>E mesmo com recentes modificações no cenário, o mercado brasileiro é um caso que desperta constantes iniciativas de estudos que buscam sua compreensão.</w:t>
        </w:r>
      </w:ins>
    </w:p>
    <w:p w14:paraId="392EF0AC" w14:textId="4DA23345" w:rsidR="002D4F59" w:rsidRPr="002D4F59" w:rsidRDefault="002D4F59" w:rsidP="002D4F59">
      <w:pPr>
        <w:spacing w:line="419" w:lineRule="auto"/>
        <w:ind w:left="260" w:right="60" w:firstLine="720"/>
        <w:jc w:val="both"/>
        <w:rPr>
          <w:ins w:id="49" w:author="Mayla Cristina Costa Maroni Saraiva" w:date="2020-12-18T09:36:00Z"/>
          <w:sz w:val="20"/>
          <w:szCs w:val="20"/>
          <w:lang w:val="pt-BR"/>
          <w:rPrChange w:id="50" w:author="Mayla Cristina Costa Maroni Saraiva" w:date="2020-12-18T09:39:00Z">
            <w:rPr>
              <w:ins w:id="51" w:author="Mayla Cristina Costa Maroni Saraiva" w:date="2020-12-18T09:36:00Z"/>
              <w:sz w:val="20"/>
              <w:szCs w:val="20"/>
            </w:rPr>
          </w:rPrChange>
        </w:rPr>
        <w:pPrChange w:id="52" w:author="Mayla Cristina Costa Maroni Saraiva" w:date="2020-12-18T09:39:00Z">
          <w:pPr>
            <w:spacing w:line="433" w:lineRule="auto"/>
            <w:ind w:left="260" w:right="60" w:firstLine="850"/>
            <w:jc w:val="both"/>
          </w:pPr>
        </w:pPrChange>
      </w:pPr>
      <w:ins w:id="53" w:author="Mayla Cristina Costa Maroni Saraiva" w:date="2020-12-18T09:37:00Z">
        <w:r w:rsidRPr="002D4F59">
          <w:rPr>
            <w:rFonts w:ascii="Arial" w:eastAsia="Arial" w:hAnsi="Arial" w:cs="Arial"/>
            <w:sz w:val="24"/>
            <w:szCs w:val="24"/>
            <w:lang w:val="pt-BR"/>
            <w:rPrChange w:id="54" w:author="Mayla Cristina Costa Maroni Saraiva" w:date="2020-12-18T09:37:00Z">
              <w:rPr>
                <w:rFonts w:ascii="Arial" w:eastAsia="Arial" w:hAnsi="Arial" w:cs="Arial"/>
                <w:sz w:val="23"/>
                <w:szCs w:val="23"/>
                <w:lang w:val="pt-BR"/>
              </w:rPr>
            </w:rPrChange>
          </w:rPr>
          <w:t>E</w:t>
        </w:r>
      </w:ins>
      <w:ins w:id="55" w:author="Mayla Cristina Costa Maroni Saraiva" w:date="2020-12-18T09:36:00Z">
        <w:r w:rsidRPr="002D4F59">
          <w:rPr>
            <w:rFonts w:ascii="Arial" w:eastAsia="Arial" w:hAnsi="Arial" w:cs="Arial"/>
            <w:sz w:val="24"/>
            <w:szCs w:val="24"/>
            <w:lang w:val="pt-BR"/>
            <w:rPrChange w:id="56" w:author="Mayla Cristina Costa Maroni Saraiva" w:date="2020-12-18T09:37:00Z">
              <w:rPr>
                <w:rFonts w:ascii="Arial" w:eastAsia="Arial" w:hAnsi="Arial" w:cs="Arial"/>
                <w:sz w:val="23"/>
                <w:szCs w:val="23"/>
                <w:lang w:val="pt-BR"/>
              </w:rPr>
            </w:rPrChange>
          </w:rPr>
          <w:t>studos constataram que a América Latina possui as maiores taxas de juros, bancos mais ineficientes</w:t>
        </w:r>
      </w:ins>
      <w:ins w:id="57" w:author="Mayla Cristina Costa Maroni Saraiva" w:date="2020-12-18T09:42:00Z">
        <w:r w:rsidR="00AC6EBD">
          <w:rPr>
            <w:rFonts w:ascii="Arial" w:eastAsia="Arial" w:hAnsi="Arial" w:cs="Arial"/>
            <w:sz w:val="24"/>
            <w:szCs w:val="24"/>
            <w:lang w:val="pt-BR"/>
          </w:rPr>
          <w:t>,</w:t>
        </w:r>
      </w:ins>
      <w:ins w:id="58" w:author="Mayla Cristina Costa Maroni Saraiva" w:date="2020-12-18T09:36:00Z">
        <w:r w:rsidRPr="002D4F59">
          <w:rPr>
            <w:rFonts w:ascii="Arial" w:eastAsia="Arial" w:hAnsi="Arial" w:cs="Arial"/>
            <w:sz w:val="24"/>
            <w:szCs w:val="24"/>
            <w:lang w:val="pt-BR"/>
            <w:rPrChange w:id="59" w:author="Mayla Cristina Costa Maroni Saraiva" w:date="2020-12-18T09:37:00Z">
              <w:rPr>
                <w:rFonts w:ascii="Arial" w:eastAsia="Arial" w:hAnsi="Arial" w:cs="Arial"/>
                <w:sz w:val="23"/>
                <w:szCs w:val="23"/>
                <w:lang w:val="pt-BR"/>
              </w:rPr>
            </w:rPrChange>
          </w:rPr>
          <w:t xml:space="preserve"> implicando</w:t>
        </w:r>
      </w:ins>
      <w:ins w:id="60" w:author="Mayla Cristina Costa Maroni Saraiva" w:date="2020-12-18T09:42:00Z">
        <w:r w:rsidR="00AC6EBD">
          <w:rPr>
            <w:rFonts w:ascii="Arial" w:eastAsia="Arial" w:hAnsi="Arial" w:cs="Arial"/>
            <w:sz w:val="24"/>
            <w:szCs w:val="24"/>
            <w:lang w:val="pt-BR"/>
          </w:rPr>
          <w:t xml:space="preserve"> assim</w:t>
        </w:r>
      </w:ins>
      <w:ins w:id="61" w:author="Mayla Cristina Costa Maroni Saraiva" w:date="2020-12-18T09:36:00Z">
        <w:r w:rsidRPr="002D4F59">
          <w:rPr>
            <w:rFonts w:ascii="Arial" w:eastAsia="Arial" w:hAnsi="Arial" w:cs="Arial"/>
            <w:sz w:val="24"/>
            <w:szCs w:val="24"/>
            <w:lang w:val="pt-BR"/>
            <w:rPrChange w:id="62" w:author="Mayla Cristina Costa Maroni Saraiva" w:date="2020-12-18T09:37:00Z">
              <w:rPr>
                <w:rFonts w:ascii="Arial" w:eastAsia="Arial" w:hAnsi="Arial" w:cs="Arial"/>
                <w:sz w:val="23"/>
                <w:szCs w:val="23"/>
                <w:lang w:val="pt-BR"/>
              </w:rPr>
            </w:rPrChange>
          </w:rPr>
          <w:t xml:space="preserve"> níveis de spread elevados</w:t>
        </w:r>
      </w:ins>
      <w:ins w:id="63" w:author="Mayla Cristina Costa Maroni Saraiva" w:date="2020-12-18T09:38:00Z">
        <w:r>
          <w:rPr>
            <w:rFonts w:ascii="Arial" w:eastAsia="Arial" w:hAnsi="Arial" w:cs="Arial"/>
            <w:sz w:val="24"/>
            <w:szCs w:val="24"/>
            <w:lang w:val="pt-BR"/>
          </w:rPr>
          <w:t xml:space="preserve"> (</w:t>
        </w:r>
        <w:r w:rsidRPr="002D4F59">
          <w:rPr>
            <w:rFonts w:ascii="Arial" w:eastAsia="Arial" w:hAnsi="Arial" w:cs="Arial"/>
            <w:sz w:val="24"/>
            <w:szCs w:val="24"/>
            <w:highlight w:val="yellow"/>
            <w:lang w:val="pt-BR"/>
            <w:rPrChange w:id="64" w:author="Mayla Cristina Costa Maroni Saraiva" w:date="2020-12-18T09:39:00Z">
              <w:rPr>
                <w:rFonts w:ascii="Arial" w:eastAsia="Arial" w:hAnsi="Arial" w:cs="Arial"/>
                <w:sz w:val="24"/>
                <w:szCs w:val="24"/>
                <w:lang w:val="pt-BR"/>
              </w:rPr>
            </w:rPrChange>
          </w:rPr>
          <w:t>REFERÊNCIAS)</w:t>
        </w:r>
      </w:ins>
      <w:ins w:id="65" w:author="Mayla Cristina Costa Maroni Saraiva" w:date="2020-12-18T09:36:00Z">
        <w:r w:rsidRPr="002D4F59">
          <w:rPr>
            <w:rFonts w:ascii="Arial" w:eastAsia="Arial" w:hAnsi="Arial" w:cs="Arial"/>
            <w:sz w:val="24"/>
            <w:szCs w:val="24"/>
            <w:highlight w:val="yellow"/>
            <w:lang w:val="pt-BR"/>
            <w:rPrChange w:id="66" w:author="Mayla Cristina Costa Maroni Saraiva" w:date="2020-12-18T09:39:00Z">
              <w:rPr>
                <w:rFonts w:ascii="Arial" w:eastAsia="Arial" w:hAnsi="Arial" w:cs="Arial"/>
                <w:sz w:val="23"/>
                <w:szCs w:val="23"/>
                <w:lang w:val="pt-BR"/>
              </w:rPr>
            </w:rPrChange>
          </w:rPr>
          <w:t>.</w:t>
        </w:r>
        <w:r w:rsidRPr="002D4F59">
          <w:rPr>
            <w:rFonts w:ascii="Arial" w:eastAsia="Arial" w:hAnsi="Arial" w:cs="Arial"/>
            <w:sz w:val="24"/>
            <w:szCs w:val="24"/>
            <w:lang w:val="pt-BR"/>
            <w:rPrChange w:id="67" w:author="Mayla Cristina Costa Maroni Saraiva" w:date="2020-12-18T09:37:00Z">
              <w:rPr>
                <w:rFonts w:ascii="Arial" w:eastAsia="Arial" w:hAnsi="Arial" w:cs="Arial"/>
                <w:sz w:val="23"/>
                <w:szCs w:val="23"/>
                <w:lang w:val="pt-BR"/>
              </w:rPr>
            </w:rPrChange>
          </w:rPr>
          <w:t xml:space="preserve"> O caso brasileiro</w:t>
        </w:r>
      </w:ins>
      <w:ins w:id="68" w:author="Mayla Cristina Costa Maroni Saraiva" w:date="2020-12-18T09:38:00Z">
        <w:r>
          <w:rPr>
            <w:rFonts w:ascii="Arial" w:eastAsia="Arial" w:hAnsi="Arial" w:cs="Arial"/>
            <w:sz w:val="24"/>
            <w:szCs w:val="24"/>
            <w:lang w:val="pt-BR"/>
          </w:rPr>
          <w:t xml:space="preserve"> é </w:t>
        </w:r>
        <w:r w:rsidRPr="002D4F59">
          <w:rPr>
            <w:rFonts w:ascii="Arial" w:eastAsia="Arial" w:hAnsi="Arial" w:cs="Arial"/>
            <w:sz w:val="24"/>
            <w:szCs w:val="24"/>
            <w:lang w:val="pt-BR"/>
          </w:rPr>
          <w:t>destacado com um cenário ainda mais crítico, como níveis de lucro considerados muito elevado, afetando principalmente o setor produtivo (DANTAS, 2012).</w:t>
        </w:r>
      </w:ins>
    </w:p>
    <w:p w14:paraId="11B01717" w14:textId="77777777" w:rsidR="002D4F59" w:rsidRPr="002D4F59" w:rsidRDefault="002D4F59" w:rsidP="002D4F59">
      <w:pPr>
        <w:spacing w:line="85" w:lineRule="exact"/>
        <w:jc w:val="both"/>
        <w:rPr>
          <w:ins w:id="69" w:author="Mayla Cristina Costa Maroni Saraiva" w:date="2020-12-18T09:36:00Z"/>
          <w:sz w:val="24"/>
          <w:szCs w:val="24"/>
          <w:lang w:val="pt-BR"/>
          <w:rPrChange w:id="70" w:author="Mayla Cristina Costa Maroni Saraiva" w:date="2020-12-18T09:37:00Z">
            <w:rPr>
              <w:ins w:id="71" w:author="Mayla Cristina Costa Maroni Saraiva" w:date="2020-12-18T09:36:00Z"/>
              <w:sz w:val="20"/>
              <w:szCs w:val="20"/>
              <w:lang w:val="pt-BR"/>
            </w:rPr>
          </w:rPrChange>
        </w:rPr>
        <w:pPrChange w:id="72" w:author="Mayla Cristina Costa Maroni Saraiva" w:date="2020-12-18T09:37:00Z">
          <w:pPr>
            <w:spacing w:line="85" w:lineRule="exact"/>
          </w:pPr>
        </w:pPrChange>
      </w:pPr>
    </w:p>
    <w:p w14:paraId="2B728DB8" w14:textId="32FB8AAD" w:rsidR="002D4F59" w:rsidRPr="008C5B6C" w:rsidRDefault="002D4F59" w:rsidP="002D4F59">
      <w:pPr>
        <w:spacing w:line="419" w:lineRule="auto"/>
        <w:ind w:left="260" w:firstLine="858"/>
        <w:jc w:val="both"/>
        <w:rPr>
          <w:ins w:id="73" w:author="Mayla Cristina Costa Maroni Saraiva" w:date="2020-12-18T09:36:00Z"/>
          <w:sz w:val="20"/>
          <w:szCs w:val="20"/>
          <w:lang w:val="pt-BR"/>
        </w:rPr>
      </w:pPr>
      <w:ins w:id="74" w:author="Mayla Cristina Costa Maroni Saraiva" w:date="2020-12-18T09:36:00Z">
        <w:r w:rsidRPr="002D4F59">
          <w:rPr>
            <w:rFonts w:ascii="Arial" w:eastAsia="Arial" w:hAnsi="Arial" w:cs="Arial"/>
            <w:sz w:val="24"/>
            <w:szCs w:val="24"/>
            <w:lang w:val="pt-BR"/>
          </w:rPr>
          <w:t>Durante a década de 1990, o spread bancário brasileiro esteve superior a 50%</w:t>
        </w:r>
      </w:ins>
      <w:ins w:id="75" w:author="Mayla Cristina Costa Maroni Saraiva" w:date="2020-12-18T09:39:00Z">
        <w:r>
          <w:rPr>
            <w:rFonts w:ascii="Arial" w:eastAsia="Arial" w:hAnsi="Arial" w:cs="Arial"/>
            <w:sz w:val="24"/>
            <w:szCs w:val="24"/>
            <w:lang w:val="pt-BR"/>
          </w:rPr>
          <w:t xml:space="preserve"> </w:t>
        </w:r>
      </w:ins>
      <w:ins w:id="76" w:author="Mayla Cristina Costa Maroni Saraiva" w:date="2020-12-18T09:36:00Z">
        <w:r w:rsidRPr="002D4F59">
          <w:rPr>
            <w:rFonts w:ascii="Arial" w:eastAsia="Arial" w:hAnsi="Arial" w:cs="Arial"/>
            <w:sz w:val="24"/>
            <w:szCs w:val="24"/>
            <w:lang w:val="pt-BR"/>
          </w:rPr>
          <w:t>a.a., enquanto na A</w:t>
        </w:r>
        <w:r>
          <w:rPr>
            <w:rFonts w:ascii="Arial" w:eastAsia="Arial" w:hAnsi="Arial" w:cs="Arial"/>
            <w:sz w:val="24"/>
            <w:szCs w:val="24"/>
            <w:lang w:val="pt-BR"/>
          </w:rPr>
          <w:t xml:space="preserve">mérica Latina o observado </w:t>
        </w:r>
        <w:r w:rsidRPr="002D4F59">
          <w:rPr>
            <w:rFonts w:ascii="Arial" w:eastAsia="Arial" w:hAnsi="Arial" w:cs="Arial"/>
            <w:sz w:val="24"/>
            <w:szCs w:val="24"/>
            <w:lang w:val="pt-BR"/>
          </w:rPr>
          <w:t>foi</w:t>
        </w:r>
        <w:r w:rsidRPr="008C5B6C">
          <w:rPr>
            <w:rFonts w:ascii="Arial" w:eastAsia="Arial" w:hAnsi="Arial" w:cs="Arial"/>
            <w:sz w:val="24"/>
            <w:szCs w:val="24"/>
            <w:lang w:val="pt-BR"/>
          </w:rPr>
          <w:t xml:space="preserve"> entre 10% e 15% a.a. A relação crédito/PIB no Brasil, em 2003, era de 23%, considerado muito baixo em comparação ao Chile com 68,5%, Uruguai com 64,3%, Estados Unidos com 60,8%, Japão com 64,3%, Coréia com 98,9% e Europa com 140,6% (CAMARGO, 2009; LEAL, 2006)</w:t>
        </w:r>
      </w:ins>
    </w:p>
    <w:p w14:paraId="64B3A6CE" w14:textId="77777777" w:rsidR="002D4F59" w:rsidRPr="008C5B6C" w:rsidRDefault="002D4F59" w:rsidP="002D4F59">
      <w:pPr>
        <w:spacing w:line="98" w:lineRule="exact"/>
        <w:jc w:val="both"/>
        <w:rPr>
          <w:ins w:id="77" w:author="Mayla Cristina Costa Maroni Saraiva" w:date="2020-12-18T09:36:00Z"/>
          <w:sz w:val="20"/>
          <w:szCs w:val="20"/>
          <w:lang w:val="pt-BR"/>
        </w:rPr>
        <w:pPrChange w:id="78" w:author="Mayla Cristina Costa Maroni Saraiva" w:date="2020-12-18T09:37:00Z">
          <w:pPr>
            <w:spacing w:line="98" w:lineRule="exact"/>
          </w:pPr>
        </w:pPrChange>
      </w:pPr>
    </w:p>
    <w:p w14:paraId="5B131A4E" w14:textId="2AC13B17" w:rsidR="002D4F59" w:rsidRPr="008C5B6C" w:rsidRDefault="002B3E3B" w:rsidP="002D4F59">
      <w:pPr>
        <w:spacing w:line="421" w:lineRule="auto"/>
        <w:ind w:left="260" w:right="60" w:firstLine="856"/>
        <w:jc w:val="both"/>
        <w:rPr>
          <w:ins w:id="79" w:author="Mayla Cristina Costa Maroni Saraiva" w:date="2020-12-18T09:36:00Z"/>
          <w:sz w:val="20"/>
          <w:szCs w:val="20"/>
          <w:lang w:val="pt-BR"/>
        </w:rPr>
      </w:pPr>
      <w:ins w:id="80" w:author="Mayla Cristina Costa Maroni Saraiva" w:date="2020-12-18T09:44:00Z">
        <w:r>
          <w:rPr>
            <w:rFonts w:ascii="Arial" w:eastAsia="Arial" w:hAnsi="Arial" w:cs="Arial"/>
            <w:sz w:val="24"/>
            <w:szCs w:val="24"/>
            <w:lang w:val="pt-BR"/>
          </w:rPr>
          <w:t xml:space="preserve">Observa-se assim, a relevância do estudo acerca das variáveis que influenciam o spread bancário no Brasil. </w:t>
        </w:r>
      </w:ins>
      <w:ins w:id="81" w:author="Mayla Cristina Costa Maroni Saraiva" w:date="2020-12-18T09:43:00Z">
        <w:r>
          <w:rPr>
            <w:rFonts w:ascii="Arial" w:eastAsia="Arial" w:hAnsi="Arial" w:cs="Arial"/>
            <w:sz w:val="24"/>
            <w:szCs w:val="24"/>
            <w:lang w:val="pt-BR"/>
          </w:rPr>
          <w:t xml:space="preserve">Sendo assim, </w:t>
        </w:r>
      </w:ins>
      <w:ins w:id="82" w:author="Mayla Cristina Costa Maroni Saraiva" w:date="2020-12-18T09:36:00Z">
        <w:r>
          <w:rPr>
            <w:rFonts w:ascii="Arial" w:eastAsia="Arial" w:hAnsi="Arial" w:cs="Arial"/>
            <w:sz w:val="24"/>
            <w:szCs w:val="24"/>
            <w:lang w:val="pt-BR"/>
          </w:rPr>
          <w:t>e</w:t>
        </w:r>
        <w:r w:rsidR="002D4F59" w:rsidRPr="008C5B6C">
          <w:rPr>
            <w:rFonts w:ascii="Arial" w:eastAsia="Arial" w:hAnsi="Arial" w:cs="Arial"/>
            <w:sz w:val="24"/>
            <w:szCs w:val="24"/>
            <w:lang w:val="pt-BR"/>
          </w:rPr>
          <w:t xml:space="preserve">sta pesquisa parte </w:t>
        </w:r>
      </w:ins>
      <w:ins w:id="83" w:author="Mayla Cristina Costa Maroni Saraiva" w:date="2020-12-18T09:45:00Z">
        <w:r w:rsidRPr="008C5B6C">
          <w:rPr>
            <w:rFonts w:ascii="Arial" w:eastAsia="Arial" w:hAnsi="Arial" w:cs="Arial"/>
            <w:sz w:val="24"/>
            <w:szCs w:val="24"/>
            <w:lang w:val="pt-BR"/>
          </w:rPr>
          <w:t>da</w:t>
        </w:r>
        <w:r>
          <w:rPr>
            <w:rFonts w:ascii="Arial" w:eastAsia="Arial" w:hAnsi="Arial" w:cs="Arial"/>
            <w:sz w:val="24"/>
            <w:szCs w:val="24"/>
            <w:lang w:val="pt-BR"/>
          </w:rPr>
          <w:t>s indagações</w:t>
        </w:r>
      </w:ins>
      <w:ins w:id="84" w:author="Mayla Cristina Costa Maroni Saraiva" w:date="2020-12-18T09:36:00Z">
        <w:r w:rsidR="002D4F59" w:rsidRPr="008C5B6C">
          <w:rPr>
            <w:rFonts w:ascii="Arial" w:eastAsia="Arial" w:hAnsi="Arial" w:cs="Arial"/>
            <w:sz w:val="24"/>
            <w:szCs w:val="24"/>
            <w:lang w:val="pt-BR"/>
          </w:rPr>
          <w:t xml:space="preserve">: </w:t>
        </w:r>
      </w:ins>
      <w:ins w:id="85" w:author="Mayla Cristina Costa Maroni Saraiva" w:date="2020-12-18T09:45:00Z">
        <w:r>
          <w:rPr>
            <w:rFonts w:ascii="Arial" w:eastAsia="Arial" w:hAnsi="Arial" w:cs="Arial"/>
            <w:sz w:val="24"/>
            <w:szCs w:val="24"/>
            <w:lang w:val="pt-BR"/>
          </w:rPr>
          <w:t xml:space="preserve">(1) </w:t>
        </w:r>
      </w:ins>
      <w:ins w:id="86" w:author="Mayla Cristina Costa Maroni Saraiva" w:date="2020-12-18T09:36:00Z">
        <w:r w:rsidR="002D4F59" w:rsidRPr="008C5B6C">
          <w:rPr>
            <w:rFonts w:ascii="Arial" w:eastAsia="Arial" w:hAnsi="Arial" w:cs="Arial"/>
            <w:sz w:val="24"/>
            <w:szCs w:val="24"/>
            <w:lang w:val="pt-BR"/>
          </w:rPr>
          <w:t xml:space="preserve">Quais variáveis exógenas e endógenas influenciam os componentes explícitos e implícitos do spread bancário e </w:t>
        </w:r>
      </w:ins>
      <w:ins w:id="87" w:author="Mayla Cristina Costa Maroni Saraiva" w:date="2020-12-18T09:45:00Z">
        <w:r>
          <w:rPr>
            <w:rFonts w:ascii="Arial" w:eastAsia="Arial" w:hAnsi="Arial" w:cs="Arial"/>
            <w:sz w:val="24"/>
            <w:szCs w:val="24"/>
            <w:lang w:val="pt-BR"/>
          </w:rPr>
          <w:t xml:space="preserve">(2) </w:t>
        </w:r>
      </w:ins>
      <w:ins w:id="88" w:author="Mayla Cristina Costa Maroni Saraiva" w:date="2020-12-18T09:36:00Z">
        <w:r w:rsidR="002D4F59" w:rsidRPr="008C5B6C">
          <w:rPr>
            <w:rFonts w:ascii="Arial" w:eastAsia="Arial" w:hAnsi="Arial" w:cs="Arial"/>
            <w:sz w:val="24"/>
            <w:szCs w:val="24"/>
            <w:lang w:val="pt-BR"/>
          </w:rPr>
          <w:t>como a variação destes componentes afetam a rentabilidade dos bancos</w:t>
        </w:r>
      </w:ins>
      <w:ins w:id="89" w:author="Mayla Cristina Costa Maroni Saraiva" w:date="2020-12-18T09:45:00Z">
        <w:r>
          <w:rPr>
            <w:rFonts w:ascii="Arial" w:eastAsia="Arial" w:hAnsi="Arial" w:cs="Arial"/>
            <w:sz w:val="24"/>
            <w:szCs w:val="24"/>
            <w:lang w:val="pt-BR"/>
          </w:rPr>
          <w:t xml:space="preserve"> no </w:t>
        </w:r>
      </w:ins>
      <w:ins w:id="90" w:author="Mayla Cristina Costa Maroni Saraiva" w:date="2020-12-18T09:46:00Z">
        <w:r>
          <w:rPr>
            <w:rFonts w:ascii="Arial" w:eastAsia="Arial" w:hAnsi="Arial" w:cs="Arial"/>
            <w:sz w:val="24"/>
            <w:szCs w:val="24"/>
            <w:lang w:val="pt-BR"/>
          </w:rPr>
          <w:t>Brasil</w:t>
        </w:r>
        <w:r w:rsidRPr="008C5B6C">
          <w:rPr>
            <w:rFonts w:ascii="Arial" w:eastAsia="Arial" w:hAnsi="Arial" w:cs="Arial"/>
            <w:sz w:val="24"/>
            <w:szCs w:val="24"/>
            <w:lang w:val="pt-BR"/>
          </w:rPr>
          <w:t>?</w:t>
        </w:r>
      </w:ins>
      <w:ins w:id="91" w:author="Mayla Cristina Costa Maroni Saraiva" w:date="2020-12-18T09:36:00Z">
        <w:r w:rsidR="002D4F59" w:rsidRPr="008C5B6C">
          <w:rPr>
            <w:rFonts w:ascii="Arial" w:eastAsia="Arial" w:hAnsi="Arial" w:cs="Arial"/>
            <w:sz w:val="24"/>
            <w:szCs w:val="24"/>
            <w:lang w:val="pt-BR"/>
          </w:rPr>
          <w:t xml:space="preserve"> </w:t>
        </w:r>
      </w:ins>
    </w:p>
    <w:p w14:paraId="06E50AA4" w14:textId="77777777" w:rsidR="002D4F59" w:rsidRDefault="002D4F59" w:rsidP="002D4F59">
      <w:pPr>
        <w:jc w:val="both"/>
        <w:rPr>
          <w:ins w:id="92" w:author="Mayla Cristina Costa Maroni Saraiva" w:date="2020-12-18T09:47:00Z"/>
          <w:lang w:val="pt-BR"/>
        </w:rPr>
        <w:pPrChange w:id="93" w:author="Mayla Cristina Costa Maroni Saraiva" w:date="2020-12-18T09:37:00Z">
          <w:pPr/>
        </w:pPrChange>
      </w:pPr>
    </w:p>
    <w:p w14:paraId="52B65C2B" w14:textId="77777777" w:rsidR="002B3E3B" w:rsidRDefault="002B3E3B" w:rsidP="002D4F59">
      <w:pPr>
        <w:jc w:val="both"/>
        <w:rPr>
          <w:ins w:id="94" w:author="Mayla Cristina Costa Maroni Saraiva" w:date="2020-12-18T09:47:00Z"/>
          <w:lang w:val="pt-BR"/>
        </w:rPr>
        <w:pPrChange w:id="95" w:author="Mayla Cristina Costa Maroni Saraiva" w:date="2020-12-18T09:37:00Z">
          <w:pPr/>
        </w:pPrChange>
      </w:pPr>
    </w:p>
    <w:p w14:paraId="38FAC04D" w14:textId="77777777" w:rsidR="002B3E3B" w:rsidRDefault="002B3E3B" w:rsidP="002D4F59">
      <w:pPr>
        <w:jc w:val="both"/>
        <w:rPr>
          <w:ins w:id="96" w:author="Mayla Cristina Costa Maroni Saraiva" w:date="2020-12-18T09:47:00Z"/>
          <w:lang w:val="pt-BR"/>
        </w:rPr>
        <w:pPrChange w:id="97" w:author="Mayla Cristina Costa Maroni Saraiva" w:date="2020-12-18T09:37:00Z">
          <w:pPr/>
        </w:pPrChange>
      </w:pPr>
    </w:p>
    <w:p w14:paraId="06B02C48" w14:textId="77777777" w:rsidR="002B3E3B" w:rsidRDefault="002B3E3B" w:rsidP="002D4F59">
      <w:pPr>
        <w:jc w:val="both"/>
        <w:rPr>
          <w:ins w:id="98" w:author="Mayla Cristina Costa Maroni Saraiva" w:date="2020-12-18T09:47:00Z"/>
          <w:lang w:val="pt-BR"/>
        </w:rPr>
        <w:pPrChange w:id="99" w:author="Mayla Cristina Costa Maroni Saraiva" w:date="2020-12-18T09:37:00Z">
          <w:pPr/>
        </w:pPrChange>
      </w:pPr>
    </w:p>
    <w:p w14:paraId="2F9F859F" w14:textId="77777777" w:rsidR="002B3E3B" w:rsidRDefault="002B3E3B" w:rsidP="002D4F59">
      <w:pPr>
        <w:jc w:val="both"/>
        <w:rPr>
          <w:ins w:id="100" w:author="Mayla Cristina Costa Maroni Saraiva" w:date="2020-12-18T09:47:00Z"/>
          <w:lang w:val="pt-BR"/>
        </w:rPr>
        <w:pPrChange w:id="101" w:author="Mayla Cristina Costa Maroni Saraiva" w:date="2020-12-18T09:37:00Z">
          <w:pPr/>
        </w:pPrChange>
      </w:pPr>
    </w:p>
    <w:p w14:paraId="15D5F8D6" w14:textId="77777777" w:rsidR="002B3E3B" w:rsidRDefault="002B3E3B" w:rsidP="002D4F59">
      <w:pPr>
        <w:jc w:val="both"/>
        <w:rPr>
          <w:ins w:id="102" w:author="Mayla Cristina Costa Maroni Saraiva" w:date="2020-12-18T09:47:00Z"/>
          <w:lang w:val="pt-BR"/>
        </w:rPr>
        <w:pPrChange w:id="103" w:author="Mayla Cristina Costa Maroni Saraiva" w:date="2020-12-18T09:37:00Z">
          <w:pPr/>
        </w:pPrChange>
      </w:pPr>
    </w:p>
    <w:p w14:paraId="4CB7D593" w14:textId="77777777" w:rsidR="002B3E3B" w:rsidRDefault="002B3E3B" w:rsidP="002D4F59">
      <w:pPr>
        <w:jc w:val="both"/>
        <w:rPr>
          <w:ins w:id="104" w:author="Mayla Cristina Costa Maroni Saraiva" w:date="2020-12-18T09:47:00Z"/>
          <w:lang w:val="pt-BR"/>
        </w:rPr>
        <w:pPrChange w:id="105" w:author="Mayla Cristina Costa Maroni Saraiva" w:date="2020-12-18T09:37:00Z">
          <w:pPr/>
        </w:pPrChange>
      </w:pPr>
    </w:p>
    <w:p w14:paraId="053D6500" w14:textId="77777777" w:rsidR="002B3E3B" w:rsidRPr="008C5B6C" w:rsidRDefault="002B3E3B" w:rsidP="002B3E3B">
      <w:pPr>
        <w:tabs>
          <w:tab w:val="left" w:pos="800"/>
        </w:tabs>
        <w:ind w:left="261"/>
        <w:outlineLvl w:val="1"/>
        <w:rPr>
          <w:sz w:val="20"/>
          <w:szCs w:val="20"/>
          <w:lang w:val="pt-BR"/>
        </w:rPr>
      </w:pPr>
      <w:moveToRangeStart w:id="106" w:author="Mayla Cristina Costa Maroni Saraiva" w:date="2020-12-18T09:47:00Z" w:name="move59177252"/>
      <w:moveTo w:id="107" w:author="Mayla Cristina Costa Maroni Saraiva" w:date="2020-12-18T09:47:00Z">
        <w:r w:rsidRPr="008C5B6C">
          <w:rPr>
            <w:rFonts w:ascii="Arial" w:eastAsia="Arial" w:hAnsi="Arial" w:cs="Arial"/>
            <w:sz w:val="24"/>
            <w:szCs w:val="24"/>
            <w:lang w:val="pt-BR"/>
          </w:rPr>
          <w:lastRenderedPageBreak/>
          <w:t>1.2</w:t>
        </w:r>
        <w:r w:rsidRPr="008C5B6C">
          <w:rPr>
            <w:sz w:val="20"/>
            <w:szCs w:val="20"/>
            <w:lang w:val="pt-BR"/>
          </w:rPr>
          <w:tab/>
        </w:r>
        <w:r w:rsidRPr="008C5B6C">
          <w:rPr>
            <w:rFonts w:ascii="Arial" w:eastAsia="Arial" w:hAnsi="Arial" w:cs="Arial"/>
            <w:sz w:val="23"/>
            <w:szCs w:val="23"/>
            <w:lang w:val="pt-BR"/>
          </w:rPr>
          <w:t>OBJETIVOS</w:t>
        </w:r>
      </w:moveTo>
    </w:p>
    <w:p w14:paraId="1F585904" w14:textId="77777777" w:rsidR="002B3E3B" w:rsidRPr="008C5B6C" w:rsidRDefault="002B3E3B" w:rsidP="002B3E3B">
      <w:pPr>
        <w:spacing w:line="200" w:lineRule="exact"/>
        <w:rPr>
          <w:sz w:val="20"/>
          <w:szCs w:val="20"/>
          <w:lang w:val="pt-BR"/>
        </w:rPr>
      </w:pPr>
    </w:p>
    <w:p w14:paraId="1B5BA1C8" w14:textId="77777777" w:rsidR="002B3E3B" w:rsidRPr="008C5B6C" w:rsidRDefault="002B3E3B" w:rsidP="002B3E3B">
      <w:pPr>
        <w:spacing w:line="239" w:lineRule="exact"/>
        <w:rPr>
          <w:sz w:val="20"/>
          <w:szCs w:val="20"/>
          <w:lang w:val="pt-BR"/>
        </w:rPr>
      </w:pPr>
    </w:p>
    <w:p w14:paraId="255A3965" w14:textId="77777777" w:rsidR="002B3E3B" w:rsidRPr="008C5B6C" w:rsidRDefault="002B3E3B" w:rsidP="002B3E3B">
      <w:pPr>
        <w:tabs>
          <w:tab w:val="left" w:pos="1000"/>
        </w:tabs>
        <w:ind w:left="261"/>
        <w:jc w:val="both"/>
        <w:outlineLvl w:val="2"/>
        <w:rPr>
          <w:sz w:val="20"/>
          <w:szCs w:val="20"/>
          <w:lang w:val="pt-BR"/>
        </w:rPr>
        <w:pPrChange w:id="108" w:author="Mayla Cristina Costa Maroni Saraiva" w:date="2020-12-18T09:48:00Z">
          <w:pPr>
            <w:tabs>
              <w:tab w:val="left" w:pos="1000"/>
            </w:tabs>
            <w:ind w:left="261"/>
            <w:outlineLvl w:val="2"/>
          </w:pPr>
        </w:pPrChange>
      </w:pPr>
      <w:moveTo w:id="109" w:author="Mayla Cristina Costa Maroni Saraiva" w:date="2020-12-18T09:47:00Z">
        <w:r w:rsidRPr="008C5B6C">
          <w:rPr>
            <w:rFonts w:ascii="Arial" w:eastAsia="Arial" w:hAnsi="Arial" w:cs="Arial"/>
            <w:sz w:val="24"/>
            <w:szCs w:val="24"/>
            <w:lang w:val="pt-BR"/>
          </w:rPr>
          <w:t>1.2.1</w:t>
        </w:r>
        <w:r w:rsidRPr="008C5B6C">
          <w:rPr>
            <w:sz w:val="20"/>
            <w:szCs w:val="20"/>
            <w:lang w:val="pt-BR"/>
          </w:rPr>
          <w:tab/>
        </w:r>
        <w:r w:rsidRPr="008C5B6C">
          <w:rPr>
            <w:rFonts w:ascii="Arial" w:eastAsia="Arial" w:hAnsi="Arial" w:cs="Arial"/>
            <w:sz w:val="23"/>
            <w:szCs w:val="23"/>
            <w:lang w:val="pt-BR"/>
          </w:rPr>
          <w:t>OBJETIVO GERAL</w:t>
        </w:r>
      </w:moveTo>
    </w:p>
    <w:p w14:paraId="115892F6" w14:textId="77777777" w:rsidR="002B3E3B" w:rsidRPr="008C5B6C" w:rsidRDefault="002B3E3B" w:rsidP="002B3E3B">
      <w:pPr>
        <w:spacing w:line="357" w:lineRule="exact"/>
        <w:jc w:val="both"/>
        <w:rPr>
          <w:sz w:val="20"/>
          <w:szCs w:val="20"/>
          <w:lang w:val="pt-BR"/>
        </w:rPr>
        <w:pPrChange w:id="110" w:author="Mayla Cristina Costa Maroni Saraiva" w:date="2020-12-18T09:48:00Z">
          <w:pPr>
            <w:spacing w:line="357" w:lineRule="exact"/>
          </w:pPr>
        </w:pPrChange>
      </w:pPr>
    </w:p>
    <w:p w14:paraId="0E0AB4D9" w14:textId="4C6FE20A" w:rsidR="002B3E3B" w:rsidRPr="008C5B6C" w:rsidRDefault="002B3E3B" w:rsidP="002B3E3B">
      <w:pPr>
        <w:spacing w:line="423" w:lineRule="auto"/>
        <w:ind w:left="260" w:firstLine="850"/>
        <w:jc w:val="both"/>
        <w:rPr>
          <w:sz w:val="20"/>
          <w:szCs w:val="20"/>
          <w:lang w:val="pt-BR"/>
        </w:rPr>
      </w:pPr>
      <w:moveTo w:id="111" w:author="Mayla Cristina Costa Maroni Saraiva" w:date="2020-12-18T09:47:00Z">
        <w:r w:rsidRPr="008C5B6C">
          <w:rPr>
            <w:rFonts w:ascii="Arial" w:eastAsia="Arial" w:hAnsi="Arial" w:cs="Arial"/>
            <w:sz w:val="24"/>
            <w:szCs w:val="24"/>
            <w:lang w:val="pt-BR"/>
          </w:rPr>
          <w:t>Este estudo buscará verificar quais as variáveis microeconômic</w:t>
        </w:r>
      </w:moveTo>
      <w:ins w:id="112" w:author="Mayla Cristina Costa Maroni Saraiva" w:date="2020-12-18T09:47:00Z">
        <w:r>
          <w:rPr>
            <w:rFonts w:ascii="Arial" w:eastAsia="Arial" w:hAnsi="Arial" w:cs="Arial"/>
            <w:sz w:val="24"/>
            <w:szCs w:val="24"/>
            <w:lang w:val="pt-BR"/>
          </w:rPr>
          <w:t>a</w:t>
        </w:r>
      </w:ins>
      <w:moveTo w:id="113" w:author="Mayla Cristina Costa Maroni Saraiva" w:date="2020-12-18T09:47:00Z">
        <w:del w:id="114" w:author="Mayla Cristina Costa Maroni Saraiva" w:date="2020-12-18T09:47:00Z">
          <w:r w:rsidRPr="008C5B6C" w:rsidDel="002B3E3B">
            <w:rPr>
              <w:rFonts w:ascii="Arial" w:eastAsia="Arial" w:hAnsi="Arial" w:cs="Arial"/>
              <w:sz w:val="24"/>
              <w:szCs w:val="24"/>
              <w:lang w:val="pt-BR"/>
            </w:rPr>
            <w:delText>o</w:delText>
          </w:r>
        </w:del>
        <w:r w:rsidRPr="008C5B6C">
          <w:rPr>
            <w:rFonts w:ascii="Arial" w:eastAsia="Arial" w:hAnsi="Arial" w:cs="Arial"/>
            <w:sz w:val="24"/>
            <w:szCs w:val="24"/>
            <w:lang w:val="pt-BR"/>
          </w:rPr>
          <w:t xml:space="preserve">s </w:t>
        </w:r>
      </w:moveTo>
      <w:ins w:id="115" w:author="Mayla Cristina Costa Maroni Saraiva" w:date="2020-12-18T09:47:00Z">
        <w:r>
          <w:rPr>
            <w:rFonts w:ascii="Arial" w:eastAsia="Arial" w:hAnsi="Arial" w:cs="Arial"/>
            <w:sz w:val="24"/>
            <w:szCs w:val="24"/>
            <w:lang w:val="pt-BR"/>
          </w:rPr>
          <w:t xml:space="preserve">e </w:t>
        </w:r>
      </w:ins>
      <w:moveTo w:id="116" w:author="Mayla Cristina Costa Maroni Saraiva" w:date="2020-12-18T09:47:00Z">
        <w:del w:id="117" w:author="Mayla Cristina Costa Maroni Saraiva" w:date="2020-12-18T09:51:00Z">
          <w:r w:rsidRPr="008C5B6C" w:rsidDel="002B3E3B">
            <w:rPr>
              <w:rFonts w:ascii="Arial" w:eastAsia="Arial" w:hAnsi="Arial" w:cs="Arial"/>
              <w:sz w:val="24"/>
              <w:szCs w:val="24"/>
              <w:lang w:val="pt-BR"/>
            </w:rPr>
            <w:delText>macroe-conômic</w:delText>
          </w:r>
        </w:del>
        <w:del w:id="118" w:author="Mayla Cristina Costa Maroni Saraiva" w:date="2020-12-18T09:47:00Z">
          <w:r w:rsidRPr="008C5B6C" w:rsidDel="002B3E3B">
            <w:rPr>
              <w:rFonts w:ascii="Arial" w:eastAsia="Arial" w:hAnsi="Arial" w:cs="Arial"/>
              <w:sz w:val="24"/>
              <w:szCs w:val="24"/>
              <w:lang w:val="pt-BR"/>
            </w:rPr>
            <w:delText>o</w:delText>
          </w:r>
        </w:del>
        <w:del w:id="119" w:author="Mayla Cristina Costa Maroni Saraiva" w:date="2020-12-18T09:51:00Z">
          <w:r w:rsidRPr="008C5B6C" w:rsidDel="002B3E3B">
            <w:rPr>
              <w:rFonts w:ascii="Arial" w:eastAsia="Arial" w:hAnsi="Arial" w:cs="Arial"/>
              <w:sz w:val="24"/>
              <w:szCs w:val="24"/>
              <w:lang w:val="pt-BR"/>
            </w:rPr>
            <w:delText>s</w:delText>
          </w:r>
        </w:del>
        <w:ins w:id="120" w:author="Mayla Cristina Costa Maroni Saraiva" w:date="2020-12-18T09:51:00Z">
          <w:r w:rsidRPr="008C5B6C">
            <w:rPr>
              <w:rFonts w:ascii="Arial" w:eastAsia="Arial" w:hAnsi="Arial" w:cs="Arial"/>
              <w:sz w:val="24"/>
              <w:szCs w:val="24"/>
              <w:lang w:val="pt-BR"/>
            </w:rPr>
            <w:t>macroeconômica</w:t>
          </w:r>
        </w:ins>
      </w:moveTo>
      <w:ins w:id="121" w:author="Mayla Cristina Costa Maroni Saraiva" w:date="2020-12-18T09:51:00Z">
        <w:r>
          <w:rPr>
            <w:rFonts w:ascii="Arial" w:eastAsia="Arial" w:hAnsi="Arial" w:cs="Arial"/>
            <w:sz w:val="24"/>
            <w:szCs w:val="24"/>
            <w:lang w:val="pt-BR"/>
          </w:rPr>
          <w:t>s</w:t>
        </w:r>
      </w:ins>
      <w:moveTo w:id="122" w:author="Mayla Cristina Costa Maroni Saraiva" w:date="2020-12-18T09:47:00Z">
        <w:r w:rsidRPr="008C5B6C">
          <w:rPr>
            <w:rFonts w:ascii="Arial" w:eastAsia="Arial" w:hAnsi="Arial" w:cs="Arial"/>
            <w:sz w:val="24"/>
            <w:szCs w:val="24"/>
            <w:lang w:val="pt-BR"/>
          </w:rPr>
          <w:t xml:space="preserve"> influenciam os componentes do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e como estes afetaram a rentabilidade das instituições bancárias brasileiras</w:t>
        </w:r>
      </w:moveTo>
      <w:ins w:id="123" w:author="Mayla Cristina Costa Maroni Saraiva" w:date="2020-12-18T09:49:00Z">
        <w:r>
          <w:rPr>
            <w:rFonts w:ascii="Arial" w:eastAsia="Arial" w:hAnsi="Arial" w:cs="Arial"/>
            <w:sz w:val="24"/>
            <w:szCs w:val="24"/>
            <w:lang w:val="pt-BR"/>
          </w:rPr>
          <w:t>,</w:t>
        </w:r>
      </w:ins>
      <w:moveTo w:id="124" w:author="Mayla Cristina Costa Maroni Saraiva" w:date="2020-12-18T09:47:00Z">
        <w:r w:rsidRPr="008C5B6C">
          <w:rPr>
            <w:rFonts w:ascii="Arial" w:eastAsia="Arial" w:hAnsi="Arial" w:cs="Arial"/>
            <w:sz w:val="24"/>
            <w:szCs w:val="24"/>
            <w:lang w:val="pt-BR"/>
          </w:rPr>
          <w:t xml:space="preserve"> entre os anos de 1999 e 2020.</w:t>
        </w:r>
      </w:moveTo>
    </w:p>
    <w:p w14:paraId="4BC89544" w14:textId="77777777" w:rsidR="002B3E3B" w:rsidRPr="008C5B6C" w:rsidRDefault="002B3E3B" w:rsidP="002B3E3B">
      <w:pPr>
        <w:spacing w:line="310" w:lineRule="exact"/>
        <w:jc w:val="both"/>
        <w:rPr>
          <w:sz w:val="20"/>
          <w:szCs w:val="20"/>
          <w:lang w:val="pt-BR"/>
        </w:rPr>
        <w:pPrChange w:id="125" w:author="Mayla Cristina Costa Maroni Saraiva" w:date="2020-12-18T09:48:00Z">
          <w:pPr>
            <w:spacing w:line="310" w:lineRule="exact"/>
          </w:pPr>
        </w:pPrChange>
      </w:pPr>
    </w:p>
    <w:p w14:paraId="69132087" w14:textId="77777777" w:rsidR="002B3E3B" w:rsidRDefault="002B3E3B" w:rsidP="002B3E3B">
      <w:pPr>
        <w:tabs>
          <w:tab w:val="left" w:pos="1000"/>
        </w:tabs>
        <w:ind w:left="261"/>
        <w:jc w:val="both"/>
        <w:outlineLvl w:val="2"/>
        <w:rPr>
          <w:sz w:val="20"/>
          <w:szCs w:val="20"/>
        </w:rPr>
        <w:pPrChange w:id="126" w:author="Mayla Cristina Costa Maroni Saraiva" w:date="2020-12-18T09:48:00Z">
          <w:pPr>
            <w:tabs>
              <w:tab w:val="left" w:pos="1000"/>
            </w:tabs>
            <w:ind w:left="261"/>
            <w:outlineLvl w:val="2"/>
          </w:pPr>
        </w:pPrChange>
      </w:pPr>
      <w:moveTo w:id="127" w:author="Mayla Cristina Costa Maroni Saraiva" w:date="2020-12-18T09:47:00Z">
        <w:r>
          <w:rPr>
            <w:rFonts w:ascii="Arial" w:eastAsia="Arial" w:hAnsi="Arial" w:cs="Arial"/>
            <w:sz w:val="24"/>
            <w:szCs w:val="24"/>
          </w:rPr>
          <w:t>1.2.2</w:t>
        </w:r>
        <w:r>
          <w:rPr>
            <w:sz w:val="20"/>
            <w:szCs w:val="20"/>
          </w:rPr>
          <w:tab/>
        </w:r>
        <w:r>
          <w:rPr>
            <w:rFonts w:ascii="Arial" w:eastAsia="Arial" w:hAnsi="Arial" w:cs="Arial"/>
            <w:sz w:val="23"/>
            <w:szCs w:val="23"/>
          </w:rPr>
          <w:t>OBJETIVOS ESPECÍFICOS</w:t>
        </w:r>
      </w:moveTo>
    </w:p>
    <w:p w14:paraId="1DD3B82E" w14:textId="77777777" w:rsidR="002B3E3B" w:rsidRDefault="002B3E3B" w:rsidP="002B3E3B">
      <w:pPr>
        <w:spacing w:line="200" w:lineRule="exact"/>
        <w:jc w:val="both"/>
        <w:rPr>
          <w:sz w:val="20"/>
          <w:szCs w:val="20"/>
        </w:rPr>
        <w:pPrChange w:id="128" w:author="Mayla Cristina Costa Maroni Saraiva" w:date="2020-12-18T09:48:00Z">
          <w:pPr>
            <w:spacing w:line="200" w:lineRule="exact"/>
          </w:pPr>
        </w:pPrChange>
      </w:pPr>
    </w:p>
    <w:p w14:paraId="5E4D8E15" w14:textId="77777777" w:rsidR="002B3E3B" w:rsidRDefault="002B3E3B" w:rsidP="002B3E3B">
      <w:pPr>
        <w:spacing w:line="276" w:lineRule="exact"/>
        <w:jc w:val="both"/>
        <w:rPr>
          <w:sz w:val="20"/>
          <w:szCs w:val="20"/>
        </w:rPr>
        <w:pPrChange w:id="129" w:author="Mayla Cristina Costa Maroni Saraiva" w:date="2020-12-18T09:48:00Z">
          <w:pPr>
            <w:spacing w:line="276" w:lineRule="exact"/>
          </w:pPr>
        </w:pPrChange>
      </w:pPr>
    </w:p>
    <w:p w14:paraId="60509F82" w14:textId="12C8976C" w:rsidR="002B3E3B" w:rsidRPr="008C5B6C" w:rsidRDefault="002B3E3B" w:rsidP="002B3E3B">
      <w:pPr>
        <w:numPr>
          <w:ilvl w:val="0"/>
          <w:numId w:val="4"/>
        </w:numPr>
        <w:tabs>
          <w:tab w:val="left" w:pos="840"/>
        </w:tabs>
        <w:ind w:left="840" w:hanging="312"/>
        <w:jc w:val="both"/>
        <w:rPr>
          <w:rFonts w:ascii="Arial" w:eastAsia="Arial" w:hAnsi="Arial" w:cs="Arial"/>
          <w:sz w:val="24"/>
          <w:szCs w:val="24"/>
          <w:lang w:val="pt-BR"/>
        </w:rPr>
        <w:pPrChange w:id="130" w:author="Mayla Cristina Costa Maroni Saraiva" w:date="2020-12-18T09:48:00Z">
          <w:pPr>
            <w:numPr>
              <w:numId w:val="4"/>
            </w:numPr>
            <w:tabs>
              <w:tab w:val="left" w:pos="840"/>
            </w:tabs>
            <w:ind w:left="840" w:hanging="312"/>
          </w:pPr>
        </w:pPrChange>
      </w:pPr>
      <w:moveTo w:id="131" w:author="Mayla Cristina Costa Maroni Saraiva" w:date="2020-12-18T09:47:00Z">
        <w:del w:id="132" w:author="Mayla Cristina Costa Maroni Saraiva" w:date="2020-12-18T09:51:00Z">
          <w:r w:rsidRPr="008C5B6C" w:rsidDel="002B3E3B">
            <w:rPr>
              <w:rFonts w:ascii="Arial" w:eastAsia="Arial" w:hAnsi="Arial" w:cs="Arial"/>
              <w:sz w:val="24"/>
              <w:szCs w:val="24"/>
              <w:lang w:val="pt-BR"/>
            </w:rPr>
            <w:delText xml:space="preserve">Realizar levantamento bibliográfico acerca </w:delText>
          </w:r>
        </w:del>
      </w:moveTo>
      <w:ins w:id="133" w:author="Mayla Cristina Costa Maroni Saraiva" w:date="2020-12-18T09:51:00Z">
        <w:r>
          <w:rPr>
            <w:rFonts w:ascii="Arial" w:eastAsia="Arial" w:hAnsi="Arial" w:cs="Arial"/>
            <w:sz w:val="24"/>
            <w:szCs w:val="24"/>
            <w:lang w:val="pt-BR"/>
          </w:rPr>
          <w:t xml:space="preserve">Caracterizar </w:t>
        </w:r>
      </w:ins>
      <w:ins w:id="134" w:author="Mayla Cristina Costa Maroni Saraiva" w:date="2020-12-18T09:53:00Z">
        <w:r w:rsidR="008F4402">
          <w:rPr>
            <w:rFonts w:ascii="Arial" w:eastAsia="Arial" w:hAnsi="Arial" w:cs="Arial"/>
            <w:sz w:val="24"/>
            <w:szCs w:val="24"/>
            <w:lang w:val="pt-BR"/>
          </w:rPr>
          <w:t xml:space="preserve">historicamente </w:t>
        </w:r>
      </w:ins>
      <w:moveTo w:id="135" w:author="Mayla Cristina Costa Maroni Saraiva" w:date="2020-12-18T09:47:00Z">
        <w:del w:id="136" w:author="Mayla Cristina Costa Maroni Saraiva" w:date="2020-12-18T09:51:00Z">
          <w:r w:rsidRPr="008C5B6C" w:rsidDel="002B3E3B">
            <w:rPr>
              <w:rFonts w:ascii="Arial" w:eastAsia="Arial" w:hAnsi="Arial" w:cs="Arial"/>
              <w:sz w:val="24"/>
              <w:szCs w:val="24"/>
              <w:lang w:val="pt-BR"/>
            </w:rPr>
            <w:delText>d</w:delText>
          </w:r>
        </w:del>
        <w:r w:rsidRPr="008C5B6C">
          <w:rPr>
            <w:rFonts w:ascii="Arial" w:eastAsia="Arial" w:hAnsi="Arial" w:cs="Arial"/>
            <w:sz w:val="24"/>
            <w:szCs w:val="24"/>
            <w:lang w:val="pt-BR"/>
          </w:rPr>
          <w:t xml:space="preserve">o setor bancário </w:t>
        </w:r>
      </w:moveTo>
      <w:ins w:id="137" w:author="Mayla Cristina Costa Maroni Saraiva" w:date="2020-12-18T09:52:00Z">
        <w:r>
          <w:rPr>
            <w:rFonts w:ascii="Arial" w:eastAsia="Arial" w:hAnsi="Arial" w:cs="Arial"/>
            <w:sz w:val="24"/>
            <w:szCs w:val="24"/>
            <w:lang w:val="pt-BR"/>
          </w:rPr>
          <w:t xml:space="preserve">no </w:t>
        </w:r>
        <w:proofErr w:type="gramStart"/>
        <w:r>
          <w:rPr>
            <w:rFonts w:ascii="Arial" w:eastAsia="Arial" w:hAnsi="Arial" w:cs="Arial"/>
            <w:sz w:val="24"/>
            <w:szCs w:val="24"/>
            <w:lang w:val="pt-BR"/>
          </w:rPr>
          <w:t xml:space="preserve">Brasil </w:t>
        </w:r>
      </w:ins>
      <w:moveTo w:id="138" w:author="Mayla Cristina Costa Maroni Saraiva" w:date="2020-12-18T09:47:00Z">
        <w:del w:id="139" w:author="Mayla Cristina Costa Maroni Saraiva" w:date="2020-12-18T09:52:00Z">
          <w:r w:rsidRPr="008C5B6C" w:rsidDel="002B3E3B">
            <w:rPr>
              <w:rFonts w:ascii="Arial" w:eastAsia="Arial" w:hAnsi="Arial" w:cs="Arial"/>
              <w:sz w:val="24"/>
              <w:szCs w:val="24"/>
              <w:lang w:val="pt-BR"/>
            </w:rPr>
            <w:delText>e</w:delText>
          </w:r>
        </w:del>
        <w:del w:id="140" w:author="Mayla Cristina Costa Maroni Saraiva" w:date="2020-12-18T09:53:00Z">
          <w:r w:rsidRPr="008C5B6C" w:rsidDel="002B3E3B">
            <w:rPr>
              <w:rFonts w:ascii="Arial" w:eastAsia="Arial" w:hAnsi="Arial" w:cs="Arial"/>
              <w:sz w:val="24"/>
              <w:szCs w:val="24"/>
              <w:lang w:val="pt-BR"/>
            </w:rPr>
            <w:delText xml:space="preserve"> spread </w:delText>
          </w:r>
          <w:r w:rsidRPr="008C5B6C" w:rsidDel="008F4402">
            <w:rPr>
              <w:rFonts w:ascii="Arial" w:eastAsia="Arial" w:hAnsi="Arial" w:cs="Arial"/>
              <w:sz w:val="24"/>
              <w:szCs w:val="24"/>
              <w:lang w:val="pt-BR"/>
            </w:rPr>
            <w:delText xml:space="preserve">no </w:delText>
          </w:r>
        </w:del>
        <w:del w:id="141" w:author="Mayla Cristina Costa Maroni Saraiva" w:date="2020-12-18T09:52:00Z">
          <w:r w:rsidRPr="008C5B6C" w:rsidDel="002B3E3B">
            <w:rPr>
              <w:rFonts w:ascii="Arial" w:eastAsia="Arial" w:hAnsi="Arial" w:cs="Arial"/>
              <w:sz w:val="24"/>
              <w:szCs w:val="24"/>
              <w:lang w:val="pt-BR"/>
            </w:rPr>
            <w:delText>Brasil</w:delText>
          </w:r>
        </w:del>
        <w:r w:rsidRPr="008C5B6C">
          <w:rPr>
            <w:rFonts w:ascii="Arial" w:eastAsia="Arial" w:hAnsi="Arial" w:cs="Arial"/>
            <w:sz w:val="24"/>
            <w:szCs w:val="24"/>
            <w:lang w:val="pt-BR"/>
          </w:rPr>
          <w:t>;</w:t>
        </w:r>
        <w:proofErr w:type="gramEnd"/>
      </w:moveTo>
    </w:p>
    <w:p w14:paraId="10041CF0" w14:textId="77777777" w:rsidR="002B3E3B" w:rsidRPr="008C5B6C" w:rsidRDefault="002B3E3B" w:rsidP="002B3E3B">
      <w:pPr>
        <w:spacing w:line="202" w:lineRule="exact"/>
        <w:jc w:val="both"/>
        <w:rPr>
          <w:rFonts w:ascii="Arial" w:eastAsia="Arial" w:hAnsi="Arial" w:cs="Arial"/>
          <w:sz w:val="24"/>
          <w:szCs w:val="24"/>
          <w:lang w:val="pt-BR"/>
        </w:rPr>
        <w:pPrChange w:id="142" w:author="Mayla Cristina Costa Maroni Saraiva" w:date="2020-12-18T09:48:00Z">
          <w:pPr>
            <w:spacing w:line="202" w:lineRule="exact"/>
          </w:pPr>
        </w:pPrChange>
      </w:pPr>
    </w:p>
    <w:p w14:paraId="08D6ED72" w14:textId="45B24F96" w:rsidR="002B3E3B" w:rsidRPr="008C5B6C" w:rsidRDefault="002B3E3B" w:rsidP="002B3E3B">
      <w:pPr>
        <w:numPr>
          <w:ilvl w:val="0"/>
          <w:numId w:val="4"/>
        </w:numPr>
        <w:tabs>
          <w:tab w:val="left" w:pos="846"/>
        </w:tabs>
        <w:spacing w:line="415" w:lineRule="auto"/>
        <w:ind w:left="840" w:right="40" w:hanging="312"/>
        <w:jc w:val="both"/>
        <w:rPr>
          <w:rFonts w:ascii="Arial" w:eastAsia="Arial" w:hAnsi="Arial" w:cs="Arial"/>
          <w:sz w:val="24"/>
          <w:szCs w:val="24"/>
          <w:lang w:val="pt-BR"/>
        </w:rPr>
      </w:pPr>
      <w:ins w:id="143" w:author="Mayla Cristina Costa Maroni Saraiva" w:date="2020-12-18T09:53:00Z">
        <w:r>
          <w:rPr>
            <w:rFonts w:ascii="Arial" w:eastAsia="Arial" w:hAnsi="Arial" w:cs="Arial"/>
            <w:sz w:val="24"/>
            <w:szCs w:val="24"/>
            <w:lang w:val="pt-BR"/>
          </w:rPr>
          <w:t>I</w:t>
        </w:r>
      </w:ins>
      <w:moveTo w:id="144" w:author="Mayla Cristina Costa Maroni Saraiva" w:date="2020-12-18T09:47:00Z">
        <w:del w:id="145" w:author="Mayla Cristina Costa Maroni Saraiva" w:date="2020-12-18T09:52:00Z">
          <w:r w:rsidRPr="008C5B6C" w:rsidDel="002B3E3B">
            <w:rPr>
              <w:rFonts w:ascii="Arial" w:eastAsia="Arial" w:hAnsi="Arial" w:cs="Arial"/>
              <w:sz w:val="24"/>
              <w:szCs w:val="24"/>
              <w:lang w:val="pt-BR"/>
            </w:rPr>
            <w:delText>i</w:delText>
          </w:r>
        </w:del>
        <w:r w:rsidRPr="008C5B6C">
          <w:rPr>
            <w:rFonts w:ascii="Arial" w:eastAsia="Arial" w:hAnsi="Arial" w:cs="Arial"/>
            <w:sz w:val="24"/>
            <w:szCs w:val="24"/>
            <w:lang w:val="pt-BR"/>
          </w:rPr>
          <w:t>dentificar e testar variáveis macroeconômicas e microeconômicas enquanto componentes implícit</w:t>
        </w:r>
      </w:moveTo>
      <w:ins w:id="146" w:author="Mayla Cristina Costa Maroni Saraiva" w:date="2020-12-18T09:54:00Z">
        <w:r w:rsidR="008F4402">
          <w:rPr>
            <w:rFonts w:ascii="Arial" w:eastAsia="Arial" w:hAnsi="Arial" w:cs="Arial"/>
            <w:sz w:val="24"/>
            <w:szCs w:val="24"/>
            <w:lang w:val="pt-BR"/>
          </w:rPr>
          <w:t>o</w:t>
        </w:r>
      </w:ins>
      <w:moveTo w:id="147" w:author="Mayla Cristina Costa Maroni Saraiva" w:date="2020-12-18T09:47:00Z">
        <w:del w:id="148" w:author="Mayla Cristina Costa Maroni Saraiva" w:date="2020-12-18T09:54:00Z">
          <w:r w:rsidRPr="008C5B6C" w:rsidDel="008F4402">
            <w:rPr>
              <w:rFonts w:ascii="Arial" w:eastAsia="Arial" w:hAnsi="Arial" w:cs="Arial"/>
              <w:sz w:val="24"/>
              <w:szCs w:val="24"/>
              <w:lang w:val="pt-BR"/>
            </w:rPr>
            <w:delText>a</w:delText>
          </w:r>
        </w:del>
        <w:r w:rsidRPr="008C5B6C">
          <w:rPr>
            <w:rFonts w:ascii="Arial" w:eastAsia="Arial" w:hAnsi="Arial" w:cs="Arial"/>
            <w:sz w:val="24"/>
            <w:szCs w:val="24"/>
            <w:lang w:val="pt-BR"/>
          </w:rPr>
          <w:t>s e explícit</w:t>
        </w:r>
      </w:moveTo>
      <w:ins w:id="149" w:author="Mayla Cristina Costa Maroni Saraiva" w:date="2020-12-18T09:54:00Z">
        <w:r w:rsidR="008F4402">
          <w:rPr>
            <w:rFonts w:ascii="Arial" w:eastAsia="Arial" w:hAnsi="Arial" w:cs="Arial"/>
            <w:sz w:val="24"/>
            <w:szCs w:val="24"/>
            <w:lang w:val="pt-BR"/>
          </w:rPr>
          <w:t>o</w:t>
        </w:r>
      </w:ins>
      <w:moveTo w:id="150" w:author="Mayla Cristina Costa Maroni Saraiva" w:date="2020-12-18T09:47:00Z">
        <w:del w:id="151" w:author="Mayla Cristina Costa Maroni Saraiva" w:date="2020-12-18T09:54:00Z">
          <w:r w:rsidRPr="008C5B6C" w:rsidDel="008F4402">
            <w:rPr>
              <w:rFonts w:ascii="Arial" w:eastAsia="Arial" w:hAnsi="Arial" w:cs="Arial"/>
              <w:sz w:val="24"/>
              <w:szCs w:val="24"/>
              <w:lang w:val="pt-BR"/>
            </w:rPr>
            <w:delText>a</w:delText>
          </w:r>
        </w:del>
        <w:r w:rsidRPr="008C5B6C">
          <w:rPr>
            <w:rFonts w:ascii="Arial" w:eastAsia="Arial" w:hAnsi="Arial" w:cs="Arial"/>
            <w:sz w:val="24"/>
            <w:szCs w:val="24"/>
            <w:lang w:val="pt-BR"/>
          </w:rPr>
          <w:t xml:space="preserve">s do spread bancário </w:t>
        </w:r>
        <w:proofErr w:type="spellStart"/>
        <w:r w:rsidRPr="008C5B6C">
          <w:rPr>
            <w:rFonts w:ascii="Arial" w:eastAsia="Arial" w:hAnsi="Arial" w:cs="Arial"/>
            <w:sz w:val="24"/>
            <w:szCs w:val="24"/>
            <w:lang w:val="pt-BR"/>
          </w:rPr>
          <w:t>ex-post</w:t>
        </w:r>
      </w:moveTo>
      <w:proofErr w:type="spellEnd"/>
      <w:ins w:id="152" w:author="Mayla Cristina Costa Maroni Saraiva" w:date="2020-12-18T09:54:00Z">
        <w:r w:rsidR="008F4402">
          <w:rPr>
            <w:rFonts w:ascii="Arial" w:eastAsia="Arial" w:hAnsi="Arial" w:cs="Arial"/>
            <w:sz w:val="24"/>
            <w:szCs w:val="24"/>
            <w:lang w:val="pt-BR"/>
          </w:rPr>
          <w:t>;</w:t>
        </w:r>
      </w:ins>
      <w:moveTo w:id="153" w:author="Mayla Cristina Costa Maroni Saraiva" w:date="2020-12-18T09:47:00Z">
        <w:r w:rsidRPr="008C5B6C">
          <w:rPr>
            <w:rFonts w:ascii="Arial" w:eastAsia="Arial" w:hAnsi="Arial" w:cs="Arial"/>
            <w:sz w:val="24"/>
            <w:szCs w:val="24"/>
            <w:lang w:val="pt-BR"/>
          </w:rPr>
          <w:t xml:space="preserve"> </w:t>
        </w:r>
        <w:del w:id="154" w:author="Mayla Cristina Costa Maroni Saraiva" w:date="2020-12-18T09:54:00Z">
          <w:r w:rsidRPr="008C5B6C" w:rsidDel="008F4402">
            <w:rPr>
              <w:rFonts w:ascii="Arial" w:eastAsia="Arial" w:hAnsi="Arial" w:cs="Arial"/>
              <w:sz w:val="24"/>
              <w:szCs w:val="24"/>
              <w:lang w:val="pt-BR"/>
            </w:rPr>
            <w:delText>e como suas variações afetam a rentabilidade dos bancos;</w:delText>
          </w:r>
        </w:del>
      </w:moveTo>
    </w:p>
    <w:p w14:paraId="385FE21E" w14:textId="77777777" w:rsidR="002B3E3B" w:rsidRPr="008C5B6C" w:rsidRDefault="002B3E3B" w:rsidP="002B3E3B">
      <w:pPr>
        <w:spacing w:line="2" w:lineRule="exact"/>
        <w:jc w:val="both"/>
        <w:rPr>
          <w:rFonts w:ascii="Arial" w:eastAsia="Arial" w:hAnsi="Arial" w:cs="Arial"/>
          <w:sz w:val="24"/>
          <w:szCs w:val="24"/>
          <w:lang w:val="pt-BR"/>
        </w:rPr>
        <w:pPrChange w:id="155" w:author="Mayla Cristina Costa Maroni Saraiva" w:date="2020-12-18T09:48:00Z">
          <w:pPr>
            <w:spacing w:line="2" w:lineRule="exact"/>
          </w:pPr>
        </w:pPrChange>
      </w:pPr>
    </w:p>
    <w:p w14:paraId="5172591C" w14:textId="3A6D0583" w:rsidR="002B3E3B" w:rsidRPr="008C5B6C" w:rsidRDefault="002B3E3B" w:rsidP="002B3E3B">
      <w:pPr>
        <w:numPr>
          <w:ilvl w:val="0"/>
          <w:numId w:val="4"/>
        </w:numPr>
        <w:tabs>
          <w:tab w:val="left" w:pos="840"/>
        </w:tabs>
        <w:spacing w:line="431" w:lineRule="auto"/>
        <w:ind w:left="840" w:right="40" w:hanging="312"/>
        <w:jc w:val="both"/>
        <w:rPr>
          <w:rFonts w:ascii="Arial" w:eastAsia="Arial" w:hAnsi="Arial" w:cs="Arial"/>
          <w:sz w:val="24"/>
          <w:szCs w:val="24"/>
          <w:lang w:val="pt-BR"/>
        </w:rPr>
        <w:pPrChange w:id="156" w:author="Mayla Cristina Costa Maroni Saraiva" w:date="2020-12-18T09:48:00Z">
          <w:pPr>
            <w:numPr>
              <w:numId w:val="4"/>
            </w:numPr>
            <w:tabs>
              <w:tab w:val="left" w:pos="840"/>
            </w:tabs>
            <w:spacing w:line="431" w:lineRule="auto"/>
            <w:ind w:left="840" w:right="40" w:hanging="312"/>
          </w:pPr>
        </w:pPrChange>
      </w:pPr>
      <w:moveTo w:id="157" w:author="Mayla Cristina Costa Maroni Saraiva" w:date="2020-12-18T09:47:00Z">
        <w:r w:rsidRPr="008C5B6C">
          <w:rPr>
            <w:rFonts w:ascii="Arial" w:eastAsia="Arial" w:hAnsi="Arial" w:cs="Arial"/>
            <w:sz w:val="24"/>
            <w:szCs w:val="24"/>
            <w:lang w:val="pt-BR"/>
          </w:rPr>
          <w:t xml:space="preserve">Analisar </w:t>
        </w:r>
      </w:moveTo>
      <w:ins w:id="158" w:author="Mayla Cristina Costa Maroni Saraiva" w:date="2020-12-18T09:54:00Z">
        <w:r w:rsidR="008F4402">
          <w:rPr>
            <w:rFonts w:ascii="Arial" w:eastAsia="Arial" w:hAnsi="Arial" w:cs="Arial"/>
            <w:sz w:val="24"/>
            <w:szCs w:val="24"/>
            <w:lang w:val="pt-BR"/>
          </w:rPr>
          <w:t xml:space="preserve">como as </w:t>
        </w:r>
        <w:r w:rsidR="008F4402" w:rsidRPr="008C5B6C">
          <w:rPr>
            <w:rFonts w:ascii="Arial" w:eastAsia="Arial" w:hAnsi="Arial" w:cs="Arial"/>
            <w:sz w:val="24"/>
            <w:szCs w:val="24"/>
            <w:lang w:val="pt-BR"/>
          </w:rPr>
          <w:t xml:space="preserve">variações </w:t>
        </w:r>
        <w:r w:rsidR="008F4402">
          <w:rPr>
            <w:rFonts w:ascii="Arial" w:eastAsia="Arial" w:hAnsi="Arial" w:cs="Arial"/>
            <w:sz w:val="24"/>
            <w:szCs w:val="24"/>
            <w:lang w:val="pt-BR"/>
          </w:rPr>
          <w:t>do spread banc</w:t>
        </w:r>
      </w:ins>
      <w:ins w:id="159" w:author="Mayla Cristina Costa Maroni Saraiva" w:date="2020-12-18T09:55:00Z">
        <w:r w:rsidR="008F4402">
          <w:rPr>
            <w:rFonts w:ascii="Arial" w:eastAsia="Arial" w:hAnsi="Arial" w:cs="Arial"/>
            <w:sz w:val="24"/>
            <w:szCs w:val="24"/>
            <w:lang w:val="pt-BR"/>
          </w:rPr>
          <w:t xml:space="preserve">ário </w:t>
        </w:r>
      </w:ins>
      <w:ins w:id="160" w:author="Mayla Cristina Costa Maroni Saraiva" w:date="2020-12-18T09:54:00Z">
        <w:r w:rsidR="008F4402">
          <w:rPr>
            <w:rFonts w:ascii="Arial" w:eastAsia="Arial" w:hAnsi="Arial" w:cs="Arial"/>
            <w:sz w:val="24"/>
            <w:szCs w:val="24"/>
            <w:lang w:val="pt-BR"/>
          </w:rPr>
          <w:t>afetaram</w:t>
        </w:r>
        <w:r w:rsidR="008F4402" w:rsidRPr="008C5B6C">
          <w:rPr>
            <w:rFonts w:ascii="Arial" w:eastAsia="Arial" w:hAnsi="Arial" w:cs="Arial"/>
            <w:sz w:val="24"/>
            <w:szCs w:val="24"/>
            <w:lang w:val="pt-BR"/>
          </w:rPr>
          <w:t xml:space="preserve"> a rentabilidade dos bancos</w:t>
        </w:r>
      </w:ins>
      <w:ins w:id="161" w:author="Mayla Cristina Costa Maroni Saraiva" w:date="2020-12-18T09:55:00Z">
        <w:r w:rsidR="008F4402">
          <w:rPr>
            <w:rFonts w:ascii="Arial" w:eastAsia="Arial" w:hAnsi="Arial" w:cs="Arial"/>
            <w:sz w:val="24"/>
            <w:szCs w:val="24"/>
            <w:lang w:val="pt-BR"/>
          </w:rPr>
          <w:t>, no per</w:t>
        </w:r>
      </w:ins>
      <w:ins w:id="162" w:author="Mayla Cristina Costa Maroni Saraiva" w:date="2020-12-18T09:56:00Z">
        <w:r w:rsidR="008F4402">
          <w:rPr>
            <w:rFonts w:ascii="Arial" w:eastAsia="Arial" w:hAnsi="Arial" w:cs="Arial"/>
            <w:sz w:val="24"/>
            <w:szCs w:val="24"/>
            <w:lang w:val="pt-BR"/>
          </w:rPr>
          <w:t xml:space="preserve">íodo </w:t>
        </w:r>
      </w:ins>
      <w:ins w:id="163" w:author="Mayla Cristina Costa Maroni Saraiva" w:date="2020-12-18T09:55:00Z">
        <w:r w:rsidR="008F4402">
          <w:rPr>
            <w:rFonts w:ascii="Arial" w:eastAsia="Arial" w:hAnsi="Arial" w:cs="Arial"/>
            <w:sz w:val="24"/>
            <w:szCs w:val="24"/>
            <w:lang w:val="pt-BR"/>
          </w:rPr>
          <w:t>de 1999 a 2020</w:t>
        </w:r>
      </w:ins>
      <w:ins w:id="164" w:author="Mayla Cristina Costa Maroni Saraiva" w:date="2020-12-18T09:54:00Z">
        <w:r w:rsidR="008F4402" w:rsidRPr="008C5B6C">
          <w:rPr>
            <w:rFonts w:ascii="Arial" w:eastAsia="Arial" w:hAnsi="Arial" w:cs="Arial"/>
            <w:sz w:val="24"/>
            <w:szCs w:val="24"/>
            <w:lang w:val="pt-BR"/>
          </w:rPr>
          <w:t>;</w:t>
        </w:r>
      </w:ins>
      <w:moveTo w:id="165" w:author="Mayla Cristina Costa Maroni Saraiva" w:date="2020-12-18T09:47:00Z">
        <w:del w:id="166" w:author="Mayla Cristina Costa Maroni Saraiva" w:date="2020-12-18T09:54:00Z">
          <w:r w:rsidRPr="008C5B6C" w:rsidDel="008F4402">
            <w:rPr>
              <w:rFonts w:ascii="Arial" w:eastAsia="Arial" w:hAnsi="Arial" w:cs="Arial"/>
              <w:sz w:val="24"/>
              <w:szCs w:val="24"/>
              <w:lang w:val="pt-BR"/>
            </w:rPr>
            <w:delText>e explanar os resultados obtidos nos capítulos 3 e 4 diante as premissas e pesquisas levantadas.</w:delText>
          </w:r>
        </w:del>
      </w:moveTo>
    </w:p>
    <w:p w14:paraId="2AD17A90" w14:textId="77777777" w:rsidR="002B3E3B" w:rsidRPr="008C5B6C" w:rsidRDefault="002B3E3B" w:rsidP="002B3E3B">
      <w:pPr>
        <w:spacing w:line="200" w:lineRule="exact"/>
        <w:jc w:val="both"/>
        <w:rPr>
          <w:sz w:val="20"/>
          <w:szCs w:val="20"/>
          <w:lang w:val="pt-BR"/>
        </w:rPr>
        <w:pPrChange w:id="167" w:author="Mayla Cristina Costa Maroni Saraiva" w:date="2020-12-18T09:48:00Z">
          <w:pPr>
            <w:spacing w:line="200" w:lineRule="exact"/>
          </w:pPr>
        </w:pPrChange>
      </w:pPr>
    </w:p>
    <w:p w14:paraId="4157B5A9" w14:textId="77777777" w:rsidR="002B3E3B" w:rsidRPr="008C5B6C" w:rsidRDefault="002B3E3B" w:rsidP="002B3E3B">
      <w:pPr>
        <w:spacing w:line="376" w:lineRule="exact"/>
        <w:jc w:val="both"/>
        <w:rPr>
          <w:sz w:val="20"/>
          <w:szCs w:val="20"/>
          <w:lang w:val="pt-BR"/>
        </w:rPr>
        <w:pPrChange w:id="168" w:author="Mayla Cristina Costa Maroni Saraiva" w:date="2020-12-18T09:48:00Z">
          <w:pPr>
            <w:spacing w:line="376" w:lineRule="exact"/>
          </w:pPr>
        </w:pPrChange>
      </w:pPr>
    </w:p>
    <w:p w14:paraId="5CE0FBF2" w14:textId="77777777" w:rsidR="002B3E3B" w:rsidRPr="008C5B6C" w:rsidRDefault="002B3E3B" w:rsidP="002B3E3B">
      <w:pPr>
        <w:tabs>
          <w:tab w:val="left" w:pos="800"/>
        </w:tabs>
        <w:ind w:left="261"/>
        <w:jc w:val="both"/>
        <w:outlineLvl w:val="1"/>
        <w:rPr>
          <w:sz w:val="20"/>
          <w:szCs w:val="20"/>
          <w:lang w:val="pt-BR"/>
        </w:rPr>
        <w:pPrChange w:id="169" w:author="Mayla Cristina Costa Maroni Saraiva" w:date="2020-12-18T09:48:00Z">
          <w:pPr>
            <w:tabs>
              <w:tab w:val="left" w:pos="800"/>
            </w:tabs>
            <w:ind w:left="261"/>
            <w:outlineLvl w:val="1"/>
          </w:pPr>
        </w:pPrChange>
      </w:pPr>
      <w:moveTo w:id="170" w:author="Mayla Cristina Costa Maroni Saraiva" w:date="2020-12-18T09:47:00Z">
        <w:r w:rsidRPr="008C5B6C">
          <w:rPr>
            <w:rFonts w:ascii="Arial" w:eastAsia="Arial" w:hAnsi="Arial" w:cs="Arial"/>
            <w:sz w:val="24"/>
            <w:szCs w:val="24"/>
            <w:lang w:val="pt-BR"/>
          </w:rPr>
          <w:t>1.3</w:t>
        </w:r>
        <w:r w:rsidRPr="008C5B6C">
          <w:rPr>
            <w:sz w:val="20"/>
            <w:szCs w:val="20"/>
            <w:lang w:val="pt-BR"/>
          </w:rPr>
          <w:tab/>
        </w:r>
        <w:r w:rsidRPr="008C5B6C">
          <w:rPr>
            <w:rFonts w:ascii="Arial" w:eastAsia="Arial" w:hAnsi="Arial" w:cs="Arial"/>
            <w:sz w:val="23"/>
            <w:szCs w:val="23"/>
            <w:lang w:val="pt-BR"/>
          </w:rPr>
          <w:t>JUSTIFICATIVA TEÓRICA E PRÁTICA</w:t>
        </w:r>
      </w:moveTo>
    </w:p>
    <w:p w14:paraId="3E2E4DCD" w14:textId="77777777" w:rsidR="002B3E3B" w:rsidRPr="008C5B6C" w:rsidRDefault="002B3E3B" w:rsidP="002B3E3B">
      <w:pPr>
        <w:spacing w:line="200" w:lineRule="exact"/>
        <w:jc w:val="both"/>
        <w:rPr>
          <w:sz w:val="20"/>
          <w:szCs w:val="20"/>
          <w:lang w:val="pt-BR"/>
        </w:rPr>
        <w:pPrChange w:id="171" w:author="Mayla Cristina Costa Maroni Saraiva" w:date="2020-12-18T09:48:00Z">
          <w:pPr>
            <w:spacing w:line="200" w:lineRule="exact"/>
          </w:pPr>
        </w:pPrChange>
      </w:pPr>
    </w:p>
    <w:p w14:paraId="116B97FA" w14:textId="77777777" w:rsidR="002B3E3B" w:rsidRPr="008C5B6C" w:rsidRDefault="002B3E3B" w:rsidP="002B3E3B">
      <w:pPr>
        <w:spacing w:line="239" w:lineRule="exact"/>
        <w:jc w:val="both"/>
        <w:rPr>
          <w:sz w:val="20"/>
          <w:szCs w:val="20"/>
          <w:lang w:val="pt-BR"/>
        </w:rPr>
        <w:pPrChange w:id="172" w:author="Mayla Cristina Costa Maroni Saraiva" w:date="2020-12-18T09:48:00Z">
          <w:pPr>
            <w:spacing w:line="239" w:lineRule="exact"/>
          </w:pPr>
        </w:pPrChange>
      </w:pPr>
    </w:p>
    <w:p w14:paraId="67B217E0" w14:textId="5C5F6D32" w:rsidR="002B3E3B" w:rsidRPr="008C5B6C" w:rsidRDefault="002B3E3B" w:rsidP="008F4402">
      <w:pPr>
        <w:spacing w:line="419" w:lineRule="auto"/>
        <w:ind w:left="260" w:firstLine="850"/>
        <w:jc w:val="both"/>
        <w:rPr>
          <w:sz w:val="20"/>
          <w:szCs w:val="20"/>
          <w:lang w:val="pt-BR"/>
        </w:rPr>
      </w:pPr>
      <w:moveTo w:id="173" w:author="Mayla Cristina Costa Maroni Saraiva" w:date="2020-12-18T09:47:00Z">
        <w:r w:rsidRPr="008C5B6C">
          <w:rPr>
            <w:rFonts w:ascii="Arial" w:eastAsia="Arial" w:hAnsi="Arial" w:cs="Arial"/>
            <w:sz w:val="24"/>
            <w:szCs w:val="24"/>
            <w:lang w:val="pt-BR"/>
          </w:rPr>
          <w:t xml:space="preserve">A medida em que a economia se torna cada vez mais dinâmica, com </w:t>
        </w:r>
        <w:del w:id="174" w:author="Mayla Cristina Costa Maroni Saraiva" w:date="2020-12-18T09:57:00Z">
          <w:r w:rsidRPr="008C5B6C" w:rsidDel="008F4402">
            <w:rPr>
              <w:rFonts w:ascii="Arial" w:eastAsia="Arial" w:hAnsi="Arial" w:cs="Arial"/>
              <w:sz w:val="24"/>
              <w:szCs w:val="24"/>
              <w:lang w:val="pt-BR"/>
            </w:rPr>
            <w:delText>modifi-cações</w:delText>
          </w:r>
        </w:del>
        <w:ins w:id="175" w:author="Mayla Cristina Costa Maroni Saraiva" w:date="2020-12-18T09:57:00Z">
          <w:r w:rsidR="008F4402" w:rsidRPr="008C5B6C">
            <w:rPr>
              <w:rFonts w:ascii="Arial" w:eastAsia="Arial" w:hAnsi="Arial" w:cs="Arial"/>
              <w:sz w:val="24"/>
              <w:szCs w:val="24"/>
              <w:lang w:val="pt-BR"/>
            </w:rPr>
            <w:t>modificações</w:t>
          </w:r>
        </w:ins>
        <w:r w:rsidRPr="008C5B6C">
          <w:rPr>
            <w:rFonts w:ascii="Arial" w:eastAsia="Arial" w:hAnsi="Arial" w:cs="Arial"/>
            <w:sz w:val="24"/>
            <w:szCs w:val="24"/>
            <w:lang w:val="pt-BR"/>
          </w:rPr>
          <w:t xml:space="preserve"> em espaço de tempo mais curtos, o setor financeiro deve acompanhar essas perspectivas de dinamismo e evolução, o que vem ampliar sua importância no processo econômico, no oferecimento de novos produtos, ampliação de crédito, oportunidades para investidores, solidez e liquidez do sistema.</w:t>
        </w:r>
      </w:moveTo>
    </w:p>
    <w:p w14:paraId="364AE636" w14:textId="77777777" w:rsidR="002B3E3B" w:rsidRPr="008C5B6C" w:rsidRDefault="002B3E3B" w:rsidP="002B3E3B">
      <w:pPr>
        <w:spacing w:line="101" w:lineRule="exact"/>
        <w:jc w:val="both"/>
        <w:rPr>
          <w:sz w:val="20"/>
          <w:szCs w:val="20"/>
          <w:lang w:val="pt-BR"/>
        </w:rPr>
        <w:pPrChange w:id="176" w:author="Mayla Cristina Costa Maroni Saraiva" w:date="2020-12-18T09:48:00Z">
          <w:pPr>
            <w:spacing w:line="101" w:lineRule="exact"/>
          </w:pPr>
        </w:pPrChange>
      </w:pPr>
    </w:p>
    <w:p w14:paraId="726E666D" w14:textId="2E43CB34" w:rsidR="002B3E3B" w:rsidRPr="008C5B6C" w:rsidRDefault="002B3E3B" w:rsidP="002B3E3B">
      <w:pPr>
        <w:spacing w:line="419" w:lineRule="auto"/>
        <w:ind w:left="260" w:right="40" w:firstLine="850"/>
        <w:jc w:val="both"/>
        <w:rPr>
          <w:sz w:val="20"/>
          <w:szCs w:val="20"/>
          <w:lang w:val="pt-BR"/>
        </w:rPr>
      </w:pPr>
      <w:moveTo w:id="177" w:author="Mayla Cristina Costa Maroni Saraiva" w:date="2020-12-18T09:47:00Z">
        <w:r w:rsidRPr="008C5B6C">
          <w:rPr>
            <w:rFonts w:ascii="Arial" w:eastAsia="Arial" w:hAnsi="Arial" w:cs="Arial"/>
            <w:sz w:val="24"/>
            <w:szCs w:val="24"/>
            <w:lang w:val="pt-BR"/>
          </w:rPr>
          <w:t xml:space="preserve">E nesse cenário dinâmico e evolutivo, o spread bancário desponta como o indicador que capta o nível de desenvolvimento do sistema financeiro, no sentido de equacionar a relação entre </w:t>
        </w:r>
      </w:moveTo>
      <w:ins w:id="178" w:author="Mayla Cristina Costa Maroni Saraiva" w:date="2020-12-18T09:58:00Z">
        <w:r w:rsidR="008F4402">
          <w:rPr>
            <w:rFonts w:ascii="Arial" w:eastAsia="Arial" w:hAnsi="Arial" w:cs="Arial"/>
            <w:sz w:val="24"/>
            <w:szCs w:val="24"/>
            <w:lang w:val="pt-BR"/>
          </w:rPr>
          <w:t xml:space="preserve">a </w:t>
        </w:r>
      </w:ins>
      <w:moveTo w:id="179" w:author="Mayla Cristina Costa Maroni Saraiva" w:date="2020-12-18T09:47:00Z">
        <w:r w:rsidRPr="008C5B6C">
          <w:rPr>
            <w:rFonts w:ascii="Arial" w:eastAsia="Arial" w:hAnsi="Arial" w:cs="Arial"/>
            <w:sz w:val="24"/>
            <w:szCs w:val="24"/>
            <w:lang w:val="pt-BR"/>
          </w:rPr>
          <w:t>remuneração dos superavitários e o</w:t>
        </w:r>
      </w:moveTo>
      <w:ins w:id="180" w:author="Mayla Cristina Costa Maroni Saraiva" w:date="2020-12-18T09:57:00Z">
        <w:r w:rsidR="008F4402">
          <w:rPr>
            <w:rFonts w:ascii="Arial" w:eastAsia="Arial" w:hAnsi="Arial" w:cs="Arial"/>
            <w:sz w:val="24"/>
            <w:szCs w:val="24"/>
            <w:lang w:val="pt-BR"/>
          </w:rPr>
          <w:t>s</w:t>
        </w:r>
      </w:ins>
      <w:moveTo w:id="181" w:author="Mayla Cristina Costa Maroni Saraiva" w:date="2020-12-18T09:47:00Z">
        <w:r w:rsidRPr="008C5B6C">
          <w:rPr>
            <w:rFonts w:ascii="Arial" w:eastAsia="Arial" w:hAnsi="Arial" w:cs="Arial"/>
            <w:sz w:val="24"/>
            <w:szCs w:val="24"/>
            <w:lang w:val="pt-BR"/>
          </w:rPr>
          <w:t xml:space="preserve"> juros cobrados dos deficitários de capital, com maior relevância os destinados a empreendimentos produtivos.</w:t>
        </w:r>
      </w:moveTo>
    </w:p>
    <w:p w14:paraId="105C6860" w14:textId="77777777" w:rsidR="002B3E3B" w:rsidRPr="008C5B6C" w:rsidRDefault="002B3E3B" w:rsidP="002B3E3B">
      <w:pPr>
        <w:spacing w:line="101" w:lineRule="exact"/>
        <w:jc w:val="both"/>
        <w:rPr>
          <w:sz w:val="20"/>
          <w:szCs w:val="20"/>
          <w:lang w:val="pt-BR"/>
        </w:rPr>
        <w:pPrChange w:id="182" w:author="Mayla Cristina Costa Maroni Saraiva" w:date="2020-12-18T09:48:00Z">
          <w:pPr>
            <w:spacing w:line="101" w:lineRule="exact"/>
          </w:pPr>
        </w:pPrChange>
      </w:pPr>
    </w:p>
    <w:p w14:paraId="1618B649" w14:textId="728700D0" w:rsidR="008F4402" w:rsidRPr="008C5B6C" w:rsidRDefault="002B3E3B" w:rsidP="008F4402">
      <w:pPr>
        <w:spacing w:line="431" w:lineRule="auto"/>
        <w:ind w:left="260" w:right="40" w:firstLine="720"/>
        <w:jc w:val="both"/>
        <w:rPr>
          <w:ins w:id="183" w:author="Mayla Cristina Costa Maroni Saraiva" w:date="2020-12-18T10:03:00Z"/>
          <w:sz w:val="20"/>
          <w:szCs w:val="20"/>
          <w:lang w:val="pt-BR"/>
        </w:rPr>
        <w:pPrChange w:id="184" w:author="Mayla Cristina Costa Maroni Saraiva" w:date="2020-12-18T10:03:00Z">
          <w:pPr>
            <w:spacing w:line="431" w:lineRule="auto"/>
            <w:ind w:right="40"/>
            <w:jc w:val="both"/>
          </w:pPr>
        </w:pPrChange>
      </w:pPr>
      <w:moveTo w:id="185" w:author="Mayla Cristina Costa Maroni Saraiva" w:date="2020-12-18T09:47:00Z">
        <w:r w:rsidRPr="008C5B6C">
          <w:rPr>
            <w:rFonts w:ascii="Arial" w:eastAsia="Arial" w:hAnsi="Arial" w:cs="Arial"/>
            <w:sz w:val="24"/>
            <w:szCs w:val="24"/>
            <w:lang w:val="pt-BR"/>
          </w:rPr>
          <w:t>Nesse sentido</w:t>
        </w:r>
      </w:moveTo>
      <w:ins w:id="186" w:author="Mayla Cristina Costa Maroni Saraiva" w:date="2020-12-18T09:58:00Z">
        <w:r w:rsidR="008F4402">
          <w:rPr>
            <w:rFonts w:ascii="Arial" w:eastAsia="Arial" w:hAnsi="Arial" w:cs="Arial"/>
            <w:sz w:val="24"/>
            <w:szCs w:val="24"/>
            <w:lang w:val="pt-BR"/>
          </w:rPr>
          <w:t>,</w:t>
        </w:r>
      </w:ins>
      <w:moveTo w:id="187" w:author="Mayla Cristina Costa Maroni Saraiva" w:date="2020-12-18T09:47:00Z">
        <w:r w:rsidRPr="008C5B6C">
          <w:rPr>
            <w:rFonts w:ascii="Arial" w:eastAsia="Arial" w:hAnsi="Arial" w:cs="Arial"/>
            <w:sz w:val="24"/>
            <w:szCs w:val="24"/>
            <w:lang w:val="pt-BR"/>
          </w:rPr>
          <w:t xml:space="preserve"> os estudos acerca do spread bancário se tornam necessários e </w:t>
        </w:r>
        <w:del w:id="188" w:author="Mayla Cristina Costa Maroni Saraiva" w:date="2020-12-18T09:58:00Z">
          <w:r w:rsidRPr="008C5B6C" w:rsidDel="008F4402">
            <w:rPr>
              <w:rFonts w:ascii="Arial" w:eastAsia="Arial" w:hAnsi="Arial" w:cs="Arial"/>
              <w:sz w:val="24"/>
              <w:szCs w:val="24"/>
              <w:lang w:val="pt-BR"/>
            </w:rPr>
            <w:delText xml:space="preserve">e </w:delText>
          </w:r>
        </w:del>
        <w:r w:rsidRPr="008C5B6C">
          <w:rPr>
            <w:rFonts w:ascii="Arial" w:eastAsia="Arial" w:hAnsi="Arial" w:cs="Arial"/>
            <w:sz w:val="24"/>
            <w:szCs w:val="24"/>
            <w:lang w:val="pt-BR"/>
          </w:rPr>
          <w:t xml:space="preserve">importantes, diante </w:t>
        </w:r>
        <w:del w:id="189" w:author="Mayla Cristina Costa Maroni Saraiva" w:date="2020-12-18T09:58:00Z">
          <w:r w:rsidRPr="008C5B6C" w:rsidDel="008F4402">
            <w:rPr>
              <w:rFonts w:ascii="Arial" w:eastAsia="Arial" w:hAnsi="Arial" w:cs="Arial"/>
              <w:sz w:val="24"/>
              <w:szCs w:val="24"/>
              <w:lang w:val="pt-BR"/>
            </w:rPr>
            <w:delText>a</w:delText>
          </w:r>
        </w:del>
        <w:ins w:id="190" w:author="Mayla Cristina Costa Maroni Saraiva" w:date="2020-12-18T09:58:00Z">
          <w:r w:rsidR="008F4402" w:rsidRPr="008C5B6C">
            <w:rPr>
              <w:rFonts w:ascii="Arial" w:eastAsia="Arial" w:hAnsi="Arial" w:cs="Arial"/>
              <w:sz w:val="24"/>
              <w:szCs w:val="24"/>
              <w:lang w:val="pt-BR"/>
            </w:rPr>
            <w:t>da</w:t>
          </w:r>
        </w:ins>
        <w:r w:rsidRPr="008C5B6C">
          <w:rPr>
            <w:rFonts w:ascii="Arial" w:eastAsia="Arial" w:hAnsi="Arial" w:cs="Arial"/>
            <w:sz w:val="24"/>
            <w:szCs w:val="24"/>
            <w:lang w:val="pt-BR"/>
          </w:rPr>
          <w:t xml:space="preserve"> perspectiva do dinamismo e constantes transformações d</w:t>
        </w:r>
        <w:del w:id="191" w:author="Mayla Cristina Costa Maroni Saraiva" w:date="2020-12-18T10:03:00Z">
          <w:r w:rsidRPr="008C5B6C" w:rsidDel="008F4402">
            <w:rPr>
              <w:rFonts w:ascii="Arial" w:eastAsia="Arial" w:hAnsi="Arial" w:cs="Arial"/>
              <w:sz w:val="24"/>
              <w:szCs w:val="24"/>
              <w:lang w:val="pt-BR"/>
            </w:rPr>
            <w:delText>a</w:delText>
          </w:r>
        </w:del>
      </w:moveTo>
      <w:ins w:id="192" w:author="Mayla Cristina Costa Maroni Saraiva" w:date="2020-12-18T10:03:00Z">
        <w:r w:rsidR="008F4402">
          <w:rPr>
            <w:rFonts w:ascii="Arial" w:eastAsia="Arial" w:hAnsi="Arial" w:cs="Arial"/>
            <w:sz w:val="24"/>
            <w:szCs w:val="24"/>
            <w:lang w:val="pt-BR"/>
          </w:rPr>
          <w:t xml:space="preserve"> </w:t>
        </w:r>
        <w:r w:rsidR="008F4402" w:rsidRPr="008C5B6C">
          <w:rPr>
            <w:rFonts w:ascii="Arial" w:eastAsia="Arial" w:hAnsi="Arial" w:cs="Arial"/>
            <w:sz w:val="24"/>
            <w:szCs w:val="24"/>
            <w:lang w:val="pt-BR"/>
          </w:rPr>
          <w:t xml:space="preserve">economia. O caso brasileiro demonstra ser ainda mais relevante, por se colocar em uma posição considerada peculiar, diante </w:t>
        </w:r>
      </w:ins>
      <w:ins w:id="193" w:author="Mayla Cristina Costa Maroni Saraiva" w:date="2020-12-18T10:08:00Z">
        <w:r w:rsidR="00DF1A48">
          <w:rPr>
            <w:rFonts w:ascii="Arial" w:eastAsia="Arial" w:hAnsi="Arial" w:cs="Arial"/>
            <w:sz w:val="24"/>
            <w:szCs w:val="24"/>
            <w:lang w:val="pt-BR"/>
          </w:rPr>
          <w:t>d</w:t>
        </w:r>
      </w:ins>
      <w:ins w:id="194" w:author="Mayla Cristina Costa Maroni Saraiva" w:date="2020-12-18T10:03:00Z">
        <w:r w:rsidR="008F4402" w:rsidRPr="008C5B6C">
          <w:rPr>
            <w:rFonts w:ascii="Arial" w:eastAsia="Arial" w:hAnsi="Arial" w:cs="Arial"/>
            <w:sz w:val="24"/>
            <w:szCs w:val="24"/>
            <w:lang w:val="pt-BR"/>
          </w:rPr>
          <w:t xml:space="preserve">os históricos </w:t>
        </w:r>
      </w:ins>
      <w:ins w:id="195" w:author="Mayla Cristina Costa Maroni Saraiva" w:date="2020-12-18T10:04:00Z">
        <w:r w:rsidR="008F4402">
          <w:rPr>
            <w:rFonts w:ascii="Arial" w:eastAsia="Arial" w:hAnsi="Arial" w:cs="Arial"/>
            <w:sz w:val="24"/>
            <w:szCs w:val="24"/>
            <w:lang w:val="pt-BR"/>
          </w:rPr>
          <w:t xml:space="preserve">de </w:t>
        </w:r>
      </w:ins>
      <w:ins w:id="196" w:author="Mayla Cristina Costa Maroni Saraiva" w:date="2020-12-18T10:03:00Z">
        <w:r w:rsidR="008F4402" w:rsidRPr="008C5B6C">
          <w:rPr>
            <w:rFonts w:ascii="Arial" w:eastAsia="Arial" w:hAnsi="Arial" w:cs="Arial"/>
            <w:sz w:val="24"/>
            <w:szCs w:val="24"/>
            <w:lang w:val="pt-BR"/>
          </w:rPr>
          <w:t>baixo crescimento e desenvolvimento e um setor bancário concentrado com elevados níveis de spread.</w:t>
        </w:r>
      </w:ins>
    </w:p>
    <w:p w14:paraId="3F69646F" w14:textId="77777777" w:rsidR="00DF1A48" w:rsidRPr="008C5B6C" w:rsidRDefault="00DF1A48" w:rsidP="00DF1A48">
      <w:pPr>
        <w:spacing w:line="388" w:lineRule="auto"/>
        <w:ind w:left="260" w:right="20" w:firstLine="850"/>
        <w:jc w:val="both"/>
        <w:rPr>
          <w:ins w:id="197" w:author="Mayla Cristina Costa Maroni Saraiva" w:date="2020-12-18T10:09:00Z"/>
          <w:sz w:val="20"/>
          <w:szCs w:val="20"/>
          <w:lang w:val="pt-BR"/>
        </w:rPr>
      </w:pPr>
      <w:ins w:id="198" w:author="Mayla Cristina Costa Maroni Saraiva" w:date="2020-12-18T10:09:00Z">
        <w:r w:rsidRPr="008C5B6C">
          <w:rPr>
            <w:rFonts w:ascii="Arial" w:eastAsia="Arial" w:hAnsi="Arial" w:cs="Arial"/>
            <w:sz w:val="24"/>
            <w:szCs w:val="24"/>
            <w:lang w:val="pt-BR"/>
          </w:rPr>
          <w:lastRenderedPageBreak/>
          <w:t>Foi verificado o panorama das publicações de pesquisas relacionadas ao setor bancário no brasil, através da plataforma Capes, entre os anos 2000 e 2020.</w:t>
        </w:r>
        <w:r w:rsidRPr="008C5B6C">
          <w:rPr>
            <w:rFonts w:ascii="Arial" w:eastAsia="Arial" w:hAnsi="Arial" w:cs="Arial"/>
            <w:sz w:val="31"/>
            <w:szCs w:val="31"/>
            <w:lang w:val="pt-BR"/>
          </w:rPr>
          <w:t xml:space="preserve"> </w:t>
        </w:r>
        <w:r w:rsidRPr="008C5B6C">
          <w:rPr>
            <w:rFonts w:ascii="Arial" w:eastAsia="Arial" w:hAnsi="Arial" w:cs="Arial"/>
            <w:sz w:val="31"/>
            <w:szCs w:val="31"/>
            <w:vertAlign w:val="superscript"/>
            <w:lang w:val="pt-BR"/>
          </w:rPr>
          <w:t>1</w:t>
        </w:r>
        <w:r w:rsidRPr="008C5B6C">
          <w:rPr>
            <w:rFonts w:ascii="Arial" w:eastAsia="Arial" w:hAnsi="Arial" w:cs="Arial"/>
            <w:sz w:val="24"/>
            <w:szCs w:val="24"/>
            <w:lang w:val="pt-BR"/>
          </w:rPr>
          <w:t>, remontando um total de 4.512 publicações, indicando a relevância do tema.</w:t>
        </w:r>
      </w:ins>
    </w:p>
    <w:p w14:paraId="493ECED0" w14:textId="77777777" w:rsidR="00DF1A48" w:rsidRPr="008C5B6C" w:rsidRDefault="00DF1A48" w:rsidP="00DF1A48">
      <w:pPr>
        <w:spacing w:line="85" w:lineRule="exact"/>
        <w:jc w:val="both"/>
        <w:rPr>
          <w:ins w:id="199" w:author="Mayla Cristina Costa Maroni Saraiva" w:date="2020-12-18T10:09:00Z"/>
          <w:sz w:val="20"/>
          <w:szCs w:val="20"/>
          <w:lang w:val="pt-BR"/>
        </w:rPr>
      </w:pPr>
    </w:p>
    <w:p w14:paraId="0990EF43" w14:textId="77777777" w:rsidR="00DF1A48" w:rsidRPr="008C5B6C" w:rsidRDefault="00DF1A48" w:rsidP="00DF1A48">
      <w:pPr>
        <w:spacing w:line="397" w:lineRule="auto"/>
        <w:ind w:left="260" w:right="60" w:firstLine="850"/>
        <w:jc w:val="both"/>
        <w:rPr>
          <w:ins w:id="200" w:author="Mayla Cristina Costa Maroni Saraiva" w:date="2020-12-18T10:09:00Z"/>
          <w:sz w:val="20"/>
          <w:szCs w:val="20"/>
          <w:lang w:val="pt-BR"/>
        </w:rPr>
      </w:pPr>
      <w:ins w:id="201" w:author="Mayla Cristina Costa Maroni Saraiva" w:date="2020-12-18T10:09:00Z">
        <w:r w:rsidRPr="008C5B6C">
          <w:rPr>
            <w:rFonts w:ascii="Arial" w:eastAsia="Arial" w:hAnsi="Arial" w:cs="Arial"/>
            <w:sz w:val="24"/>
            <w:szCs w:val="24"/>
            <w:lang w:val="pt-BR"/>
          </w:rPr>
          <w:t>Enquanto as pesquisas relacionadas especificamente com o spread bancário brasileiro, através da plataforma Capes foram identificados 3.435 estudos entre os anos de 2000 e 2020</w:t>
        </w:r>
        <w:r w:rsidRPr="008C5B6C">
          <w:rPr>
            <w:rFonts w:ascii="Arial" w:eastAsia="Arial" w:hAnsi="Arial" w:cs="Arial"/>
            <w:sz w:val="31"/>
            <w:szCs w:val="31"/>
            <w:lang w:val="pt-BR"/>
          </w:rPr>
          <w:t xml:space="preserve"> </w:t>
        </w:r>
        <w:r w:rsidRPr="008C5B6C">
          <w:rPr>
            <w:rFonts w:ascii="Arial" w:eastAsia="Arial" w:hAnsi="Arial" w:cs="Arial"/>
            <w:sz w:val="31"/>
            <w:szCs w:val="31"/>
            <w:vertAlign w:val="superscript"/>
            <w:lang w:val="pt-BR"/>
          </w:rPr>
          <w:t>2</w:t>
        </w:r>
        <w:r w:rsidRPr="008C5B6C">
          <w:rPr>
            <w:rFonts w:ascii="Arial" w:eastAsia="Arial" w:hAnsi="Arial" w:cs="Arial"/>
            <w:sz w:val="24"/>
            <w:szCs w:val="24"/>
            <w:lang w:val="pt-BR"/>
          </w:rPr>
          <w:t>, o que também vem destacar a importância da temática na literatura acadêmica.</w:t>
        </w:r>
      </w:ins>
    </w:p>
    <w:p w14:paraId="18378DD2" w14:textId="77777777" w:rsidR="00DF1A48" w:rsidRPr="008C5B6C" w:rsidRDefault="00DF1A48" w:rsidP="00DF1A48">
      <w:pPr>
        <w:spacing w:line="73" w:lineRule="exact"/>
        <w:jc w:val="both"/>
        <w:rPr>
          <w:ins w:id="202" w:author="Mayla Cristina Costa Maroni Saraiva" w:date="2020-12-18T10:09:00Z"/>
          <w:sz w:val="20"/>
          <w:szCs w:val="20"/>
          <w:lang w:val="pt-BR"/>
        </w:rPr>
      </w:pPr>
    </w:p>
    <w:p w14:paraId="264878C6" w14:textId="30DEAC15" w:rsidR="00DF1A48" w:rsidRPr="008C5B6C" w:rsidRDefault="00DF1A48" w:rsidP="00DF1A48">
      <w:pPr>
        <w:spacing w:line="419" w:lineRule="auto"/>
        <w:ind w:left="260" w:right="20" w:firstLine="850"/>
        <w:jc w:val="both"/>
        <w:rPr>
          <w:ins w:id="203" w:author="Mayla Cristina Costa Maroni Saraiva" w:date="2020-12-18T10:09:00Z"/>
          <w:sz w:val="20"/>
          <w:szCs w:val="20"/>
          <w:lang w:val="pt-BR"/>
        </w:rPr>
      </w:pPr>
      <w:ins w:id="204" w:author="Mayla Cristina Costa Maroni Saraiva" w:date="2020-12-18T10:09:00Z">
        <w:r w:rsidRPr="008C5B6C">
          <w:rPr>
            <w:rFonts w:ascii="Arial" w:eastAsia="Arial" w:hAnsi="Arial" w:cs="Arial"/>
            <w:sz w:val="24"/>
            <w:szCs w:val="24"/>
            <w:lang w:val="pt-BR"/>
          </w:rPr>
          <w:t xml:space="preserve">Mesmo com um número considerado de estudos sobre o setor bancário </w:t>
        </w:r>
        <w:proofErr w:type="spellStart"/>
        <w:r w:rsidRPr="008C5B6C">
          <w:rPr>
            <w:rFonts w:ascii="Arial" w:eastAsia="Arial" w:hAnsi="Arial" w:cs="Arial"/>
            <w:sz w:val="24"/>
            <w:szCs w:val="24"/>
            <w:lang w:val="pt-BR"/>
          </w:rPr>
          <w:t>brasi-leiro</w:t>
        </w:r>
        <w:proofErr w:type="spellEnd"/>
        <w:r w:rsidRPr="008C5B6C">
          <w:rPr>
            <w:rFonts w:ascii="Arial" w:eastAsia="Arial" w:hAnsi="Arial" w:cs="Arial"/>
            <w:sz w:val="24"/>
            <w:szCs w:val="24"/>
            <w:lang w:val="pt-BR"/>
          </w:rPr>
          <w:t xml:space="preserve"> e outros diversos citando o spread bancário, ainda se fazem necessárias novas iniciativas, diante a importância deste indicador na solid</w:t>
        </w:r>
        <w:r w:rsidR="009E4CF5">
          <w:rPr>
            <w:rFonts w:ascii="Arial" w:eastAsia="Arial" w:hAnsi="Arial" w:cs="Arial"/>
            <w:sz w:val="24"/>
            <w:szCs w:val="24"/>
            <w:lang w:val="pt-BR"/>
          </w:rPr>
          <w:t>ez do setor financeiro e seu pa</w:t>
        </w:r>
        <w:r w:rsidRPr="008C5B6C">
          <w:rPr>
            <w:rFonts w:ascii="Arial" w:eastAsia="Arial" w:hAnsi="Arial" w:cs="Arial"/>
            <w:sz w:val="24"/>
            <w:szCs w:val="24"/>
            <w:lang w:val="pt-BR"/>
          </w:rPr>
          <w:t xml:space="preserve">pel no desenvolvimento econômico, e principalmente por ainda existirem </w:t>
        </w:r>
      </w:ins>
      <w:ins w:id="205" w:author="Mayla Cristina Costa Maroni Saraiva" w:date="2020-12-18T10:56:00Z">
        <w:r w:rsidR="009E4CF5" w:rsidRPr="008C5B6C">
          <w:rPr>
            <w:rFonts w:ascii="Arial" w:eastAsia="Arial" w:hAnsi="Arial" w:cs="Arial"/>
            <w:sz w:val="24"/>
            <w:szCs w:val="24"/>
            <w:lang w:val="pt-BR"/>
          </w:rPr>
          <w:t>incongruências</w:t>
        </w:r>
      </w:ins>
      <w:ins w:id="206" w:author="Mayla Cristina Costa Maroni Saraiva" w:date="2020-12-18T10:09:00Z">
        <w:r w:rsidRPr="008C5B6C">
          <w:rPr>
            <w:rFonts w:ascii="Arial" w:eastAsia="Arial" w:hAnsi="Arial" w:cs="Arial"/>
            <w:sz w:val="24"/>
            <w:szCs w:val="24"/>
            <w:lang w:val="pt-BR"/>
          </w:rPr>
          <w:t>, divergências e lacunas a serem explanadas.</w:t>
        </w:r>
      </w:ins>
    </w:p>
    <w:p w14:paraId="454E0258" w14:textId="77777777" w:rsidR="00DF1A48" w:rsidRPr="008C5B6C" w:rsidRDefault="00DF1A48" w:rsidP="00DF1A48">
      <w:pPr>
        <w:spacing w:line="101" w:lineRule="exact"/>
        <w:jc w:val="both"/>
        <w:rPr>
          <w:ins w:id="207" w:author="Mayla Cristina Costa Maroni Saraiva" w:date="2020-12-18T10:09:00Z"/>
          <w:sz w:val="20"/>
          <w:szCs w:val="20"/>
          <w:lang w:val="pt-BR"/>
        </w:rPr>
      </w:pPr>
    </w:p>
    <w:p w14:paraId="5CBCCF92" w14:textId="77777777" w:rsidR="00DF1A48" w:rsidRPr="008C5B6C" w:rsidRDefault="00DF1A48" w:rsidP="00DF1A48">
      <w:pPr>
        <w:spacing w:line="421" w:lineRule="auto"/>
        <w:ind w:left="260" w:right="60" w:firstLine="850"/>
        <w:jc w:val="both"/>
        <w:rPr>
          <w:ins w:id="208" w:author="Mayla Cristina Costa Maroni Saraiva" w:date="2020-12-18T10:09:00Z"/>
          <w:sz w:val="20"/>
          <w:szCs w:val="20"/>
          <w:lang w:val="pt-BR"/>
        </w:rPr>
      </w:pPr>
      <w:ins w:id="209" w:author="Mayla Cristina Costa Maroni Saraiva" w:date="2020-12-18T10:09:00Z">
        <w:r w:rsidRPr="008C5B6C">
          <w:rPr>
            <w:rFonts w:ascii="Arial" w:eastAsia="Arial" w:hAnsi="Arial" w:cs="Arial"/>
            <w:sz w:val="24"/>
            <w:szCs w:val="24"/>
            <w:lang w:val="pt-BR"/>
          </w:rPr>
          <w:t>O próximo capítulo irá abordar sobre aspectos conceituais, teóricos, técnicos e históricos do setor e spread bancário brasileiro, buscando demonstrar as principais características deste mercado, através da descrição e demonstração da evolução da estrutura e seus principais indicadores.</w:t>
        </w:r>
      </w:ins>
    </w:p>
    <w:p w14:paraId="5273F991" w14:textId="77777777" w:rsidR="00DF1A48" w:rsidRPr="008C5B6C" w:rsidRDefault="00DF1A48" w:rsidP="00DF1A48">
      <w:pPr>
        <w:jc w:val="both"/>
        <w:rPr>
          <w:ins w:id="210" w:author="Mayla Cristina Costa Maroni Saraiva" w:date="2020-12-18T10:09:00Z"/>
          <w:lang w:val="pt-BR"/>
        </w:rPr>
        <w:sectPr w:rsidR="00DF1A48" w:rsidRPr="008C5B6C">
          <w:pgSz w:w="11900" w:h="16838"/>
          <w:pgMar w:top="991" w:right="1106" w:bottom="484" w:left="1440" w:header="0" w:footer="0" w:gutter="0"/>
          <w:cols w:space="720" w:equalWidth="0">
            <w:col w:w="9360"/>
          </w:cols>
        </w:sectPr>
      </w:pPr>
    </w:p>
    <w:p w14:paraId="441CD941" w14:textId="770857AE" w:rsidR="002B3E3B" w:rsidRPr="008C5B6C" w:rsidDel="008F4402" w:rsidRDefault="002B3E3B" w:rsidP="00DF1A48">
      <w:pPr>
        <w:spacing w:line="431" w:lineRule="auto"/>
        <w:ind w:right="40"/>
        <w:jc w:val="both"/>
        <w:rPr>
          <w:del w:id="211" w:author="Mayla Cristina Costa Maroni Saraiva" w:date="2020-12-18T09:59:00Z"/>
          <w:sz w:val="20"/>
          <w:szCs w:val="20"/>
          <w:lang w:val="pt-BR"/>
        </w:rPr>
        <w:pPrChange w:id="212" w:author="Mayla Cristina Costa Maroni Saraiva" w:date="2020-12-18T10:09:00Z">
          <w:pPr>
            <w:spacing w:line="431" w:lineRule="auto"/>
            <w:ind w:left="260" w:right="40" w:firstLine="850"/>
            <w:jc w:val="both"/>
          </w:pPr>
        </w:pPrChange>
      </w:pPr>
    </w:p>
    <w:p w14:paraId="010E59F7" w14:textId="77777777" w:rsidR="008F4402" w:rsidRPr="008C5B6C" w:rsidRDefault="008F4402" w:rsidP="008F4402">
      <w:pPr>
        <w:spacing w:line="95" w:lineRule="exact"/>
        <w:jc w:val="both"/>
        <w:rPr>
          <w:ins w:id="213" w:author="Mayla Cristina Costa Maroni Saraiva" w:date="2020-12-18T09:59:00Z"/>
          <w:sz w:val="20"/>
          <w:szCs w:val="20"/>
          <w:lang w:val="pt-BR"/>
        </w:rPr>
      </w:pPr>
    </w:p>
    <w:p w14:paraId="7BDFD29A" w14:textId="77777777" w:rsidR="009E4CF5" w:rsidRPr="008C5B6C" w:rsidRDefault="009E4CF5" w:rsidP="009E4CF5">
      <w:pPr>
        <w:tabs>
          <w:tab w:val="left" w:pos="800"/>
        </w:tabs>
        <w:ind w:left="261"/>
        <w:jc w:val="both"/>
        <w:outlineLvl w:val="1"/>
        <w:rPr>
          <w:ins w:id="214" w:author="Mayla Cristina Costa Maroni Saraiva" w:date="2020-12-18T10:57:00Z"/>
          <w:sz w:val="20"/>
          <w:szCs w:val="20"/>
          <w:lang w:val="pt-BR"/>
        </w:rPr>
      </w:pPr>
      <w:ins w:id="215" w:author="Mayla Cristina Costa Maroni Saraiva" w:date="2020-12-18T10:57:00Z">
        <w:r w:rsidRPr="008C5B6C">
          <w:rPr>
            <w:rFonts w:ascii="Arial" w:eastAsia="Arial" w:hAnsi="Arial" w:cs="Arial"/>
            <w:sz w:val="24"/>
            <w:szCs w:val="24"/>
            <w:lang w:val="pt-BR"/>
          </w:rPr>
          <w:t>1.4</w:t>
        </w:r>
        <w:r w:rsidRPr="008C5B6C">
          <w:rPr>
            <w:sz w:val="20"/>
            <w:szCs w:val="20"/>
            <w:lang w:val="pt-BR"/>
          </w:rPr>
          <w:tab/>
        </w:r>
        <w:r w:rsidRPr="008C5B6C">
          <w:rPr>
            <w:rFonts w:ascii="Arial" w:eastAsia="Arial" w:hAnsi="Arial" w:cs="Arial"/>
            <w:sz w:val="23"/>
            <w:szCs w:val="23"/>
            <w:lang w:val="pt-BR"/>
          </w:rPr>
          <w:t>ESTRUTURA DA DISSERTAÇÃO</w:t>
        </w:r>
      </w:ins>
    </w:p>
    <w:p w14:paraId="549F66B0" w14:textId="77777777" w:rsidR="009E4CF5" w:rsidRPr="008C5B6C" w:rsidRDefault="009E4CF5" w:rsidP="009E4CF5">
      <w:pPr>
        <w:spacing w:line="200" w:lineRule="exact"/>
        <w:jc w:val="both"/>
        <w:rPr>
          <w:ins w:id="216" w:author="Mayla Cristina Costa Maroni Saraiva" w:date="2020-12-18T10:57:00Z"/>
          <w:sz w:val="20"/>
          <w:szCs w:val="20"/>
          <w:lang w:val="pt-BR"/>
        </w:rPr>
      </w:pPr>
    </w:p>
    <w:p w14:paraId="02335AD0" w14:textId="77777777" w:rsidR="009E4CF5" w:rsidRPr="008C5B6C" w:rsidRDefault="009E4CF5" w:rsidP="009E4CF5">
      <w:pPr>
        <w:spacing w:line="239" w:lineRule="exact"/>
        <w:jc w:val="both"/>
        <w:rPr>
          <w:ins w:id="217" w:author="Mayla Cristina Costa Maroni Saraiva" w:date="2020-12-18T10:57:00Z"/>
          <w:sz w:val="20"/>
          <w:szCs w:val="20"/>
          <w:lang w:val="pt-BR"/>
        </w:rPr>
      </w:pPr>
    </w:p>
    <w:p w14:paraId="072F8E1F" w14:textId="373C91ED" w:rsidR="009E4CF5" w:rsidRDefault="009E4CF5" w:rsidP="009E4CF5">
      <w:pPr>
        <w:spacing w:line="442" w:lineRule="auto"/>
        <w:ind w:left="260" w:firstLine="850"/>
        <w:jc w:val="both"/>
        <w:rPr>
          <w:ins w:id="218" w:author="Mayla Cristina Costa Maroni Saraiva" w:date="2020-12-18T10:58:00Z"/>
          <w:rFonts w:ascii="Arial" w:eastAsia="Arial" w:hAnsi="Arial" w:cs="Arial"/>
          <w:sz w:val="23"/>
          <w:szCs w:val="23"/>
          <w:lang w:val="pt-BR"/>
        </w:rPr>
      </w:pPr>
      <w:ins w:id="219" w:author="Mayla Cristina Costa Maroni Saraiva" w:date="2020-12-18T10:57:00Z">
        <w:r w:rsidRPr="008C5B6C">
          <w:rPr>
            <w:rFonts w:ascii="Arial" w:eastAsia="Arial" w:hAnsi="Arial" w:cs="Arial"/>
            <w:sz w:val="23"/>
            <w:szCs w:val="23"/>
            <w:lang w:val="pt-BR"/>
          </w:rPr>
          <w:t xml:space="preserve">A presente dissertação estará estruturada em cinco capítulos. Este primeiro, apresenta a contextualização, objetivos, justificativa e a presente estrutura do trabalho. E visa </w:t>
        </w:r>
      </w:ins>
      <w:ins w:id="220" w:author="Mayla Cristina Costa Maroni Saraiva" w:date="2020-12-18T10:59:00Z">
        <w:r>
          <w:rPr>
            <w:rFonts w:ascii="Arial" w:eastAsia="Arial" w:hAnsi="Arial" w:cs="Arial"/>
            <w:sz w:val="23"/>
            <w:szCs w:val="23"/>
            <w:lang w:val="pt-BR"/>
          </w:rPr>
          <w:t xml:space="preserve">contextualizar </w:t>
        </w:r>
      </w:ins>
      <w:ins w:id="221" w:author="Mayla Cristina Costa Maroni Saraiva" w:date="2020-12-18T10:57:00Z">
        <w:r w:rsidRPr="008C5B6C">
          <w:rPr>
            <w:rFonts w:ascii="Arial" w:eastAsia="Arial" w:hAnsi="Arial" w:cs="Arial"/>
            <w:sz w:val="23"/>
            <w:szCs w:val="23"/>
            <w:lang w:val="pt-BR"/>
          </w:rPr>
          <w:t>as principais questões sobre o tema proposto com ótica direcionada para a proposição e objetivos, bem como nortear o andamento da pesquisa.</w:t>
        </w:r>
      </w:ins>
    </w:p>
    <w:p w14:paraId="5180F6B1" w14:textId="6ED7E319" w:rsidR="009E4CF5" w:rsidRPr="008C5B6C" w:rsidRDefault="009E4CF5" w:rsidP="009E4CF5">
      <w:pPr>
        <w:spacing w:line="423" w:lineRule="auto"/>
        <w:ind w:left="260" w:firstLine="850"/>
        <w:jc w:val="both"/>
        <w:rPr>
          <w:ins w:id="222" w:author="Mayla Cristina Costa Maroni Saraiva" w:date="2020-12-18T10:58:00Z"/>
          <w:sz w:val="20"/>
          <w:szCs w:val="20"/>
          <w:lang w:val="pt-BR"/>
        </w:rPr>
      </w:pPr>
      <w:ins w:id="223" w:author="Mayla Cristina Costa Maroni Saraiva" w:date="2020-12-18T10:59:00Z">
        <w:r>
          <w:rPr>
            <w:rFonts w:ascii="Arial" w:eastAsia="Arial" w:hAnsi="Arial" w:cs="Arial"/>
            <w:sz w:val="24"/>
            <w:szCs w:val="24"/>
            <w:lang w:val="pt-BR"/>
          </w:rPr>
          <w:t>No</w:t>
        </w:r>
      </w:ins>
      <w:ins w:id="224" w:author="Mayla Cristina Costa Maroni Saraiva" w:date="2020-12-18T10:58:00Z">
        <w:r w:rsidRPr="008C5B6C">
          <w:rPr>
            <w:rFonts w:ascii="Arial" w:eastAsia="Arial" w:hAnsi="Arial" w:cs="Arial"/>
            <w:sz w:val="24"/>
            <w:szCs w:val="24"/>
            <w:lang w:val="pt-BR"/>
          </w:rPr>
          <w:t xml:space="preserve"> segundo capítulo será realizado o levantamento teórico a respeito dos conceitos, aspectos fundamentais e dados amplos do setor bancário e spread no Brasil, por meio de pesquisa bibliográfica e busca em banco de dados.</w:t>
        </w:r>
      </w:ins>
    </w:p>
    <w:p w14:paraId="5B84D478" w14:textId="77777777" w:rsidR="009E4CF5" w:rsidRPr="008C5B6C" w:rsidRDefault="009E4CF5" w:rsidP="009E4CF5">
      <w:pPr>
        <w:spacing w:line="95" w:lineRule="exact"/>
        <w:jc w:val="both"/>
        <w:rPr>
          <w:ins w:id="225" w:author="Mayla Cristina Costa Maroni Saraiva" w:date="2020-12-18T10:58:00Z"/>
          <w:sz w:val="20"/>
          <w:szCs w:val="20"/>
          <w:lang w:val="pt-BR"/>
        </w:rPr>
      </w:pPr>
    </w:p>
    <w:p w14:paraId="11D7D637" w14:textId="30FEBE88" w:rsidR="009E4CF5" w:rsidRPr="008C5B6C" w:rsidRDefault="009E4CF5" w:rsidP="009E4CF5">
      <w:pPr>
        <w:spacing w:line="419" w:lineRule="auto"/>
        <w:ind w:left="260" w:firstLine="850"/>
        <w:jc w:val="both"/>
        <w:rPr>
          <w:ins w:id="226" w:author="Mayla Cristina Costa Maroni Saraiva" w:date="2020-12-18T10:58:00Z"/>
          <w:sz w:val="20"/>
          <w:szCs w:val="20"/>
          <w:lang w:val="pt-BR"/>
        </w:rPr>
      </w:pPr>
      <w:ins w:id="227" w:author="Mayla Cristina Costa Maroni Saraiva" w:date="2020-12-18T10:58:00Z">
        <w:r w:rsidRPr="008C5B6C">
          <w:rPr>
            <w:rFonts w:ascii="Arial" w:eastAsia="Arial" w:hAnsi="Arial" w:cs="Arial"/>
            <w:sz w:val="24"/>
            <w:szCs w:val="24"/>
            <w:lang w:val="pt-BR"/>
          </w:rPr>
          <w:t xml:space="preserve">O terceiro capítulo terá como anseio identificar e testar a variáveis </w:t>
        </w:r>
      </w:ins>
      <w:ins w:id="228" w:author="Mayla Cristina Costa Maroni Saraiva" w:date="2020-12-18T10:59:00Z">
        <w:r w:rsidRPr="008C5B6C">
          <w:rPr>
            <w:rFonts w:ascii="Arial" w:eastAsia="Arial" w:hAnsi="Arial" w:cs="Arial"/>
            <w:sz w:val="24"/>
            <w:szCs w:val="24"/>
            <w:lang w:val="pt-BR"/>
          </w:rPr>
          <w:t>macroeconômicas</w:t>
        </w:r>
      </w:ins>
      <w:ins w:id="229" w:author="Mayla Cristina Costa Maroni Saraiva" w:date="2020-12-18T10:58:00Z">
        <w:r w:rsidRPr="008C5B6C">
          <w:rPr>
            <w:rFonts w:ascii="Arial" w:eastAsia="Arial" w:hAnsi="Arial" w:cs="Arial"/>
            <w:sz w:val="24"/>
            <w:szCs w:val="24"/>
            <w:lang w:val="pt-BR"/>
          </w:rPr>
          <w:t xml:space="preserve"> e microeconômicas que se configuram como componentes implícitos e explícitos do spread bancário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e como variação destes componentes afetam a rentabilidade dos bancos. Será realizada através da coleta, análises, tratamento de dados e construção de modelo econométrico utilizando dados em painel.</w:t>
        </w:r>
      </w:ins>
    </w:p>
    <w:p w14:paraId="2041AE8F" w14:textId="77777777" w:rsidR="009E4CF5" w:rsidRPr="008C5B6C" w:rsidRDefault="009E4CF5" w:rsidP="009E4CF5">
      <w:pPr>
        <w:spacing w:line="101" w:lineRule="exact"/>
        <w:jc w:val="both"/>
        <w:rPr>
          <w:ins w:id="230" w:author="Mayla Cristina Costa Maroni Saraiva" w:date="2020-12-18T10:58:00Z"/>
          <w:sz w:val="20"/>
          <w:szCs w:val="20"/>
          <w:lang w:val="pt-BR"/>
        </w:rPr>
      </w:pPr>
    </w:p>
    <w:p w14:paraId="12D26EBB" w14:textId="77777777" w:rsidR="009E4CF5" w:rsidRPr="008C5B6C" w:rsidRDefault="009E4CF5" w:rsidP="009E4CF5">
      <w:pPr>
        <w:spacing w:line="423" w:lineRule="auto"/>
        <w:ind w:left="260" w:firstLine="856"/>
        <w:jc w:val="both"/>
        <w:rPr>
          <w:ins w:id="231" w:author="Mayla Cristina Costa Maroni Saraiva" w:date="2020-12-18T10:58:00Z"/>
          <w:sz w:val="20"/>
          <w:szCs w:val="20"/>
          <w:lang w:val="pt-BR"/>
        </w:rPr>
      </w:pPr>
      <w:ins w:id="232" w:author="Mayla Cristina Costa Maroni Saraiva" w:date="2020-12-18T10:58:00Z">
        <w:r w:rsidRPr="008C5B6C">
          <w:rPr>
            <w:rFonts w:ascii="Arial" w:eastAsia="Arial" w:hAnsi="Arial" w:cs="Arial"/>
            <w:sz w:val="24"/>
            <w:szCs w:val="24"/>
            <w:lang w:val="pt-BR"/>
          </w:rPr>
          <w:t>O quarto capítulo almeja explanar e analisar, diante as premissas empregadas, os resultados obtidos na pesquisa, visando descrever e embasar as relações entre as variáveis, e contextualizando com as pesquisas identificadas.</w:t>
        </w:r>
      </w:ins>
    </w:p>
    <w:p w14:paraId="2DEEBA0D" w14:textId="77777777" w:rsidR="009E4CF5" w:rsidRPr="008C5B6C" w:rsidRDefault="009E4CF5" w:rsidP="009E4CF5">
      <w:pPr>
        <w:spacing w:line="95" w:lineRule="exact"/>
        <w:jc w:val="both"/>
        <w:rPr>
          <w:ins w:id="233" w:author="Mayla Cristina Costa Maroni Saraiva" w:date="2020-12-18T10:58:00Z"/>
          <w:sz w:val="20"/>
          <w:szCs w:val="20"/>
          <w:lang w:val="pt-BR"/>
        </w:rPr>
      </w:pPr>
    </w:p>
    <w:p w14:paraId="352287CA" w14:textId="30B5DD0C" w:rsidR="009E4CF5" w:rsidRPr="009E4CF5" w:rsidRDefault="009E4CF5" w:rsidP="009E4CF5">
      <w:pPr>
        <w:spacing w:line="423" w:lineRule="auto"/>
        <w:ind w:left="260" w:right="40" w:firstLine="850"/>
        <w:jc w:val="both"/>
        <w:rPr>
          <w:ins w:id="234" w:author="Mayla Cristina Costa Maroni Saraiva" w:date="2020-12-18T10:58:00Z"/>
          <w:sz w:val="20"/>
          <w:szCs w:val="20"/>
          <w:lang w:val="pt-BR"/>
          <w:rPrChange w:id="235" w:author="Mayla Cristina Costa Maroni Saraiva" w:date="2020-12-18T10:58:00Z">
            <w:rPr>
              <w:ins w:id="236" w:author="Mayla Cristina Costa Maroni Saraiva" w:date="2020-12-18T10:58:00Z"/>
              <w:lang w:val="pt-BR"/>
            </w:rPr>
          </w:rPrChange>
        </w:rPr>
        <w:sectPr w:rsidR="009E4CF5" w:rsidRPr="009E4CF5">
          <w:pgSz w:w="11900" w:h="16838"/>
          <w:pgMar w:top="991" w:right="1086" w:bottom="1440" w:left="1440" w:header="0" w:footer="0" w:gutter="0"/>
          <w:cols w:space="720" w:equalWidth="0">
            <w:col w:w="9380"/>
          </w:cols>
        </w:sectPr>
        <w:pPrChange w:id="237" w:author="Mayla Cristina Costa Maroni Saraiva" w:date="2020-12-18T10:58:00Z">
          <w:pPr>
            <w:jc w:val="both"/>
          </w:pPr>
        </w:pPrChange>
      </w:pPr>
      <w:ins w:id="238" w:author="Mayla Cristina Costa Maroni Saraiva" w:date="2020-12-18T10:58:00Z">
        <w:r w:rsidRPr="008C5B6C">
          <w:rPr>
            <w:rFonts w:ascii="Arial" w:eastAsia="Arial" w:hAnsi="Arial" w:cs="Arial"/>
            <w:sz w:val="24"/>
            <w:szCs w:val="24"/>
            <w:lang w:val="pt-BR"/>
          </w:rPr>
          <w:t>Por fim serão realizadas as considerações finais, buscando contextualizar os resultados obtidos com o cenário e os estudos identificados e sugerindo estudos complementare</w:t>
        </w:r>
      </w:ins>
      <w:ins w:id="239" w:author="Mayla Cristina Costa Maroni Saraiva" w:date="2020-12-18T11:00:00Z">
        <w:r>
          <w:rPr>
            <w:rFonts w:ascii="Arial" w:eastAsia="Arial" w:hAnsi="Arial" w:cs="Arial"/>
            <w:sz w:val="24"/>
            <w:szCs w:val="24"/>
            <w:lang w:val="pt-BR"/>
          </w:rPr>
          <w:t>s.</w:t>
        </w:r>
      </w:ins>
    </w:p>
    <w:p w14:paraId="4B4FDA92" w14:textId="77777777" w:rsidR="009E4CF5" w:rsidRPr="008C5B6C" w:rsidRDefault="009E4CF5" w:rsidP="009E4CF5">
      <w:pPr>
        <w:spacing w:line="442" w:lineRule="auto"/>
        <w:jc w:val="both"/>
        <w:rPr>
          <w:ins w:id="240" w:author="Mayla Cristina Costa Maroni Saraiva" w:date="2020-12-18T10:57:00Z"/>
          <w:sz w:val="20"/>
          <w:szCs w:val="20"/>
          <w:lang w:val="pt-BR"/>
        </w:rPr>
        <w:pPrChange w:id="241" w:author="Mayla Cristina Costa Maroni Saraiva" w:date="2020-12-18T10:58:00Z">
          <w:pPr>
            <w:spacing w:line="442" w:lineRule="auto"/>
            <w:ind w:left="260" w:firstLine="850"/>
            <w:jc w:val="both"/>
          </w:pPr>
        </w:pPrChange>
      </w:pPr>
    </w:p>
    <w:p w14:paraId="466BE35A" w14:textId="77777777" w:rsidR="009E4CF5" w:rsidRPr="008C5B6C" w:rsidRDefault="009E4CF5" w:rsidP="009E4CF5">
      <w:pPr>
        <w:spacing w:line="20" w:lineRule="exact"/>
        <w:jc w:val="both"/>
        <w:rPr>
          <w:ins w:id="242" w:author="Mayla Cristina Costa Maroni Saraiva" w:date="2020-12-18T10:57:00Z"/>
          <w:sz w:val="20"/>
          <w:szCs w:val="20"/>
          <w:lang w:val="pt-BR"/>
        </w:rPr>
      </w:pPr>
      <w:ins w:id="243" w:author="Mayla Cristina Costa Maroni Saraiva" w:date="2020-12-18T10:57:00Z">
        <w:r>
          <w:rPr>
            <w:noProof/>
            <w:sz w:val="20"/>
            <w:szCs w:val="20"/>
            <w:lang w:val="pt-BR" w:eastAsia="pt-BR"/>
          </w:rPr>
          <mc:AlternateContent>
            <mc:Choice Requires="wps">
              <w:drawing>
                <wp:anchor distT="0" distB="0" distL="114300" distR="114300" simplePos="0" relativeHeight="251741184" behindDoc="1" locked="0" layoutInCell="0" allowOverlap="1" wp14:anchorId="4F9F8B7C" wp14:editId="36B6F142">
                  <wp:simplePos x="0" y="0"/>
                  <wp:positionH relativeFrom="column">
                    <wp:posOffset>164465</wp:posOffset>
                  </wp:positionH>
                  <wp:positionV relativeFrom="paragraph">
                    <wp:posOffset>141605</wp:posOffset>
                  </wp:positionV>
                  <wp:extent cx="2302510" cy="0"/>
                  <wp:effectExtent l="0" t="0" r="0" b="0"/>
                  <wp:wrapNone/>
                  <wp:docPr id="158"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60E5B7C" id="Shape 2"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12.95pt,11.15pt" to="194.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" o:allowincell="f" filled="t" strokeweight=".14039mm">
                  <v:stroke joinstyle="miter"/>
                  <o:lock v:ext="edit" shapetype="f"/>
                </v:line>
              </w:pict>
            </mc:Fallback>
          </mc:AlternateContent>
        </w:r>
      </w:ins>
    </w:p>
    <w:p w14:paraId="33FDC4FC" w14:textId="77777777" w:rsidR="009E4CF5" w:rsidRPr="008C5B6C" w:rsidRDefault="009E4CF5" w:rsidP="009E4CF5">
      <w:pPr>
        <w:spacing w:line="241" w:lineRule="exact"/>
        <w:jc w:val="both"/>
        <w:rPr>
          <w:ins w:id="244" w:author="Mayla Cristina Costa Maroni Saraiva" w:date="2020-12-18T10:57:00Z"/>
          <w:sz w:val="20"/>
          <w:szCs w:val="20"/>
          <w:lang w:val="pt-BR"/>
        </w:rPr>
      </w:pPr>
    </w:p>
    <w:p w14:paraId="297AC52D" w14:textId="77777777" w:rsidR="009E4CF5" w:rsidRPr="008C5B6C" w:rsidRDefault="009E4CF5" w:rsidP="009E4CF5">
      <w:pPr>
        <w:numPr>
          <w:ilvl w:val="0"/>
          <w:numId w:val="5"/>
        </w:numPr>
        <w:tabs>
          <w:tab w:val="left" w:pos="540"/>
        </w:tabs>
        <w:spacing w:line="210" w:lineRule="auto"/>
        <w:ind w:left="540" w:right="40" w:hanging="281"/>
        <w:jc w:val="both"/>
        <w:rPr>
          <w:ins w:id="245" w:author="Mayla Cristina Costa Maroni Saraiva" w:date="2020-12-18T10:57:00Z"/>
          <w:rFonts w:ascii="Arial" w:eastAsia="Arial" w:hAnsi="Arial" w:cs="Arial"/>
          <w:sz w:val="28"/>
          <w:szCs w:val="28"/>
          <w:vertAlign w:val="superscript"/>
          <w:lang w:val="pt-BR"/>
        </w:rPr>
      </w:pPr>
      <w:ins w:id="246" w:author="Mayla Cristina Costa Maroni Saraiva" w:date="2020-12-18T10:57:00Z">
        <w:r w:rsidRPr="008C5B6C">
          <w:rPr>
            <w:rFonts w:ascii="Arial" w:eastAsia="Arial" w:hAnsi="Arial" w:cs="Arial"/>
            <w:sz w:val="20"/>
            <w:szCs w:val="20"/>
            <w:lang w:val="pt-BR"/>
          </w:rPr>
          <w:t xml:space="preserve">Foram utilizados operadores booleanos em inglês: </w:t>
        </w:r>
        <w:proofErr w:type="gramStart"/>
        <w:r w:rsidRPr="008C5B6C">
          <w:rPr>
            <w:rFonts w:ascii="Arial" w:eastAsia="Arial" w:hAnsi="Arial" w:cs="Arial"/>
            <w:sz w:val="20"/>
            <w:szCs w:val="20"/>
            <w:lang w:val="pt-BR"/>
          </w:rPr>
          <w:t>banking(</w:t>
        </w:r>
        <w:proofErr w:type="spellStart"/>
        <w:proofErr w:type="gramEnd"/>
        <w:r w:rsidRPr="008C5B6C">
          <w:rPr>
            <w:rFonts w:ascii="Arial" w:eastAsia="Arial" w:hAnsi="Arial" w:cs="Arial"/>
            <w:sz w:val="20"/>
            <w:szCs w:val="20"/>
            <w:lang w:val="pt-BR"/>
          </w:rPr>
          <w:t>structure</w:t>
        </w:r>
        <w:proofErr w:type="spellEnd"/>
        <w:r w:rsidRPr="008C5B6C">
          <w:rPr>
            <w:rFonts w:ascii="Arial" w:eastAsia="Arial" w:hAnsi="Arial" w:cs="Arial"/>
            <w:sz w:val="20"/>
            <w:szCs w:val="20"/>
            <w:lang w:val="pt-BR"/>
          </w:rPr>
          <w:t xml:space="preserve"> </w:t>
        </w:r>
        <w:proofErr w:type="spellStart"/>
        <w:r w:rsidRPr="008C5B6C">
          <w:rPr>
            <w:rFonts w:ascii="Arial" w:eastAsia="Arial" w:hAnsi="Arial" w:cs="Arial"/>
            <w:sz w:val="20"/>
            <w:szCs w:val="20"/>
            <w:lang w:val="pt-BR"/>
          </w:rPr>
          <w:t>or</w:t>
        </w:r>
        <w:proofErr w:type="spellEnd"/>
        <w:r w:rsidRPr="008C5B6C">
          <w:rPr>
            <w:rFonts w:ascii="Arial" w:eastAsia="Arial" w:hAnsi="Arial" w:cs="Arial"/>
            <w:sz w:val="20"/>
            <w:szCs w:val="20"/>
            <w:lang w:val="pt-BR"/>
          </w:rPr>
          <w:t xml:space="preserve"> </w:t>
        </w:r>
        <w:proofErr w:type="spellStart"/>
        <w:r w:rsidRPr="008C5B6C">
          <w:rPr>
            <w:rFonts w:ascii="Arial" w:eastAsia="Arial" w:hAnsi="Arial" w:cs="Arial"/>
            <w:sz w:val="20"/>
            <w:szCs w:val="20"/>
            <w:lang w:val="pt-BR"/>
          </w:rPr>
          <w:t>market</w:t>
        </w:r>
        <w:proofErr w:type="spellEnd"/>
        <w:r w:rsidRPr="008C5B6C">
          <w:rPr>
            <w:rFonts w:ascii="Arial" w:eastAsia="Arial" w:hAnsi="Arial" w:cs="Arial"/>
            <w:sz w:val="20"/>
            <w:szCs w:val="20"/>
            <w:lang w:val="pt-BR"/>
          </w:rPr>
          <w:t xml:space="preserve"> </w:t>
        </w:r>
        <w:proofErr w:type="spellStart"/>
        <w:r w:rsidRPr="008C5B6C">
          <w:rPr>
            <w:rFonts w:ascii="Arial" w:eastAsia="Arial" w:hAnsi="Arial" w:cs="Arial"/>
            <w:sz w:val="20"/>
            <w:szCs w:val="20"/>
            <w:lang w:val="pt-BR"/>
          </w:rPr>
          <w:t>or</w:t>
        </w:r>
        <w:proofErr w:type="spellEnd"/>
        <w:r w:rsidRPr="008C5B6C">
          <w:rPr>
            <w:rFonts w:ascii="Arial" w:eastAsia="Arial" w:hAnsi="Arial" w:cs="Arial"/>
            <w:sz w:val="20"/>
            <w:szCs w:val="20"/>
            <w:lang w:val="pt-BR"/>
          </w:rPr>
          <w:t xml:space="preserve"> sector </w:t>
        </w:r>
        <w:proofErr w:type="spellStart"/>
        <w:r w:rsidRPr="008C5B6C">
          <w:rPr>
            <w:rFonts w:ascii="Arial" w:eastAsia="Arial" w:hAnsi="Arial" w:cs="Arial"/>
            <w:sz w:val="20"/>
            <w:szCs w:val="20"/>
            <w:lang w:val="pt-BR"/>
          </w:rPr>
          <w:t>or</w:t>
        </w:r>
        <w:proofErr w:type="spellEnd"/>
        <w:r w:rsidRPr="008C5B6C">
          <w:rPr>
            <w:rFonts w:ascii="Arial" w:eastAsia="Arial" w:hAnsi="Arial" w:cs="Arial"/>
            <w:sz w:val="20"/>
            <w:szCs w:val="20"/>
            <w:lang w:val="pt-BR"/>
          </w:rPr>
          <w:t xml:space="preserve"> </w:t>
        </w:r>
        <w:proofErr w:type="spellStart"/>
        <w:r w:rsidRPr="008C5B6C">
          <w:rPr>
            <w:rFonts w:ascii="Arial" w:eastAsia="Arial" w:hAnsi="Arial" w:cs="Arial"/>
            <w:sz w:val="20"/>
            <w:szCs w:val="20"/>
            <w:lang w:val="pt-BR"/>
          </w:rPr>
          <w:t>industry</w:t>
        </w:r>
        <w:proofErr w:type="spellEnd"/>
        <w:r w:rsidRPr="008C5B6C">
          <w:rPr>
            <w:rFonts w:ascii="Arial" w:eastAsia="Arial" w:hAnsi="Arial" w:cs="Arial"/>
            <w:sz w:val="20"/>
            <w:szCs w:val="20"/>
            <w:lang w:val="pt-BR"/>
          </w:rPr>
          <w:t xml:space="preserve">) </w:t>
        </w:r>
        <w:proofErr w:type="spellStart"/>
        <w:r w:rsidRPr="008C5B6C">
          <w:rPr>
            <w:rFonts w:ascii="Arial" w:eastAsia="Arial" w:hAnsi="Arial" w:cs="Arial"/>
            <w:sz w:val="20"/>
            <w:szCs w:val="20"/>
            <w:lang w:val="pt-BR"/>
          </w:rPr>
          <w:t>and</w:t>
        </w:r>
        <w:proofErr w:type="spellEnd"/>
        <w:r w:rsidRPr="008C5B6C">
          <w:rPr>
            <w:rFonts w:ascii="Arial" w:eastAsia="Arial" w:hAnsi="Arial" w:cs="Arial"/>
            <w:sz w:val="20"/>
            <w:szCs w:val="20"/>
            <w:lang w:val="pt-BR"/>
          </w:rPr>
          <w:t xml:space="preserve"> </w:t>
        </w:r>
        <w:proofErr w:type="spellStart"/>
        <w:r w:rsidRPr="008C5B6C">
          <w:rPr>
            <w:rFonts w:ascii="Arial" w:eastAsia="Arial" w:hAnsi="Arial" w:cs="Arial"/>
            <w:sz w:val="20"/>
            <w:szCs w:val="20"/>
            <w:lang w:val="pt-BR"/>
          </w:rPr>
          <w:t>brazil</w:t>
        </w:r>
        <w:proofErr w:type="spellEnd"/>
        <w:r w:rsidRPr="008C5B6C">
          <w:rPr>
            <w:rFonts w:ascii="Arial" w:eastAsia="Arial" w:hAnsi="Arial" w:cs="Arial"/>
            <w:sz w:val="20"/>
            <w:szCs w:val="20"/>
            <w:lang w:val="pt-BR"/>
          </w:rPr>
          <w:t>* e revisados por pares.</w:t>
        </w:r>
      </w:ins>
    </w:p>
    <w:p w14:paraId="65EB09B7" w14:textId="77777777" w:rsidR="009E4CF5" w:rsidRPr="008C5B6C" w:rsidRDefault="009E4CF5" w:rsidP="009E4CF5">
      <w:pPr>
        <w:spacing w:line="2" w:lineRule="exact"/>
        <w:jc w:val="both"/>
        <w:rPr>
          <w:ins w:id="247" w:author="Mayla Cristina Costa Maroni Saraiva" w:date="2020-12-18T10:57:00Z"/>
          <w:sz w:val="20"/>
          <w:szCs w:val="20"/>
          <w:lang w:val="pt-BR"/>
        </w:rPr>
      </w:pPr>
    </w:p>
    <w:p w14:paraId="04E09E6E" w14:textId="77777777" w:rsidR="009E4CF5" w:rsidRPr="008C5B6C" w:rsidRDefault="009E4CF5" w:rsidP="009E4CF5">
      <w:pPr>
        <w:numPr>
          <w:ilvl w:val="0"/>
          <w:numId w:val="6"/>
        </w:numPr>
        <w:tabs>
          <w:tab w:val="left" w:pos="540"/>
        </w:tabs>
        <w:spacing w:line="209" w:lineRule="auto"/>
        <w:ind w:left="540" w:right="60" w:hanging="281"/>
        <w:jc w:val="both"/>
        <w:rPr>
          <w:ins w:id="248" w:author="Mayla Cristina Costa Maroni Saraiva" w:date="2020-12-18T10:57:00Z"/>
          <w:rFonts w:ascii="Arial" w:eastAsia="Arial" w:hAnsi="Arial" w:cs="Arial"/>
          <w:sz w:val="28"/>
          <w:szCs w:val="28"/>
          <w:vertAlign w:val="superscript"/>
          <w:lang w:val="pt-BR"/>
        </w:rPr>
      </w:pPr>
      <w:ins w:id="249" w:author="Mayla Cristina Costa Maroni Saraiva" w:date="2020-12-18T10:57:00Z">
        <w:r w:rsidRPr="008C5B6C">
          <w:rPr>
            <w:rFonts w:ascii="Arial" w:eastAsia="Arial" w:hAnsi="Arial" w:cs="Arial"/>
            <w:sz w:val="20"/>
            <w:szCs w:val="20"/>
            <w:lang w:val="pt-BR"/>
          </w:rPr>
          <w:t xml:space="preserve">Foram utilizados os operadores </w:t>
        </w:r>
        <w:proofErr w:type="spellStart"/>
        <w:r w:rsidRPr="008C5B6C">
          <w:rPr>
            <w:rFonts w:ascii="Arial" w:eastAsia="Arial" w:hAnsi="Arial" w:cs="Arial"/>
            <w:sz w:val="20"/>
            <w:szCs w:val="20"/>
            <w:lang w:val="pt-BR"/>
          </w:rPr>
          <w:t>boleanos</w:t>
        </w:r>
        <w:proofErr w:type="spellEnd"/>
        <w:r w:rsidRPr="008C5B6C">
          <w:rPr>
            <w:rFonts w:ascii="Arial" w:eastAsia="Arial" w:hAnsi="Arial" w:cs="Arial"/>
            <w:sz w:val="20"/>
            <w:szCs w:val="20"/>
            <w:lang w:val="pt-BR"/>
          </w:rPr>
          <w:t xml:space="preserve"> em inglês (</w:t>
        </w:r>
        <w:proofErr w:type="spellStart"/>
        <w:r w:rsidRPr="008C5B6C">
          <w:rPr>
            <w:rFonts w:ascii="Arial" w:eastAsia="Arial" w:hAnsi="Arial" w:cs="Arial"/>
            <w:sz w:val="20"/>
            <w:szCs w:val="20"/>
            <w:lang w:val="pt-BR"/>
          </w:rPr>
          <w:t>bank</w:t>
        </w:r>
        <w:proofErr w:type="spellEnd"/>
        <w:r w:rsidRPr="008C5B6C">
          <w:rPr>
            <w:rFonts w:ascii="Arial" w:eastAsia="Arial" w:hAnsi="Arial" w:cs="Arial"/>
            <w:sz w:val="20"/>
            <w:szCs w:val="20"/>
            <w:lang w:val="pt-BR"/>
          </w:rPr>
          <w:t xml:space="preserve"> </w:t>
        </w:r>
        <w:proofErr w:type="spellStart"/>
        <w:r w:rsidRPr="008C5B6C">
          <w:rPr>
            <w:rFonts w:ascii="Arial" w:eastAsia="Arial" w:hAnsi="Arial" w:cs="Arial"/>
            <w:sz w:val="20"/>
            <w:szCs w:val="20"/>
            <w:lang w:val="pt-BR"/>
          </w:rPr>
          <w:t>or</w:t>
        </w:r>
        <w:proofErr w:type="spellEnd"/>
        <w:r w:rsidRPr="008C5B6C">
          <w:rPr>
            <w:rFonts w:ascii="Arial" w:eastAsia="Arial" w:hAnsi="Arial" w:cs="Arial"/>
            <w:sz w:val="20"/>
            <w:szCs w:val="20"/>
            <w:lang w:val="pt-BR"/>
          </w:rPr>
          <w:t xml:space="preserve"> banking) </w:t>
        </w:r>
        <w:proofErr w:type="spellStart"/>
        <w:r w:rsidRPr="008C5B6C">
          <w:rPr>
            <w:rFonts w:ascii="Arial" w:eastAsia="Arial" w:hAnsi="Arial" w:cs="Arial"/>
            <w:sz w:val="20"/>
            <w:szCs w:val="20"/>
            <w:lang w:val="pt-BR"/>
          </w:rPr>
          <w:t>and</w:t>
        </w:r>
        <w:proofErr w:type="spellEnd"/>
        <w:r w:rsidRPr="008C5B6C">
          <w:rPr>
            <w:rFonts w:ascii="Arial" w:eastAsia="Arial" w:hAnsi="Arial" w:cs="Arial"/>
            <w:sz w:val="20"/>
            <w:szCs w:val="20"/>
            <w:lang w:val="pt-BR"/>
          </w:rPr>
          <w:t xml:space="preserve"> spread </w:t>
        </w:r>
        <w:proofErr w:type="spellStart"/>
        <w:r w:rsidRPr="008C5B6C">
          <w:rPr>
            <w:rFonts w:ascii="Arial" w:eastAsia="Arial" w:hAnsi="Arial" w:cs="Arial"/>
            <w:sz w:val="20"/>
            <w:szCs w:val="20"/>
            <w:lang w:val="pt-BR"/>
          </w:rPr>
          <w:t>and</w:t>
        </w:r>
        <w:proofErr w:type="spellEnd"/>
        <w:r w:rsidRPr="008C5B6C">
          <w:rPr>
            <w:rFonts w:ascii="Arial" w:eastAsia="Arial" w:hAnsi="Arial" w:cs="Arial"/>
            <w:sz w:val="20"/>
            <w:szCs w:val="20"/>
            <w:lang w:val="pt-BR"/>
          </w:rPr>
          <w:t xml:space="preserve"> </w:t>
        </w:r>
        <w:proofErr w:type="spellStart"/>
        <w:r w:rsidRPr="008C5B6C">
          <w:rPr>
            <w:rFonts w:ascii="Arial" w:eastAsia="Arial" w:hAnsi="Arial" w:cs="Arial"/>
            <w:sz w:val="20"/>
            <w:szCs w:val="20"/>
            <w:lang w:val="pt-BR"/>
          </w:rPr>
          <w:t>brazil</w:t>
        </w:r>
        <w:proofErr w:type="spellEnd"/>
        <w:r w:rsidRPr="008C5B6C">
          <w:rPr>
            <w:rFonts w:ascii="Arial" w:eastAsia="Arial" w:hAnsi="Arial" w:cs="Arial"/>
            <w:sz w:val="20"/>
            <w:szCs w:val="20"/>
            <w:lang w:val="pt-BR"/>
          </w:rPr>
          <w:t>, revisados por pares.</w:t>
        </w:r>
      </w:ins>
    </w:p>
    <w:p w14:paraId="382A997C" w14:textId="77777777" w:rsidR="009E4CF5" w:rsidRPr="008C5B6C" w:rsidRDefault="009E4CF5" w:rsidP="009E4CF5">
      <w:pPr>
        <w:jc w:val="both"/>
        <w:rPr>
          <w:ins w:id="250" w:author="Mayla Cristina Costa Maroni Saraiva" w:date="2020-12-18T10:57:00Z"/>
          <w:lang w:val="pt-BR"/>
        </w:rPr>
        <w:sectPr w:rsidR="009E4CF5" w:rsidRPr="008C5B6C">
          <w:pgSz w:w="11900" w:h="16838"/>
          <w:pgMar w:top="991" w:right="1086" w:bottom="746" w:left="1440" w:header="0" w:footer="0" w:gutter="0"/>
          <w:cols w:space="720" w:equalWidth="0">
            <w:col w:w="9380"/>
          </w:cols>
        </w:sectPr>
      </w:pPr>
    </w:p>
    <w:p w14:paraId="554EF460" w14:textId="77777777" w:rsidR="009E4CF5" w:rsidRPr="008C5B6C" w:rsidRDefault="009E4CF5" w:rsidP="009E4CF5">
      <w:pPr>
        <w:ind w:left="9200"/>
        <w:jc w:val="both"/>
        <w:rPr>
          <w:ins w:id="251" w:author="Mayla Cristina Costa Maroni Saraiva" w:date="2020-12-18T10:57:00Z"/>
          <w:sz w:val="20"/>
          <w:szCs w:val="20"/>
          <w:lang w:val="pt-BR"/>
        </w:rPr>
      </w:pPr>
      <w:ins w:id="252" w:author="Mayla Cristina Costa Maroni Saraiva" w:date="2020-12-18T10:57:00Z">
        <w:r w:rsidRPr="008C5B6C">
          <w:rPr>
            <w:rFonts w:ascii="Arial" w:eastAsia="Arial" w:hAnsi="Arial" w:cs="Arial"/>
            <w:sz w:val="24"/>
            <w:szCs w:val="24"/>
            <w:lang w:val="pt-BR"/>
          </w:rPr>
          <w:lastRenderedPageBreak/>
          <w:t>9</w:t>
        </w:r>
      </w:ins>
    </w:p>
    <w:p w14:paraId="5101E7E8" w14:textId="77777777" w:rsidR="009E4CF5" w:rsidRPr="008C5B6C" w:rsidRDefault="009E4CF5" w:rsidP="009E4CF5">
      <w:pPr>
        <w:spacing w:line="200" w:lineRule="exact"/>
        <w:jc w:val="both"/>
        <w:rPr>
          <w:ins w:id="253" w:author="Mayla Cristina Costa Maroni Saraiva" w:date="2020-12-18T10:57:00Z"/>
          <w:sz w:val="20"/>
          <w:szCs w:val="20"/>
          <w:lang w:val="pt-BR"/>
        </w:rPr>
      </w:pPr>
    </w:p>
    <w:p w14:paraId="512A91BC" w14:textId="77777777" w:rsidR="009E4CF5" w:rsidRPr="008C5B6C" w:rsidRDefault="009E4CF5" w:rsidP="009E4CF5">
      <w:pPr>
        <w:spacing w:line="246" w:lineRule="exact"/>
        <w:jc w:val="both"/>
        <w:rPr>
          <w:ins w:id="254" w:author="Mayla Cristina Costa Maroni Saraiva" w:date="2020-12-18T10:57:00Z"/>
          <w:sz w:val="20"/>
          <w:szCs w:val="20"/>
          <w:lang w:val="pt-BR"/>
        </w:rPr>
      </w:pPr>
    </w:p>
    <w:p w14:paraId="21C77D2A" w14:textId="44E5070C" w:rsidR="002B3E3B" w:rsidRPr="008C5B6C" w:rsidDel="008F4402" w:rsidRDefault="002B3E3B" w:rsidP="002B3E3B">
      <w:pPr>
        <w:jc w:val="both"/>
        <w:rPr>
          <w:del w:id="255" w:author="Mayla Cristina Costa Maroni Saraiva" w:date="2020-12-18T09:59:00Z"/>
          <w:lang w:val="pt-BR"/>
        </w:rPr>
        <w:sectPr w:rsidR="002B3E3B" w:rsidRPr="008C5B6C" w:rsidDel="008F4402">
          <w:pgSz w:w="11900" w:h="16838"/>
          <w:pgMar w:top="991" w:right="1106" w:bottom="484" w:left="1440" w:header="0" w:footer="0" w:gutter="0"/>
          <w:cols w:space="720" w:equalWidth="0">
            <w:col w:w="9360"/>
          </w:cols>
        </w:sectPr>
        <w:pPrChange w:id="256" w:author="Mayla Cristina Costa Maroni Saraiva" w:date="2020-12-18T09:48:00Z">
          <w:pPr/>
        </w:pPrChange>
      </w:pPr>
    </w:p>
    <w:p w14:paraId="7D1972F8" w14:textId="77777777" w:rsidR="002B3E3B" w:rsidRPr="008C5B6C" w:rsidRDefault="002B3E3B" w:rsidP="002B3E3B">
      <w:pPr>
        <w:ind w:left="9200"/>
        <w:jc w:val="both"/>
        <w:rPr>
          <w:sz w:val="20"/>
          <w:szCs w:val="20"/>
          <w:lang w:val="pt-BR"/>
        </w:rPr>
        <w:pPrChange w:id="257" w:author="Mayla Cristina Costa Maroni Saraiva" w:date="2020-12-18T09:48:00Z">
          <w:pPr>
            <w:ind w:left="9200"/>
          </w:pPr>
        </w:pPrChange>
      </w:pPr>
      <w:moveTo w:id="258" w:author="Mayla Cristina Costa Maroni Saraiva" w:date="2020-12-18T09:47:00Z">
        <w:r w:rsidRPr="008C5B6C">
          <w:rPr>
            <w:rFonts w:ascii="Arial" w:eastAsia="Arial" w:hAnsi="Arial" w:cs="Arial"/>
            <w:sz w:val="24"/>
            <w:szCs w:val="24"/>
            <w:lang w:val="pt-BR"/>
          </w:rPr>
          <w:t>8</w:t>
        </w:r>
      </w:moveTo>
    </w:p>
    <w:p w14:paraId="545C9592" w14:textId="77777777" w:rsidR="002B3E3B" w:rsidRPr="008C5B6C" w:rsidRDefault="002B3E3B" w:rsidP="002B3E3B">
      <w:pPr>
        <w:spacing w:line="200" w:lineRule="exact"/>
        <w:jc w:val="both"/>
        <w:rPr>
          <w:sz w:val="20"/>
          <w:szCs w:val="20"/>
          <w:lang w:val="pt-BR"/>
        </w:rPr>
        <w:pPrChange w:id="259" w:author="Mayla Cristina Costa Maroni Saraiva" w:date="2020-12-18T09:48:00Z">
          <w:pPr>
            <w:spacing w:line="200" w:lineRule="exact"/>
          </w:pPr>
        </w:pPrChange>
      </w:pPr>
    </w:p>
    <w:p w14:paraId="7EE2D714" w14:textId="77777777" w:rsidR="002B3E3B" w:rsidRPr="008C5B6C" w:rsidRDefault="002B3E3B" w:rsidP="002B3E3B">
      <w:pPr>
        <w:spacing w:line="246" w:lineRule="exact"/>
        <w:jc w:val="both"/>
        <w:rPr>
          <w:sz w:val="20"/>
          <w:szCs w:val="20"/>
          <w:lang w:val="pt-BR"/>
        </w:rPr>
        <w:pPrChange w:id="260" w:author="Mayla Cristina Costa Maroni Saraiva" w:date="2020-12-18T09:48:00Z">
          <w:pPr>
            <w:spacing w:line="246" w:lineRule="exact"/>
          </w:pPr>
        </w:pPrChange>
      </w:pPr>
    </w:p>
    <w:p w14:paraId="5F6220AF" w14:textId="3146A309" w:rsidR="002B3E3B" w:rsidRPr="008C5B6C" w:rsidDel="008F4402" w:rsidRDefault="002B3E3B" w:rsidP="002B3E3B">
      <w:pPr>
        <w:spacing w:line="423" w:lineRule="auto"/>
        <w:ind w:left="260" w:right="60"/>
        <w:jc w:val="both"/>
        <w:rPr>
          <w:del w:id="261" w:author="Mayla Cristina Costa Maroni Saraiva" w:date="2020-12-18T09:59:00Z"/>
          <w:sz w:val="20"/>
          <w:szCs w:val="20"/>
          <w:lang w:val="pt-BR"/>
        </w:rPr>
      </w:pPr>
      <w:moveTo w:id="262" w:author="Mayla Cristina Costa Maroni Saraiva" w:date="2020-12-18T09:47:00Z">
        <w:del w:id="263" w:author="Mayla Cristina Costa Maroni Saraiva" w:date="2020-12-18T09:59:00Z">
          <w:r w:rsidRPr="008C5B6C" w:rsidDel="008F4402">
            <w:rPr>
              <w:rFonts w:ascii="Arial" w:eastAsia="Arial" w:hAnsi="Arial" w:cs="Arial"/>
              <w:sz w:val="24"/>
              <w:szCs w:val="24"/>
              <w:lang w:val="pt-BR"/>
            </w:rPr>
            <w:delText>economia. O caso brasileiro demonstra ser ainda mais relevante, por se colocar em uma posição considerada peculiar, diante os históricos baixo crescimento e desenvolvimento e um setor bancário concentrado com elevados níveis de spread.</w:delText>
          </w:r>
        </w:del>
      </w:moveTo>
    </w:p>
    <w:p w14:paraId="528CD4AE" w14:textId="7DE96CF4" w:rsidR="002B3E3B" w:rsidRPr="008C5B6C" w:rsidDel="008F4402" w:rsidRDefault="002B3E3B" w:rsidP="002B3E3B">
      <w:pPr>
        <w:spacing w:line="95" w:lineRule="exact"/>
        <w:jc w:val="both"/>
        <w:rPr>
          <w:del w:id="264" w:author="Mayla Cristina Costa Maroni Saraiva" w:date="2020-12-18T09:59:00Z"/>
          <w:sz w:val="20"/>
          <w:szCs w:val="20"/>
          <w:lang w:val="pt-BR"/>
        </w:rPr>
        <w:pPrChange w:id="265" w:author="Mayla Cristina Costa Maroni Saraiva" w:date="2020-12-18T09:48:00Z">
          <w:pPr>
            <w:spacing w:line="95" w:lineRule="exact"/>
          </w:pPr>
        </w:pPrChange>
      </w:pPr>
    </w:p>
    <w:p w14:paraId="7FC801C1" w14:textId="56C1FB0D" w:rsidR="002B3E3B" w:rsidRPr="008C5B6C" w:rsidDel="008F4402" w:rsidRDefault="002B3E3B" w:rsidP="002B3E3B">
      <w:pPr>
        <w:spacing w:line="388" w:lineRule="auto"/>
        <w:ind w:left="260" w:right="20" w:firstLine="850"/>
        <w:jc w:val="both"/>
        <w:rPr>
          <w:del w:id="266" w:author="Mayla Cristina Costa Maroni Saraiva" w:date="2020-12-18T09:59:00Z"/>
          <w:sz w:val="20"/>
          <w:szCs w:val="20"/>
          <w:lang w:val="pt-BR"/>
        </w:rPr>
      </w:pPr>
      <w:moveTo w:id="267" w:author="Mayla Cristina Costa Maroni Saraiva" w:date="2020-12-18T09:47:00Z">
        <w:del w:id="268" w:author="Mayla Cristina Costa Maroni Saraiva" w:date="2020-12-18T09:59:00Z">
          <w:r w:rsidRPr="008C5B6C" w:rsidDel="008F4402">
            <w:rPr>
              <w:rFonts w:ascii="Arial" w:eastAsia="Arial" w:hAnsi="Arial" w:cs="Arial"/>
              <w:sz w:val="24"/>
              <w:szCs w:val="24"/>
              <w:lang w:val="pt-BR"/>
            </w:rPr>
            <w:delText>Foi verificado o panorama das publicações de pesquisas relacionadas ao setor bancário no brasil, através da plataforma Capes, entre os anos 2000 e 2020.</w:delText>
          </w:r>
          <w:r w:rsidRPr="008C5B6C" w:rsidDel="008F4402">
            <w:rPr>
              <w:rFonts w:ascii="Arial" w:eastAsia="Arial" w:hAnsi="Arial" w:cs="Arial"/>
              <w:sz w:val="31"/>
              <w:szCs w:val="31"/>
              <w:lang w:val="pt-BR"/>
            </w:rPr>
            <w:delText xml:space="preserve"> </w:delText>
          </w:r>
          <w:r w:rsidRPr="008C5B6C" w:rsidDel="008F4402">
            <w:rPr>
              <w:rFonts w:ascii="Arial" w:eastAsia="Arial" w:hAnsi="Arial" w:cs="Arial"/>
              <w:sz w:val="31"/>
              <w:szCs w:val="31"/>
              <w:vertAlign w:val="superscript"/>
              <w:lang w:val="pt-BR"/>
            </w:rPr>
            <w:delText>1</w:delText>
          </w:r>
          <w:r w:rsidRPr="008C5B6C" w:rsidDel="008F4402">
            <w:rPr>
              <w:rFonts w:ascii="Arial" w:eastAsia="Arial" w:hAnsi="Arial" w:cs="Arial"/>
              <w:sz w:val="24"/>
              <w:szCs w:val="24"/>
              <w:lang w:val="pt-BR"/>
            </w:rPr>
            <w:delText>, remontando um total de 4.512 publicações, indicando a relevância do tema.</w:delText>
          </w:r>
        </w:del>
      </w:moveTo>
    </w:p>
    <w:p w14:paraId="36F8548E" w14:textId="6AC90826" w:rsidR="002B3E3B" w:rsidRPr="008C5B6C" w:rsidDel="008F4402" w:rsidRDefault="002B3E3B" w:rsidP="002B3E3B">
      <w:pPr>
        <w:spacing w:line="85" w:lineRule="exact"/>
        <w:jc w:val="both"/>
        <w:rPr>
          <w:del w:id="269" w:author="Mayla Cristina Costa Maroni Saraiva" w:date="2020-12-18T09:59:00Z"/>
          <w:sz w:val="20"/>
          <w:szCs w:val="20"/>
          <w:lang w:val="pt-BR"/>
        </w:rPr>
        <w:pPrChange w:id="270" w:author="Mayla Cristina Costa Maroni Saraiva" w:date="2020-12-18T09:48:00Z">
          <w:pPr>
            <w:spacing w:line="85" w:lineRule="exact"/>
          </w:pPr>
        </w:pPrChange>
      </w:pPr>
    </w:p>
    <w:p w14:paraId="6FD0A6C5" w14:textId="071535C8" w:rsidR="002B3E3B" w:rsidRPr="008C5B6C" w:rsidDel="008F4402" w:rsidRDefault="002B3E3B" w:rsidP="002B3E3B">
      <w:pPr>
        <w:spacing w:line="397" w:lineRule="auto"/>
        <w:ind w:left="260" w:right="60" w:firstLine="850"/>
        <w:jc w:val="both"/>
        <w:rPr>
          <w:del w:id="271" w:author="Mayla Cristina Costa Maroni Saraiva" w:date="2020-12-18T09:59:00Z"/>
          <w:sz w:val="20"/>
          <w:szCs w:val="20"/>
          <w:lang w:val="pt-BR"/>
        </w:rPr>
      </w:pPr>
      <w:moveTo w:id="272" w:author="Mayla Cristina Costa Maroni Saraiva" w:date="2020-12-18T09:47:00Z">
        <w:del w:id="273" w:author="Mayla Cristina Costa Maroni Saraiva" w:date="2020-12-18T09:59:00Z">
          <w:r w:rsidRPr="008C5B6C" w:rsidDel="008F4402">
            <w:rPr>
              <w:rFonts w:ascii="Arial" w:eastAsia="Arial" w:hAnsi="Arial" w:cs="Arial"/>
              <w:sz w:val="24"/>
              <w:szCs w:val="24"/>
              <w:lang w:val="pt-BR"/>
            </w:rPr>
            <w:delText>Enquanto as pesquisas relacionadas especificamente com o spread bancário brasileiro, através da plataforma Capes foram identificados 3.435 estudos entre os anos de 2000 e 2020</w:delText>
          </w:r>
          <w:r w:rsidRPr="008C5B6C" w:rsidDel="008F4402">
            <w:rPr>
              <w:rFonts w:ascii="Arial" w:eastAsia="Arial" w:hAnsi="Arial" w:cs="Arial"/>
              <w:sz w:val="31"/>
              <w:szCs w:val="31"/>
              <w:lang w:val="pt-BR"/>
            </w:rPr>
            <w:delText xml:space="preserve"> </w:delText>
          </w:r>
          <w:r w:rsidRPr="008C5B6C" w:rsidDel="008F4402">
            <w:rPr>
              <w:rFonts w:ascii="Arial" w:eastAsia="Arial" w:hAnsi="Arial" w:cs="Arial"/>
              <w:sz w:val="31"/>
              <w:szCs w:val="31"/>
              <w:vertAlign w:val="superscript"/>
              <w:lang w:val="pt-BR"/>
            </w:rPr>
            <w:delText>2</w:delText>
          </w:r>
          <w:r w:rsidRPr="008C5B6C" w:rsidDel="008F4402">
            <w:rPr>
              <w:rFonts w:ascii="Arial" w:eastAsia="Arial" w:hAnsi="Arial" w:cs="Arial"/>
              <w:sz w:val="24"/>
              <w:szCs w:val="24"/>
              <w:lang w:val="pt-BR"/>
            </w:rPr>
            <w:delText>, o que também vem destacar a importância da temática na literatura acadêmica.</w:delText>
          </w:r>
        </w:del>
      </w:moveTo>
    </w:p>
    <w:p w14:paraId="329AD5F1" w14:textId="53BCE184" w:rsidR="002B3E3B" w:rsidRPr="008C5B6C" w:rsidDel="008F4402" w:rsidRDefault="002B3E3B" w:rsidP="002B3E3B">
      <w:pPr>
        <w:spacing w:line="73" w:lineRule="exact"/>
        <w:jc w:val="both"/>
        <w:rPr>
          <w:del w:id="274" w:author="Mayla Cristina Costa Maroni Saraiva" w:date="2020-12-18T09:59:00Z"/>
          <w:sz w:val="20"/>
          <w:szCs w:val="20"/>
          <w:lang w:val="pt-BR"/>
        </w:rPr>
        <w:pPrChange w:id="275" w:author="Mayla Cristina Costa Maroni Saraiva" w:date="2020-12-18T09:48:00Z">
          <w:pPr>
            <w:spacing w:line="73" w:lineRule="exact"/>
          </w:pPr>
        </w:pPrChange>
      </w:pPr>
    </w:p>
    <w:p w14:paraId="790E5A7C" w14:textId="1DF1DDD6" w:rsidR="002B3E3B" w:rsidRPr="008C5B6C" w:rsidDel="008F4402" w:rsidRDefault="002B3E3B" w:rsidP="002B3E3B">
      <w:pPr>
        <w:spacing w:line="419" w:lineRule="auto"/>
        <w:ind w:left="260" w:right="20" w:firstLine="850"/>
        <w:jc w:val="both"/>
        <w:rPr>
          <w:del w:id="276" w:author="Mayla Cristina Costa Maroni Saraiva" w:date="2020-12-18T09:59:00Z"/>
          <w:sz w:val="20"/>
          <w:szCs w:val="20"/>
          <w:lang w:val="pt-BR"/>
        </w:rPr>
      </w:pPr>
      <w:moveTo w:id="277" w:author="Mayla Cristina Costa Maroni Saraiva" w:date="2020-12-18T09:47:00Z">
        <w:del w:id="278" w:author="Mayla Cristina Costa Maroni Saraiva" w:date="2020-12-18T09:59:00Z">
          <w:r w:rsidRPr="008C5B6C" w:rsidDel="008F4402">
            <w:rPr>
              <w:rFonts w:ascii="Arial" w:eastAsia="Arial" w:hAnsi="Arial" w:cs="Arial"/>
              <w:sz w:val="24"/>
              <w:szCs w:val="24"/>
              <w:lang w:val="pt-BR"/>
            </w:rPr>
            <w:delText>Mesmo com um número considerado de estudos sobre o setor bancário brasi-leiro e outros diversos citando o spread bancário, ainda se fazem necessárias novas iniciativas, diante a importância deste indicador na solidez do setor financeiro e seu pa-pel no desenvolvimento econômico, e principalmente por ainda existirem incongluências, divergências e lacunas a serem explanadas.</w:delText>
          </w:r>
        </w:del>
      </w:moveTo>
    </w:p>
    <w:p w14:paraId="36B24261" w14:textId="62D82F42" w:rsidR="002B3E3B" w:rsidRPr="008C5B6C" w:rsidDel="008F4402" w:rsidRDefault="002B3E3B" w:rsidP="002B3E3B">
      <w:pPr>
        <w:spacing w:line="101" w:lineRule="exact"/>
        <w:jc w:val="both"/>
        <w:rPr>
          <w:del w:id="279" w:author="Mayla Cristina Costa Maroni Saraiva" w:date="2020-12-18T09:59:00Z"/>
          <w:sz w:val="20"/>
          <w:szCs w:val="20"/>
          <w:lang w:val="pt-BR"/>
        </w:rPr>
        <w:pPrChange w:id="280" w:author="Mayla Cristina Costa Maroni Saraiva" w:date="2020-12-18T09:48:00Z">
          <w:pPr>
            <w:spacing w:line="101" w:lineRule="exact"/>
          </w:pPr>
        </w:pPrChange>
      </w:pPr>
    </w:p>
    <w:p w14:paraId="6FA95C7A" w14:textId="161F6C1E" w:rsidR="002B3E3B" w:rsidRPr="008C5B6C" w:rsidDel="008F4402" w:rsidRDefault="002B3E3B" w:rsidP="002B3E3B">
      <w:pPr>
        <w:spacing w:line="421" w:lineRule="auto"/>
        <w:ind w:left="260" w:right="60" w:firstLine="850"/>
        <w:jc w:val="both"/>
        <w:rPr>
          <w:del w:id="281" w:author="Mayla Cristina Costa Maroni Saraiva" w:date="2020-12-18T09:59:00Z"/>
          <w:sz w:val="20"/>
          <w:szCs w:val="20"/>
          <w:lang w:val="pt-BR"/>
        </w:rPr>
      </w:pPr>
      <w:moveTo w:id="282" w:author="Mayla Cristina Costa Maroni Saraiva" w:date="2020-12-18T09:47:00Z">
        <w:del w:id="283" w:author="Mayla Cristina Costa Maroni Saraiva" w:date="2020-12-18T09:59:00Z">
          <w:r w:rsidRPr="008C5B6C" w:rsidDel="008F4402">
            <w:rPr>
              <w:rFonts w:ascii="Arial" w:eastAsia="Arial" w:hAnsi="Arial" w:cs="Arial"/>
              <w:sz w:val="24"/>
              <w:szCs w:val="24"/>
              <w:lang w:val="pt-BR"/>
            </w:rPr>
            <w:delText>O próximo capítulo irá abordar sobre aspectos conceituais, teóricos, técnicos e históricos do setor e spread bancário brasileiro, buscando demonstrar as principais características deste mercado, através da descrição e demonstração da evolução da estrutura e seus principais indicadores.</w:delText>
          </w:r>
        </w:del>
      </w:moveTo>
    </w:p>
    <w:p w14:paraId="4F4D9AF9" w14:textId="77777777" w:rsidR="002B3E3B" w:rsidRPr="008C5B6C" w:rsidRDefault="002B3E3B" w:rsidP="002B3E3B">
      <w:pPr>
        <w:spacing w:line="337" w:lineRule="exact"/>
        <w:jc w:val="both"/>
        <w:rPr>
          <w:sz w:val="20"/>
          <w:szCs w:val="20"/>
          <w:lang w:val="pt-BR"/>
        </w:rPr>
        <w:pPrChange w:id="284" w:author="Mayla Cristina Costa Maroni Saraiva" w:date="2020-12-18T09:48:00Z">
          <w:pPr>
            <w:spacing w:line="337" w:lineRule="exact"/>
          </w:pPr>
        </w:pPrChange>
      </w:pPr>
    </w:p>
    <w:p w14:paraId="6F3F1699" w14:textId="096B7D5B" w:rsidR="002B3E3B" w:rsidRPr="008C5B6C" w:rsidDel="009E4CF5" w:rsidRDefault="002B3E3B" w:rsidP="002B3E3B">
      <w:pPr>
        <w:tabs>
          <w:tab w:val="left" w:pos="800"/>
        </w:tabs>
        <w:ind w:left="261"/>
        <w:jc w:val="both"/>
        <w:outlineLvl w:val="1"/>
        <w:rPr>
          <w:del w:id="285" w:author="Mayla Cristina Costa Maroni Saraiva" w:date="2020-12-18T10:57:00Z"/>
          <w:sz w:val="20"/>
          <w:szCs w:val="20"/>
          <w:lang w:val="pt-BR"/>
        </w:rPr>
        <w:pPrChange w:id="286" w:author="Mayla Cristina Costa Maroni Saraiva" w:date="2020-12-18T09:48:00Z">
          <w:pPr>
            <w:tabs>
              <w:tab w:val="left" w:pos="800"/>
            </w:tabs>
            <w:ind w:left="261"/>
            <w:outlineLvl w:val="1"/>
          </w:pPr>
        </w:pPrChange>
      </w:pPr>
      <w:moveTo w:id="287" w:author="Mayla Cristina Costa Maroni Saraiva" w:date="2020-12-18T09:47:00Z">
        <w:del w:id="288" w:author="Mayla Cristina Costa Maroni Saraiva" w:date="2020-12-18T10:57:00Z">
          <w:r w:rsidRPr="008C5B6C" w:rsidDel="009E4CF5">
            <w:rPr>
              <w:rFonts w:ascii="Arial" w:eastAsia="Arial" w:hAnsi="Arial" w:cs="Arial"/>
              <w:sz w:val="24"/>
              <w:szCs w:val="24"/>
              <w:lang w:val="pt-BR"/>
            </w:rPr>
            <w:delText>1.4</w:delText>
          </w:r>
          <w:r w:rsidRPr="008C5B6C" w:rsidDel="009E4CF5">
            <w:rPr>
              <w:sz w:val="20"/>
              <w:szCs w:val="20"/>
              <w:lang w:val="pt-BR"/>
            </w:rPr>
            <w:tab/>
          </w:r>
          <w:r w:rsidRPr="008C5B6C" w:rsidDel="009E4CF5">
            <w:rPr>
              <w:rFonts w:ascii="Arial" w:eastAsia="Arial" w:hAnsi="Arial" w:cs="Arial"/>
              <w:sz w:val="23"/>
              <w:szCs w:val="23"/>
              <w:lang w:val="pt-BR"/>
            </w:rPr>
            <w:delText>ESTRUTURA DA DISSERTAÇÃO</w:delText>
          </w:r>
        </w:del>
      </w:moveTo>
    </w:p>
    <w:p w14:paraId="6252EB1C" w14:textId="7BB4C766" w:rsidR="002B3E3B" w:rsidRPr="008C5B6C" w:rsidDel="009E4CF5" w:rsidRDefault="002B3E3B" w:rsidP="002B3E3B">
      <w:pPr>
        <w:spacing w:line="200" w:lineRule="exact"/>
        <w:jc w:val="both"/>
        <w:rPr>
          <w:del w:id="289" w:author="Mayla Cristina Costa Maroni Saraiva" w:date="2020-12-18T10:57:00Z"/>
          <w:sz w:val="20"/>
          <w:szCs w:val="20"/>
          <w:lang w:val="pt-BR"/>
        </w:rPr>
        <w:pPrChange w:id="290" w:author="Mayla Cristina Costa Maroni Saraiva" w:date="2020-12-18T09:48:00Z">
          <w:pPr>
            <w:spacing w:line="200" w:lineRule="exact"/>
          </w:pPr>
        </w:pPrChange>
      </w:pPr>
    </w:p>
    <w:p w14:paraId="22127102" w14:textId="61528EDC" w:rsidR="002B3E3B" w:rsidRPr="008C5B6C" w:rsidDel="009E4CF5" w:rsidRDefault="002B3E3B" w:rsidP="002B3E3B">
      <w:pPr>
        <w:spacing w:line="239" w:lineRule="exact"/>
        <w:jc w:val="both"/>
        <w:rPr>
          <w:del w:id="291" w:author="Mayla Cristina Costa Maroni Saraiva" w:date="2020-12-18T10:57:00Z"/>
          <w:sz w:val="20"/>
          <w:szCs w:val="20"/>
          <w:lang w:val="pt-BR"/>
        </w:rPr>
        <w:pPrChange w:id="292" w:author="Mayla Cristina Costa Maroni Saraiva" w:date="2020-12-18T09:48:00Z">
          <w:pPr>
            <w:spacing w:line="239" w:lineRule="exact"/>
          </w:pPr>
        </w:pPrChange>
      </w:pPr>
    </w:p>
    <w:p w14:paraId="3886196B" w14:textId="4DB5A437" w:rsidR="002B3E3B" w:rsidRPr="008C5B6C" w:rsidDel="009E4CF5" w:rsidRDefault="002B3E3B" w:rsidP="002B3E3B">
      <w:pPr>
        <w:spacing w:line="442" w:lineRule="auto"/>
        <w:ind w:left="260" w:firstLine="850"/>
        <w:jc w:val="both"/>
        <w:rPr>
          <w:del w:id="293" w:author="Mayla Cristina Costa Maroni Saraiva" w:date="2020-12-18T10:57:00Z"/>
          <w:sz w:val="20"/>
          <w:szCs w:val="20"/>
          <w:lang w:val="pt-BR"/>
        </w:rPr>
      </w:pPr>
      <w:moveTo w:id="294" w:author="Mayla Cristina Costa Maroni Saraiva" w:date="2020-12-18T09:47:00Z">
        <w:del w:id="295" w:author="Mayla Cristina Costa Maroni Saraiva" w:date="2020-12-18T10:57:00Z">
          <w:r w:rsidRPr="008C5B6C" w:rsidDel="009E4CF5">
            <w:rPr>
              <w:rFonts w:ascii="Arial" w:eastAsia="Arial" w:hAnsi="Arial" w:cs="Arial"/>
              <w:sz w:val="23"/>
              <w:szCs w:val="23"/>
              <w:lang w:val="pt-BR"/>
            </w:rPr>
            <w:delText>A presente dissertação estará estruturada em cinco capítulos. Este primeiro, apresenta a contextualização, objetivos, justificativa e a presente estrutura do trabalho. E visa abordar as principais questões sobre o tema proposto com ótica direcionada para a proposição e objetivos, bem como nortear o andamento da pesquisa.</w:delText>
          </w:r>
        </w:del>
      </w:moveTo>
    </w:p>
    <w:p w14:paraId="0B89E07C" w14:textId="0E335A7B" w:rsidR="002B3E3B" w:rsidRPr="008C5B6C" w:rsidDel="009E4CF5" w:rsidRDefault="002B3E3B" w:rsidP="002B3E3B">
      <w:pPr>
        <w:spacing w:line="20" w:lineRule="exact"/>
        <w:jc w:val="both"/>
        <w:rPr>
          <w:del w:id="296" w:author="Mayla Cristina Costa Maroni Saraiva" w:date="2020-12-18T10:57:00Z"/>
          <w:sz w:val="20"/>
          <w:szCs w:val="20"/>
          <w:lang w:val="pt-BR"/>
        </w:rPr>
        <w:pPrChange w:id="297" w:author="Mayla Cristina Costa Maroni Saraiva" w:date="2020-12-18T09:48:00Z">
          <w:pPr>
            <w:spacing w:line="20" w:lineRule="exact"/>
          </w:pPr>
        </w:pPrChange>
      </w:pPr>
      <w:moveTo w:id="298" w:author="Mayla Cristina Costa Maroni Saraiva" w:date="2020-12-18T09:47:00Z">
        <w:del w:id="299" w:author="Mayla Cristina Costa Maroni Saraiva" w:date="2020-12-18T10:57:00Z">
          <w:r w:rsidDel="009E4CF5">
            <w:rPr>
              <w:noProof/>
              <w:sz w:val="20"/>
              <w:szCs w:val="20"/>
              <w:lang w:val="pt-BR" w:eastAsia="pt-BR"/>
            </w:rPr>
            <mc:AlternateContent>
              <mc:Choice Requires="wps">
                <w:drawing>
                  <wp:anchor distT="0" distB="0" distL="114300" distR="114300" simplePos="0" relativeHeight="251739136" behindDoc="1" locked="0" layoutInCell="0" allowOverlap="1" wp14:anchorId="5BA34406" wp14:editId="21757B97">
                    <wp:simplePos x="0" y="0"/>
                    <wp:positionH relativeFrom="column">
                      <wp:posOffset>164465</wp:posOffset>
                    </wp:positionH>
                    <wp:positionV relativeFrom="paragraph">
                      <wp:posOffset>141605</wp:posOffset>
                    </wp:positionV>
                    <wp:extent cx="2302510" cy="0"/>
                    <wp:effectExtent l="0" t="0" r="0" b="0"/>
                    <wp:wrapNone/>
                    <wp:docPr id="157"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AE3EED" id="Shape 2" o:spid="_x0000_s1026" style="position:absolute;z-index:-251577344;visibility:visible;mso-wrap-style:square;mso-wrap-distance-left:9pt;mso-wrap-distance-top:0;mso-wrap-distance-right:9pt;mso-wrap-distance-bottom:0;mso-position-horizontal:absolute;mso-position-horizontal-relative:text;mso-position-vertical:absolute;mso-position-vertical-relative:text" from="12.95pt,11.15pt" to="194.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" o:allowincell="f" filled="t" strokeweight=".14039mm">
                    <v:stroke joinstyle="miter"/>
                    <o:lock v:ext="edit" shapetype="f"/>
                  </v:line>
                </w:pict>
              </mc:Fallback>
            </mc:AlternateContent>
          </w:r>
        </w:del>
      </w:moveTo>
    </w:p>
    <w:p w14:paraId="4375BAE1" w14:textId="72ED810D" w:rsidR="002B3E3B" w:rsidRPr="008C5B6C" w:rsidDel="009E4CF5" w:rsidRDefault="002B3E3B" w:rsidP="002B3E3B">
      <w:pPr>
        <w:spacing w:line="241" w:lineRule="exact"/>
        <w:jc w:val="both"/>
        <w:rPr>
          <w:del w:id="300" w:author="Mayla Cristina Costa Maroni Saraiva" w:date="2020-12-18T10:57:00Z"/>
          <w:sz w:val="20"/>
          <w:szCs w:val="20"/>
          <w:lang w:val="pt-BR"/>
        </w:rPr>
        <w:pPrChange w:id="301" w:author="Mayla Cristina Costa Maroni Saraiva" w:date="2020-12-18T09:48:00Z">
          <w:pPr>
            <w:spacing w:line="241" w:lineRule="exact"/>
          </w:pPr>
        </w:pPrChange>
      </w:pPr>
    </w:p>
    <w:p w14:paraId="168F2EAB" w14:textId="7A4A53F7" w:rsidR="002B3E3B" w:rsidRPr="008C5B6C" w:rsidDel="009E4CF5" w:rsidRDefault="002B3E3B" w:rsidP="002B3E3B">
      <w:pPr>
        <w:numPr>
          <w:ilvl w:val="0"/>
          <w:numId w:val="5"/>
        </w:numPr>
        <w:tabs>
          <w:tab w:val="left" w:pos="540"/>
        </w:tabs>
        <w:spacing w:line="210" w:lineRule="auto"/>
        <w:ind w:left="540" w:right="40" w:hanging="281"/>
        <w:jc w:val="both"/>
        <w:rPr>
          <w:del w:id="302" w:author="Mayla Cristina Costa Maroni Saraiva" w:date="2020-12-18T10:57:00Z"/>
          <w:rFonts w:ascii="Arial" w:eastAsia="Arial" w:hAnsi="Arial" w:cs="Arial"/>
          <w:sz w:val="28"/>
          <w:szCs w:val="28"/>
          <w:vertAlign w:val="superscript"/>
          <w:lang w:val="pt-BR"/>
        </w:rPr>
        <w:pPrChange w:id="303" w:author="Mayla Cristina Costa Maroni Saraiva" w:date="2020-12-18T09:48:00Z">
          <w:pPr>
            <w:numPr>
              <w:numId w:val="5"/>
            </w:numPr>
            <w:tabs>
              <w:tab w:val="left" w:pos="540"/>
            </w:tabs>
            <w:spacing w:line="210" w:lineRule="auto"/>
            <w:ind w:left="540" w:right="40" w:hanging="281"/>
          </w:pPr>
        </w:pPrChange>
      </w:pPr>
      <w:moveTo w:id="304" w:author="Mayla Cristina Costa Maroni Saraiva" w:date="2020-12-18T09:47:00Z">
        <w:del w:id="305" w:author="Mayla Cristina Costa Maroni Saraiva" w:date="2020-12-18T10:57:00Z">
          <w:r w:rsidRPr="008C5B6C" w:rsidDel="009E4CF5">
            <w:rPr>
              <w:rFonts w:ascii="Arial" w:eastAsia="Arial" w:hAnsi="Arial" w:cs="Arial"/>
              <w:sz w:val="20"/>
              <w:szCs w:val="20"/>
              <w:lang w:val="pt-BR"/>
            </w:rPr>
            <w:delText>Foram utilizados operadores booleanos em inglês: banking(structure or market or sector or industry) and brazil* e revisados por pares.</w:delText>
          </w:r>
        </w:del>
      </w:moveTo>
    </w:p>
    <w:p w14:paraId="0DFE234D" w14:textId="1084143C" w:rsidR="002B3E3B" w:rsidRPr="008C5B6C" w:rsidDel="009E4CF5" w:rsidRDefault="002B3E3B" w:rsidP="002B3E3B">
      <w:pPr>
        <w:spacing w:line="2" w:lineRule="exact"/>
        <w:jc w:val="both"/>
        <w:rPr>
          <w:del w:id="306" w:author="Mayla Cristina Costa Maroni Saraiva" w:date="2020-12-18T10:57:00Z"/>
          <w:sz w:val="20"/>
          <w:szCs w:val="20"/>
          <w:lang w:val="pt-BR"/>
        </w:rPr>
        <w:pPrChange w:id="307" w:author="Mayla Cristina Costa Maroni Saraiva" w:date="2020-12-18T09:48:00Z">
          <w:pPr>
            <w:spacing w:line="2" w:lineRule="exact"/>
          </w:pPr>
        </w:pPrChange>
      </w:pPr>
    </w:p>
    <w:p w14:paraId="699CF7E5" w14:textId="19F6DCD5" w:rsidR="002B3E3B" w:rsidRPr="008C5B6C" w:rsidDel="009E4CF5" w:rsidRDefault="002B3E3B" w:rsidP="002B3E3B">
      <w:pPr>
        <w:numPr>
          <w:ilvl w:val="0"/>
          <w:numId w:val="6"/>
        </w:numPr>
        <w:tabs>
          <w:tab w:val="left" w:pos="540"/>
        </w:tabs>
        <w:spacing w:line="209" w:lineRule="auto"/>
        <w:ind w:left="540" w:right="60" w:hanging="281"/>
        <w:jc w:val="both"/>
        <w:rPr>
          <w:del w:id="308" w:author="Mayla Cristina Costa Maroni Saraiva" w:date="2020-12-18T10:57:00Z"/>
          <w:rFonts w:ascii="Arial" w:eastAsia="Arial" w:hAnsi="Arial" w:cs="Arial"/>
          <w:sz w:val="28"/>
          <w:szCs w:val="28"/>
          <w:vertAlign w:val="superscript"/>
          <w:lang w:val="pt-BR"/>
        </w:rPr>
        <w:pPrChange w:id="309" w:author="Mayla Cristina Costa Maroni Saraiva" w:date="2020-12-18T09:48:00Z">
          <w:pPr>
            <w:numPr>
              <w:numId w:val="6"/>
            </w:numPr>
            <w:tabs>
              <w:tab w:val="left" w:pos="540"/>
            </w:tabs>
            <w:spacing w:line="209" w:lineRule="auto"/>
            <w:ind w:left="540" w:right="60" w:hanging="281"/>
          </w:pPr>
        </w:pPrChange>
      </w:pPr>
      <w:moveTo w:id="310" w:author="Mayla Cristina Costa Maroni Saraiva" w:date="2020-12-18T09:47:00Z">
        <w:del w:id="311" w:author="Mayla Cristina Costa Maroni Saraiva" w:date="2020-12-18T10:57:00Z">
          <w:r w:rsidRPr="008C5B6C" w:rsidDel="009E4CF5">
            <w:rPr>
              <w:rFonts w:ascii="Arial" w:eastAsia="Arial" w:hAnsi="Arial" w:cs="Arial"/>
              <w:sz w:val="20"/>
              <w:szCs w:val="20"/>
              <w:lang w:val="pt-BR"/>
            </w:rPr>
            <w:delText>Foram utilizados os operadores boleanos em inglês (bank or banking) and spread and brazil, revisados por pares.</w:delText>
          </w:r>
        </w:del>
      </w:moveTo>
    </w:p>
    <w:p w14:paraId="45DEEB80" w14:textId="2E829C04" w:rsidR="002B3E3B" w:rsidRPr="008C5B6C" w:rsidDel="009E4CF5" w:rsidRDefault="002B3E3B" w:rsidP="002B3E3B">
      <w:pPr>
        <w:jc w:val="both"/>
        <w:rPr>
          <w:del w:id="312" w:author="Mayla Cristina Costa Maroni Saraiva" w:date="2020-12-18T10:57:00Z"/>
          <w:lang w:val="pt-BR"/>
        </w:rPr>
        <w:sectPr w:rsidR="002B3E3B" w:rsidRPr="008C5B6C" w:rsidDel="009E4CF5">
          <w:pgSz w:w="11900" w:h="16838"/>
          <w:pgMar w:top="991" w:right="1086" w:bottom="746" w:left="1440" w:header="0" w:footer="0" w:gutter="0"/>
          <w:cols w:space="720" w:equalWidth="0">
            <w:col w:w="9380"/>
          </w:cols>
        </w:sectPr>
        <w:pPrChange w:id="313" w:author="Mayla Cristina Costa Maroni Saraiva" w:date="2020-12-18T09:48:00Z">
          <w:pPr/>
        </w:pPrChange>
      </w:pPr>
    </w:p>
    <w:p w14:paraId="13FD6924" w14:textId="4038FAC9" w:rsidR="002B3E3B" w:rsidRPr="008C5B6C" w:rsidDel="009E4CF5" w:rsidRDefault="002B3E3B" w:rsidP="002B3E3B">
      <w:pPr>
        <w:ind w:left="9200"/>
        <w:jc w:val="both"/>
        <w:rPr>
          <w:del w:id="314" w:author="Mayla Cristina Costa Maroni Saraiva" w:date="2020-12-18T10:57:00Z"/>
          <w:sz w:val="20"/>
          <w:szCs w:val="20"/>
          <w:lang w:val="pt-BR"/>
        </w:rPr>
        <w:pPrChange w:id="315" w:author="Mayla Cristina Costa Maroni Saraiva" w:date="2020-12-18T09:48:00Z">
          <w:pPr>
            <w:ind w:left="9200"/>
          </w:pPr>
        </w:pPrChange>
      </w:pPr>
      <w:moveTo w:id="316" w:author="Mayla Cristina Costa Maroni Saraiva" w:date="2020-12-18T09:47:00Z">
        <w:del w:id="317" w:author="Mayla Cristina Costa Maroni Saraiva" w:date="2020-12-18T10:57:00Z">
          <w:r w:rsidRPr="008C5B6C" w:rsidDel="009E4CF5">
            <w:rPr>
              <w:rFonts w:ascii="Arial" w:eastAsia="Arial" w:hAnsi="Arial" w:cs="Arial"/>
              <w:sz w:val="24"/>
              <w:szCs w:val="24"/>
              <w:lang w:val="pt-BR"/>
            </w:rPr>
            <w:delText>9</w:delText>
          </w:r>
        </w:del>
      </w:moveTo>
    </w:p>
    <w:p w14:paraId="7BB7432C" w14:textId="64F9C84F" w:rsidR="002B3E3B" w:rsidRPr="008C5B6C" w:rsidDel="009E4CF5" w:rsidRDefault="002B3E3B" w:rsidP="002B3E3B">
      <w:pPr>
        <w:spacing w:line="200" w:lineRule="exact"/>
        <w:jc w:val="both"/>
        <w:rPr>
          <w:del w:id="318" w:author="Mayla Cristina Costa Maroni Saraiva" w:date="2020-12-18T10:57:00Z"/>
          <w:sz w:val="20"/>
          <w:szCs w:val="20"/>
          <w:lang w:val="pt-BR"/>
        </w:rPr>
        <w:pPrChange w:id="319" w:author="Mayla Cristina Costa Maroni Saraiva" w:date="2020-12-18T09:48:00Z">
          <w:pPr>
            <w:spacing w:line="200" w:lineRule="exact"/>
          </w:pPr>
        </w:pPrChange>
      </w:pPr>
    </w:p>
    <w:p w14:paraId="4098D88F" w14:textId="5D866FFD" w:rsidR="002B3E3B" w:rsidRPr="008C5B6C" w:rsidDel="009E4CF5" w:rsidRDefault="002B3E3B" w:rsidP="002B3E3B">
      <w:pPr>
        <w:spacing w:line="246" w:lineRule="exact"/>
        <w:jc w:val="both"/>
        <w:rPr>
          <w:del w:id="320" w:author="Mayla Cristina Costa Maroni Saraiva" w:date="2020-12-18T10:57:00Z"/>
          <w:sz w:val="20"/>
          <w:szCs w:val="20"/>
          <w:lang w:val="pt-BR"/>
        </w:rPr>
        <w:pPrChange w:id="321" w:author="Mayla Cristina Costa Maroni Saraiva" w:date="2020-12-18T09:48:00Z">
          <w:pPr>
            <w:spacing w:line="246" w:lineRule="exact"/>
          </w:pPr>
        </w:pPrChange>
      </w:pPr>
    </w:p>
    <w:p w14:paraId="42B8BD3E" w14:textId="1904D5C4" w:rsidR="002B3E3B" w:rsidRPr="008C5B6C" w:rsidDel="009E4CF5" w:rsidRDefault="002B3E3B" w:rsidP="002B3E3B">
      <w:pPr>
        <w:spacing w:line="423" w:lineRule="auto"/>
        <w:ind w:left="260" w:firstLine="850"/>
        <w:jc w:val="both"/>
        <w:rPr>
          <w:del w:id="322" w:author="Mayla Cristina Costa Maroni Saraiva" w:date="2020-12-18T10:57:00Z"/>
          <w:sz w:val="20"/>
          <w:szCs w:val="20"/>
          <w:lang w:val="pt-BR"/>
        </w:rPr>
      </w:pPr>
      <w:moveTo w:id="323" w:author="Mayla Cristina Costa Maroni Saraiva" w:date="2020-12-18T09:47:00Z">
        <w:del w:id="324" w:author="Mayla Cristina Costa Maroni Saraiva" w:date="2020-12-18T10:57:00Z">
          <w:r w:rsidRPr="008C5B6C" w:rsidDel="009E4CF5">
            <w:rPr>
              <w:rFonts w:ascii="Arial" w:eastAsia="Arial" w:hAnsi="Arial" w:cs="Arial"/>
              <w:sz w:val="24"/>
              <w:szCs w:val="24"/>
              <w:lang w:val="pt-BR"/>
            </w:rPr>
            <w:delText>O segundo capítulo será realizado o levantamento teórico a respeito dos conceitos, aspectos fundamentais e dados amplos do setor bancário e spread no Brasil, por meio de pesquisa bibliográfica e busca em banco de dados.</w:delText>
          </w:r>
        </w:del>
      </w:moveTo>
    </w:p>
    <w:p w14:paraId="4440BE74" w14:textId="69896FDB" w:rsidR="002B3E3B" w:rsidRPr="008C5B6C" w:rsidDel="009E4CF5" w:rsidRDefault="002B3E3B" w:rsidP="002B3E3B">
      <w:pPr>
        <w:spacing w:line="95" w:lineRule="exact"/>
        <w:jc w:val="both"/>
        <w:rPr>
          <w:del w:id="325" w:author="Mayla Cristina Costa Maroni Saraiva" w:date="2020-12-18T10:57:00Z"/>
          <w:sz w:val="20"/>
          <w:szCs w:val="20"/>
          <w:lang w:val="pt-BR"/>
        </w:rPr>
        <w:pPrChange w:id="326" w:author="Mayla Cristina Costa Maroni Saraiva" w:date="2020-12-18T09:48:00Z">
          <w:pPr>
            <w:spacing w:line="95" w:lineRule="exact"/>
          </w:pPr>
        </w:pPrChange>
      </w:pPr>
    </w:p>
    <w:p w14:paraId="02D73432" w14:textId="207273A9" w:rsidR="002B3E3B" w:rsidRPr="008C5B6C" w:rsidDel="009E4CF5" w:rsidRDefault="002B3E3B" w:rsidP="002B3E3B">
      <w:pPr>
        <w:spacing w:line="419" w:lineRule="auto"/>
        <w:ind w:left="260" w:firstLine="850"/>
        <w:jc w:val="both"/>
        <w:rPr>
          <w:del w:id="327" w:author="Mayla Cristina Costa Maroni Saraiva" w:date="2020-12-18T10:57:00Z"/>
          <w:sz w:val="20"/>
          <w:szCs w:val="20"/>
          <w:lang w:val="pt-BR"/>
        </w:rPr>
      </w:pPr>
      <w:moveTo w:id="328" w:author="Mayla Cristina Costa Maroni Saraiva" w:date="2020-12-18T09:47:00Z">
        <w:del w:id="329" w:author="Mayla Cristina Costa Maroni Saraiva" w:date="2020-12-18T10:57:00Z">
          <w:r w:rsidRPr="008C5B6C" w:rsidDel="009E4CF5">
            <w:rPr>
              <w:rFonts w:ascii="Arial" w:eastAsia="Arial" w:hAnsi="Arial" w:cs="Arial"/>
              <w:sz w:val="24"/>
              <w:szCs w:val="24"/>
              <w:lang w:val="pt-BR"/>
            </w:rPr>
            <w:delText>O terceiro capítulo terá como anseio identificar e testar a variáveis macroe-conômicas e microeconômicas que se configuram como componentes implícitos e explícitos do spread bancário ex-post, e como variação destes componentes afetam a rentabilidade dos bancos. Será realizada através da coleta, análises, tratamento de dados e construção de modelo econométrico utilizando dados em painel.</w:delText>
          </w:r>
        </w:del>
      </w:moveTo>
    </w:p>
    <w:p w14:paraId="14FA23A8" w14:textId="61CBD9EF" w:rsidR="002B3E3B" w:rsidRPr="008C5B6C" w:rsidDel="009E4CF5" w:rsidRDefault="002B3E3B" w:rsidP="002B3E3B">
      <w:pPr>
        <w:spacing w:line="101" w:lineRule="exact"/>
        <w:jc w:val="both"/>
        <w:rPr>
          <w:del w:id="330" w:author="Mayla Cristina Costa Maroni Saraiva" w:date="2020-12-18T10:57:00Z"/>
          <w:sz w:val="20"/>
          <w:szCs w:val="20"/>
          <w:lang w:val="pt-BR"/>
        </w:rPr>
        <w:pPrChange w:id="331" w:author="Mayla Cristina Costa Maroni Saraiva" w:date="2020-12-18T09:48:00Z">
          <w:pPr>
            <w:spacing w:line="101" w:lineRule="exact"/>
          </w:pPr>
        </w:pPrChange>
      </w:pPr>
    </w:p>
    <w:p w14:paraId="5B368E11" w14:textId="2DC9E99A" w:rsidR="002B3E3B" w:rsidRPr="008C5B6C" w:rsidDel="009E4CF5" w:rsidRDefault="002B3E3B" w:rsidP="002B3E3B">
      <w:pPr>
        <w:spacing w:line="423" w:lineRule="auto"/>
        <w:ind w:left="260" w:firstLine="856"/>
        <w:jc w:val="both"/>
        <w:rPr>
          <w:del w:id="332" w:author="Mayla Cristina Costa Maroni Saraiva" w:date="2020-12-18T10:57:00Z"/>
          <w:sz w:val="20"/>
          <w:szCs w:val="20"/>
          <w:lang w:val="pt-BR"/>
        </w:rPr>
      </w:pPr>
      <w:moveTo w:id="333" w:author="Mayla Cristina Costa Maroni Saraiva" w:date="2020-12-18T09:47:00Z">
        <w:del w:id="334" w:author="Mayla Cristina Costa Maroni Saraiva" w:date="2020-12-18T10:57:00Z">
          <w:r w:rsidRPr="008C5B6C" w:rsidDel="009E4CF5">
            <w:rPr>
              <w:rFonts w:ascii="Arial" w:eastAsia="Arial" w:hAnsi="Arial" w:cs="Arial"/>
              <w:sz w:val="24"/>
              <w:szCs w:val="24"/>
              <w:lang w:val="pt-BR"/>
            </w:rPr>
            <w:delText>O quarto capítulo almeja explanar e analisar, diante as premissas empregadas, os resultados obtidos na pesquisa, visando descrever e embasar as relações entre as variáveis, e contextualizando com as pesquisas identificadas.</w:delText>
          </w:r>
        </w:del>
      </w:moveTo>
    </w:p>
    <w:p w14:paraId="56F50F32" w14:textId="36138D2A" w:rsidR="002B3E3B" w:rsidRPr="008C5B6C" w:rsidDel="009E4CF5" w:rsidRDefault="002B3E3B" w:rsidP="002B3E3B">
      <w:pPr>
        <w:spacing w:line="95" w:lineRule="exact"/>
        <w:jc w:val="both"/>
        <w:rPr>
          <w:del w:id="335" w:author="Mayla Cristina Costa Maroni Saraiva" w:date="2020-12-18T10:57:00Z"/>
          <w:sz w:val="20"/>
          <w:szCs w:val="20"/>
          <w:lang w:val="pt-BR"/>
        </w:rPr>
        <w:pPrChange w:id="336" w:author="Mayla Cristina Costa Maroni Saraiva" w:date="2020-12-18T09:48:00Z">
          <w:pPr>
            <w:spacing w:line="95" w:lineRule="exact"/>
          </w:pPr>
        </w:pPrChange>
      </w:pPr>
    </w:p>
    <w:p w14:paraId="1254D605" w14:textId="1F8BA252" w:rsidR="002B3E3B" w:rsidRPr="008C5B6C" w:rsidDel="009E4CF5" w:rsidRDefault="002B3E3B" w:rsidP="002B3E3B">
      <w:pPr>
        <w:spacing w:line="423" w:lineRule="auto"/>
        <w:ind w:left="260" w:right="40" w:firstLine="850"/>
        <w:jc w:val="both"/>
        <w:rPr>
          <w:del w:id="337" w:author="Mayla Cristina Costa Maroni Saraiva" w:date="2020-12-18T10:57:00Z"/>
          <w:sz w:val="20"/>
          <w:szCs w:val="20"/>
          <w:lang w:val="pt-BR"/>
        </w:rPr>
      </w:pPr>
      <w:moveTo w:id="338" w:author="Mayla Cristina Costa Maroni Saraiva" w:date="2020-12-18T09:47:00Z">
        <w:del w:id="339" w:author="Mayla Cristina Costa Maroni Saraiva" w:date="2020-12-18T10:57:00Z">
          <w:r w:rsidRPr="008C5B6C" w:rsidDel="009E4CF5">
            <w:rPr>
              <w:rFonts w:ascii="Arial" w:eastAsia="Arial" w:hAnsi="Arial" w:cs="Arial"/>
              <w:sz w:val="24"/>
              <w:szCs w:val="24"/>
              <w:lang w:val="pt-BR"/>
            </w:rPr>
            <w:delText>Por fim serão realizadas as considerações finais, buscando contextualizar os resultados obtidos com o cenário e os estudos identificados e sugerindo estudos complementares.</w:delText>
          </w:r>
        </w:del>
      </w:moveTo>
    </w:p>
    <w:moveToRangeEnd w:id="106"/>
    <w:p w14:paraId="5093BA38" w14:textId="1F401208" w:rsidR="002D4F59" w:rsidRPr="008C5B6C" w:rsidRDefault="002D4F59" w:rsidP="002D4F59">
      <w:pPr>
        <w:spacing w:line="421" w:lineRule="auto"/>
        <w:ind w:left="260" w:firstLine="850"/>
        <w:jc w:val="both"/>
        <w:rPr>
          <w:ins w:id="340" w:author="Mayla Cristina Costa Maroni Saraiva" w:date="2020-12-18T09:35:00Z"/>
          <w:lang w:val="pt-BR"/>
        </w:rPr>
        <w:sectPr w:rsidR="002D4F59" w:rsidRPr="008C5B6C">
          <w:pgSz w:w="11900" w:h="16838"/>
          <w:pgMar w:top="1028" w:right="1086" w:bottom="472" w:left="1440" w:header="0" w:footer="0" w:gutter="0"/>
          <w:cols w:space="720" w:equalWidth="0">
            <w:col w:w="9380"/>
          </w:cols>
        </w:sectPr>
      </w:pPr>
    </w:p>
    <w:p w14:paraId="27D95C3A" w14:textId="167DF3E5" w:rsidR="0075768E" w:rsidRPr="008C5B6C" w:rsidDel="002D4F59" w:rsidRDefault="00BC6249" w:rsidP="002D4F59">
      <w:pPr>
        <w:spacing w:line="419" w:lineRule="auto"/>
        <w:ind w:right="60"/>
        <w:jc w:val="both"/>
        <w:rPr>
          <w:del w:id="341" w:author="Mayla Cristina Costa Maroni Saraiva" w:date="2020-12-18T09:36:00Z"/>
          <w:sz w:val="20"/>
          <w:szCs w:val="20"/>
          <w:lang w:val="pt-BR"/>
        </w:rPr>
        <w:pPrChange w:id="342" w:author="Mayla Cristina Costa Maroni Saraiva" w:date="2020-12-18T09:36:00Z">
          <w:pPr>
            <w:spacing w:line="419" w:lineRule="auto"/>
            <w:ind w:left="260" w:right="60" w:firstLine="850"/>
            <w:jc w:val="both"/>
          </w:pPr>
        </w:pPrChange>
      </w:pPr>
      <w:r w:rsidRPr="008C5B6C">
        <w:rPr>
          <w:rFonts w:ascii="Arial" w:eastAsia="Arial" w:hAnsi="Arial" w:cs="Arial"/>
          <w:sz w:val="24"/>
          <w:szCs w:val="24"/>
          <w:lang w:val="pt-BR"/>
        </w:rPr>
        <w:lastRenderedPageBreak/>
        <w:t xml:space="preserve">. </w:t>
      </w:r>
      <w:del w:id="343" w:author="Mayla Cristina Costa Maroni Saraiva" w:date="2020-12-18T09:36:00Z">
        <w:r w:rsidRPr="008C5B6C" w:rsidDel="002D4F59">
          <w:rPr>
            <w:rFonts w:ascii="Arial" w:eastAsia="Arial" w:hAnsi="Arial" w:cs="Arial"/>
            <w:sz w:val="24"/>
            <w:szCs w:val="24"/>
            <w:lang w:val="pt-BR"/>
          </w:rPr>
          <w:delText>E mesmo com recentes modificações no cenário, o mercado brasileiro é um caso que desperta constantes iniciativas de estudos que buscam sua compreensão.</w:delText>
        </w:r>
      </w:del>
    </w:p>
    <w:p w14:paraId="58B3EB25" w14:textId="790264EA" w:rsidR="0075768E" w:rsidRPr="008C5B6C" w:rsidDel="002D4F59" w:rsidRDefault="0075768E" w:rsidP="002D4F59">
      <w:pPr>
        <w:spacing w:line="419" w:lineRule="auto"/>
        <w:ind w:right="60"/>
        <w:jc w:val="both"/>
        <w:rPr>
          <w:del w:id="344" w:author="Mayla Cristina Costa Maroni Saraiva" w:date="2020-12-18T09:36:00Z"/>
          <w:sz w:val="20"/>
          <w:szCs w:val="20"/>
          <w:lang w:val="pt-BR"/>
        </w:rPr>
        <w:pPrChange w:id="345" w:author="Mayla Cristina Costa Maroni Saraiva" w:date="2020-12-18T09:36:00Z">
          <w:pPr>
            <w:spacing w:line="101" w:lineRule="exact"/>
          </w:pPr>
        </w:pPrChange>
      </w:pPr>
    </w:p>
    <w:p w14:paraId="0950CEA0" w14:textId="37BFC238" w:rsidR="0075768E" w:rsidDel="002D4F59" w:rsidRDefault="00BC6249" w:rsidP="002D4F59">
      <w:pPr>
        <w:spacing w:line="419" w:lineRule="auto"/>
        <w:ind w:right="60"/>
        <w:jc w:val="both"/>
        <w:rPr>
          <w:del w:id="346" w:author="Mayla Cristina Costa Maroni Saraiva" w:date="2020-12-18T09:36:00Z"/>
          <w:sz w:val="20"/>
          <w:szCs w:val="20"/>
        </w:rPr>
        <w:pPrChange w:id="347" w:author="Mayla Cristina Costa Maroni Saraiva" w:date="2020-12-18T09:36:00Z">
          <w:pPr>
            <w:spacing w:line="433" w:lineRule="auto"/>
            <w:ind w:left="260" w:right="60" w:firstLine="850"/>
            <w:jc w:val="both"/>
          </w:pPr>
        </w:pPrChange>
      </w:pPr>
      <w:del w:id="348" w:author="Mayla Cristina Costa Maroni Saraiva" w:date="2020-12-18T09:36:00Z">
        <w:r w:rsidRPr="008C5B6C" w:rsidDel="002D4F59">
          <w:rPr>
            <w:rFonts w:ascii="Arial" w:eastAsia="Arial" w:hAnsi="Arial" w:cs="Arial"/>
            <w:sz w:val="23"/>
            <w:szCs w:val="23"/>
            <w:lang w:val="pt-BR"/>
          </w:rPr>
          <w:delText xml:space="preserve">Diversos estudos constataram que a América Latina possui as maiores taxas de juros, bancos mais ineficientes implicando níveis de spread elevados. </w:delText>
        </w:r>
        <w:r w:rsidDel="002D4F59">
          <w:rPr>
            <w:rFonts w:ascii="Arial" w:eastAsia="Arial" w:hAnsi="Arial" w:cs="Arial"/>
            <w:sz w:val="23"/>
            <w:szCs w:val="23"/>
          </w:rPr>
          <w:delText>O caso brasileiro</w:delText>
        </w:r>
      </w:del>
    </w:p>
    <w:p w14:paraId="7C137DFA" w14:textId="528AAF6B" w:rsidR="0075768E" w:rsidDel="002D4F59" w:rsidRDefault="0075768E" w:rsidP="002D4F59">
      <w:pPr>
        <w:spacing w:line="419" w:lineRule="auto"/>
        <w:ind w:right="60"/>
        <w:jc w:val="both"/>
        <w:rPr>
          <w:del w:id="349" w:author="Mayla Cristina Costa Maroni Saraiva" w:date="2020-12-18T09:36:00Z"/>
          <w:sz w:val="20"/>
          <w:szCs w:val="20"/>
        </w:rPr>
        <w:pPrChange w:id="350" w:author="Mayla Cristina Costa Maroni Saraiva" w:date="2020-12-18T09:36:00Z">
          <w:pPr>
            <w:spacing w:line="2" w:lineRule="exact"/>
          </w:pPr>
        </w:pPrChange>
      </w:pPr>
    </w:p>
    <w:p w14:paraId="12D4E652" w14:textId="3BB92E11" w:rsidR="0075768E" w:rsidRPr="008C5B6C" w:rsidDel="002D4F59" w:rsidRDefault="00BC6249" w:rsidP="002D4F59">
      <w:pPr>
        <w:spacing w:line="419" w:lineRule="auto"/>
        <w:ind w:right="60"/>
        <w:jc w:val="both"/>
        <w:rPr>
          <w:del w:id="351" w:author="Mayla Cristina Costa Maroni Saraiva" w:date="2020-12-18T09:36:00Z"/>
          <w:rFonts w:ascii="Arial" w:eastAsia="Arial" w:hAnsi="Arial" w:cs="Arial"/>
          <w:sz w:val="24"/>
          <w:szCs w:val="24"/>
          <w:lang w:val="pt-BR"/>
        </w:rPr>
        <w:pPrChange w:id="352" w:author="Mayla Cristina Costa Maroni Saraiva" w:date="2020-12-18T09:36:00Z">
          <w:pPr>
            <w:numPr>
              <w:numId w:val="3"/>
            </w:numPr>
            <w:tabs>
              <w:tab w:val="left" w:pos="471"/>
            </w:tabs>
            <w:spacing w:line="431" w:lineRule="auto"/>
            <w:ind w:left="260" w:right="60" w:hanging="1"/>
          </w:pPr>
        </w:pPrChange>
      </w:pPr>
      <w:del w:id="353" w:author="Mayla Cristina Costa Maroni Saraiva" w:date="2020-12-18T09:36:00Z">
        <w:r w:rsidRPr="008C5B6C" w:rsidDel="002D4F59">
          <w:rPr>
            <w:rFonts w:ascii="Arial" w:eastAsia="Arial" w:hAnsi="Arial" w:cs="Arial"/>
            <w:sz w:val="24"/>
            <w:szCs w:val="24"/>
            <w:lang w:val="pt-BR"/>
          </w:rPr>
          <w:delText>destacado com um cenário ainda mais crítico, como níveis de lucro considerados muito elevado, afetando principalmente o setor produtivo (DANTAS, 2012).</w:delText>
        </w:r>
      </w:del>
    </w:p>
    <w:p w14:paraId="0C948D11" w14:textId="4A2916EC" w:rsidR="0075768E" w:rsidRPr="008C5B6C" w:rsidDel="002D4F59" w:rsidRDefault="0075768E" w:rsidP="002D4F59">
      <w:pPr>
        <w:spacing w:line="419" w:lineRule="auto"/>
        <w:ind w:right="60"/>
        <w:jc w:val="both"/>
        <w:rPr>
          <w:del w:id="354" w:author="Mayla Cristina Costa Maroni Saraiva" w:date="2020-12-18T09:36:00Z"/>
          <w:sz w:val="20"/>
          <w:szCs w:val="20"/>
          <w:lang w:val="pt-BR"/>
        </w:rPr>
        <w:pPrChange w:id="355" w:author="Mayla Cristina Costa Maroni Saraiva" w:date="2020-12-18T09:36:00Z">
          <w:pPr>
            <w:spacing w:line="85" w:lineRule="exact"/>
          </w:pPr>
        </w:pPrChange>
      </w:pPr>
    </w:p>
    <w:p w14:paraId="39F47E46" w14:textId="02B404E7" w:rsidR="0075768E" w:rsidRPr="008C5B6C" w:rsidDel="002D4F59" w:rsidRDefault="00BC6249" w:rsidP="002D4F59">
      <w:pPr>
        <w:spacing w:line="419" w:lineRule="auto"/>
        <w:ind w:right="60"/>
        <w:jc w:val="both"/>
        <w:rPr>
          <w:del w:id="356" w:author="Mayla Cristina Costa Maroni Saraiva" w:date="2020-12-18T09:36:00Z"/>
          <w:sz w:val="20"/>
          <w:szCs w:val="20"/>
          <w:lang w:val="pt-BR"/>
        </w:rPr>
        <w:pPrChange w:id="357" w:author="Mayla Cristina Costa Maroni Saraiva" w:date="2020-12-18T09:36:00Z">
          <w:pPr>
            <w:spacing w:line="419" w:lineRule="auto"/>
            <w:ind w:left="260" w:firstLine="858"/>
            <w:jc w:val="both"/>
          </w:pPr>
        </w:pPrChange>
      </w:pPr>
      <w:del w:id="358" w:author="Mayla Cristina Costa Maroni Saraiva" w:date="2020-12-18T09:36:00Z">
        <w:r w:rsidRPr="008C5B6C" w:rsidDel="002D4F59">
          <w:rPr>
            <w:rFonts w:ascii="Arial" w:eastAsia="Arial" w:hAnsi="Arial" w:cs="Arial"/>
            <w:sz w:val="24"/>
            <w:szCs w:val="24"/>
            <w:lang w:val="pt-BR"/>
          </w:rPr>
          <w:delText>Durante a década de 1990, o spread bancário brasileiro esteve superior a 50%a.a., enquanto na América Latina o observado ficou foi entre 10% e 15% a.a. A relação crédito/PIB no Brasil, em 2003, era de 23%, considerado muito baixo em comparação ao Chile com 68,5%, Uruguai com 64,3%, Estados Unidos com 60,8%, Japão com 64,3%, Coréia com 98,9% e Europa com 140,6% (CAMARGO, 2009; LEAL, 2006)</w:delText>
        </w:r>
      </w:del>
    </w:p>
    <w:p w14:paraId="739D06A3" w14:textId="4F2CBBCD" w:rsidR="0075768E" w:rsidRPr="008C5B6C" w:rsidDel="002D4F59" w:rsidRDefault="0075768E" w:rsidP="002D4F59">
      <w:pPr>
        <w:spacing w:line="419" w:lineRule="auto"/>
        <w:ind w:right="60"/>
        <w:jc w:val="both"/>
        <w:rPr>
          <w:del w:id="359" w:author="Mayla Cristina Costa Maroni Saraiva" w:date="2020-12-18T09:36:00Z"/>
          <w:sz w:val="20"/>
          <w:szCs w:val="20"/>
          <w:lang w:val="pt-BR"/>
        </w:rPr>
        <w:pPrChange w:id="360" w:author="Mayla Cristina Costa Maroni Saraiva" w:date="2020-12-18T09:36:00Z">
          <w:pPr>
            <w:spacing w:line="98" w:lineRule="exact"/>
          </w:pPr>
        </w:pPrChange>
      </w:pPr>
    </w:p>
    <w:p w14:paraId="6A1498CB" w14:textId="0C727D5D" w:rsidR="0075768E" w:rsidRPr="008C5B6C" w:rsidDel="002D4F59" w:rsidRDefault="00BC6249" w:rsidP="002D4F59">
      <w:pPr>
        <w:spacing w:line="419" w:lineRule="auto"/>
        <w:ind w:right="60"/>
        <w:jc w:val="both"/>
        <w:rPr>
          <w:del w:id="361" w:author="Mayla Cristina Costa Maroni Saraiva" w:date="2020-12-18T09:36:00Z"/>
          <w:sz w:val="20"/>
          <w:szCs w:val="20"/>
          <w:lang w:val="pt-BR"/>
        </w:rPr>
        <w:pPrChange w:id="362" w:author="Mayla Cristina Costa Maroni Saraiva" w:date="2020-12-18T09:36:00Z">
          <w:pPr>
            <w:spacing w:line="421" w:lineRule="auto"/>
            <w:ind w:left="260" w:right="60" w:firstLine="856"/>
            <w:jc w:val="both"/>
          </w:pPr>
        </w:pPrChange>
      </w:pPr>
      <w:del w:id="363" w:author="Mayla Cristina Costa Maroni Saraiva" w:date="2020-12-18T09:36:00Z">
        <w:r w:rsidRPr="008C5B6C" w:rsidDel="002D4F59">
          <w:rPr>
            <w:rFonts w:ascii="Arial" w:eastAsia="Arial" w:hAnsi="Arial" w:cs="Arial"/>
            <w:sz w:val="24"/>
            <w:szCs w:val="24"/>
            <w:lang w:val="pt-BR"/>
          </w:rPr>
          <w:delText>Esta pesquisa parte da indagação: Quais variáveis exógenas e endógenas influenciam os componentes explícitos e implícitos do spread bancário e como a variação destes componentes afetam a rentabilidade dos bancos?. Para atingir os objetivos este estudo está dividido em dois capítulos além desta introdução.</w:delText>
        </w:r>
      </w:del>
    </w:p>
    <w:p w14:paraId="33368E12" w14:textId="77777777" w:rsidR="0075768E" w:rsidRPr="008C5B6C" w:rsidRDefault="0075768E" w:rsidP="002D4F59">
      <w:pPr>
        <w:spacing w:line="419" w:lineRule="auto"/>
        <w:ind w:right="60"/>
        <w:jc w:val="both"/>
        <w:rPr>
          <w:lang w:val="pt-BR"/>
        </w:rPr>
        <w:sectPr w:rsidR="0075768E" w:rsidRPr="008C5B6C">
          <w:pgSz w:w="11900" w:h="16838"/>
          <w:pgMar w:top="991" w:right="1086" w:bottom="1440" w:left="1440" w:header="0" w:footer="0" w:gutter="0"/>
          <w:cols w:space="720" w:equalWidth="0">
            <w:col w:w="9380"/>
          </w:cols>
        </w:sectPr>
        <w:pPrChange w:id="364" w:author="Mayla Cristina Costa Maroni Saraiva" w:date="2020-12-18T09:36:00Z">
          <w:pPr/>
        </w:pPrChange>
      </w:pPr>
    </w:p>
    <w:p w14:paraId="4EF518B6" w14:textId="77777777" w:rsidR="0075768E" w:rsidRPr="008C5B6C" w:rsidRDefault="00BC6249">
      <w:pPr>
        <w:ind w:left="9200"/>
        <w:rPr>
          <w:sz w:val="20"/>
          <w:szCs w:val="20"/>
          <w:lang w:val="pt-BR"/>
        </w:rPr>
      </w:pPr>
      <w:r w:rsidRPr="008C5B6C">
        <w:rPr>
          <w:rFonts w:ascii="Arial" w:eastAsia="Arial" w:hAnsi="Arial" w:cs="Arial"/>
          <w:sz w:val="24"/>
          <w:szCs w:val="24"/>
          <w:lang w:val="pt-BR"/>
        </w:rPr>
        <w:lastRenderedPageBreak/>
        <w:t>7</w:t>
      </w:r>
    </w:p>
    <w:p w14:paraId="2BC1E598" w14:textId="77777777" w:rsidR="0075768E" w:rsidRPr="008C5B6C" w:rsidRDefault="0075768E">
      <w:pPr>
        <w:spacing w:line="200" w:lineRule="exact"/>
        <w:rPr>
          <w:sz w:val="20"/>
          <w:szCs w:val="20"/>
          <w:lang w:val="pt-BR"/>
        </w:rPr>
      </w:pPr>
    </w:p>
    <w:p w14:paraId="4891CC23" w14:textId="77777777" w:rsidR="0075768E" w:rsidRPr="008C5B6C" w:rsidRDefault="0075768E">
      <w:pPr>
        <w:spacing w:line="246" w:lineRule="exact"/>
        <w:rPr>
          <w:sz w:val="20"/>
          <w:szCs w:val="20"/>
          <w:lang w:val="pt-BR"/>
        </w:rPr>
      </w:pPr>
    </w:p>
    <w:p w14:paraId="1C514557" w14:textId="719EDE2F" w:rsidR="0075768E" w:rsidRPr="008C5B6C" w:rsidDel="002B3E3B" w:rsidRDefault="00BC6249" w:rsidP="008C5B6C">
      <w:pPr>
        <w:tabs>
          <w:tab w:val="left" w:pos="800"/>
        </w:tabs>
        <w:ind w:left="261"/>
        <w:outlineLvl w:val="1"/>
        <w:rPr>
          <w:sz w:val="20"/>
          <w:szCs w:val="20"/>
          <w:lang w:val="pt-BR"/>
        </w:rPr>
      </w:pPr>
      <w:bookmarkStart w:id="365" w:name="_Toc59176024"/>
      <w:moveFromRangeStart w:id="366" w:author="Mayla Cristina Costa Maroni Saraiva" w:date="2020-12-18T09:47:00Z" w:name="move59177252"/>
      <w:moveFrom w:id="367" w:author="Mayla Cristina Costa Maroni Saraiva" w:date="2020-12-18T09:47:00Z">
        <w:r w:rsidRPr="008C5B6C" w:rsidDel="002B3E3B">
          <w:rPr>
            <w:rFonts w:ascii="Arial" w:eastAsia="Arial" w:hAnsi="Arial" w:cs="Arial"/>
            <w:sz w:val="24"/>
            <w:szCs w:val="24"/>
            <w:lang w:val="pt-BR"/>
          </w:rPr>
          <w:t>1.2</w:t>
        </w:r>
        <w:r w:rsidRPr="008C5B6C" w:rsidDel="002B3E3B">
          <w:rPr>
            <w:sz w:val="20"/>
            <w:szCs w:val="20"/>
            <w:lang w:val="pt-BR"/>
          </w:rPr>
          <w:tab/>
        </w:r>
        <w:r w:rsidRPr="008C5B6C" w:rsidDel="002B3E3B">
          <w:rPr>
            <w:rFonts w:ascii="Arial" w:eastAsia="Arial" w:hAnsi="Arial" w:cs="Arial"/>
            <w:sz w:val="23"/>
            <w:szCs w:val="23"/>
            <w:lang w:val="pt-BR"/>
          </w:rPr>
          <w:t>OBJETIVOS</w:t>
        </w:r>
        <w:bookmarkEnd w:id="365"/>
      </w:moveFrom>
    </w:p>
    <w:p w14:paraId="74DDE049" w14:textId="54677799" w:rsidR="0075768E" w:rsidRPr="008C5B6C" w:rsidDel="002B3E3B" w:rsidRDefault="0075768E">
      <w:pPr>
        <w:spacing w:line="200" w:lineRule="exact"/>
        <w:rPr>
          <w:sz w:val="20"/>
          <w:szCs w:val="20"/>
          <w:lang w:val="pt-BR"/>
        </w:rPr>
      </w:pPr>
    </w:p>
    <w:p w14:paraId="7EF24DDF" w14:textId="20640B7D" w:rsidR="0075768E" w:rsidRPr="008C5B6C" w:rsidDel="002B3E3B" w:rsidRDefault="0075768E">
      <w:pPr>
        <w:spacing w:line="239" w:lineRule="exact"/>
        <w:rPr>
          <w:sz w:val="20"/>
          <w:szCs w:val="20"/>
          <w:lang w:val="pt-BR"/>
        </w:rPr>
      </w:pPr>
    </w:p>
    <w:p w14:paraId="30A25FDF" w14:textId="14798885" w:rsidR="0075768E" w:rsidRPr="008C5B6C" w:rsidDel="002B3E3B" w:rsidRDefault="00BC6249" w:rsidP="008C5B6C">
      <w:pPr>
        <w:tabs>
          <w:tab w:val="left" w:pos="1000"/>
        </w:tabs>
        <w:ind w:left="261"/>
        <w:outlineLvl w:val="2"/>
        <w:rPr>
          <w:sz w:val="20"/>
          <w:szCs w:val="20"/>
          <w:lang w:val="pt-BR"/>
        </w:rPr>
      </w:pPr>
      <w:bookmarkStart w:id="368" w:name="_Toc59176025"/>
      <w:moveFrom w:id="369" w:author="Mayla Cristina Costa Maroni Saraiva" w:date="2020-12-18T09:47:00Z">
        <w:r w:rsidRPr="008C5B6C" w:rsidDel="002B3E3B">
          <w:rPr>
            <w:rFonts w:ascii="Arial" w:eastAsia="Arial" w:hAnsi="Arial" w:cs="Arial"/>
            <w:sz w:val="24"/>
            <w:szCs w:val="24"/>
            <w:lang w:val="pt-BR"/>
          </w:rPr>
          <w:t>1.2.1</w:t>
        </w:r>
        <w:r w:rsidRPr="008C5B6C" w:rsidDel="002B3E3B">
          <w:rPr>
            <w:sz w:val="20"/>
            <w:szCs w:val="20"/>
            <w:lang w:val="pt-BR"/>
          </w:rPr>
          <w:tab/>
        </w:r>
        <w:r w:rsidRPr="008C5B6C" w:rsidDel="002B3E3B">
          <w:rPr>
            <w:rFonts w:ascii="Arial" w:eastAsia="Arial" w:hAnsi="Arial" w:cs="Arial"/>
            <w:sz w:val="23"/>
            <w:szCs w:val="23"/>
            <w:lang w:val="pt-BR"/>
          </w:rPr>
          <w:t>OBJETIVO GERAL</w:t>
        </w:r>
        <w:bookmarkEnd w:id="368"/>
      </w:moveFrom>
    </w:p>
    <w:p w14:paraId="6044AB3A" w14:textId="4AEB48EF" w:rsidR="0075768E" w:rsidRPr="008C5B6C" w:rsidDel="002B3E3B" w:rsidRDefault="0075768E">
      <w:pPr>
        <w:spacing w:line="357" w:lineRule="exact"/>
        <w:rPr>
          <w:sz w:val="20"/>
          <w:szCs w:val="20"/>
          <w:lang w:val="pt-BR"/>
        </w:rPr>
      </w:pPr>
    </w:p>
    <w:p w14:paraId="4569B945" w14:textId="198DE288" w:rsidR="0075768E" w:rsidRPr="008C5B6C" w:rsidDel="002B3E3B" w:rsidRDefault="00BC6249">
      <w:pPr>
        <w:spacing w:line="423" w:lineRule="auto"/>
        <w:ind w:left="260" w:firstLine="850"/>
        <w:jc w:val="both"/>
        <w:rPr>
          <w:sz w:val="20"/>
          <w:szCs w:val="20"/>
          <w:lang w:val="pt-BR"/>
        </w:rPr>
      </w:pPr>
      <w:moveFrom w:id="370" w:author="Mayla Cristina Costa Maroni Saraiva" w:date="2020-12-18T09:47:00Z">
        <w:r w:rsidRPr="008C5B6C" w:rsidDel="002B3E3B">
          <w:rPr>
            <w:rFonts w:ascii="Arial" w:eastAsia="Arial" w:hAnsi="Arial" w:cs="Arial"/>
            <w:sz w:val="24"/>
            <w:szCs w:val="24"/>
            <w:lang w:val="pt-BR"/>
          </w:rPr>
          <w:t>Este estudo buscará verificar quais as variáveis microeconômicos macroe-conômicos influenciam os componentes do spread ex-post e como estes afetaram a rentabilidade das instituições bancárias brasileiras entre os anos de 1999 e 2020.</w:t>
        </w:r>
      </w:moveFrom>
    </w:p>
    <w:p w14:paraId="03F566CF" w14:textId="733839F8" w:rsidR="0075768E" w:rsidRPr="008C5B6C" w:rsidDel="002B3E3B" w:rsidRDefault="0075768E">
      <w:pPr>
        <w:spacing w:line="310" w:lineRule="exact"/>
        <w:rPr>
          <w:sz w:val="20"/>
          <w:szCs w:val="20"/>
          <w:lang w:val="pt-BR"/>
        </w:rPr>
      </w:pPr>
    </w:p>
    <w:p w14:paraId="7875C566" w14:textId="7AD8D9BF" w:rsidR="0075768E" w:rsidDel="002B3E3B" w:rsidRDefault="00BC6249" w:rsidP="008C5B6C">
      <w:pPr>
        <w:tabs>
          <w:tab w:val="left" w:pos="1000"/>
        </w:tabs>
        <w:ind w:left="261"/>
        <w:outlineLvl w:val="2"/>
        <w:rPr>
          <w:sz w:val="20"/>
          <w:szCs w:val="20"/>
        </w:rPr>
      </w:pPr>
      <w:bookmarkStart w:id="371" w:name="_Toc59176026"/>
      <w:moveFrom w:id="372" w:author="Mayla Cristina Costa Maroni Saraiva" w:date="2020-12-18T09:47:00Z">
        <w:r w:rsidDel="002B3E3B">
          <w:rPr>
            <w:rFonts w:ascii="Arial" w:eastAsia="Arial" w:hAnsi="Arial" w:cs="Arial"/>
            <w:sz w:val="24"/>
            <w:szCs w:val="24"/>
          </w:rPr>
          <w:t>1.2.2</w:t>
        </w:r>
        <w:r w:rsidDel="002B3E3B">
          <w:rPr>
            <w:sz w:val="20"/>
            <w:szCs w:val="20"/>
          </w:rPr>
          <w:tab/>
        </w:r>
        <w:r w:rsidDel="002B3E3B">
          <w:rPr>
            <w:rFonts w:ascii="Arial" w:eastAsia="Arial" w:hAnsi="Arial" w:cs="Arial"/>
            <w:sz w:val="23"/>
            <w:szCs w:val="23"/>
          </w:rPr>
          <w:t>OBJETIVOS ESPECÍFICOS</w:t>
        </w:r>
        <w:bookmarkEnd w:id="371"/>
      </w:moveFrom>
    </w:p>
    <w:p w14:paraId="5922CEB8" w14:textId="22768958" w:rsidR="0075768E" w:rsidDel="002B3E3B" w:rsidRDefault="0075768E">
      <w:pPr>
        <w:spacing w:line="200" w:lineRule="exact"/>
        <w:rPr>
          <w:sz w:val="20"/>
          <w:szCs w:val="20"/>
        </w:rPr>
      </w:pPr>
    </w:p>
    <w:p w14:paraId="27613BA4" w14:textId="387FCB5D" w:rsidR="0075768E" w:rsidDel="002B3E3B" w:rsidRDefault="0075768E">
      <w:pPr>
        <w:spacing w:line="276" w:lineRule="exact"/>
        <w:rPr>
          <w:sz w:val="20"/>
          <w:szCs w:val="20"/>
        </w:rPr>
      </w:pPr>
    </w:p>
    <w:p w14:paraId="5839D167" w14:textId="14A6B96F" w:rsidR="0075768E" w:rsidRPr="008C5B6C" w:rsidDel="002B3E3B" w:rsidRDefault="00BC6249">
      <w:pPr>
        <w:numPr>
          <w:ilvl w:val="0"/>
          <w:numId w:val="4"/>
        </w:numPr>
        <w:tabs>
          <w:tab w:val="left" w:pos="840"/>
        </w:tabs>
        <w:ind w:left="840" w:hanging="312"/>
        <w:rPr>
          <w:rFonts w:ascii="Arial" w:eastAsia="Arial" w:hAnsi="Arial" w:cs="Arial"/>
          <w:sz w:val="24"/>
          <w:szCs w:val="24"/>
          <w:lang w:val="pt-BR"/>
        </w:rPr>
      </w:pPr>
      <w:moveFrom w:id="373" w:author="Mayla Cristina Costa Maroni Saraiva" w:date="2020-12-18T09:47:00Z">
        <w:r w:rsidRPr="008C5B6C" w:rsidDel="002B3E3B">
          <w:rPr>
            <w:rFonts w:ascii="Arial" w:eastAsia="Arial" w:hAnsi="Arial" w:cs="Arial"/>
            <w:sz w:val="24"/>
            <w:szCs w:val="24"/>
            <w:lang w:val="pt-BR"/>
          </w:rPr>
          <w:t>Realizar levantamento bibliográfico acerca do setor bancário e spread no Brasil;</w:t>
        </w:r>
      </w:moveFrom>
    </w:p>
    <w:p w14:paraId="3D23398E" w14:textId="5B249451" w:rsidR="0075768E" w:rsidRPr="008C5B6C" w:rsidDel="002B3E3B" w:rsidRDefault="0075768E">
      <w:pPr>
        <w:spacing w:line="202" w:lineRule="exact"/>
        <w:rPr>
          <w:rFonts w:ascii="Arial" w:eastAsia="Arial" w:hAnsi="Arial" w:cs="Arial"/>
          <w:sz w:val="24"/>
          <w:szCs w:val="24"/>
          <w:lang w:val="pt-BR"/>
        </w:rPr>
      </w:pPr>
    </w:p>
    <w:p w14:paraId="0B63CDF6" w14:textId="5026E35B" w:rsidR="0075768E" w:rsidRPr="008C5B6C" w:rsidDel="002B3E3B" w:rsidRDefault="00BC6249">
      <w:pPr>
        <w:numPr>
          <w:ilvl w:val="0"/>
          <w:numId w:val="4"/>
        </w:numPr>
        <w:tabs>
          <w:tab w:val="left" w:pos="846"/>
        </w:tabs>
        <w:spacing w:line="415" w:lineRule="auto"/>
        <w:ind w:left="840" w:right="40" w:hanging="312"/>
        <w:jc w:val="both"/>
        <w:rPr>
          <w:rFonts w:ascii="Arial" w:eastAsia="Arial" w:hAnsi="Arial" w:cs="Arial"/>
          <w:sz w:val="24"/>
          <w:szCs w:val="24"/>
          <w:lang w:val="pt-BR"/>
        </w:rPr>
      </w:pPr>
      <w:moveFrom w:id="374" w:author="Mayla Cristina Costa Maroni Saraiva" w:date="2020-12-18T09:47:00Z">
        <w:r w:rsidRPr="008C5B6C" w:rsidDel="002B3E3B">
          <w:rPr>
            <w:rFonts w:ascii="Arial" w:eastAsia="Arial" w:hAnsi="Arial" w:cs="Arial"/>
            <w:sz w:val="24"/>
            <w:szCs w:val="24"/>
            <w:lang w:val="pt-BR"/>
          </w:rPr>
          <w:t>identificar e testar variáveis macroeconômicas e microeconômicas enquanto componentes implícitas e explícitas do spread bancário ex-post e como suas variações afetam a rentabilidade dos bancos;</w:t>
        </w:r>
      </w:moveFrom>
    </w:p>
    <w:p w14:paraId="0EE113E3" w14:textId="7EECF2EC" w:rsidR="0075768E" w:rsidRPr="008C5B6C" w:rsidDel="002B3E3B" w:rsidRDefault="0075768E">
      <w:pPr>
        <w:spacing w:line="2" w:lineRule="exact"/>
        <w:rPr>
          <w:rFonts w:ascii="Arial" w:eastAsia="Arial" w:hAnsi="Arial" w:cs="Arial"/>
          <w:sz w:val="24"/>
          <w:szCs w:val="24"/>
          <w:lang w:val="pt-BR"/>
        </w:rPr>
      </w:pPr>
    </w:p>
    <w:p w14:paraId="6BC4A3CF" w14:textId="4AF779F5" w:rsidR="0075768E" w:rsidRPr="008C5B6C" w:rsidDel="002B3E3B" w:rsidRDefault="00BC6249">
      <w:pPr>
        <w:numPr>
          <w:ilvl w:val="0"/>
          <w:numId w:val="4"/>
        </w:numPr>
        <w:tabs>
          <w:tab w:val="left" w:pos="840"/>
        </w:tabs>
        <w:spacing w:line="431" w:lineRule="auto"/>
        <w:ind w:left="840" w:right="40" w:hanging="312"/>
        <w:rPr>
          <w:rFonts w:ascii="Arial" w:eastAsia="Arial" w:hAnsi="Arial" w:cs="Arial"/>
          <w:sz w:val="24"/>
          <w:szCs w:val="24"/>
          <w:lang w:val="pt-BR"/>
        </w:rPr>
      </w:pPr>
      <w:moveFrom w:id="375" w:author="Mayla Cristina Costa Maroni Saraiva" w:date="2020-12-18T09:47:00Z">
        <w:r w:rsidRPr="008C5B6C" w:rsidDel="002B3E3B">
          <w:rPr>
            <w:rFonts w:ascii="Arial" w:eastAsia="Arial" w:hAnsi="Arial" w:cs="Arial"/>
            <w:sz w:val="24"/>
            <w:szCs w:val="24"/>
            <w:lang w:val="pt-BR"/>
          </w:rPr>
          <w:t>Analisar e explanar os resultados obtidos nos capítulos 3 e 4 diante as premissas e pesquisas levantadas.</w:t>
        </w:r>
      </w:moveFrom>
    </w:p>
    <w:p w14:paraId="71CD2CD0" w14:textId="130E7C55" w:rsidR="0075768E" w:rsidRPr="008C5B6C" w:rsidDel="002B3E3B" w:rsidRDefault="0075768E">
      <w:pPr>
        <w:spacing w:line="200" w:lineRule="exact"/>
        <w:rPr>
          <w:sz w:val="20"/>
          <w:szCs w:val="20"/>
          <w:lang w:val="pt-BR"/>
        </w:rPr>
      </w:pPr>
    </w:p>
    <w:p w14:paraId="673D2810" w14:textId="2DC47191" w:rsidR="0075768E" w:rsidRPr="008C5B6C" w:rsidDel="002B3E3B" w:rsidRDefault="0075768E">
      <w:pPr>
        <w:spacing w:line="376" w:lineRule="exact"/>
        <w:rPr>
          <w:sz w:val="20"/>
          <w:szCs w:val="20"/>
          <w:lang w:val="pt-BR"/>
        </w:rPr>
      </w:pPr>
    </w:p>
    <w:p w14:paraId="3036DB6F" w14:textId="122D4CDC" w:rsidR="0075768E" w:rsidRPr="008C5B6C" w:rsidDel="002B3E3B" w:rsidRDefault="00BC6249" w:rsidP="008C5B6C">
      <w:pPr>
        <w:tabs>
          <w:tab w:val="left" w:pos="800"/>
        </w:tabs>
        <w:ind w:left="261"/>
        <w:outlineLvl w:val="1"/>
        <w:rPr>
          <w:sz w:val="20"/>
          <w:szCs w:val="20"/>
          <w:lang w:val="pt-BR"/>
        </w:rPr>
      </w:pPr>
      <w:bookmarkStart w:id="376" w:name="_Toc59176027"/>
      <w:moveFrom w:id="377" w:author="Mayla Cristina Costa Maroni Saraiva" w:date="2020-12-18T09:47:00Z">
        <w:r w:rsidRPr="008C5B6C" w:rsidDel="002B3E3B">
          <w:rPr>
            <w:rFonts w:ascii="Arial" w:eastAsia="Arial" w:hAnsi="Arial" w:cs="Arial"/>
            <w:sz w:val="24"/>
            <w:szCs w:val="24"/>
            <w:lang w:val="pt-BR"/>
          </w:rPr>
          <w:t>1.3</w:t>
        </w:r>
        <w:r w:rsidRPr="008C5B6C" w:rsidDel="002B3E3B">
          <w:rPr>
            <w:sz w:val="20"/>
            <w:szCs w:val="20"/>
            <w:lang w:val="pt-BR"/>
          </w:rPr>
          <w:tab/>
        </w:r>
        <w:r w:rsidRPr="008C5B6C" w:rsidDel="002B3E3B">
          <w:rPr>
            <w:rFonts w:ascii="Arial" w:eastAsia="Arial" w:hAnsi="Arial" w:cs="Arial"/>
            <w:sz w:val="23"/>
            <w:szCs w:val="23"/>
            <w:lang w:val="pt-BR"/>
          </w:rPr>
          <w:t>JUSTIFICATIVA TEÓRICA E PRÁTICA</w:t>
        </w:r>
        <w:bookmarkEnd w:id="376"/>
      </w:moveFrom>
    </w:p>
    <w:p w14:paraId="438D0133" w14:textId="52B17A8A" w:rsidR="0075768E" w:rsidRPr="008C5B6C" w:rsidDel="002B3E3B" w:rsidRDefault="0075768E">
      <w:pPr>
        <w:spacing w:line="200" w:lineRule="exact"/>
        <w:rPr>
          <w:sz w:val="20"/>
          <w:szCs w:val="20"/>
          <w:lang w:val="pt-BR"/>
        </w:rPr>
      </w:pPr>
    </w:p>
    <w:p w14:paraId="1373CD22" w14:textId="7DB6EC7A" w:rsidR="0075768E" w:rsidRPr="008C5B6C" w:rsidDel="002B3E3B" w:rsidRDefault="0075768E">
      <w:pPr>
        <w:spacing w:line="239" w:lineRule="exact"/>
        <w:rPr>
          <w:sz w:val="20"/>
          <w:szCs w:val="20"/>
          <w:lang w:val="pt-BR"/>
        </w:rPr>
      </w:pPr>
    </w:p>
    <w:p w14:paraId="5C914F64" w14:textId="3B6887F6" w:rsidR="0075768E" w:rsidRPr="008C5B6C" w:rsidDel="002B3E3B" w:rsidRDefault="00BC6249">
      <w:pPr>
        <w:spacing w:line="419" w:lineRule="auto"/>
        <w:ind w:left="260" w:firstLine="850"/>
        <w:jc w:val="both"/>
        <w:rPr>
          <w:sz w:val="20"/>
          <w:szCs w:val="20"/>
          <w:lang w:val="pt-BR"/>
        </w:rPr>
      </w:pPr>
      <w:moveFrom w:id="378" w:author="Mayla Cristina Costa Maroni Saraiva" w:date="2020-12-18T09:47:00Z">
        <w:r w:rsidRPr="008C5B6C" w:rsidDel="002B3E3B">
          <w:rPr>
            <w:rFonts w:ascii="Arial" w:eastAsia="Arial" w:hAnsi="Arial" w:cs="Arial"/>
            <w:sz w:val="24"/>
            <w:szCs w:val="24"/>
            <w:lang w:val="pt-BR"/>
          </w:rPr>
          <w:t>A medida em que a economia se torna cada vez mais dinâmica, com modifi-cações em espaço de tempo mais curtos, o setor financeiro deve acompanhar essas perspectivas de dinamismo e evolução, o que vem ampliar sua importância no processo econômico, no oferecimento de novos produtos, ampliação de crédito, oportunidades para investidores, solidez e liquidez do sistema.</w:t>
        </w:r>
      </w:moveFrom>
    </w:p>
    <w:p w14:paraId="4D9F9874" w14:textId="3434C461" w:rsidR="0075768E" w:rsidRPr="008C5B6C" w:rsidDel="002B3E3B" w:rsidRDefault="0075768E">
      <w:pPr>
        <w:spacing w:line="101" w:lineRule="exact"/>
        <w:rPr>
          <w:sz w:val="20"/>
          <w:szCs w:val="20"/>
          <w:lang w:val="pt-BR"/>
        </w:rPr>
      </w:pPr>
    </w:p>
    <w:p w14:paraId="7EA86DE8" w14:textId="00428485" w:rsidR="0075768E" w:rsidRPr="008C5B6C" w:rsidDel="002B3E3B" w:rsidRDefault="00BC6249">
      <w:pPr>
        <w:spacing w:line="419" w:lineRule="auto"/>
        <w:ind w:left="260" w:right="40" w:firstLine="850"/>
        <w:jc w:val="both"/>
        <w:rPr>
          <w:sz w:val="20"/>
          <w:szCs w:val="20"/>
          <w:lang w:val="pt-BR"/>
        </w:rPr>
      </w:pPr>
      <w:moveFrom w:id="379" w:author="Mayla Cristina Costa Maroni Saraiva" w:date="2020-12-18T09:47:00Z">
        <w:r w:rsidRPr="008C5B6C" w:rsidDel="002B3E3B">
          <w:rPr>
            <w:rFonts w:ascii="Arial" w:eastAsia="Arial" w:hAnsi="Arial" w:cs="Arial"/>
            <w:sz w:val="24"/>
            <w:szCs w:val="24"/>
            <w:lang w:val="pt-BR"/>
          </w:rPr>
          <w:t>E nesse cenário dinâmico e evolutivo, o spread bancário desponta como o indicador que capta o nível de desenvolvimento do sistema financeiro, no sentido de equacionar a relação entre remuneração dos superavitários e o juros cobrados dos deficitários de capital, com maior relevância os destinados a empreendimentos produtivos.</w:t>
        </w:r>
      </w:moveFrom>
    </w:p>
    <w:p w14:paraId="1E8D6055" w14:textId="12E294AC" w:rsidR="0075768E" w:rsidRPr="008C5B6C" w:rsidDel="002B3E3B" w:rsidRDefault="0075768E">
      <w:pPr>
        <w:spacing w:line="101" w:lineRule="exact"/>
        <w:rPr>
          <w:sz w:val="20"/>
          <w:szCs w:val="20"/>
          <w:lang w:val="pt-BR"/>
        </w:rPr>
      </w:pPr>
    </w:p>
    <w:p w14:paraId="30B56AE1" w14:textId="04A03CBB" w:rsidR="0075768E" w:rsidRPr="008C5B6C" w:rsidDel="002B3E3B" w:rsidRDefault="00BC6249">
      <w:pPr>
        <w:spacing w:line="431" w:lineRule="auto"/>
        <w:ind w:left="260" w:right="40" w:firstLine="850"/>
        <w:jc w:val="both"/>
        <w:rPr>
          <w:sz w:val="20"/>
          <w:szCs w:val="20"/>
          <w:lang w:val="pt-BR"/>
        </w:rPr>
      </w:pPr>
      <w:moveFrom w:id="380" w:author="Mayla Cristina Costa Maroni Saraiva" w:date="2020-12-18T09:47:00Z">
        <w:r w:rsidRPr="008C5B6C" w:rsidDel="002B3E3B">
          <w:rPr>
            <w:rFonts w:ascii="Arial" w:eastAsia="Arial" w:hAnsi="Arial" w:cs="Arial"/>
            <w:sz w:val="24"/>
            <w:szCs w:val="24"/>
            <w:lang w:val="pt-BR"/>
          </w:rPr>
          <w:t>Nesse sentido os estudos acerca do spread bancário se tornam necessários e e importantes, diante a perspectiva do dinamismo e constantes transformações da</w:t>
        </w:r>
      </w:moveFrom>
    </w:p>
    <w:p w14:paraId="3AD216F3" w14:textId="12467873" w:rsidR="0075768E" w:rsidRPr="008C5B6C" w:rsidDel="002B3E3B" w:rsidRDefault="0075768E">
      <w:pPr>
        <w:rPr>
          <w:lang w:val="pt-BR"/>
        </w:rPr>
        <w:sectPr w:rsidR="0075768E" w:rsidRPr="008C5B6C" w:rsidDel="002B3E3B">
          <w:pgSz w:w="11900" w:h="16838"/>
          <w:pgMar w:top="991" w:right="1106" w:bottom="484" w:left="1440" w:header="0" w:footer="0" w:gutter="0"/>
          <w:cols w:space="720" w:equalWidth="0">
            <w:col w:w="9360"/>
          </w:cols>
        </w:sectPr>
      </w:pPr>
    </w:p>
    <w:p w14:paraId="28C7409F" w14:textId="5073423B" w:rsidR="0075768E" w:rsidRPr="008C5B6C" w:rsidDel="002B3E3B" w:rsidRDefault="00BC6249">
      <w:pPr>
        <w:ind w:left="9200"/>
        <w:rPr>
          <w:sz w:val="20"/>
          <w:szCs w:val="20"/>
          <w:lang w:val="pt-BR"/>
        </w:rPr>
      </w:pPr>
      <w:moveFrom w:id="381" w:author="Mayla Cristina Costa Maroni Saraiva" w:date="2020-12-18T09:47:00Z">
        <w:r w:rsidRPr="008C5B6C" w:rsidDel="002B3E3B">
          <w:rPr>
            <w:rFonts w:ascii="Arial" w:eastAsia="Arial" w:hAnsi="Arial" w:cs="Arial"/>
            <w:sz w:val="24"/>
            <w:szCs w:val="24"/>
            <w:lang w:val="pt-BR"/>
          </w:rPr>
          <w:t>8</w:t>
        </w:r>
      </w:moveFrom>
    </w:p>
    <w:p w14:paraId="7F06CD27" w14:textId="70C0AB92" w:rsidR="0075768E" w:rsidRPr="008C5B6C" w:rsidDel="002B3E3B" w:rsidRDefault="0075768E">
      <w:pPr>
        <w:spacing w:line="200" w:lineRule="exact"/>
        <w:rPr>
          <w:sz w:val="20"/>
          <w:szCs w:val="20"/>
          <w:lang w:val="pt-BR"/>
        </w:rPr>
      </w:pPr>
    </w:p>
    <w:p w14:paraId="42F9569E" w14:textId="2A82ED96" w:rsidR="0075768E" w:rsidRPr="008C5B6C" w:rsidDel="002B3E3B" w:rsidRDefault="0075768E">
      <w:pPr>
        <w:spacing w:line="246" w:lineRule="exact"/>
        <w:rPr>
          <w:sz w:val="20"/>
          <w:szCs w:val="20"/>
          <w:lang w:val="pt-BR"/>
        </w:rPr>
      </w:pPr>
    </w:p>
    <w:p w14:paraId="727CB234" w14:textId="45597E41" w:rsidR="0075768E" w:rsidRPr="008C5B6C" w:rsidDel="002B3E3B" w:rsidRDefault="00BC6249">
      <w:pPr>
        <w:spacing w:line="423" w:lineRule="auto"/>
        <w:ind w:left="260" w:right="60"/>
        <w:jc w:val="both"/>
        <w:rPr>
          <w:sz w:val="20"/>
          <w:szCs w:val="20"/>
          <w:lang w:val="pt-BR"/>
        </w:rPr>
      </w:pPr>
      <w:moveFrom w:id="382" w:author="Mayla Cristina Costa Maroni Saraiva" w:date="2020-12-18T09:47:00Z">
        <w:r w:rsidRPr="008C5B6C" w:rsidDel="002B3E3B">
          <w:rPr>
            <w:rFonts w:ascii="Arial" w:eastAsia="Arial" w:hAnsi="Arial" w:cs="Arial"/>
            <w:sz w:val="24"/>
            <w:szCs w:val="24"/>
            <w:lang w:val="pt-BR"/>
          </w:rPr>
          <w:t>economia. O caso brasileiro demonstra ser ainda mais relevante, por se colocar em uma posição considerada peculiar, diante os históricos baixo crescimento e desenvolvimento e um setor bancário concentrado com elevados níveis de spread.</w:t>
        </w:r>
      </w:moveFrom>
    </w:p>
    <w:p w14:paraId="34CD67AF" w14:textId="154D5896" w:rsidR="0075768E" w:rsidRPr="008C5B6C" w:rsidDel="002B3E3B" w:rsidRDefault="0075768E">
      <w:pPr>
        <w:spacing w:line="95" w:lineRule="exact"/>
        <w:rPr>
          <w:sz w:val="20"/>
          <w:szCs w:val="20"/>
          <w:lang w:val="pt-BR"/>
        </w:rPr>
      </w:pPr>
    </w:p>
    <w:p w14:paraId="470F628A" w14:textId="594E9E88" w:rsidR="0075768E" w:rsidRPr="008C5B6C" w:rsidDel="002B3E3B" w:rsidRDefault="00BC6249">
      <w:pPr>
        <w:spacing w:line="388" w:lineRule="auto"/>
        <w:ind w:left="260" w:right="20" w:firstLine="850"/>
        <w:jc w:val="both"/>
        <w:rPr>
          <w:sz w:val="20"/>
          <w:szCs w:val="20"/>
          <w:lang w:val="pt-BR"/>
        </w:rPr>
      </w:pPr>
      <w:moveFrom w:id="383" w:author="Mayla Cristina Costa Maroni Saraiva" w:date="2020-12-18T09:47:00Z">
        <w:r w:rsidRPr="008C5B6C" w:rsidDel="002B3E3B">
          <w:rPr>
            <w:rFonts w:ascii="Arial" w:eastAsia="Arial" w:hAnsi="Arial" w:cs="Arial"/>
            <w:sz w:val="24"/>
            <w:szCs w:val="24"/>
            <w:lang w:val="pt-BR"/>
          </w:rPr>
          <w:t>Foi verificado o panorama das publicações de pesquisas relacionadas ao setor bancário no brasil, através da plataforma Capes, entre os anos 2000 e 2020.</w:t>
        </w:r>
        <w:r w:rsidRPr="008C5B6C" w:rsidDel="002B3E3B">
          <w:rPr>
            <w:rFonts w:ascii="Arial" w:eastAsia="Arial" w:hAnsi="Arial" w:cs="Arial"/>
            <w:sz w:val="31"/>
            <w:szCs w:val="31"/>
            <w:lang w:val="pt-BR"/>
          </w:rPr>
          <w:t xml:space="preserve"> </w:t>
        </w:r>
        <w:r w:rsidRPr="008C5B6C" w:rsidDel="002B3E3B">
          <w:rPr>
            <w:rFonts w:ascii="Arial" w:eastAsia="Arial" w:hAnsi="Arial" w:cs="Arial"/>
            <w:sz w:val="31"/>
            <w:szCs w:val="31"/>
            <w:vertAlign w:val="superscript"/>
            <w:lang w:val="pt-BR"/>
          </w:rPr>
          <w:t>1</w:t>
        </w:r>
        <w:r w:rsidRPr="008C5B6C" w:rsidDel="002B3E3B">
          <w:rPr>
            <w:rFonts w:ascii="Arial" w:eastAsia="Arial" w:hAnsi="Arial" w:cs="Arial"/>
            <w:sz w:val="24"/>
            <w:szCs w:val="24"/>
            <w:lang w:val="pt-BR"/>
          </w:rPr>
          <w:t>, remontando um total de 4.512 publicações, indicando a relevância do tema.</w:t>
        </w:r>
      </w:moveFrom>
    </w:p>
    <w:p w14:paraId="34442A4A" w14:textId="3824BBEC" w:rsidR="0075768E" w:rsidRPr="008C5B6C" w:rsidDel="002B3E3B" w:rsidRDefault="0075768E">
      <w:pPr>
        <w:spacing w:line="85" w:lineRule="exact"/>
        <w:rPr>
          <w:sz w:val="20"/>
          <w:szCs w:val="20"/>
          <w:lang w:val="pt-BR"/>
        </w:rPr>
      </w:pPr>
    </w:p>
    <w:p w14:paraId="361730C6" w14:textId="104C7E97" w:rsidR="0075768E" w:rsidRPr="008C5B6C" w:rsidDel="002B3E3B" w:rsidRDefault="00BC6249">
      <w:pPr>
        <w:spacing w:line="397" w:lineRule="auto"/>
        <w:ind w:left="260" w:right="60" w:firstLine="850"/>
        <w:jc w:val="both"/>
        <w:rPr>
          <w:sz w:val="20"/>
          <w:szCs w:val="20"/>
          <w:lang w:val="pt-BR"/>
        </w:rPr>
      </w:pPr>
      <w:moveFrom w:id="384" w:author="Mayla Cristina Costa Maroni Saraiva" w:date="2020-12-18T09:47:00Z">
        <w:r w:rsidRPr="008C5B6C" w:rsidDel="002B3E3B">
          <w:rPr>
            <w:rFonts w:ascii="Arial" w:eastAsia="Arial" w:hAnsi="Arial" w:cs="Arial"/>
            <w:sz w:val="24"/>
            <w:szCs w:val="24"/>
            <w:lang w:val="pt-BR"/>
          </w:rPr>
          <w:t>Enquanto as pesquisas relacionadas especificamente com o spread bancário brasileiro, através da plataforma Capes foram identificados 3.435 estudos entre os anos de 2000 e 2020</w:t>
        </w:r>
        <w:r w:rsidRPr="008C5B6C" w:rsidDel="002B3E3B">
          <w:rPr>
            <w:rFonts w:ascii="Arial" w:eastAsia="Arial" w:hAnsi="Arial" w:cs="Arial"/>
            <w:sz w:val="31"/>
            <w:szCs w:val="31"/>
            <w:lang w:val="pt-BR"/>
          </w:rPr>
          <w:t xml:space="preserve"> </w:t>
        </w:r>
        <w:r w:rsidRPr="008C5B6C" w:rsidDel="002B3E3B">
          <w:rPr>
            <w:rFonts w:ascii="Arial" w:eastAsia="Arial" w:hAnsi="Arial" w:cs="Arial"/>
            <w:sz w:val="31"/>
            <w:szCs w:val="31"/>
            <w:vertAlign w:val="superscript"/>
            <w:lang w:val="pt-BR"/>
          </w:rPr>
          <w:t>2</w:t>
        </w:r>
        <w:r w:rsidRPr="008C5B6C" w:rsidDel="002B3E3B">
          <w:rPr>
            <w:rFonts w:ascii="Arial" w:eastAsia="Arial" w:hAnsi="Arial" w:cs="Arial"/>
            <w:sz w:val="24"/>
            <w:szCs w:val="24"/>
            <w:lang w:val="pt-BR"/>
          </w:rPr>
          <w:t>, o que também vem destacar a importância da temática na literatura acadêmica.</w:t>
        </w:r>
      </w:moveFrom>
    </w:p>
    <w:p w14:paraId="32B6F83E" w14:textId="61A128B7" w:rsidR="0075768E" w:rsidRPr="008C5B6C" w:rsidDel="002B3E3B" w:rsidRDefault="0075768E">
      <w:pPr>
        <w:spacing w:line="73" w:lineRule="exact"/>
        <w:rPr>
          <w:sz w:val="20"/>
          <w:szCs w:val="20"/>
          <w:lang w:val="pt-BR"/>
        </w:rPr>
      </w:pPr>
    </w:p>
    <w:p w14:paraId="305E33F9" w14:textId="44304E44" w:rsidR="0075768E" w:rsidRPr="008C5B6C" w:rsidDel="002B3E3B" w:rsidRDefault="00BC6249">
      <w:pPr>
        <w:spacing w:line="419" w:lineRule="auto"/>
        <w:ind w:left="260" w:right="20" w:firstLine="850"/>
        <w:jc w:val="both"/>
        <w:rPr>
          <w:sz w:val="20"/>
          <w:szCs w:val="20"/>
          <w:lang w:val="pt-BR"/>
        </w:rPr>
      </w:pPr>
      <w:moveFrom w:id="385" w:author="Mayla Cristina Costa Maroni Saraiva" w:date="2020-12-18T09:47:00Z">
        <w:r w:rsidRPr="008C5B6C" w:rsidDel="002B3E3B">
          <w:rPr>
            <w:rFonts w:ascii="Arial" w:eastAsia="Arial" w:hAnsi="Arial" w:cs="Arial"/>
            <w:sz w:val="24"/>
            <w:szCs w:val="24"/>
            <w:lang w:val="pt-BR"/>
          </w:rPr>
          <w:t>Mesmo com um número considerado de estudos sobre o setor bancário brasi-leiro e outros diversos citando o spread bancário, ainda se fazem necessárias novas iniciativas, diante a importância deste indicador na solidez do setor financeiro e seu pa-pel no desenvolvimento econômico, e principalmente por ainda existirem incongluências, divergências e lacunas a serem explanadas.</w:t>
        </w:r>
      </w:moveFrom>
    </w:p>
    <w:p w14:paraId="28FC9BF1" w14:textId="0C3767E3" w:rsidR="0075768E" w:rsidRPr="008C5B6C" w:rsidDel="002B3E3B" w:rsidRDefault="0075768E">
      <w:pPr>
        <w:spacing w:line="101" w:lineRule="exact"/>
        <w:rPr>
          <w:sz w:val="20"/>
          <w:szCs w:val="20"/>
          <w:lang w:val="pt-BR"/>
        </w:rPr>
      </w:pPr>
    </w:p>
    <w:p w14:paraId="7DF74723" w14:textId="30766A30" w:rsidR="0075768E" w:rsidRPr="008C5B6C" w:rsidDel="002B3E3B" w:rsidRDefault="00BC6249">
      <w:pPr>
        <w:spacing w:line="421" w:lineRule="auto"/>
        <w:ind w:left="260" w:right="60" w:firstLine="850"/>
        <w:jc w:val="both"/>
        <w:rPr>
          <w:sz w:val="20"/>
          <w:szCs w:val="20"/>
          <w:lang w:val="pt-BR"/>
        </w:rPr>
      </w:pPr>
      <w:moveFrom w:id="386" w:author="Mayla Cristina Costa Maroni Saraiva" w:date="2020-12-18T09:47:00Z">
        <w:r w:rsidRPr="008C5B6C" w:rsidDel="002B3E3B">
          <w:rPr>
            <w:rFonts w:ascii="Arial" w:eastAsia="Arial" w:hAnsi="Arial" w:cs="Arial"/>
            <w:sz w:val="24"/>
            <w:szCs w:val="24"/>
            <w:lang w:val="pt-BR"/>
          </w:rPr>
          <w:t>O próximo capítulo irá abordar sobre aspectos conceituais, teóricos, técnicos e históricos do setor e spread bancário brasileiro, buscando demonstrar as principais características deste mercado, através da descrição e demonstração da evolução da estrutura e seus principais indicadores.</w:t>
        </w:r>
      </w:moveFrom>
    </w:p>
    <w:p w14:paraId="1270FAB6" w14:textId="49D47F57" w:rsidR="0075768E" w:rsidRPr="008C5B6C" w:rsidDel="002B3E3B" w:rsidRDefault="0075768E">
      <w:pPr>
        <w:spacing w:line="337" w:lineRule="exact"/>
        <w:rPr>
          <w:sz w:val="20"/>
          <w:szCs w:val="20"/>
          <w:lang w:val="pt-BR"/>
        </w:rPr>
      </w:pPr>
    </w:p>
    <w:p w14:paraId="134EC84D" w14:textId="0F399BE7" w:rsidR="0075768E" w:rsidRPr="008C5B6C" w:rsidDel="002B3E3B" w:rsidRDefault="00BC6249" w:rsidP="008C5B6C">
      <w:pPr>
        <w:tabs>
          <w:tab w:val="left" w:pos="800"/>
        </w:tabs>
        <w:ind w:left="261"/>
        <w:outlineLvl w:val="1"/>
        <w:rPr>
          <w:sz w:val="20"/>
          <w:szCs w:val="20"/>
          <w:lang w:val="pt-BR"/>
        </w:rPr>
      </w:pPr>
      <w:bookmarkStart w:id="387" w:name="_Toc59176028"/>
      <w:moveFrom w:id="388" w:author="Mayla Cristina Costa Maroni Saraiva" w:date="2020-12-18T09:47:00Z">
        <w:r w:rsidRPr="008C5B6C" w:rsidDel="002B3E3B">
          <w:rPr>
            <w:rFonts w:ascii="Arial" w:eastAsia="Arial" w:hAnsi="Arial" w:cs="Arial"/>
            <w:sz w:val="24"/>
            <w:szCs w:val="24"/>
            <w:lang w:val="pt-BR"/>
          </w:rPr>
          <w:t>1.4</w:t>
        </w:r>
        <w:r w:rsidRPr="008C5B6C" w:rsidDel="002B3E3B">
          <w:rPr>
            <w:sz w:val="20"/>
            <w:szCs w:val="20"/>
            <w:lang w:val="pt-BR"/>
          </w:rPr>
          <w:tab/>
        </w:r>
        <w:r w:rsidRPr="008C5B6C" w:rsidDel="002B3E3B">
          <w:rPr>
            <w:rFonts w:ascii="Arial" w:eastAsia="Arial" w:hAnsi="Arial" w:cs="Arial"/>
            <w:sz w:val="23"/>
            <w:szCs w:val="23"/>
            <w:lang w:val="pt-BR"/>
          </w:rPr>
          <w:t>ESTRUTURA DA DISSERTAÇÃO</w:t>
        </w:r>
        <w:bookmarkEnd w:id="387"/>
      </w:moveFrom>
    </w:p>
    <w:p w14:paraId="5066DD95" w14:textId="3278A839" w:rsidR="0075768E" w:rsidRPr="008C5B6C" w:rsidDel="002B3E3B" w:rsidRDefault="0075768E">
      <w:pPr>
        <w:spacing w:line="200" w:lineRule="exact"/>
        <w:rPr>
          <w:sz w:val="20"/>
          <w:szCs w:val="20"/>
          <w:lang w:val="pt-BR"/>
        </w:rPr>
      </w:pPr>
    </w:p>
    <w:p w14:paraId="154F6C08" w14:textId="59DA638E" w:rsidR="0075768E" w:rsidRPr="008C5B6C" w:rsidDel="002B3E3B" w:rsidRDefault="0075768E">
      <w:pPr>
        <w:spacing w:line="239" w:lineRule="exact"/>
        <w:rPr>
          <w:sz w:val="20"/>
          <w:szCs w:val="20"/>
          <w:lang w:val="pt-BR"/>
        </w:rPr>
      </w:pPr>
    </w:p>
    <w:p w14:paraId="22F02CA6" w14:textId="396E4CB7" w:rsidR="0075768E" w:rsidRPr="008C5B6C" w:rsidDel="002B3E3B" w:rsidRDefault="00BC6249">
      <w:pPr>
        <w:spacing w:line="442" w:lineRule="auto"/>
        <w:ind w:left="260" w:firstLine="850"/>
        <w:jc w:val="both"/>
        <w:rPr>
          <w:sz w:val="20"/>
          <w:szCs w:val="20"/>
          <w:lang w:val="pt-BR"/>
        </w:rPr>
      </w:pPr>
      <w:moveFrom w:id="389" w:author="Mayla Cristina Costa Maroni Saraiva" w:date="2020-12-18T09:47:00Z">
        <w:r w:rsidRPr="008C5B6C" w:rsidDel="002B3E3B">
          <w:rPr>
            <w:rFonts w:ascii="Arial" w:eastAsia="Arial" w:hAnsi="Arial" w:cs="Arial"/>
            <w:sz w:val="23"/>
            <w:szCs w:val="23"/>
            <w:lang w:val="pt-BR"/>
          </w:rPr>
          <w:t>A presente dissertação estará estruturada em cinco capítulos. Este primeiro, apresenta a contextualização, objetivos, justificativa e a presente estrutura do trabalho. E visa abordar as principais questões sobre o tema proposto com ótica direcionada para a proposição e objetivos, bem como nortear o andamento da pesquisa.</w:t>
        </w:r>
      </w:moveFrom>
    </w:p>
    <w:p w14:paraId="72EDA98E" w14:textId="2D5B4F62" w:rsidR="0075768E" w:rsidRPr="008C5B6C" w:rsidDel="002B3E3B" w:rsidRDefault="00BC6249">
      <w:pPr>
        <w:spacing w:line="20" w:lineRule="exact"/>
        <w:rPr>
          <w:sz w:val="20"/>
          <w:szCs w:val="20"/>
          <w:lang w:val="pt-BR"/>
        </w:rPr>
      </w:pPr>
      <w:moveFrom w:id="390" w:author="Mayla Cristina Costa Maroni Saraiva" w:date="2020-12-18T09:47:00Z">
        <w:r w:rsidDel="002B3E3B">
          <w:rPr>
            <w:noProof/>
            <w:sz w:val="20"/>
            <w:szCs w:val="20"/>
            <w:lang w:val="pt-BR" w:eastAsia="pt-BR"/>
          </w:rPr>
          <mc:AlternateContent>
            <mc:Choice Requires="wps">
              <w:drawing>
                <wp:anchor distT="0" distB="0" distL="114300" distR="114300" simplePos="0" relativeHeight="251579392" behindDoc="1" locked="0" layoutInCell="0" allowOverlap="1" wp14:anchorId="3162B6C1" wp14:editId="3309D4F8">
                  <wp:simplePos x="0" y="0"/>
                  <wp:positionH relativeFrom="column">
                    <wp:posOffset>164465</wp:posOffset>
                  </wp:positionH>
                  <wp:positionV relativeFrom="paragraph">
                    <wp:posOffset>141605</wp:posOffset>
                  </wp:positionV>
                  <wp:extent cx="23025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6D806A4" id="Shape 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2.95pt,11.15pt" to="194.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" o:allowincell="f" filled="t" strokeweight=".14039mm">
                  <v:stroke joinstyle="miter"/>
                  <o:lock v:ext="edit" shapetype="f"/>
                </v:line>
              </w:pict>
            </mc:Fallback>
          </mc:AlternateContent>
        </w:r>
      </w:moveFrom>
    </w:p>
    <w:p w14:paraId="228E90D8" w14:textId="44CE1504" w:rsidR="0075768E" w:rsidRPr="008C5B6C" w:rsidDel="002B3E3B" w:rsidRDefault="0075768E">
      <w:pPr>
        <w:spacing w:line="241" w:lineRule="exact"/>
        <w:rPr>
          <w:sz w:val="20"/>
          <w:szCs w:val="20"/>
          <w:lang w:val="pt-BR"/>
        </w:rPr>
      </w:pPr>
    </w:p>
    <w:p w14:paraId="52576371" w14:textId="4277F8BF" w:rsidR="0075768E" w:rsidRPr="008C5B6C" w:rsidDel="002B3E3B" w:rsidRDefault="00BC6249">
      <w:pPr>
        <w:numPr>
          <w:ilvl w:val="0"/>
          <w:numId w:val="5"/>
        </w:numPr>
        <w:tabs>
          <w:tab w:val="left" w:pos="540"/>
        </w:tabs>
        <w:spacing w:line="210" w:lineRule="auto"/>
        <w:ind w:left="540" w:right="40" w:hanging="281"/>
        <w:rPr>
          <w:rFonts w:ascii="Arial" w:eastAsia="Arial" w:hAnsi="Arial" w:cs="Arial"/>
          <w:sz w:val="28"/>
          <w:szCs w:val="28"/>
          <w:vertAlign w:val="superscript"/>
          <w:lang w:val="pt-BR"/>
        </w:rPr>
      </w:pPr>
      <w:moveFrom w:id="391" w:author="Mayla Cristina Costa Maroni Saraiva" w:date="2020-12-18T09:47:00Z">
        <w:r w:rsidRPr="008C5B6C" w:rsidDel="002B3E3B">
          <w:rPr>
            <w:rFonts w:ascii="Arial" w:eastAsia="Arial" w:hAnsi="Arial" w:cs="Arial"/>
            <w:sz w:val="20"/>
            <w:szCs w:val="20"/>
            <w:lang w:val="pt-BR"/>
          </w:rPr>
          <w:t>Foram utilizados operadores booleanos em inglês: banking(structure or market or sector or industry) and brazil* e revisados por pares.</w:t>
        </w:r>
      </w:moveFrom>
    </w:p>
    <w:p w14:paraId="7D8ECFFF" w14:textId="0F8E981F" w:rsidR="0075768E" w:rsidRPr="008C5B6C" w:rsidDel="002B3E3B" w:rsidRDefault="0075768E">
      <w:pPr>
        <w:spacing w:line="2" w:lineRule="exact"/>
        <w:rPr>
          <w:sz w:val="20"/>
          <w:szCs w:val="20"/>
          <w:lang w:val="pt-BR"/>
        </w:rPr>
      </w:pPr>
    </w:p>
    <w:p w14:paraId="6ACE63B1" w14:textId="1FA63477" w:rsidR="0075768E" w:rsidRPr="008C5B6C" w:rsidDel="002B3E3B" w:rsidRDefault="00BC6249">
      <w:pPr>
        <w:numPr>
          <w:ilvl w:val="0"/>
          <w:numId w:val="6"/>
        </w:numPr>
        <w:tabs>
          <w:tab w:val="left" w:pos="540"/>
        </w:tabs>
        <w:spacing w:line="209" w:lineRule="auto"/>
        <w:ind w:left="540" w:right="60" w:hanging="281"/>
        <w:rPr>
          <w:rFonts w:ascii="Arial" w:eastAsia="Arial" w:hAnsi="Arial" w:cs="Arial"/>
          <w:sz w:val="28"/>
          <w:szCs w:val="28"/>
          <w:vertAlign w:val="superscript"/>
          <w:lang w:val="pt-BR"/>
        </w:rPr>
      </w:pPr>
      <w:moveFrom w:id="392" w:author="Mayla Cristina Costa Maroni Saraiva" w:date="2020-12-18T09:47:00Z">
        <w:r w:rsidRPr="008C5B6C" w:rsidDel="002B3E3B">
          <w:rPr>
            <w:rFonts w:ascii="Arial" w:eastAsia="Arial" w:hAnsi="Arial" w:cs="Arial"/>
            <w:sz w:val="20"/>
            <w:szCs w:val="20"/>
            <w:lang w:val="pt-BR"/>
          </w:rPr>
          <w:t>Foram utilizados os operadores boleanos em inglês (bank or banking) and spread and brazil, revisados por pares.</w:t>
        </w:r>
      </w:moveFrom>
    </w:p>
    <w:p w14:paraId="0AD37976" w14:textId="46377AF1" w:rsidR="0075768E" w:rsidRPr="008C5B6C" w:rsidDel="002B3E3B" w:rsidRDefault="0075768E">
      <w:pPr>
        <w:rPr>
          <w:lang w:val="pt-BR"/>
        </w:rPr>
        <w:sectPr w:rsidR="0075768E" w:rsidRPr="008C5B6C" w:rsidDel="002B3E3B">
          <w:pgSz w:w="11900" w:h="16838"/>
          <w:pgMar w:top="991" w:right="1086" w:bottom="746" w:left="1440" w:header="0" w:footer="0" w:gutter="0"/>
          <w:cols w:space="720" w:equalWidth="0">
            <w:col w:w="9380"/>
          </w:cols>
        </w:sectPr>
      </w:pPr>
    </w:p>
    <w:p w14:paraId="6DE75697" w14:textId="5EE81F36" w:rsidR="0075768E" w:rsidRPr="008C5B6C" w:rsidDel="002B3E3B" w:rsidRDefault="00BC6249">
      <w:pPr>
        <w:ind w:left="9200"/>
        <w:rPr>
          <w:sz w:val="20"/>
          <w:szCs w:val="20"/>
          <w:lang w:val="pt-BR"/>
        </w:rPr>
      </w:pPr>
      <w:moveFrom w:id="393" w:author="Mayla Cristina Costa Maroni Saraiva" w:date="2020-12-18T09:47:00Z">
        <w:r w:rsidRPr="008C5B6C" w:rsidDel="002B3E3B">
          <w:rPr>
            <w:rFonts w:ascii="Arial" w:eastAsia="Arial" w:hAnsi="Arial" w:cs="Arial"/>
            <w:sz w:val="24"/>
            <w:szCs w:val="24"/>
            <w:lang w:val="pt-BR"/>
          </w:rPr>
          <w:t>9</w:t>
        </w:r>
      </w:moveFrom>
    </w:p>
    <w:p w14:paraId="5EF1DDEF" w14:textId="0A0249AA" w:rsidR="0075768E" w:rsidRPr="008C5B6C" w:rsidDel="002B3E3B" w:rsidRDefault="0075768E">
      <w:pPr>
        <w:spacing w:line="200" w:lineRule="exact"/>
        <w:rPr>
          <w:sz w:val="20"/>
          <w:szCs w:val="20"/>
          <w:lang w:val="pt-BR"/>
        </w:rPr>
      </w:pPr>
    </w:p>
    <w:p w14:paraId="7FDBF60F" w14:textId="14D0B994" w:rsidR="0075768E" w:rsidRPr="008C5B6C" w:rsidDel="002B3E3B" w:rsidRDefault="0075768E">
      <w:pPr>
        <w:spacing w:line="246" w:lineRule="exact"/>
        <w:rPr>
          <w:sz w:val="20"/>
          <w:szCs w:val="20"/>
          <w:lang w:val="pt-BR"/>
        </w:rPr>
      </w:pPr>
    </w:p>
    <w:p w14:paraId="347B8E4B" w14:textId="442A4AA5" w:rsidR="0075768E" w:rsidRPr="008C5B6C" w:rsidDel="002B3E3B" w:rsidRDefault="00BC6249">
      <w:pPr>
        <w:spacing w:line="423" w:lineRule="auto"/>
        <w:ind w:left="260" w:firstLine="850"/>
        <w:jc w:val="both"/>
        <w:rPr>
          <w:sz w:val="20"/>
          <w:szCs w:val="20"/>
          <w:lang w:val="pt-BR"/>
        </w:rPr>
      </w:pPr>
      <w:moveFrom w:id="394" w:author="Mayla Cristina Costa Maroni Saraiva" w:date="2020-12-18T09:47:00Z">
        <w:r w:rsidRPr="008C5B6C" w:rsidDel="002B3E3B">
          <w:rPr>
            <w:rFonts w:ascii="Arial" w:eastAsia="Arial" w:hAnsi="Arial" w:cs="Arial"/>
            <w:sz w:val="24"/>
            <w:szCs w:val="24"/>
            <w:lang w:val="pt-BR"/>
          </w:rPr>
          <w:t>O segundo capítulo será realizado o levantamento teórico a respeito dos conceitos, aspectos fundamentais e dados amplos do setor bancário e spread no Brasil, por meio de pesquisa bibliográfica e busca em banco de dados.</w:t>
        </w:r>
      </w:moveFrom>
    </w:p>
    <w:p w14:paraId="030E9C01" w14:textId="257E67D9" w:rsidR="0075768E" w:rsidRPr="008C5B6C" w:rsidDel="002B3E3B" w:rsidRDefault="0075768E">
      <w:pPr>
        <w:spacing w:line="95" w:lineRule="exact"/>
        <w:rPr>
          <w:sz w:val="20"/>
          <w:szCs w:val="20"/>
          <w:lang w:val="pt-BR"/>
        </w:rPr>
      </w:pPr>
    </w:p>
    <w:p w14:paraId="62839426" w14:textId="6C0F82DD" w:rsidR="0075768E" w:rsidRPr="008C5B6C" w:rsidDel="002B3E3B" w:rsidRDefault="00BC6249">
      <w:pPr>
        <w:spacing w:line="419" w:lineRule="auto"/>
        <w:ind w:left="260" w:firstLine="850"/>
        <w:jc w:val="both"/>
        <w:rPr>
          <w:sz w:val="20"/>
          <w:szCs w:val="20"/>
          <w:lang w:val="pt-BR"/>
        </w:rPr>
      </w:pPr>
      <w:moveFrom w:id="395" w:author="Mayla Cristina Costa Maroni Saraiva" w:date="2020-12-18T09:47:00Z">
        <w:r w:rsidRPr="008C5B6C" w:rsidDel="002B3E3B">
          <w:rPr>
            <w:rFonts w:ascii="Arial" w:eastAsia="Arial" w:hAnsi="Arial" w:cs="Arial"/>
            <w:sz w:val="24"/>
            <w:szCs w:val="24"/>
            <w:lang w:val="pt-BR"/>
          </w:rPr>
          <w:t>O terceiro capítulo terá como anseio identificar e testar a variáveis macroe-conômicas e microeconômicas que se configuram como componentes implícitos e explícitos do spread bancário ex-post, e como variação destes componentes afetam a rentabilidade dos bancos. Será realizada através da coleta, análises, tratamento de dados e construção de modelo econométrico utilizando dados em painel.</w:t>
        </w:r>
      </w:moveFrom>
    </w:p>
    <w:p w14:paraId="6CD76213" w14:textId="2A1C5438" w:rsidR="0075768E" w:rsidRPr="008C5B6C" w:rsidDel="002B3E3B" w:rsidRDefault="0075768E">
      <w:pPr>
        <w:spacing w:line="101" w:lineRule="exact"/>
        <w:rPr>
          <w:sz w:val="20"/>
          <w:szCs w:val="20"/>
          <w:lang w:val="pt-BR"/>
        </w:rPr>
      </w:pPr>
    </w:p>
    <w:p w14:paraId="1DDA75CE" w14:textId="39729644" w:rsidR="0075768E" w:rsidRPr="008C5B6C" w:rsidDel="002B3E3B" w:rsidRDefault="00BC6249">
      <w:pPr>
        <w:spacing w:line="423" w:lineRule="auto"/>
        <w:ind w:left="260" w:firstLine="856"/>
        <w:jc w:val="both"/>
        <w:rPr>
          <w:sz w:val="20"/>
          <w:szCs w:val="20"/>
          <w:lang w:val="pt-BR"/>
        </w:rPr>
      </w:pPr>
      <w:moveFrom w:id="396" w:author="Mayla Cristina Costa Maroni Saraiva" w:date="2020-12-18T09:47:00Z">
        <w:r w:rsidRPr="008C5B6C" w:rsidDel="002B3E3B">
          <w:rPr>
            <w:rFonts w:ascii="Arial" w:eastAsia="Arial" w:hAnsi="Arial" w:cs="Arial"/>
            <w:sz w:val="24"/>
            <w:szCs w:val="24"/>
            <w:lang w:val="pt-BR"/>
          </w:rPr>
          <w:t>O quarto capítulo almeja explanar e analisar, diante as premissas empregadas, os resultados obtidos na pesquisa, visando descrever e embasar as relações entre as variáveis, e contextualizando com as pesquisas identificadas.</w:t>
        </w:r>
      </w:moveFrom>
    </w:p>
    <w:p w14:paraId="60E61FE6" w14:textId="7BFB841E" w:rsidR="0075768E" w:rsidRPr="008C5B6C" w:rsidDel="002B3E3B" w:rsidRDefault="0075768E">
      <w:pPr>
        <w:spacing w:line="95" w:lineRule="exact"/>
        <w:rPr>
          <w:sz w:val="20"/>
          <w:szCs w:val="20"/>
          <w:lang w:val="pt-BR"/>
        </w:rPr>
      </w:pPr>
    </w:p>
    <w:p w14:paraId="7762A001" w14:textId="10C0E24D" w:rsidR="0075768E" w:rsidRPr="008C5B6C" w:rsidDel="002B3E3B" w:rsidRDefault="00BC6249">
      <w:pPr>
        <w:spacing w:line="423" w:lineRule="auto"/>
        <w:ind w:left="260" w:right="40" w:firstLine="850"/>
        <w:jc w:val="both"/>
        <w:rPr>
          <w:sz w:val="20"/>
          <w:szCs w:val="20"/>
          <w:lang w:val="pt-BR"/>
        </w:rPr>
      </w:pPr>
      <w:moveFrom w:id="397" w:author="Mayla Cristina Costa Maroni Saraiva" w:date="2020-12-18T09:47:00Z">
        <w:r w:rsidRPr="008C5B6C" w:rsidDel="002B3E3B">
          <w:rPr>
            <w:rFonts w:ascii="Arial" w:eastAsia="Arial" w:hAnsi="Arial" w:cs="Arial"/>
            <w:sz w:val="24"/>
            <w:szCs w:val="24"/>
            <w:lang w:val="pt-BR"/>
          </w:rPr>
          <w:t>Por fim serão realizadas as considerações finais, buscando contextualizar os resultados obtidos com o cenário e os estudos identificados e sugerindo estudos complementares.</w:t>
        </w:r>
      </w:moveFrom>
    </w:p>
    <w:moveFromRangeEnd w:id="366"/>
    <w:p w14:paraId="1DA14452" w14:textId="77777777" w:rsidR="0075768E" w:rsidRPr="008C5B6C" w:rsidRDefault="0075768E">
      <w:pPr>
        <w:rPr>
          <w:lang w:val="pt-BR"/>
        </w:rPr>
        <w:sectPr w:rsidR="0075768E" w:rsidRPr="008C5B6C">
          <w:pgSz w:w="11900" w:h="16838"/>
          <w:pgMar w:top="991" w:right="1106" w:bottom="1440" w:left="1440" w:header="0" w:footer="0" w:gutter="0"/>
          <w:cols w:space="720" w:equalWidth="0">
            <w:col w:w="9360"/>
          </w:cols>
        </w:sectPr>
      </w:pPr>
    </w:p>
    <w:p w14:paraId="4EC6BE4D" w14:textId="77777777" w:rsidR="0075768E" w:rsidRPr="008C5B6C" w:rsidRDefault="00BC6249">
      <w:pPr>
        <w:ind w:left="9100"/>
        <w:rPr>
          <w:sz w:val="20"/>
          <w:szCs w:val="20"/>
          <w:lang w:val="pt-BR"/>
        </w:rPr>
      </w:pPr>
      <w:r w:rsidRPr="008C5B6C">
        <w:rPr>
          <w:rFonts w:ascii="Arial" w:eastAsia="Arial" w:hAnsi="Arial" w:cs="Arial"/>
          <w:sz w:val="20"/>
          <w:szCs w:val="20"/>
          <w:lang w:val="pt-BR"/>
        </w:rPr>
        <w:lastRenderedPageBreak/>
        <w:t>10</w:t>
      </w:r>
    </w:p>
    <w:p w14:paraId="397F78DF" w14:textId="77777777" w:rsidR="0075768E" w:rsidRPr="008C5B6C" w:rsidRDefault="0075768E">
      <w:pPr>
        <w:spacing w:line="200" w:lineRule="exact"/>
        <w:rPr>
          <w:sz w:val="20"/>
          <w:szCs w:val="20"/>
          <w:lang w:val="pt-BR"/>
        </w:rPr>
      </w:pPr>
    </w:p>
    <w:p w14:paraId="6A4CE83D" w14:textId="77777777" w:rsidR="0075768E" w:rsidRPr="008C5B6C" w:rsidRDefault="0075768E">
      <w:pPr>
        <w:spacing w:line="255" w:lineRule="exact"/>
        <w:rPr>
          <w:sz w:val="20"/>
          <w:szCs w:val="20"/>
          <w:lang w:val="pt-BR"/>
        </w:rPr>
      </w:pPr>
    </w:p>
    <w:p w14:paraId="23765536" w14:textId="77777777" w:rsidR="0075768E" w:rsidRPr="008C5B6C" w:rsidRDefault="00BC6249" w:rsidP="008C5B6C">
      <w:pPr>
        <w:ind w:left="261"/>
        <w:outlineLvl w:val="0"/>
        <w:rPr>
          <w:sz w:val="20"/>
          <w:szCs w:val="20"/>
          <w:lang w:val="pt-BR"/>
        </w:rPr>
      </w:pPr>
      <w:bookmarkStart w:id="398" w:name="_Toc59176029"/>
      <w:r w:rsidRPr="008C5B6C">
        <w:rPr>
          <w:rFonts w:ascii="Arial" w:eastAsia="Arial" w:hAnsi="Arial" w:cs="Arial"/>
          <w:b/>
          <w:bCs/>
          <w:sz w:val="24"/>
          <w:szCs w:val="24"/>
          <w:lang w:val="pt-BR"/>
        </w:rPr>
        <w:t>2 REFERENCIAL TEÓRICO</w:t>
      </w:r>
      <w:bookmarkEnd w:id="398"/>
    </w:p>
    <w:p w14:paraId="0DAFC56C" w14:textId="77777777" w:rsidR="0075768E" w:rsidRPr="008C5B6C" w:rsidRDefault="0075768E">
      <w:pPr>
        <w:spacing w:line="200" w:lineRule="exact"/>
        <w:rPr>
          <w:sz w:val="20"/>
          <w:szCs w:val="20"/>
          <w:lang w:val="pt-BR"/>
        </w:rPr>
      </w:pPr>
    </w:p>
    <w:p w14:paraId="2B357AAE" w14:textId="77777777" w:rsidR="0075768E" w:rsidRPr="008C5B6C" w:rsidRDefault="0075768E">
      <w:pPr>
        <w:spacing w:line="200" w:lineRule="exact"/>
        <w:rPr>
          <w:sz w:val="20"/>
          <w:szCs w:val="20"/>
          <w:lang w:val="pt-BR"/>
        </w:rPr>
      </w:pPr>
    </w:p>
    <w:p w14:paraId="3DB032C3" w14:textId="77777777" w:rsidR="0075768E" w:rsidRPr="008C5B6C" w:rsidRDefault="0075768E">
      <w:pPr>
        <w:spacing w:line="200" w:lineRule="exact"/>
        <w:rPr>
          <w:sz w:val="20"/>
          <w:szCs w:val="20"/>
          <w:lang w:val="pt-BR"/>
        </w:rPr>
      </w:pPr>
    </w:p>
    <w:p w14:paraId="2B983C9B" w14:textId="77777777" w:rsidR="0075768E" w:rsidRPr="008C5B6C" w:rsidRDefault="0075768E">
      <w:pPr>
        <w:spacing w:line="200" w:lineRule="exact"/>
        <w:rPr>
          <w:sz w:val="20"/>
          <w:szCs w:val="20"/>
          <w:lang w:val="pt-BR"/>
        </w:rPr>
      </w:pPr>
    </w:p>
    <w:p w14:paraId="0A59D104" w14:textId="77777777" w:rsidR="0075768E" w:rsidRPr="008C5B6C" w:rsidRDefault="0075768E">
      <w:pPr>
        <w:spacing w:line="319" w:lineRule="exact"/>
        <w:rPr>
          <w:sz w:val="20"/>
          <w:szCs w:val="20"/>
          <w:lang w:val="pt-BR"/>
        </w:rPr>
      </w:pPr>
    </w:p>
    <w:p w14:paraId="32B43D9A" w14:textId="77777777" w:rsidR="0075768E" w:rsidRPr="008C5B6C" w:rsidRDefault="00BC6249" w:rsidP="008C5B6C">
      <w:pPr>
        <w:tabs>
          <w:tab w:val="left" w:pos="820"/>
        </w:tabs>
        <w:ind w:left="261"/>
        <w:outlineLvl w:val="1"/>
        <w:rPr>
          <w:sz w:val="20"/>
          <w:szCs w:val="20"/>
          <w:lang w:val="pt-BR"/>
        </w:rPr>
      </w:pPr>
      <w:bookmarkStart w:id="399" w:name="_Toc59176030"/>
      <w:r w:rsidRPr="008C5B6C">
        <w:rPr>
          <w:rFonts w:ascii="Arial" w:eastAsia="Arial" w:hAnsi="Arial" w:cs="Arial"/>
          <w:sz w:val="24"/>
          <w:szCs w:val="24"/>
          <w:lang w:val="pt-BR"/>
        </w:rPr>
        <w:t>2.1</w:t>
      </w:r>
      <w:r w:rsidRPr="008C5B6C">
        <w:rPr>
          <w:sz w:val="20"/>
          <w:szCs w:val="20"/>
          <w:lang w:val="pt-BR"/>
        </w:rPr>
        <w:tab/>
      </w:r>
      <w:r w:rsidRPr="008C5B6C">
        <w:rPr>
          <w:rFonts w:ascii="Arial" w:eastAsia="Arial" w:hAnsi="Arial" w:cs="Arial"/>
          <w:sz w:val="23"/>
          <w:szCs w:val="23"/>
          <w:lang w:val="pt-BR"/>
        </w:rPr>
        <w:t>SETOR BANCÁRIO NO BRASIL</w:t>
      </w:r>
      <w:bookmarkEnd w:id="399"/>
    </w:p>
    <w:p w14:paraId="47AC0ACC" w14:textId="77777777" w:rsidR="0075768E" w:rsidRPr="008C5B6C" w:rsidRDefault="0075768E">
      <w:pPr>
        <w:spacing w:line="200" w:lineRule="exact"/>
        <w:rPr>
          <w:sz w:val="20"/>
          <w:szCs w:val="20"/>
          <w:lang w:val="pt-BR"/>
        </w:rPr>
      </w:pPr>
    </w:p>
    <w:p w14:paraId="2E270363" w14:textId="77777777" w:rsidR="0075768E" w:rsidRPr="008C5B6C" w:rsidRDefault="0075768E">
      <w:pPr>
        <w:spacing w:line="239" w:lineRule="exact"/>
        <w:rPr>
          <w:sz w:val="20"/>
          <w:szCs w:val="20"/>
          <w:lang w:val="pt-BR"/>
        </w:rPr>
      </w:pPr>
    </w:p>
    <w:p w14:paraId="29B9A730" w14:textId="77777777" w:rsidR="0075768E" w:rsidRPr="008C5B6C" w:rsidRDefault="00BC6249">
      <w:pPr>
        <w:spacing w:line="421" w:lineRule="auto"/>
        <w:ind w:left="260" w:right="40" w:firstLine="850"/>
        <w:jc w:val="both"/>
        <w:rPr>
          <w:sz w:val="20"/>
          <w:szCs w:val="20"/>
          <w:lang w:val="pt-BR"/>
        </w:rPr>
      </w:pPr>
      <w:r w:rsidRPr="008C5B6C">
        <w:rPr>
          <w:rFonts w:ascii="Arial" w:eastAsia="Arial" w:hAnsi="Arial" w:cs="Arial"/>
          <w:sz w:val="24"/>
          <w:szCs w:val="24"/>
          <w:lang w:val="pt-BR"/>
        </w:rPr>
        <w:t>Neste capítulo serão abordados os conceitos, características, composição e evolução do setor bancário brasileiro, com objetivo de identificar variáveis quantitativas e qualitativas relevantes para as análises dos componentes e determinantes do spread bancário.</w:t>
      </w:r>
    </w:p>
    <w:p w14:paraId="524F9515" w14:textId="77777777" w:rsidR="0075768E" w:rsidRPr="008C5B6C" w:rsidRDefault="0075768E">
      <w:pPr>
        <w:spacing w:line="96" w:lineRule="exact"/>
        <w:rPr>
          <w:sz w:val="20"/>
          <w:szCs w:val="20"/>
          <w:lang w:val="pt-BR"/>
        </w:rPr>
      </w:pPr>
    </w:p>
    <w:p w14:paraId="52172CC1" w14:textId="77777777" w:rsidR="0075768E" w:rsidRPr="008C5B6C" w:rsidRDefault="00BC6249">
      <w:pPr>
        <w:spacing w:line="473" w:lineRule="auto"/>
        <w:ind w:left="260" w:right="40" w:firstLine="850"/>
        <w:jc w:val="both"/>
        <w:rPr>
          <w:sz w:val="20"/>
          <w:szCs w:val="20"/>
          <w:lang w:val="pt-BR"/>
        </w:rPr>
      </w:pPr>
      <w:r w:rsidRPr="008C5B6C">
        <w:rPr>
          <w:rFonts w:ascii="Arial" w:eastAsia="Arial" w:hAnsi="Arial" w:cs="Arial"/>
          <w:lang w:val="pt-BR"/>
        </w:rPr>
        <w:t>Essa avaliação se torna relevante na concepção que o nível de desenvolvimento do sistema financeiro guarda relação direta com grau de desenvolvimento econômico de um país ou região, diante seu nível de oferta e custo e destinação do crédito.</w:t>
      </w:r>
    </w:p>
    <w:p w14:paraId="5E1CD80E" w14:textId="77777777" w:rsidR="0075768E" w:rsidRPr="008C5B6C" w:rsidRDefault="0075768E">
      <w:pPr>
        <w:spacing w:line="58" w:lineRule="exact"/>
        <w:rPr>
          <w:sz w:val="20"/>
          <w:szCs w:val="20"/>
          <w:lang w:val="pt-BR"/>
        </w:rPr>
      </w:pPr>
    </w:p>
    <w:p w14:paraId="1399792A" w14:textId="77777777" w:rsidR="0075768E" w:rsidRPr="008C5B6C" w:rsidRDefault="00BC6249">
      <w:pPr>
        <w:spacing w:line="447" w:lineRule="auto"/>
        <w:ind w:left="260" w:firstLine="850"/>
        <w:jc w:val="both"/>
        <w:rPr>
          <w:sz w:val="20"/>
          <w:szCs w:val="20"/>
          <w:lang w:val="pt-BR"/>
        </w:rPr>
      </w:pPr>
      <w:r w:rsidRPr="008C5B6C">
        <w:rPr>
          <w:rFonts w:ascii="Arial" w:eastAsia="Arial" w:hAnsi="Arial" w:cs="Arial"/>
          <w:sz w:val="23"/>
          <w:szCs w:val="23"/>
          <w:lang w:val="pt-BR"/>
        </w:rPr>
        <w:t xml:space="preserve">O setor bancário exerce papel socioeconômico fundamental, atuando na </w:t>
      </w:r>
      <w:proofErr w:type="spellStart"/>
      <w:r w:rsidRPr="008C5B6C">
        <w:rPr>
          <w:rFonts w:ascii="Arial" w:eastAsia="Arial" w:hAnsi="Arial" w:cs="Arial"/>
          <w:sz w:val="23"/>
          <w:szCs w:val="23"/>
          <w:lang w:val="pt-BR"/>
        </w:rPr>
        <w:t>in-</w:t>
      </w:r>
      <w:proofErr w:type="gramStart"/>
      <w:r w:rsidRPr="008C5B6C">
        <w:rPr>
          <w:rFonts w:ascii="Arial" w:eastAsia="Arial" w:hAnsi="Arial" w:cs="Arial"/>
          <w:sz w:val="23"/>
          <w:szCs w:val="23"/>
          <w:lang w:val="pt-BR"/>
        </w:rPr>
        <w:t>termediação</w:t>
      </w:r>
      <w:proofErr w:type="spellEnd"/>
      <w:proofErr w:type="gramEnd"/>
      <w:r w:rsidRPr="008C5B6C">
        <w:rPr>
          <w:rFonts w:ascii="Arial" w:eastAsia="Arial" w:hAnsi="Arial" w:cs="Arial"/>
          <w:sz w:val="23"/>
          <w:szCs w:val="23"/>
          <w:lang w:val="pt-BR"/>
        </w:rPr>
        <w:t xml:space="preserve"> financeira, promovendo a circulação do fluxo de crédito, disponibilizando meios de pagamentos e opções para alocação de recursos MAFFILI E SOUZA (2007)</w:t>
      </w:r>
    </w:p>
    <w:p w14:paraId="01C9FF34" w14:textId="77777777" w:rsidR="0075768E" w:rsidRPr="008C5B6C" w:rsidRDefault="0075768E">
      <w:pPr>
        <w:spacing w:line="76" w:lineRule="exact"/>
        <w:rPr>
          <w:sz w:val="20"/>
          <w:szCs w:val="20"/>
          <w:lang w:val="pt-BR"/>
        </w:rPr>
      </w:pPr>
    </w:p>
    <w:p w14:paraId="3D50112F" w14:textId="77777777" w:rsidR="0075768E" w:rsidRPr="008C5B6C" w:rsidRDefault="00BC6249">
      <w:pPr>
        <w:spacing w:line="433" w:lineRule="auto"/>
        <w:ind w:left="260" w:right="40" w:firstLine="850"/>
        <w:rPr>
          <w:sz w:val="20"/>
          <w:szCs w:val="20"/>
          <w:lang w:val="pt-BR"/>
        </w:rPr>
      </w:pPr>
      <w:r w:rsidRPr="008C5B6C">
        <w:rPr>
          <w:rFonts w:ascii="Arial" w:eastAsia="Arial" w:hAnsi="Arial" w:cs="Arial"/>
          <w:sz w:val="23"/>
          <w:szCs w:val="23"/>
          <w:lang w:val="pt-BR"/>
        </w:rPr>
        <w:t>O desenvolvimento do setor bancário pode ser influenciado por diversos fatores endógenos — relacionados com a gestão, tecnologia e eficiência de cada instituição</w:t>
      </w:r>
    </w:p>
    <w:p w14:paraId="43B000C2" w14:textId="77777777" w:rsidR="0075768E" w:rsidRPr="008C5B6C" w:rsidRDefault="0075768E">
      <w:pPr>
        <w:spacing w:line="2" w:lineRule="exact"/>
        <w:rPr>
          <w:sz w:val="20"/>
          <w:szCs w:val="20"/>
          <w:lang w:val="pt-BR"/>
        </w:rPr>
      </w:pPr>
    </w:p>
    <w:p w14:paraId="5219E44C" w14:textId="77777777" w:rsidR="0075768E" w:rsidRPr="008C5B6C" w:rsidRDefault="00BC6249">
      <w:pPr>
        <w:spacing w:line="431" w:lineRule="auto"/>
        <w:ind w:left="260" w:right="40" w:hanging="36"/>
        <w:rPr>
          <w:sz w:val="20"/>
          <w:szCs w:val="20"/>
          <w:lang w:val="pt-BR"/>
        </w:rPr>
      </w:pPr>
      <w:r w:rsidRPr="008C5B6C">
        <w:rPr>
          <w:rFonts w:ascii="Arial" w:eastAsia="Arial" w:hAnsi="Arial" w:cs="Arial"/>
          <w:sz w:val="24"/>
          <w:szCs w:val="24"/>
          <w:lang w:val="pt-BR"/>
        </w:rPr>
        <w:t>— e exógenos — envolvendo a regulação, conjuntura econômica e social (SULIANI ROVER EDUARDO CARDEAL TOMAZZIA, 2011).</w:t>
      </w:r>
    </w:p>
    <w:p w14:paraId="46581EEF" w14:textId="77777777" w:rsidR="0075768E" w:rsidRPr="008C5B6C" w:rsidRDefault="0075768E">
      <w:pPr>
        <w:spacing w:line="85" w:lineRule="exact"/>
        <w:rPr>
          <w:sz w:val="20"/>
          <w:szCs w:val="20"/>
          <w:lang w:val="pt-BR"/>
        </w:rPr>
      </w:pPr>
    </w:p>
    <w:p w14:paraId="3DA7A32C" w14:textId="77777777" w:rsidR="0075768E" w:rsidRPr="008C5B6C" w:rsidRDefault="00BC6249">
      <w:pPr>
        <w:spacing w:line="419" w:lineRule="auto"/>
        <w:ind w:left="260" w:right="40" w:firstLine="850"/>
        <w:jc w:val="both"/>
        <w:rPr>
          <w:sz w:val="20"/>
          <w:szCs w:val="20"/>
          <w:lang w:val="pt-BR"/>
        </w:rPr>
      </w:pPr>
      <w:r w:rsidRPr="008C5B6C">
        <w:rPr>
          <w:rFonts w:ascii="Arial" w:eastAsia="Arial" w:hAnsi="Arial" w:cs="Arial"/>
          <w:sz w:val="24"/>
          <w:szCs w:val="24"/>
          <w:lang w:val="pt-BR"/>
        </w:rPr>
        <w:t xml:space="preserve">Devido a importância de um sistema financeiro sólido no desenvolvimento econômico de longo prazo, o lucro das instituições bancárias desperta constante atenção em diversos países e regiões. Estas giram em torno dos riscos que envolvem descontinuidade e insolvência (COUTO apud (DANTAS, 2012)). De acordo com Freitas e </w:t>
      </w:r>
      <w:proofErr w:type="spellStart"/>
      <w:r w:rsidRPr="008C5B6C">
        <w:rPr>
          <w:rFonts w:ascii="Arial" w:eastAsia="Arial" w:hAnsi="Arial" w:cs="Arial"/>
          <w:sz w:val="24"/>
          <w:szCs w:val="24"/>
          <w:lang w:val="pt-BR"/>
        </w:rPr>
        <w:t>Khöler</w:t>
      </w:r>
      <w:proofErr w:type="spellEnd"/>
      <w:r w:rsidRPr="008C5B6C">
        <w:rPr>
          <w:rFonts w:ascii="Arial" w:eastAsia="Arial" w:hAnsi="Arial" w:cs="Arial"/>
          <w:sz w:val="24"/>
          <w:szCs w:val="24"/>
          <w:lang w:val="pt-BR"/>
        </w:rPr>
        <w:t xml:space="preserve"> (2009) apud Dantas (2012), o Brasil apresenta uma conjuntura bancária bem específica em comparação a outros países.</w:t>
      </w:r>
    </w:p>
    <w:p w14:paraId="632B9B7C" w14:textId="77777777" w:rsidR="0075768E" w:rsidRPr="008C5B6C" w:rsidRDefault="0075768E">
      <w:pPr>
        <w:spacing w:line="98" w:lineRule="exact"/>
        <w:rPr>
          <w:sz w:val="20"/>
          <w:szCs w:val="20"/>
          <w:lang w:val="pt-BR"/>
        </w:rPr>
      </w:pPr>
    </w:p>
    <w:p w14:paraId="1AF8CF59" w14:textId="77777777" w:rsidR="0075768E" w:rsidRPr="008C5B6C" w:rsidRDefault="00BC6249">
      <w:pPr>
        <w:spacing w:line="442" w:lineRule="auto"/>
        <w:ind w:left="260" w:right="40" w:firstLine="858"/>
        <w:jc w:val="both"/>
        <w:rPr>
          <w:sz w:val="20"/>
          <w:szCs w:val="20"/>
          <w:lang w:val="pt-BR"/>
        </w:rPr>
      </w:pPr>
      <w:r w:rsidRPr="008C5B6C">
        <w:rPr>
          <w:rFonts w:ascii="Arial" w:eastAsia="Arial" w:hAnsi="Arial" w:cs="Arial"/>
          <w:sz w:val="23"/>
          <w:szCs w:val="23"/>
          <w:lang w:val="pt-BR"/>
        </w:rPr>
        <w:t>O setor bancário brasileiro é componente do Sistema Financeiro Nacional (SFN), sob hierarquia normativa do Conselho Monetário Nacional (CMN) e supervisão do Banco Central do Brasil (BACEN). As instituições que formam o setor bancário assumem o papel de operadoras no mercado de crédito, atuando como intermediadoras</w:t>
      </w:r>
    </w:p>
    <w:p w14:paraId="56374101" w14:textId="77777777" w:rsidR="0075768E" w:rsidRPr="008C5B6C" w:rsidRDefault="0075768E">
      <w:pPr>
        <w:rPr>
          <w:lang w:val="pt-BR"/>
        </w:rPr>
        <w:sectPr w:rsidR="0075768E" w:rsidRPr="008C5B6C">
          <w:pgSz w:w="11900" w:h="16838"/>
          <w:pgMar w:top="1028" w:right="1106" w:bottom="341" w:left="1440" w:header="0" w:footer="0" w:gutter="0"/>
          <w:cols w:space="720" w:equalWidth="0">
            <w:col w:w="9360"/>
          </w:cols>
        </w:sectPr>
      </w:pPr>
    </w:p>
    <w:p w14:paraId="20C59BA2"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11</w:t>
      </w:r>
    </w:p>
    <w:p w14:paraId="57F04847" w14:textId="77777777" w:rsidR="0075768E" w:rsidRPr="008C5B6C" w:rsidRDefault="0075768E">
      <w:pPr>
        <w:spacing w:line="200" w:lineRule="exact"/>
        <w:rPr>
          <w:sz w:val="20"/>
          <w:szCs w:val="20"/>
          <w:lang w:val="pt-BR"/>
        </w:rPr>
      </w:pPr>
    </w:p>
    <w:p w14:paraId="3811AF00" w14:textId="77777777" w:rsidR="0075768E" w:rsidRPr="008C5B6C" w:rsidRDefault="0075768E">
      <w:pPr>
        <w:spacing w:line="246" w:lineRule="exact"/>
        <w:rPr>
          <w:sz w:val="20"/>
          <w:szCs w:val="20"/>
          <w:lang w:val="pt-BR"/>
        </w:rPr>
      </w:pPr>
    </w:p>
    <w:p w14:paraId="1973595C" w14:textId="77777777" w:rsidR="0075768E" w:rsidRPr="008C5B6C" w:rsidRDefault="00BC6249">
      <w:pPr>
        <w:spacing w:line="431" w:lineRule="auto"/>
        <w:ind w:left="260" w:right="60"/>
        <w:rPr>
          <w:sz w:val="20"/>
          <w:szCs w:val="20"/>
          <w:lang w:val="pt-BR"/>
        </w:rPr>
      </w:pPr>
      <w:proofErr w:type="gramStart"/>
      <w:r w:rsidRPr="008C5B6C">
        <w:rPr>
          <w:rFonts w:ascii="Arial" w:eastAsia="Arial" w:hAnsi="Arial" w:cs="Arial"/>
          <w:sz w:val="24"/>
          <w:szCs w:val="24"/>
          <w:lang w:val="pt-BR"/>
        </w:rPr>
        <w:t>financeiras</w:t>
      </w:r>
      <w:proofErr w:type="gramEnd"/>
      <w:r w:rsidRPr="008C5B6C">
        <w:rPr>
          <w:rFonts w:ascii="Arial" w:eastAsia="Arial" w:hAnsi="Arial" w:cs="Arial"/>
          <w:sz w:val="24"/>
          <w:szCs w:val="24"/>
          <w:lang w:val="pt-BR"/>
        </w:rPr>
        <w:t xml:space="preserve"> junto às pessoas físicas e jurídicas, podendo ser de caráter público ou privado (BRASIL, 1964).</w:t>
      </w:r>
    </w:p>
    <w:p w14:paraId="7937E766" w14:textId="77777777" w:rsidR="0075768E" w:rsidRPr="008C5B6C" w:rsidRDefault="0075768E">
      <w:pPr>
        <w:spacing w:line="81" w:lineRule="exact"/>
        <w:rPr>
          <w:sz w:val="20"/>
          <w:szCs w:val="20"/>
          <w:lang w:val="pt-BR"/>
        </w:rPr>
      </w:pPr>
    </w:p>
    <w:p w14:paraId="70B5311B" w14:textId="77777777" w:rsidR="0075768E" w:rsidRPr="008C5B6C" w:rsidRDefault="00BC6249">
      <w:pPr>
        <w:spacing w:line="392" w:lineRule="auto"/>
        <w:ind w:left="260" w:right="20" w:firstLine="850"/>
        <w:jc w:val="both"/>
        <w:rPr>
          <w:sz w:val="20"/>
          <w:szCs w:val="20"/>
          <w:lang w:val="pt-BR"/>
        </w:rPr>
      </w:pPr>
      <w:r w:rsidRPr="008C5B6C">
        <w:rPr>
          <w:rFonts w:ascii="Arial" w:eastAsia="Arial" w:hAnsi="Arial" w:cs="Arial"/>
          <w:sz w:val="24"/>
          <w:szCs w:val="24"/>
          <w:lang w:val="pt-BR"/>
        </w:rPr>
        <w:t>As modalidades de instituições no setor bancário brasileiro são os Bancos Comerciais, Bancos de Investimentos, Bancos de Desenvolvimento, Bancos de Câmbio, Bancos Múltiplos e Caixas Econômicas</w:t>
      </w:r>
      <w:r w:rsidRPr="008C5B6C">
        <w:rPr>
          <w:rFonts w:ascii="Arial" w:eastAsia="Arial" w:hAnsi="Arial" w:cs="Arial"/>
          <w:sz w:val="31"/>
          <w:szCs w:val="31"/>
          <w:vertAlign w:val="superscript"/>
          <w:lang w:val="pt-BR"/>
        </w:rPr>
        <w:t>1</w:t>
      </w:r>
      <w:r w:rsidRPr="008C5B6C">
        <w:rPr>
          <w:rFonts w:ascii="Arial" w:eastAsia="Arial" w:hAnsi="Arial" w:cs="Arial"/>
          <w:sz w:val="24"/>
          <w:szCs w:val="24"/>
          <w:lang w:val="pt-BR"/>
        </w:rPr>
        <w:t xml:space="preserve"> (BRASIL, 1964).</w:t>
      </w:r>
    </w:p>
    <w:p w14:paraId="7229DF27" w14:textId="77777777" w:rsidR="0075768E" w:rsidRPr="008C5B6C" w:rsidRDefault="0075768E">
      <w:pPr>
        <w:spacing w:line="67" w:lineRule="exact"/>
        <w:rPr>
          <w:sz w:val="20"/>
          <w:szCs w:val="20"/>
          <w:lang w:val="pt-BR"/>
        </w:rPr>
      </w:pPr>
    </w:p>
    <w:p w14:paraId="4B62CF3B" w14:textId="77777777" w:rsidR="0075768E" w:rsidRPr="008C5B6C" w:rsidRDefault="00BC6249">
      <w:pPr>
        <w:spacing w:line="431" w:lineRule="auto"/>
        <w:ind w:left="260" w:right="20" w:firstLine="850"/>
        <w:jc w:val="both"/>
        <w:rPr>
          <w:sz w:val="20"/>
          <w:szCs w:val="20"/>
          <w:lang w:val="pt-BR"/>
        </w:rPr>
      </w:pPr>
      <w:r w:rsidRPr="008C5B6C">
        <w:rPr>
          <w:rFonts w:ascii="Arial" w:eastAsia="Arial" w:hAnsi="Arial" w:cs="Arial"/>
          <w:color w:val="FF0000"/>
          <w:sz w:val="24"/>
          <w:szCs w:val="24"/>
          <w:lang w:val="pt-BR"/>
        </w:rPr>
        <w:t>INSERIR PARÁGRAFO COM CARACTERÍSTICAS GERAIS DAS INSTITUI-ÇÕES BANCÁRIAS</w:t>
      </w:r>
    </w:p>
    <w:p w14:paraId="28B4F236" w14:textId="77777777" w:rsidR="0075768E" w:rsidRPr="008C5B6C" w:rsidRDefault="0075768E">
      <w:pPr>
        <w:spacing w:line="81" w:lineRule="exact"/>
        <w:rPr>
          <w:sz w:val="20"/>
          <w:szCs w:val="20"/>
          <w:lang w:val="pt-BR"/>
        </w:rPr>
      </w:pPr>
    </w:p>
    <w:p w14:paraId="40BCCB0C" w14:textId="77777777" w:rsidR="0075768E" w:rsidRPr="008C5B6C" w:rsidRDefault="00BC6249">
      <w:pPr>
        <w:spacing w:line="419" w:lineRule="auto"/>
        <w:ind w:left="260" w:right="20" w:firstLine="850"/>
        <w:jc w:val="both"/>
        <w:rPr>
          <w:sz w:val="20"/>
          <w:szCs w:val="20"/>
          <w:lang w:val="pt-BR"/>
        </w:rPr>
      </w:pPr>
      <w:r w:rsidRPr="008C5B6C">
        <w:rPr>
          <w:rFonts w:ascii="Arial" w:eastAsia="Arial" w:hAnsi="Arial" w:cs="Arial"/>
          <w:sz w:val="24"/>
          <w:szCs w:val="24"/>
          <w:lang w:val="pt-BR"/>
        </w:rPr>
        <w:t xml:space="preserve">Os bancos comerciais são instituições financeiras de caráter público ou privado constituídas na forma de sociedade anônima, atuando na intermediação de recursos financeiros de curto e médio prazo para financiamento de atividades comerciais, </w:t>
      </w:r>
      <w:proofErr w:type="spellStart"/>
      <w:r w:rsidRPr="008C5B6C">
        <w:rPr>
          <w:rFonts w:ascii="Arial" w:eastAsia="Arial" w:hAnsi="Arial" w:cs="Arial"/>
          <w:sz w:val="24"/>
          <w:szCs w:val="24"/>
          <w:lang w:val="pt-BR"/>
        </w:rPr>
        <w:t>indus-triais</w:t>
      </w:r>
      <w:proofErr w:type="spellEnd"/>
      <w:r w:rsidRPr="008C5B6C">
        <w:rPr>
          <w:rFonts w:ascii="Arial" w:eastAsia="Arial" w:hAnsi="Arial" w:cs="Arial"/>
          <w:sz w:val="24"/>
          <w:szCs w:val="24"/>
          <w:lang w:val="pt-BR"/>
        </w:rPr>
        <w:t>, serviços, pessoas físicas e terceiros, realizando captações através de depósitos à vista de livre movimento e depósitos à prazo (CMN, 1994).</w:t>
      </w:r>
    </w:p>
    <w:p w14:paraId="25C66580" w14:textId="77777777" w:rsidR="0075768E" w:rsidRPr="008C5B6C" w:rsidRDefault="0075768E">
      <w:pPr>
        <w:spacing w:line="98" w:lineRule="exact"/>
        <w:rPr>
          <w:sz w:val="20"/>
          <w:szCs w:val="20"/>
          <w:lang w:val="pt-BR"/>
        </w:rPr>
      </w:pPr>
    </w:p>
    <w:p w14:paraId="4730A6AF" w14:textId="77777777" w:rsidR="0075768E" w:rsidRPr="008C5B6C" w:rsidRDefault="00BC6249">
      <w:pPr>
        <w:spacing w:line="419" w:lineRule="auto"/>
        <w:ind w:left="260" w:firstLine="858"/>
        <w:jc w:val="both"/>
        <w:rPr>
          <w:sz w:val="20"/>
          <w:szCs w:val="20"/>
          <w:lang w:val="pt-BR"/>
        </w:rPr>
      </w:pPr>
      <w:r w:rsidRPr="008C5B6C">
        <w:rPr>
          <w:rFonts w:ascii="Arial" w:eastAsia="Arial" w:hAnsi="Arial" w:cs="Arial"/>
          <w:sz w:val="24"/>
          <w:szCs w:val="24"/>
          <w:lang w:val="pt-BR"/>
        </w:rPr>
        <w:t xml:space="preserve">A modalidade de Bancos de Investimento, as instituições financeiras devem ter caráter privado, podendo operar participações temporárias em sociedades, </w:t>
      </w:r>
      <w:proofErr w:type="spellStart"/>
      <w:r w:rsidRPr="008C5B6C">
        <w:rPr>
          <w:rFonts w:ascii="Arial" w:eastAsia="Arial" w:hAnsi="Arial" w:cs="Arial"/>
          <w:sz w:val="24"/>
          <w:szCs w:val="24"/>
          <w:lang w:val="pt-BR"/>
        </w:rPr>
        <w:t>financia-mentos</w:t>
      </w:r>
      <w:proofErr w:type="spellEnd"/>
      <w:r w:rsidRPr="008C5B6C">
        <w:rPr>
          <w:rFonts w:ascii="Arial" w:eastAsia="Arial" w:hAnsi="Arial" w:cs="Arial"/>
          <w:sz w:val="24"/>
          <w:szCs w:val="24"/>
          <w:lang w:val="pt-BR"/>
        </w:rPr>
        <w:t xml:space="preserve"> produtivos para ativo fixo e capital de giro e gestão de recursos de terceiros. Realizam captação de recursos por meio de depósitos a prazo, repasses externos e internos e comercialização de cotas de fundos de investimentos que administram (CMN, 1999).</w:t>
      </w:r>
    </w:p>
    <w:p w14:paraId="3077507B" w14:textId="77777777" w:rsidR="0075768E" w:rsidRPr="008C5B6C" w:rsidRDefault="0075768E">
      <w:pPr>
        <w:spacing w:line="94" w:lineRule="exact"/>
        <w:rPr>
          <w:sz w:val="20"/>
          <w:szCs w:val="20"/>
          <w:lang w:val="pt-BR"/>
        </w:rPr>
      </w:pPr>
    </w:p>
    <w:p w14:paraId="6C574E68" w14:textId="77777777" w:rsidR="0075768E" w:rsidRPr="008C5B6C" w:rsidRDefault="00BC6249">
      <w:pPr>
        <w:spacing w:line="419" w:lineRule="auto"/>
        <w:ind w:left="260" w:right="60" w:firstLine="850"/>
        <w:jc w:val="both"/>
        <w:rPr>
          <w:sz w:val="20"/>
          <w:szCs w:val="20"/>
          <w:lang w:val="pt-BR"/>
        </w:rPr>
      </w:pPr>
      <w:r w:rsidRPr="008C5B6C">
        <w:rPr>
          <w:rFonts w:ascii="Arial" w:eastAsia="Arial" w:hAnsi="Arial" w:cs="Arial"/>
          <w:sz w:val="24"/>
          <w:szCs w:val="24"/>
          <w:lang w:val="pt-BR"/>
        </w:rPr>
        <w:t>Na categoria de Bancos de Desenvolvimento, são autorizadas instituições financeiras de caráter público, controladas por governos estaduais, com foco em financiamento de atividades que promovam o desenvolvimento econômico regional no médio e longo prazo, realizando operações passivas de depósitos a prazo, recursos externos, endossos hipotecários e operações ativas de empréstimos e financiamentos ao setor privado (CMN, 1976).</w:t>
      </w:r>
    </w:p>
    <w:p w14:paraId="6C67CFCF" w14:textId="77777777" w:rsidR="0075768E" w:rsidRPr="008C5B6C" w:rsidRDefault="0075768E">
      <w:pPr>
        <w:spacing w:line="94" w:lineRule="exact"/>
        <w:rPr>
          <w:sz w:val="20"/>
          <w:szCs w:val="20"/>
          <w:lang w:val="pt-BR"/>
        </w:rPr>
      </w:pPr>
    </w:p>
    <w:p w14:paraId="659C24EB" w14:textId="77777777" w:rsidR="0075768E" w:rsidRPr="008C5B6C" w:rsidRDefault="00BC6249">
      <w:pPr>
        <w:spacing w:line="447" w:lineRule="auto"/>
        <w:ind w:left="260" w:right="20" w:firstLine="850"/>
        <w:jc w:val="both"/>
        <w:rPr>
          <w:sz w:val="20"/>
          <w:szCs w:val="20"/>
          <w:lang w:val="pt-BR"/>
        </w:rPr>
      </w:pPr>
      <w:r w:rsidRPr="008C5B6C">
        <w:rPr>
          <w:rFonts w:ascii="Arial" w:eastAsia="Arial" w:hAnsi="Arial" w:cs="Arial"/>
          <w:sz w:val="23"/>
          <w:szCs w:val="23"/>
          <w:lang w:val="pt-BR"/>
        </w:rPr>
        <w:t xml:space="preserve">Os Bancos Múltiplos se caracterizam por instituições financeiras que, podem assumir caráter público ou privado e, são autorizadas a realizar operações ativas e </w:t>
      </w:r>
      <w:proofErr w:type="spellStart"/>
      <w:r w:rsidRPr="008C5B6C">
        <w:rPr>
          <w:rFonts w:ascii="Arial" w:eastAsia="Arial" w:hAnsi="Arial" w:cs="Arial"/>
          <w:sz w:val="23"/>
          <w:szCs w:val="23"/>
          <w:lang w:val="pt-BR"/>
        </w:rPr>
        <w:t>pas-sivas</w:t>
      </w:r>
      <w:proofErr w:type="spellEnd"/>
      <w:r w:rsidRPr="008C5B6C">
        <w:rPr>
          <w:rFonts w:ascii="Arial" w:eastAsia="Arial" w:hAnsi="Arial" w:cs="Arial"/>
          <w:sz w:val="23"/>
          <w:szCs w:val="23"/>
          <w:lang w:val="pt-BR"/>
        </w:rPr>
        <w:t xml:space="preserve"> por meio de acumulação das carteiras comercial, investimento, desenvolvimento,</w:t>
      </w:r>
    </w:p>
    <w:p w14:paraId="32413ACA"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80416" behindDoc="1" locked="0" layoutInCell="0" allowOverlap="1" wp14:anchorId="1B3BF32E" wp14:editId="65ECF151">
                <wp:simplePos x="0" y="0"/>
                <wp:positionH relativeFrom="column">
                  <wp:posOffset>164465</wp:posOffset>
                </wp:positionH>
                <wp:positionV relativeFrom="paragraph">
                  <wp:posOffset>136525</wp:posOffset>
                </wp:positionV>
                <wp:extent cx="23025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F740BC5" id="Shape 3"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2.95pt,10.75pt" to="194.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" o:allowincell="f" filled="t" strokeweight=".14039mm">
                <v:stroke joinstyle="miter"/>
                <o:lock v:ext="edit" shapetype="f"/>
              </v:line>
            </w:pict>
          </mc:Fallback>
        </mc:AlternateContent>
      </w:r>
    </w:p>
    <w:p w14:paraId="0B79350C" w14:textId="77777777" w:rsidR="0075768E" w:rsidRPr="008C5B6C" w:rsidRDefault="0075768E">
      <w:pPr>
        <w:rPr>
          <w:lang w:val="pt-BR"/>
        </w:rPr>
        <w:sectPr w:rsidR="0075768E" w:rsidRPr="008C5B6C">
          <w:pgSz w:w="11900" w:h="16838"/>
          <w:pgMar w:top="991" w:right="1086" w:bottom="409" w:left="1440" w:header="0" w:footer="0" w:gutter="0"/>
          <w:cols w:space="720" w:equalWidth="0">
            <w:col w:w="9380"/>
          </w:cols>
        </w:sectPr>
      </w:pPr>
    </w:p>
    <w:p w14:paraId="43F4C2C9" w14:textId="77777777" w:rsidR="0075768E" w:rsidRPr="008C5B6C" w:rsidRDefault="0075768E">
      <w:pPr>
        <w:spacing w:line="189" w:lineRule="exact"/>
        <w:rPr>
          <w:sz w:val="20"/>
          <w:szCs w:val="20"/>
          <w:lang w:val="pt-BR"/>
        </w:rPr>
      </w:pPr>
    </w:p>
    <w:p w14:paraId="1FE1600E" w14:textId="77777777" w:rsidR="0075768E" w:rsidRPr="008C5B6C" w:rsidRDefault="00BC6249">
      <w:pPr>
        <w:numPr>
          <w:ilvl w:val="0"/>
          <w:numId w:val="8"/>
        </w:numPr>
        <w:tabs>
          <w:tab w:val="left" w:pos="540"/>
        </w:tabs>
        <w:ind w:left="540" w:hanging="281"/>
        <w:rPr>
          <w:rFonts w:ascii="Arial" w:eastAsia="Arial" w:hAnsi="Arial" w:cs="Arial"/>
          <w:sz w:val="27"/>
          <w:szCs w:val="27"/>
          <w:vertAlign w:val="superscript"/>
          <w:lang w:val="pt-BR"/>
        </w:rPr>
      </w:pPr>
      <w:r w:rsidRPr="008C5B6C">
        <w:rPr>
          <w:rFonts w:ascii="Arial" w:eastAsia="Arial" w:hAnsi="Arial" w:cs="Arial"/>
          <w:sz w:val="19"/>
          <w:szCs w:val="19"/>
          <w:lang w:val="pt-BR"/>
        </w:rPr>
        <w:t>Atualmente nessa modalidade somente a Caixa Econômica Federal está em funcionamento</w:t>
      </w:r>
    </w:p>
    <w:p w14:paraId="242EB40E" w14:textId="77777777" w:rsidR="0075768E" w:rsidRPr="008C5B6C" w:rsidRDefault="0075768E">
      <w:pPr>
        <w:rPr>
          <w:lang w:val="pt-BR"/>
        </w:rPr>
        <w:sectPr w:rsidR="0075768E" w:rsidRPr="008C5B6C">
          <w:type w:val="continuous"/>
          <w:pgSz w:w="11900" w:h="16838"/>
          <w:pgMar w:top="991" w:right="1086" w:bottom="409" w:left="1440" w:header="0" w:footer="0" w:gutter="0"/>
          <w:cols w:space="720" w:equalWidth="0">
            <w:col w:w="9380"/>
          </w:cols>
        </w:sectPr>
      </w:pPr>
    </w:p>
    <w:p w14:paraId="2EBE550E"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12</w:t>
      </w:r>
    </w:p>
    <w:p w14:paraId="56D1B700" w14:textId="77777777" w:rsidR="0075768E" w:rsidRPr="008C5B6C" w:rsidRDefault="0075768E">
      <w:pPr>
        <w:spacing w:line="200" w:lineRule="exact"/>
        <w:rPr>
          <w:sz w:val="20"/>
          <w:szCs w:val="20"/>
          <w:lang w:val="pt-BR"/>
        </w:rPr>
      </w:pPr>
    </w:p>
    <w:p w14:paraId="46666EB0" w14:textId="77777777" w:rsidR="0075768E" w:rsidRPr="008C5B6C" w:rsidRDefault="0075768E">
      <w:pPr>
        <w:spacing w:line="246" w:lineRule="exact"/>
        <w:rPr>
          <w:sz w:val="20"/>
          <w:szCs w:val="20"/>
          <w:lang w:val="pt-BR"/>
        </w:rPr>
      </w:pPr>
    </w:p>
    <w:p w14:paraId="62B14128" w14:textId="77777777" w:rsidR="0075768E" w:rsidRPr="008C5B6C" w:rsidRDefault="00BC6249">
      <w:pPr>
        <w:spacing w:line="431" w:lineRule="auto"/>
        <w:ind w:left="260" w:right="60" w:firstLine="8"/>
        <w:rPr>
          <w:sz w:val="20"/>
          <w:szCs w:val="20"/>
          <w:lang w:val="pt-BR"/>
        </w:rPr>
      </w:pPr>
      <w:proofErr w:type="gramStart"/>
      <w:r w:rsidRPr="008C5B6C">
        <w:rPr>
          <w:rFonts w:ascii="Arial" w:eastAsia="Arial" w:hAnsi="Arial" w:cs="Arial"/>
          <w:sz w:val="24"/>
          <w:szCs w:val="24"/>
          <w:lang w:val="pt-BR"/>
        </w:rPr>
        <w:t>crédito</w:t>
      </w:r>
      <w:proofErr w:type="gramEnd"/>
      <w:r w:rsidRPr="008C5B6C">
        <w:rPr>
          <w:rFonts w:ascii="Arial" w:eastAsia="Arial" w:hAnsi="Arial" w:cs="Arial"/>
          <w:sz w:val="24"/>
          <w:szCs w:val="24"/>
          <w:lang w:val="pt-BR"/>
        </w:rPr>
        <w:t xml:space="preserve"> imobiliário, arrendamento mercantil e crédito, financiamento e investimento (CMN, 1994).</w:t>
      </w:r>
    </w:p>
    <w:p w14:paraId="451D98F6" w14:textId="77777777" w:rsidR="0075768E" w:rsidRPr="008C5B6C" w:rsidRDefault="0075768E">
      <w:pPr>
        <w:spacing w:line="85" w:lineRule="exact"/>
        <w:rPr>
          <w:sz w:val="20"/>
          <w:szCs w:val="20"/>
          <w:lang w:val="pt-BR"/>
        </w:rPr>
      </w:pPr>
    </w:p>
    <w:p w14:paraId="1B81F1C2" w14:textId="77777777" w:rsidR="0075768E" w:rsidRPr="008C5B6C" w:rsidRDefault="00BC6249">
      <w:pPr>
        <w:spacing w:line="419" w:lineRule="auto"/>
        <w:ind w:left="260" w:firstLine="858"/>
        <w:jc w:val="both"/>
        <w:rPr>
          <w:sz w:val="20"/>
          <w:szCs w:val="20"/>
          <w:lang w:val="pt-BR"/>
        </w:rPr>
      </w:pPr>
      <w:r w:rsidRPr="008C5B6C">
        <w:rPr>
          <w:rFonts w:ascii="Arial" w:eastAsia="Arial" w:hAnsi="Arial" w:cs="Arial"/>
          <w:sz w:val="24"/>
          <w:szCs w:val="24"/>
          <w:lang w:val="pt-BR"/>
        </w:rPr>
        <w:t>Em sua composição os Bancos Múltiplos devem assumir no mínimo duas carteiras e, de forma obrigatória, uma delas, deve ser a comercial ou a de investimento. As que optarem por carteira comercial podem realizar captação via depósito à vista. Somente os Bancos Públicos podem acumular a carteira de desenvolvimento (CMN, 1994).</w:t>
      </w:r>
    </w:p>
    <w:p w14:paraId="63245187" w14:textId="77777777" w:rsidR="0075768E" w:rsidRPr="008C5B6C" w:rsidRDefault="0075768E">
      <w:pPr>
        <w:spacing w:line="101" w:lineRule="exact"/>
        <w:rPr>
          <w:sz w:val="20"/>
          <w:szCs w:val="20"/>
          <w:lang w:val="pt-BR"/>
        </w:rPr>
      </w:pPr>
    </w:p>
    <w:p w14:paraId="03588EC6" w14:textId="77777777" w:rsidR="0075768E" w:rsidRPr="008C5B6C" w:rsidRDefault="00BC6249">
      <w:pPr>
        <w:spacing w:line="419" w:lineRule="auto"/>
        <w:ind w:left="260" w:right="20" w:firstLine="850"/>
        <w:jc w:val="both"/>
        <w:rPr>
          <w:sz w:val="20"/>
          <w:szCs w:val="20"/>
          <w:lang w:val="pt-BR"/>
        </w:rPr>
      </w:pPr>
      <w:r w:rsidRPr="008C5B6C">
        <w:rPr>
          <w:rFonts w:ascii="Arial" w:eastAsia="Arial" w:hAnsi="Arial" w:cs="Arial"/>
          <w:sz w:val="24"/>
          <w:szCs w:val="24"/>
          <w:lang w:val="pt-BR"/>
        </w:rPr>
        <w:t>No segmento de Bancos de Câmbio, as instituições financeiras possuem autorização para realizar operações compra e venda de crédito cambial. Entre as operações de crédito estão o financiamento para exportadores e importadores e antecipação mediante contratos cambiais. Podem receber depósitos em contas com movimentação restrita e sem remuneração exclusiva para as operações cambiais (CMN, 2006).</w:t>
      </w:r>
    </w:p>
    <w:p w14:paraId="7769F687" w14:textId="77777777" w:rsidR="0075768E" w:rsidRPr="008C5B6C" w:rsidRDefault="0075768E">
      <w:pPr>
        <w:spacing w:line="98" w:lineRule="exact"/>
        <w:rPr>
          <w:sz w:val="20"/>
          <w:szCs w:val="20"/>
          <w:lang w:val="pt-BR"/>
        </w:rPr>
      </w:pPr>
    </w:p>
    <w:p w14:paraId="37238684" w14:textId="77777777" w:rsidR="0075768E" w:rsidRPr="008C5B6C" w:rsidRDefault="00BC6249">
      <w:pPr>
        <w:spacing w:line="421" w:lineRule="auto"/>
        <w:ind w:left="260" w:right="60" w:firstLine="850"/>
        <w:jc w:val="both"/>
        <w:rPr>
          <w:sz w:val="20"/>
          <w:szCs w:val="20"/>
          <w:lang w:val="pt-BR"/>
        </w:rPr>
      </w:pPr>
      <w:r w:rsidRPr="008C5B6C">
        <w:rPr>
          <w:rFonts w:ascii="Arial" w:eastAsia="Arial" w:hAnsi="Arial" w:cs="Arial"/>
          <w:sz w:val="24"/>
          <w:szCs w:val="24"/>
          <w:lang w:val="pt-BR"/>
        </w:rPr>
        <w:t>A Caixa Econômica Federal (CEF), fundada em 1861, e regulamentada pelo Decreto-Lei nº 759 de 1969 é uma empresa pública subordinada ao Ministério da Economia, com operações similares a de um Banco Comercial, priorizando projetos e programas relacionados a área social e infraestrutura (BRASIL, 1969).</w:t>
      </w:r>
    </w:p>
    <w:p w14:paraId="68EC37F6" w14:textId="77777777" w:rsidR="0075768E" w:rsidRPr="008C5B6C" w:rsidRDefault="0075768E">
      <w:pPr>
        <w:spacing w:line="96" w:lineRule="exact"/>
        <w:rPr>
          <w:sz w:val="20"/>
          <w:szCs w:val="20"/>
          <w:lang w:val="pt-BR"/>
        </w:rPr>
      </w:pPr>
    </w:p>
    <w:p w14:paraId="492BD98B" w14:textId="77777777" w:rsidR="0075768E" w:rsidRPr="008C5B6C" w:rsidRDefault="00BC6249">
      <w:pPr>
        <w:spacing w:line="419" w:lineRule="auto"/>
        <w:ind w:left="260" w:right="60" w:firstLine="850"/>
        <w:jc w:val="both"/>
        <w:rPr>
          <w:sz w:val="20"/>
          <w:szCs w:val="20"/>
          <w:lang w:val="pt-BR"/>
        </w:rPr>
      </w:pPr>
      <w:r w:rsidRPr="008C5B6C">
        <w:rPr>
          <w:rFonts w:ascii="Arial" w:eastAsia="Arial" w:hAnsi="Arial" w:cs="Arial"/>
          <w:sz w:val="24"/>
          <w:szCs w:val="24"/>
          <w:lang w:val="pt-BR"/>
        </w:rPr>
        <w:t>A CEF atua com operações de crédito ao consumidor, para financiamento de bens de consumo duráveis, operações de garantia de penhor industrial e caução de títulos. Detém o monopólio sobre o penhor de bens pessoais e venda de bilhetes de loteria. É integrante do Sistema Financeiro da Habitação (SFH) e Sistema Brasileiro de Poupança e Empréstimo (SBPE), além da detenção centralizado do recolhimento e aplicação dos recursos do FGTS (BRASIL, 1969).</w:t>
      </w:r>
    </w:p>
    <w:p w14:paraId="32458908" w14:textId="77777777" w:rsidR="0075768E" w:rsidRPr="008C5B6C" w:rsidRDefault="0075768E">
      <w:pPr>
        <w:spacing w:line="98" w:lineRule="exact"/>
        <w:rPr>
          <w:sz w:val="20"/>
          <w:szCs w:val="20"/>
          <w:lang w:val="pt-BR"/>
        </w:rPr>
      </w:pPr>
    </w:p>
    <w:p w14:paraId="30A6C216" w14:textId="77777777" w:rsidR="0075768E" w:rsidRPr="008C5B6C" w:rsidRDefault="00BC6249">
      <w:pPr>
        <w:spacing w:line="442" w:lineRule="auto"/>
        <w:ind w:left="260" w:right="60" w:firstLine="850"/>
        <w:jc w:val="both"/>
        <w:rPr>
          <w:sz w:val="20"/>
          <w:szCs w:val="20"/>
          <w:lang w:val="pt-BR"/>
        </w:rPr>
      </w:pPr>
      <w:r w:rsidRPr="008C5B6C">
        <w:rPr>
          <w:rFonts w:ascii="Arial" w:eastAsia="Arial" w:hAnsi="Arial" w:cs="Arial"/>
          <w:sz w:val="23"/>
          <w:szCs w:val="23"/>
          <w:lang w:val="pt-BR"/>
        </w:rPr>
        <w:t>O setor bancário brasileiro passou por significativas modificações em sua estrutura no final da década de 1980 e ao longo da década de 1990. Estas modificações ocorreram em grande parte como reflexo às mudanças internacionais e ao processo de abertura comercial e financeira que se iniciou no Brasil (CAMARGO, 2009).</w:t>
      </w:r>
    </w:p>
    <w:p w14:paraId="08709917" w14:textId="77777777" w:rsidR="0075768E" w:rsidRPr="008C5B6C" w:rsidRDefault="0075768E">
      <w:pPr>
        <w:rPr>
          <w:lang w:val="pt-BR"/>
        </w:rPr>
        <w:sectPr w:rsidR="0075768E" w:rsidRPr="008C5B6C">
          <w:pgSz w:w="11900" w:h="16838"/>
          <w:pgMar w:top="991" w:right="1086" w:bottom="1016" w:left="1440" w:header="0" w:footer="0" w:gutter="0"/>
          <w:cols w:space="720" w:equalWidth="0">
            <w:col w:w="9380"/>
          </w:cols>
        </w:sectPr>
      </w:pPr>
    </w:p>
    <w:p w14:paraId="62ADCBB0"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13</w:t>
      </w:r>
    </w:p>
    <w:p w14:paraId="406C11F4" w14:textId="77777777" w:rsidR="0075768E" w:rsidRPr="008C5B6C" w:rsidRDefault="0075768E">
      <w:pPr>
        <w:spacing w:line="200" w:lineRule="exact"/>
        <w:rPr>
          <w:sz w:val="20"/>
          <w:szCs w:val="20"/>
          <w:lang w:val="pt-BR"/>
        </w:rPr>
      </w:pPr>
    </w:p>
    <w:p w14:paraId="0CF99084" w14:textId="77777777" w:rsidR="0075768E" w:rsidRPr="008C5B6C" w:rsidRDefault="0075768E">
      <w:pPr>
        <w:spacing w:line="215" w:lineRule="exact"/>
        <w:rPr>
          <w:sz w:val="20"/>
          <w:szCs w:val="20"/>
          <w:lang w:val="pt-BR"/>
        </w:rPr>
      </w:pPr>
    </w:p>
    <w:p w14:paraId="5D29C762" w14:textId="77777777" w:rsidR="0075768E" w:rsidRPr="008C5B6C" w:rsidRDefault="00BC6249">
      <w:pPr>
        <w:ind w:left="480"/>
        <w:rPr>
          <w:sz w:val="20"/>
          <w:szCs w:val="20"/>
          <w:lang w:val="pt-BR"/>
        </w:rPr>
      </w:pPr>
      <w:r w:rsidRPr="008C5B6C">
        <w:rPr>
          <w:rFonts w:ascii="Arial" w:eastAsia="Arial" w:hAnsi="Arial" w:cs="Arial"/>
          <w:lang w:val="pt-BR"/>
        </w:rPr>
        <w:t>Tabela 1 – Composição do setor bancário brasileiro por segmento em dezembro de 2019</w:t>
      </w:r>
    </w:p>
    <w:p w14:paraId="26D2D39E"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81440" behindDoc="1" locked="0" layoutInCell="0" allowOverlap="1" wp14:anchorId="4DF2A6D0" wp14:editId="70F65319">
                <wp:simplePos x="0" y="0"/>
                <wp:positionH relativeFrom="column">
                  <wp:posOffset>164465</wp:posOffset>
                </wp:positionH>
                <wp:positionV relativeFrom="paragraph">
                  <wp:posOffset>154940</wp:posOffset>
                </wp:positionV>
                <wp:extent cx="57569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4F10BE5D" id="Shape 4"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2.95pt,12.2pt" to="466.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" o:allowincell="f" filled="t" strokeweight=".33019mm">
                <v:stroke joinstyle="miter"/>
                <o:lock v:ext="edit" shapetype="f"/>
              </v:line>
            </w:pict>
          </mc:Fallback>
        </mc:AlternateContent>
      </w:r>
    </w:p>
    <w:p w14:paraId="010D2626" w14:textId="77777777" w:rsidR="0075768E" w:rsidRPr="008C5B6C" w:rsidRDefault="0075768E">
      <w:pPr>
        <w:spacing w:line="278" w:lineRule="exact"/>
        <w:rPr>
          <w:sz w:val="20"/>
          <w:szCs w:val="20"/>
          <w:lang w:val="pt-BR"/>
        </w:rPr>
      </w:pPr>
    </w:p>
    <w:tbl>
      <w:tblPr>
        <w:tblW w:w="0" w:type="auto"/>
        <w:tblInd w:w="260" w:type="dxa"/>
        <w:tblLayout w:type="fixed"/>
        <w:tblCellMar>
          <w:left w:w="0" w:type="dxa"/>
          <w:right w:w="0" w:type="dxa"/>
        </w:tblCellMar>
        <w:tblLook w:val="04A0" w:firstRow="1" w:lastRow="0" w:firstColumn="1" w:lastColumn="0" w:noHBand="0" w:noVBand="1"/>
      </w:tblPr>
      <w:tblGrid>
        <w:gridCol w:w="3140"/>
        <w:gridCol w:w="1660"/>
        <w:gridCol w:w="1260"/>
        <w:gridCol w:w="1640"/>
        <w:gridCol w:w="1380"/>
      </w:tblGrid>
      <w:tr w:rsidR="0075768E" w14:paraId="2FD29AF4" w14:textId="77777777">
        <w:trPr>
          <w:trHeight w:val="246"/>
        </w:trPr>
        <w:tc>
          <w:tcPr>
            <w:tcW w:w="3140" w:type="dxa"/>
            <w:vAlign w:val="bottom"/>
          </w:tcPr>
          <w:p w14:paraId="707D39CC" w14:textId="77777777" w:rsidR="0075768E" w:rsidRDefault="00BC6249">
            <w:pPr>
              <w:ind w:left="120"/>
              <w:rPr>
                <w:sz w:val="20"/>
                <w:szCs w:val="20"/>
              </w:rPr>
            </w:pPr>
            <w:r>
              <w:rPr>
                <w:rFonts w:ascii="Arial" w:eastAsia="Arial" w:hAnsi="Arial" w:cs="Arial"/>
                <w:sz w:val="20"/>
                <w:szCs w:val="20"/>
              </w:rPr>
              <w:t>Segmento</w:t>
            </w:r>
          </w:p>
        </w:tc>
        <w:tc>
          <w:tcPr>
            <w:tcW w:w="1660" w:type="dxa"/>
            <w:vAlign w:val="bottom"/>
          </w:tcPr>
          <w:p w14:paraId="0F1F3795" w14:textId="77777777" w:rsidR="0075768E" w:rsidRDefault="00BC6249">
            <w:pPr>
              <w:ind w:left="620"/>
              <w:rPr>
                <w:sz w:val="20"/>
                <w:szCs w:val="20"/>
              </w:rPr>
            </w:pPr>
            <w:r>
              <w:rPr>
                <w:rFonts w:ascii="Arial" w:eastAsia="Arial" w:hAnsi="Arial" w:cs="Arial"/>
                <w:sz w:val="20"/>
                <w:szCs w:val="20"/>
              </w:rPr>
              <w:t>Sigla</w:t>
            </w:r>
          </w:p>
        </w:tc>
        <w:tc>
          <w:tcPr>
            <w:tcW w:w="1260" w:type="dxa"/>
            <w:vAlign w:val="bottom"/>
          </w:tcPr>
          <w:p w14:paraId="3BA40082" w14:textId="77777777" w:rsidR="0075768E" w:rsidRDefault="00BC6249">
            <w:pPr>
              <w:ind w:left="300"/>
              <w:rPr>
                <w:sz w:val="20"/>
                <w:szCs w:val="20"/>
              </w:rPr>
            </w:pPr>
            <w:r>
              <w:rPr>
                <w:rFonts w:ascii="Arial" w:eastAsia="Arial" w:hAnsi="Arial" w:cs="Arial"/>
                <w:sz w:val="20"/>
                <w:szCs w:val="20"/>
              </w:rPr>
              <w:t>Ano</w:t>
            </w:r>
          </w:p>
        </w:tc>
        <w:tc>
          <w:tcPr>
            <w:tcW w:w="1640" w:type="dxa"/>
            <w:vAlign w:val="bottom"/>
          </w:tcPr>
          <w:p w14:paraId="1DB4499B" w14:textId="77777777" w:rsidR="0075768E" w:rsidRDefault="00BC6249">
            <w:pPr>
              <w:ind w:right="20"/>
              <w:jc w:val="right"/>
              <w:rPr>
                <w:sz w:val="20"/>
                <w:szCs w:val="20"/>
              </w:rPr>
            </w:pPr>
            <w:r>
              <w:rPr>
                <w:rFonts w:ascii="Arial" w:eastAsia="Arial" w:hAnsi="Arial" w:cs="Arial"/>
                <w:sz w:val="20"/>
                <w:szCs w:val="20"/>
              </w:rPr>
              <w:t>Quantidade</w:t>
            </w:r>
          </w:p>
        </w:tc>
        <w:tc>
          <w:tcPr>
            <w:tcW w:w="1380" w:type="dxa"/>
            <w:vAlign w:val="bottom"/>
          </w:tcPr>
          <w:p w14:paraId="287872A3" w14:textId="77777777" w:rsidR="0075768E" w:rsidRDefault="00BC6249">
            <w:pPr>
              <w:ind w:left="120"/>
              <w:rPr>
                <w:sz w:val="20"/>
                <w:szCs w:val="20"/>
              </w:rPr>
            </w:pPr>
            <w:r>
              <w:rPr>
                <w:rFonts w:ascii="Arial" w:eastAsia="Arial" w:hAnsi="Arial" w:cs="Arial"/>
                <w:sz w:val="20"/>
                <w:szCs w:val="20"/>
              </w:rPr>
              <w:t>Participação</w:t>
            </w:r>
          </w:p>
        </w:tc>
      </w:tr>
      <w:tr w:rsidR="0075768E" w14:paraId="569E450C" w14:textId="77777777">
        <w:trPr>
          <w:trHeight w:val="57"/>
        </w:trPr>
        <w:tc>
          <w:tcPr>
            <w:tcW w:w="3140" w:type="dxa"/>
            <w:tcBorders>
              <w:bottom w:val="single" w:sz="8" w:space="0" w:color="auto"/>
            </w:tcBorders>
            <w:vAlign w:val="bottom"/>
          </w:tcPr>
          <w:p w14:paraId="3D8F3DE9" w14:textId="77777777" w:rsidR="0075768E" w:rsidRDefault="0075768E">
            <w:pPr>
              <w:rPr>
                <w:sz w:val="4"/>
                <w:szCs w:val="4"/>
              </w:rPr>
            </w:pPr>
          </w:p>
        </w:tc>
        <w:tc>
          <w:tcPr>
            <w:tcW w:w="1660" w:type="dxa"/>
            <w:tcBorders>
              <w:bottom w:val="single" w:sz="8" w:space="0" w:color="auto"/>
            </w:tcBorders>
            <w:vAlign w:val="bottom"/>
          </w:tcPr>
          <w:p w14:paraId="3B46E11F" w14:textId="77777777" w:rsidR="0075768E" w:rsidRDefault="0075768E">
            <w:pPr>
              <w:rPr>
                <w:sz w:val="4"/>
                <w:szCs w:val="4"/>
              </w:rPr>
            </w:pPr>
          </w:p>
        </w:tc>
        <w:tc>
          <w:tcPr>
            <w:tcW w:w="1260" w:type="dxa"/>
            <w:tcBorders>
              <w:bottom w:val="single" w:sz="8" w:space="0" w:color="auto"/>
            </w:tcBorders>
            <w:vAlign w:val="bottom"/>
          </w:tcPr>
          <w:p w14:paraId="2937350F" w14:textId="77777777" w:rsidR="0075768E" w:rsidRDefault="0075768E">
            <w:pPr>
              <w:rPr>
                <w:sz w:val="4"/>
                <w:szCs w:val="4"/>
              </w:rPr>
            </w:pPr>
          </w:p>
        </w:tc>
        <w:tc>
          <w:tcPr>
            <w:tcW w:w="1640" w:type="dxa"/>
            <w:tcBorders>
              <w:bottom w:val="single" w:sz="8" w:space="0" w:color="auto"/>
            </w:tcBorders>
            <w:vAlign w:val="bottom"/>
          </w:tcPr>
          <w:p w14:paraId="45FB4F46" w14:textId="77777777" w:rsidR="0075768E" w:rsidRDefault="0075768E">
            <w:pPr>
              <w:rPr>
                <w:sz w:val="4"/>
                <w:szCs w:val="4"/>
              </w:rPr>
            </w:pPr>
          </w:p>
        </w:tc>
        <w:tc>
          <w:tcPr>
            <w:tcW w:w="1380" w:type="dxa"/>
            <w:tcBorders>
              <w:bottom w:val="single" w:sz="8" w:space="0" w:color="auto"/>
            </w:tcBorders>
            <w:vAlign w:val="bottom"/>
          </w:tcPr>
          <w:p w14:paraId="551D0D91" w14:textId="77777777" w:rsidR="0075768E" w:rsidRDefault="0075768E">
            <w:pPr>
              <w:rPr>
                <w:sz w:val="4"/>
                <w:szCs w:val="4"/>
              </w:rPr>
            </w:pPr>
          </w:p>
        </w:tc>
      </w:tr>
      <w:tr w:rsidR="0075768E" w14:paraId="4FF572B9" w14:textId="77777777">
        <w:trPr>
          <w:trHeight w:val="275"/>
        </w:trPr>
        <w:tc>
          <w:tcPr>
            <w:tcW w:w="3140" w:type="dxa"/>
            <w:vAlign w:val="bottom"/>
          </w:tcPr>
          <w:p w14:paraId="10CBC13E" w14:textId="77777777" w:rsidR="0075768E" w:rsidRDefault="00BC6249">
            <w:pPr>
              <w:ind w:left="120"/>
              <w:rPr>
                <w:sz w:val="20"/>
                <w:szCs w:val="20"/>
              </w:rPr>
            </w:pPr>
            <w:r>
              <w:rPr>
                <w:rFonts w:ascii="Arial" w:eastAsia="Arial" w:hAnsi="Arial" w:cs="Arial"/>
                <w:sz w:val="20"/>
                <w:szCs w:val="20"/>
              </w:rPr>
              <w:t>Banco Múltiplo</w:t>
            </w:r>
          </w:p>
        </w:tc>
        <w:tc>
          <w:tcPr>
            <w:tcW w:w="1660" w:type="dxa"/>
            <w:vAlign w:val="bottom"/>
          </w:tcPr>
          <w:p w14:paraId="73C11FDE" w14:textId="77777777" w:rsidR="0075768E" w:rsidRDefault="00BC6249">
            <w:pPr>
              <w:ind w:left="620"/>
              <w:rPr>
                <w:sz w:val="20"/>
                <w:szCs w:val="20"/>
              </w:rPr>
            </w:pPr>
            <w:r>
              <w:rPr>
                <w:rFonts w:ascii="Arial" w:eastAsia="Arial" w:hAnsi="Arial" w:cs="Arial"/>
                <w:sz w:val="20"/>
                <w:szCs w:val="20"/>
              </w:rPr>
              <w:t>BM</w:t>
            </w:r>
          </w:p>
        </w:tc>
        <w:tc>
          <w:tcPr>
            <w:tcW w:w="1260" w:type="dxa"/>
            <w:vAlign w:val="bottom"/>
          </w:tcPr>
          <w:p w14:paraId="52F07844"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6E42A2D7" w14:textId="77777777" w:rsidR="0075768E" w:rsidRDefault="00BC6249">
            <w:pPr>
              <w:ind w:right="20"/>
              <w:jc w:val="right"/>
              <w:rPr>
                <w:sz w:val="20"/>
                <w:szCs w:val="20"/>
              </w:rPr>
            </w:pPr>
            <w:r>
              <w:rPr>
                <w:rFonts w:ascii="Arial" w:eastAsia="Arial" w:hAnsi="Arial" w:cs="Arial"/>
                <w:sz w:val="20"/>
                <w:szCs w:val="20"/>
              </w:rPr>
              <w:t>132</w:t>
            </w:r>
          </w:p>
        </w:tc>
        <w:tc>
          <w:tcPr>
            <w:tcW w:w="1380" w:type="dxa"/>
            <w:vAlign w:val="bottom"/>
          </w:tcPr>
          <w:p w14:paraId="0D6DFFA7" w14:textId="77777777" w:rsidR="0075768E" w:rsidRDefault="00BC6249">
            <w:pPr>
              <w:ind w:left="120"/>
              <w:rPr>
                <w:sz w:val="20"/>
                <w:szCs w:val="20"/>
              </w:rPr>
            </w:pPr>
            <w:r>
              <w:rPr>
                <w:rFonts w:ascii="Arial" w:eastAsia="Arial" w:hAnsi="Arial" w:cs="Arial"/>
                <w:sz w:val="20"/>
                <w:szCs w:val="20"/>
              </w:rPr>
              <w:t>76.30%</w:t>
            </w:r>
          </w:p>
        </w:tc>
      </w:tr>
      <w:tr w:rsidR="0075768E" w14:paraId="2E085D58" w14:textId="77777777">
        <w:trPr>
          <w:trHeight w:val="239"/>
        </w:trPr>
        <w:tc>
          <w:tcPr>
            <w:tcW w:w="3140" w:type="dxa"/>
            <w:vAlign w:val="bottom"/>
          </w:tcPr>
          <w:p w14:paraId="163F00DF" w14:textId="77777777" w:rsidR="0075768E" w:rsidRDefault="00BC6249">
            <w:pPr>
              <w:ind w:left="120"/>
              <w:rPr>
                <w:sz w:val="20"/>
                <w:szCs w:val="20"/>
              </w:rPr>
            </w:pPr>
            <w:r>
              <w:rPr>
                <w:rFonts w:ascii="Arial" w:eastAsia="Arial" w:hAnsi="Arial" w:cs="Arial"/>
                <w:sz w:val="20"/>
                <w:szCs w:val="20"/>
              </w:rPr>
              <w:t>Banco Comercial</w:t>
            </w:r>
          </w:p>
        </w:tc>
        <w:tc>
          <w:tcPr>
            <w:tcW w:w="1660" w:type="dxa"/>
            <w:vAlign w:val="bottom"/>
          </w:tcPr>
          <w:p w14:paraId="0A112070" w14:textId="77777777" w:rsidR="0075768E" w:rsidRDefault="00BC6249">
            <w:pPr>
              <w:ind w:left="620"/>
              <w:rPr>
                <w:sz w:val="20"/>
                <w:szCs w:val="20"/>
              </w:rPr>
            </w:pPr>
            <w:r>
              <w:rPr>
                <w:rFonts w:ascii="Arial" w:eastAsia="Arial" w:hAnsi="Arial" w:cs="Arial"/>
                <w:sz w:val="20"/>
                <w:szCs w:val="20"/>
              </w:rPr>
              <w:t>BC</w:t>
            </w:r>
          </w:p>
        </w:tc>
        <w:tc>
          <w:tcPr>
            <w:tcW w:w="1260" w:type="dxa"/>
            <w:vAlign w:val="bottom"/>
          </w:tcPr>
          <w:p w14:paraId="4E162FB8"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4431872D" w14:textId="77777777" w:rsidR="0075768E" w:rsidRDefault="00BC6249">
            <w:pPr>
              <w:ind w:right="20"/>
              <w:jc w:val="right"/>
              <w:rPr>
                <w:sz w:val="20"/>
                <w:szCs w:val="20"/>
              </w:rPr>
            </w:pPr>
            <w:r>
              <w:rPr>
                <w:rFonts w:ascii="Arial" w:eastAsia="Arial" w:hAnsi="Arial" w:cs="Arial"/>
                <w:sz w:val="20"/>
                <w:szCs w:val="20"/>
              </w:rPr>
              <w:t>20</w:t>
            </w:r>
          </w:p>
        </w:tc>
        <w:tc>
          <w:tcPr>
            <w:tcW w:w="1380" w:type="dxa"/>
            <w:vAlign w:val="bottom"/>
          </w:tcPr>
          <w:p w14:paraId="3B1BA150" w14:textId="77777777" w:rsidR="0075768E" w:rsidRDefault="00BC6249">
            <w:pPr>
              <w:ind w:left="120"/>
              <w:rPr>
                <w:sz w:val="20"/>
                <w:szCs w:val="20"/>
              </w:rPr>
            </w:pPr>
            <w:r>
              <w:rPr>
                <w:rFonts w:ascii="Arial" w:eastAsia="Arial" w:hAnsi="Arial" w:cs="Arial"/>
                <w:sz w:val="20"/>
                <w:szCs w:val="20"/>
              </w:rPr>
              <w:t>11.56%</w:t>
            </w:r>
          </w:p>
        </w:tc>
      </w:tr>
      <w:tr w:rsidR="0075768E" w14:paraId="317AF590" w14:textId="77777777">
        <w:trPr>
          <w:trHeight w:val="239"/>
        </w:trPr>
        <w:tc>
          <w:tcPr>
            <w:tcW w:w="3140" w:type="dxa"/>
            <w:vAlign w:val="bottom"/>
          </w:tcPr>
          <w:p w14:paraId="11F1C64C" w14:textId="77777777" w:rsidR="0075768E" w:rsidRDefault="00BC6249">
            <w:pPr>
              <w:ind w:left="120"/>
              <w:rPr>
                <w:sz w:val="20"/>
                <w:szCs w:val="20"/>
              </w:rPr>
            </w:pPr>
            <w:r>
              <w:rPr>
                <w:rFonts w:ascii="Arial" w:eastAsia="Arial" w:hAnsi="Arial" w:cs="Arial"/>
                <w:sz w:val="20"/>
                <w:szCs w:val="20"/>
              </w:rPr>
              <w:t>Banco de Investimento</w:t>
            </w:r>
          </w:p>
        </w:tc>
        <w:tc>
          <w:tcPr>
            <w:tcW w:w="1660" w:type="dxa"/>
            <w:vAlign w:val="bottom"/>
          </w:tcPr>
          <w:p w14:paraId="03511679" w14:textId="77777777" w:rsidR="0075768E" w:rsidRDefault="00BC6249">
            <w:pPr>
              <w:ind w:left="620"/>
              <w:rPr>
                <w:sz w:val="20"/>
                <w:szCs w:val="20"/>
              </w:rPr>
            </w:pPr>
            <w:r>
              <w:rPr>
                <w:rFonts w:ascii="Arial" w:eastAsia="Arial" w:hAnsi="Arial" w:cs="Arial"/>
                <w:sz w:val="20"/>
                <w:szCs w:val="20"/>
              </w:rPr>
              <w:t>BI</w:t>
            </w:r>
          </w:p>
        </w:tc>
        <w:tc>
          <w:tcPr>
            <w:tcW w:w="1260" w:type="dxa"/>
            <w:vAlign w:val="bottom"/>
          </w:tcPr>
          <w:p w14:paraId="58D7D0A9"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6A6CBFC8" w14:textId="77777777" w:rsidR="0075768E" w:rsidRDefault="00BC6249">
            <w:pPr>
              <w:ind w:right="20"/>
              <w:jc w:val="right"/>
              <w:rPr>
                <w:sz w:val="20"/>
                <w:szCs w:val="20"/>
              </w:rPr>
            </w:pPr>
            <w:r>
              <w:rPr>
                <w:rFonts w:ascii="Arial" w:eastAsia="Arial" w:hAnsi="Arial" w:cs="Arial"/>
                <w:sz w:val="20"/>
                <w:szCs w:val="20"/>
              </w:rPr>
              <w:t>11</w:t>
            </w:r>
          </w:p>
        </w:tc>
        <w:tc>
          <w:tcPr>
            <w:tcW w:w="1380" w:type="dxa"/>
            <w:vAlign w:val="bottom"/>
          </w:tcPr>
          <w:p w14:paraId="69064B13" w14:textId="77777777" w:rsidR="0075768E" w:rsidRDefault="00BC6249">
            <w:pPr>
              <w:ind w:left="120"/>
              <w:rPr>
                <w:sz w:val="20"/>
                <w:szCs w:val="20"/>
              </w:rPr>
            </w:pPr>
            <w:r>
              <w:rPr>
                <w:rFonts w:ascii="Arial" w:eastAsia="Arial" w:hAnsi="Arial" w:cs="Arial"/>
                <w:sz w:val="20"/>
                <w:szCs w:val="20"/>
              </w:rPr>
              <w:t>6.36%</w:t>
            </w:r>
          </w:p>
        </w:tc>
      </w:tr>
      <w:tr w:rsidR="0075768E" w14:paraId="585DB591" w14:textId="77777777">
        <w:trPr>
          <w:trHeight w:val="239"/>
        </w:trPr>
        <w:tc>
          <w:tcPr>
            <w:tcW w:w="3140" w:type="dxa"/>
            <w:vAlign w:val="bottom"/>
          </w:tcPr>
          <w:p w14:paraId="552B7119" w14:textId="77777777" w:rsidR="0075768E" w:rsidRDefault="00BC6249">
            <w:pPr>
              <w:ind w:left="120"/>
              <w:rPr>
                <w:sz w:val="20"/>
                <w:szCs w:val="20"/>
              </w:rPr>
            </w:pPr>
            <w:r>
              <w:rPr>
                <w:rFonts w:ascii="Arial" w:eastAsia="Arial" w:hAnsi="Arial" w:cs="Arial"/>
                <w:sz w:val="20"/>
                <w:szCs w:val="20"/>
              </w:rPr>
              <w:t>Banco de Câmbio</w:t>
            </w:r>
          </w:p>
        </w:tc>
        <w:tc>
          <w:tcPr>
            <w:tcW w:w="1660" w:type="dxa"/>
            <w:vAlign w:val="bottom"/>
          </w:tcPr>
          <w:p w14:paraId="7E9EB979" w14:textId="77777777" w:rsidR="0075768E" w:rsidRDefault="00BC6249">
            <w:pPr>
              <w:ind w:left="620"/>
              <w:rPr>
                <w:sz w:val="20"/>
                <w:szCs w:val="20"/>
              </w:rPr>
            </w:pPr>
            <w:r>
              <w:rPr>
                <w:rFonts w:ascii="Arial" w:eastAsia="Arial" w:hAnsi="Arial" w:cs="Arial"/>
                <w:sz w:val="20"/>
                <w:szCs w:val="20"/>
              </w:rPr>
              <w:t>B Camb</w:t>
            </w:r>
          </w:p>
        </w:tc>
        <w:tc>
          <w:tcPr>
            <w:tcW w:w="1260" w:type="dxa"/>
            <w:vAlign w:val="bottom"/>
          </w:tcPr>
          <w:p w14:paraId="2A3E5EA7"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35C204B6" w14:textId="77777777" w:rsidR="0075768E" w:rsidRDefault="00BC6249">
            <w:pPr>
              <w:ind w:right="20"/>
              <w:jc w:val="right"/>
              <w:rPr>
                <w:sz w:val="20"/>
                <w:szCs w:val="20"/>
              </w:rPr>
            </w:pPr>
            <w:r>
              <w:rPr>
                <w:rFonts w:ascii="Arial" w:eastAsia="Arial" w:hAnsi="Arial" w:cs="Arial"/>
                <w:sz w:val="20"/>
                <w:szCs w:val="20"/>
              </w:rPr>
              <w:t>5</w:t>
            </w:r>
          </w:p>
        </w:tc>
        <w:tc>
          <w:tcPr>
            <w:tcW w:w="1380" w:type="dxa"/>
            <w:vAlign w:val="bottom"/>
          </w:tcPr>
          <w:p w14:paraId="6F3B7E00" w14:textId="77777777" w:rsidR="0075768E" w:rsidRDefault="00BC6249">
            <w:pPr>
              <w:ind w:left="120"/>
              <w:rPr>
                <w:sz w:val="20"/>
                <w:szCs w:val="20"/>
              </w:rPr>
            </w:pPr>
            <w:r>
              <w:rPr>
                <w:rFonts w:ascii="Arial" w:eastAsia="Arial" w:hAnsi="Arial" w:cs="Arial"/>
                <w:sz w:val="20"/>
                <w:szCs w:val="20"/>
              </w:rPr>
              <w:t>2.89%</w:t>
            </w:r>
          </w:p>
        </w:tc>
      </w:tr>
      <w:tr w:rsidR="0075768E" w14:paraId="737143F0" w14:textId="77777777">
        <w:trPr>
          <w:trHeight w:val="246"/>
        </w:trPr>
        <w:tc>
          <w:tcPr>
            <w:tcW w:w="3140" w:type="dxa"/>
            <w:vAlign w:val="bottom"/>
          </w:tcPr>
          <w:p w14:paraId="1E0B675A" w14:textId="77777777" w:rsidR="0075768E" w:rsidRDefault="00BC6249">
            <w:pPr>
              <w:ind w:left="120"/>
              <w:rPr>
                <w:sz w:val="20"/>
                <w:szCs w:val="20"/>
              </w:rPr>
            </w:pPr>
            <w:r>
              <w:rPr>
                <w:rFonts w:ascii="Arial" w:eastAsia="Arial" w:hAnsi="Arial" w:cs="Arial"/>
                <w:sz w:val="20"/>
                <w:szCs w:val="20"/>
              </w:rPr>
              <w:t>Banco de Desenvolvimento</w:t>
            </w:r>
          </w:p>
        </w:tc>
        <w:tc>
          <w:tcPr>
            <w:tcW w:w="1660" w:type="dxa"/>
            <w:vAlign w:val="bottom"/>
          </w:tcPr>
          <w:p w14:paraId="36889BD9" w14:textId="77777777" w:rsidR="0075768E" w:rsidRDefault="00BC6249">
            <w:pPr>
              <w:ind w:left="620"/>
              <w:rPr>
                <w:sz w:val="20"/>
                <w:szCs w:val="20"/>
              </w:rPr>
            </w:pPr>
            <w:r>
              <w:rPr>
                <w:rFonts w:ascii="Arial" w:eastAsia="Arial" w:hAnsi="Arial" w:cs="Arial"/>
                <w:sz w:val="20"/>
                <w:szCs w:val="20"/>
              </w:rPr>
              <w:t>BD</w:t>
            </w:r>
          </w:p>
        </w:tc>
        <w:tc>
          <w:tcPr>
            <w:tcW w:w="1260" w:type="dxa"/>
            <w:vAlign w:val="bottom"/>
          </w:tcPr>
          <w:p w14:paraId="31CF977E"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03F39771" w14:textId="77777777" w:rsidR="0075768E" w:rsidRDefault="00BC6249">
            <w:pPr>
              <w:ind w:right="20"/>
              <w:jc w:val="right"/>
              <w:rPr>
                <w:sz w:val="20"/>
                <w:szCs w:val="20"/>
              </w:rPr>
            </w:pPr>
            <w:r>
              <w:rPr>
                <w:rFonts w:ascii="Arial" w:eastAsia="Arial" w:hAnsi="Arial" w:cs="Arial"/>
                <w:sz w:val="20"/>
                <w:szCs w:val="20"/>
              </w:rPr>
              <w:t>4</w:t>
            </w:r>
          </w:p>
        </w:tc>
        <w:tc>
          <w:tcPr>
            <w:tcW w:w="1380" w:type="dxa"/>
            <w:vAlign w:val="bottom"/>
          </w:tcPr>
          <w:p w14:paraId="33057549" w14:textId="77777777" w:rsidR="0075768E" w:rsidRDefault="00BC6249">
            <w:pPr>
              <w:ind w:left="120"/>
              <w:rPr>
                <w:sz w:val="20"/>
                <w:szCs w:val="20"/>
              </w:rPr>
            </w:pPr>
            <w:r>
              <w:rPr>
                <w:rFonts w:ascii="Arial" w:eastAsia="Arial" w:hAnsi="Arial" w:cs="Arial"/>
                <w:sz w:val="20"/>
                <w:szCs w:val="20"/>
              </w:rPr>
              <w:t>2.31%</w:t>
            </w:r>
          </w:p>
        </w:tc>
      </w:tr>
      <w:tr w:rsidR="0075768E" w14:paraId="40118017" w14:textId="77777777">
        <w:trPr>
          <w:trHeight w:val="356"/>
        </w:trPr>
        <w:tc>
          <w:tcPr>
            <w:tcW w:w="3140" w:type="dxa"/>
            <w:vAlign w:val="bottom"/>
          </w:tcPr>
          <w:p w14:paraId="5B4846E5" w14:textId="77777777" w:rsidR="0075768E" w:rsidRDefault="00BC6249">
            <w:pPr>
              <w:ind w:left="120"/>
              <w:rPr>
                <w:sz w:val="20"/>
                <w:szCs w:val="20"/>
              </w:rPr>
            </w:pPr>
            <w:r>
              <w:rPr>
                <w:rFonts w:ascii="Arial" w:eastAsia="Arial" w:hAnsi="Arial" w:cs="Arial"/>
                <w:sz w:val="20"/>
                <w:szCs w:val="20"/>
              </w:rPr>
              <w:t>Caixas Econômicas</w:t>
            </w:r>
          </w:p>
        </w:tc>
        <w:tc>
          <w:tcPr>
            <w:tcW w:w="1660" w:type="dxa"/>
            <w:vAlign w:val="bottom"/>
          </w:tcPr>
          <w:p w14:paraId="7ED4B101" w14:textId="77777777" w:rsidR="0075768E" w:rsidRDefault="00BC6249">
            <w:pPr>
              <w:ind w:left="620"/>
              <w:rPr>
                <w:sz w:val="20"/>
                <w:szCs w:val="20"/>
              </w:rPr>
            </w:pPr>
            <w:r>
              <w:rPr>
                <w:rFonts w:ascii="Arial" w:eastAsia="Arial" w:hAnsi="Arial" w:cs="Arial"/>
                <w:sz w:val="20"/>
                <w:szCs w:val="20"/>
              </w:rPr>
              <w:t>CE</w:t>
            </w:r>
          </w:p>
        </w:tc>
        <w:tc>
          <w:tcPr>
            <w:tcW w:w="1260" w:type="dxa"/>
            <w:vAlign w:val="bottom"/>
          </w:tcPr>
          <w:p w14:paraId="40977032" w14:textId="77777777" w:rsidR="0075768E" w:rsidRDefault="00BC6249">
            <w:pPr>
              <w:ind w:left="320"/>
              <w:rPr>
                <w:sz w:val="20"/>
                <w:szCs w:val="20"/>
              </w:rPr>
            </w:pPr>
            <w:r>
              <w:rPr>
                <w:rFonts w:ascii="Arial" w:eastAsia="Arial" w:hAnsi="Arial" w:cs="Arial"/>
                <w:sz w:val="20"/>
                <w:szCs w:val="20"/>
              </w:rPr>
              <w:t>2019</w:t>
            </w:r>
          </w:p>
        </w:tc>
        <w:tc>
          <w:tcPr>
            <w:tcW w:w="1640" w:type="dxa"/>
            <w:vAlign w:val="bottom"/>
          </w:tcPr>
          <w:p w14:paraId="0CB7F952" w14:textId="77777777" w:rsidR="0075768E" w:rsidRDefault="00BC6249">
            <w:pPr>
              <w:ind w:right="20"/>
              <w:jc w:val="right"/>
              <w:rPr>
                <w:sz w:val="20"/>
                <w:szCs w:val="20"/>
              </w:rPr>
            </w:pPr>
            <w:r>
              <w:rPr>
                <w:rFonts w:ascii="Arial" w:eastAsia="Arial" w:hAnsi="Arial" w:cs="Arial"/>
                <w:sz w:val="20"/>
                <w:szCs w:val="20"/>
              </w:rPr>
              <w:t>1</w:t>
            </w:r>
          </w:p>
        </w:tc>
        <w:tc>
          <w:tcPr>
            <w:tcW w:w="1380" w:type="dxa"/>
            <w:vAlign w:val="bottom"/>
          </w:tcPr>
          <w:p w14:paraId="08E47963" w14:textId="77777777" w:rsidR="0075768E" w:rsidRDefault="00BC6249">
            <w:pPr>
              <w:ind w:left="120"/>
              <w:rPr>
                <w:sz w:val="20"/>
                <w:szCs w:val="20"/>
              </w:rPr>
            </w:pPr>
            <w:r>
              <w:rPr>
                <w:rFonts w:ascii="Arial" w:eastAsia="Arial" w:hAnsi="Arial" w:cs="Arial"/>
                <w:sz w:val="20"/>
                <w:szCs w:val="20"/>
              </w:rPr>
              <w:t>0.58%</w:t>
            </w:r>
          </w:p>
        </w:tc>
      </w:tr>
      <w:tr w:rsidR="0075768E" w14:paraId="0CFEE059" w14:textId="77777777">
        <w:trPr>
          <w:trHeight w:val="57"/>
        </w:trPr>
        <w:tc>
          <w:tcPr>
            <w:tcW w:w="7700" w:type="dxa"/>
            <w:gridSpan w:val="4"/>
            <w:tcBorders>
              <w:bottom w:val="single" w:sz="8" w:space="0" w:color="auto"/>
            </w:tcBorders>
            <w:vAlign w:val="bottom"/>
          </w:tcPr>
          <w:p w14:paraId="7A6BC3E0" w14:textId="77777777" w:rsidR="0075768E" w:rsidRDefault="0075768E">
            <w:pPr>
              <w:rPr>
                <w:sz w:val="4"/>
                <w:szCs w:val="4"/>
              </w:rPr>
            </w:pPr>
          </w:p>
        </w:tc>
        <w:tc>
          <w:tcPr>
            <w:tcW w:w="1380" w:type="dxa"/>
            <w:tcBorders>
              <w:bottom w:val="single" w:sz="8" w:space="0" w:color="auto"/>
            </w:tcBorders>
            <w:vAlign w:val="bottom"/>
          </w:tcPr>
          <w:p w14:paraId="13465A32" w14:textId="77777777" w:rsidR="0075768E" w:rsidRDefault="0075768E">
            <w:pPr>
              <w:rPr>
                <w:sz w:val="4"/>
                <w:szCs w:val="4"/>
              </w:rPr>
            </w:pPr>
          </w:p>
        </w:tc>
      </w:tr>
      <w:tr w:rsidR="0075768E" w:rsidRPr="008C5B6C" w14:paraId="780E04E1" w14:textId="77777777">
        <w:trPr>
          <w:trHeight w:val="320"/>
        </w:trPr>
        <w:tc>
          <w:tcPr>
            <w:tcW w:w="7700" w:type="dxa"/>
            <w:gridSpan w:val="4"/>
            <w:vAlign w:val="bottom"/>
          </w:tcPr>
          <w:p w14:paraId="28F161F1" w14:textId="77777777" w:rsidR="0075768E" w:rsidRPr="008C5B6C" w:rsidRDefault="00BC6249">
            <w:pPr>
              <w:ind w:left="226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com dados do Banco Central</w:t>
            </w:r>
          </w:p>
        </w:tc>
        <w:tc>
          <w:tcPr>
            <w:tcW w:w="1380" w:type="dxa"/>
            <w:vAlign w:val="bottom"/>
          </w:tcPr>
          <w:p w14:paraId="4F472973" w14:textId="77777777" w:rsidR="0075768E" w:rsidRPr="008C5B6C" w:rsidRDefault="0075768E">
            <w:pPr>
              <w:rPr>
                <w:sz w:val="24"/>
                <w:szCs w:val="24"/>
                <w:lang w:val="pt-BR"/>
              </w:rPr>
            </w:pPr>
          </w:p>
        </w:tc>
      </w:tr>
    </w:tbl>
    <w:p w14:paraId="4CDE1F5A" w14:textId="77777777" w:rsidR="0075768E" w:rsidRPr="008C5B6C" w:rsidRDefault="0075768E">
      <w:pPr>
        <w:spacing w:line="200" w:lineRule="exact"/>
        <w:rPr>
          <w:sz w:val="20"/>
          <w:szCs w:val="20"/>
          <w:lang w:val="pt-BR"/>
        </w:rPr>
      </w:pPr>
    </w:p>
    <w:p w14:paraId="0065A407" w14:textId="77777777" w:rsidR="0075768E" w:rsidRPr="008C5B6C" w:rsidRDefault="0075768E">
      <w:pPr>
        <w:spacing w:line="200" w:lineRule="exact"/>
        <w:rPr>
          <w:sz w:val="20"/>
          <w:szCs w:val="20"/>
          <w:lang w:val="pt-BR"/>
        </w:rPr>
      </w:pPr>
    </w:p>
    <w:p w14:paraId="56525C56" w14:textId="77777777" w:rsidR="0075768E" w:rsidRPr="008C5B6C" w:rsidRDefault="0075768E">
      <w:pPr>
        <w:spacing w:line="220" w:lineRule="exact"/>
        <w:rPr>
          <w:sz w:val="20"/>
          <w:szCs w:val="20"/>
          <w:lang w:val="pt-BR"/>
        </w:rPr>
      </w:pPr>
    </w:p>
    <w:p w14:paraId="30AD2723"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Na Tabela 1 é possível verificar a concentração — levando em consideração a quantidade de instituições — do setor bancário brasileiro na categoria de bancos múltiplos, com 76%,3 de participação, onde apenas 11,5% das instituições bancárias operam exclusivamente com carteira comercial e 6,3% exclusivamente com </w:t>
      </w:r>
      <w:proofErr w:type="spellStart"/>
      <w:r w:rsidRPr="008C5B6C">
        <w:rPr>
          <w:rFonts w:ascii="Arial" w:eastAsia="Arial" w:hAnsi="Arial" w:cs="Arial"/>
          <w:sz w:val="24"/>
          <w:szCs w:val="24"/>
          <w:lang w:val="pt-BR"/>
        </w:rPr>
        <w:t>investi-mento</w:t>
      </w:r>
      <w:proofErr w:type="spellEnd"/>
      <w:r w:rsidRPr="008C5B6C">
        <w:rPr>
          <w:rFonts w:ascii="Arial" w:eastAsia="Arial" w:hAnsi="Arial" w:cs="Arial"/>
          <w:sz w:val="24"/>
          <w:szCs w:val="24"/>
          <w:lang w:val="pt-BR"/>
        </w:rPr>
        <w:t>.</w:t>
      </w:r>
    </w:p>
    <w:p w14:paraId="7DC32E0C" w14:textId="77777777" w:rsidR="0075768E" w:rsidRPr="008C5B6C" w:rsidRDefault="0075768E">
      <w:pPr>
        <w:spacing w:line="101" w:lineRule="exact"/>
        <w:rPr>
          <w:sz w:val="20"/>
          <w:szCs w:val="20"/>
          <w:lang w:val="pt-BR"/>
        </w:rPr>
      </w:pPr>
    </w:p>
    <w:p w14:paraId="43CA7560" w14:textId="77777777" w:rsidR="0075768E" w:rsidRPr="008C5B6C" w:rsidRDefault="00BC6249">
      <w:pPr>
        <w:spacing w:line="421" w:lineRule="auto"/>
        <w:ind w:left="260" w:right="40" w:firstLine="850"/>
        <w:jc w:val="both"/>
        <w:rPr>
          <w:sz w:val="20"/>
          <w:szCs w:val="20"/>
          <w:lang w:val="pt-BR"/>
        </w:rPr>
      </w:pPr>
      <w:r w:rsidRPr="008C5B6C">
        <w:rPr>
          <w:rFonts w:ascii="Arial" w:eastAsia="Arial" w:hAnsi="Arial" w:cs="Arial"/>
          <w:sz w:val="24"/>
          <w:szCs w:val="24"/>
          <w:lang w:val="pt-BR"/>
        </w:rPr>
        <w:t>Entre as principais mudanças iniciadas na década de 1980 está a reforma bancária ocorrida em 1998, através da Resolução nº 1.524 (CMN, 1988), que instituiu diversas medidas de desregulamentação, entre elas a extinção da necessidade de carta-patente para constituição de Bancos Múltiplos.</w:t>
      </w:r>
    </w:p>
    <w:p w14:paraId="4905B6D2" w14:textId="77777777" w:rsidR="0075768E" w:rsidRPr="008C5B6C" w:rsidRDefault="0075768E">
      <w:pPr>
        <w:spacing w:line="96" w:lineRule="exact"/>
        <w:rPr>
          <w:sz w:val="20"/>
          <w:szCs w:val="20"/>
          <w:lang w:val="pt-BR"/>
        </w:rPr>
      </w:pPr>
    </w:p>
    <w:p w14:paraId="7B43730C" w14:textId="77777777" w:rsidR="0075768E" w:rsidRPr="008C5B6C" w:rsidRDefault="00BC6249">
      <w:pPr>
        <w:spacing w:line="447" w:lineRule="auto"/>
        <w:ind w:left="260" w:firstLine="850"/>
        <w:jc w:val="both"/>
        <w:rPr>
          <w:sz w:val="20"/>
          <w:szCs w:val="20"/>
          <w:lang w:val="pt-BR"/>
        </w:rPr>
      </w:pPr>
      <w:r w:rsidRPr="008C5B6C">
        <w:rPr>
          <w:rFonts w:ascii="Arial" w:eastAsia="Arial" w:hAnsi="Arial" w:cs="Arial"/>
          <w:sz w:val="23"/>
          <w:szCs w:val="23"/>
          <w:lang w:val="pt-BR"/>
        </w:rPr>
        <w:t xml:space="preserve">Mesmo com as limitações da Constituição de 1988 (BRASIL, 1988) para </w:t>
      </w:r>
      <w:proofErr w:type="spellStart"/>
      <w:r w:rsidRPr="008C5B6C">
        <w:rPr>
          <w:rFonts w:ascii="Arial" w:eastAsia="Arial" w:hAnsi="Arial" w:cs="Arial"/>
          <w:sz w:val="23"/>
          <w:szCs w:val="23"/>
          <w:lang w:val="pt-BR"/>
        </w:rPr>
        <w:t>insta-lação</w:t>
      </w:r>
      <w:proofErr w:type="spellEnd"/>
      <w:r w:rsidRPr="008C5B6C">
        <w:rPr>
          <w:rFonts w:ascii="Arial" w:eastAsia="Arial" w:hAnsi="Arial" w:cs="Arial"/>
          <w:sz w:val="23"/>
          <w:szCs w:val="23"/>
          <w:lang w:val="pt-BR"/>
        </w:rPr>
        <w:t xml:space="preserve"> de bancos estrangeiros, não houveram restrições para que ocorresse aumento na participação de capital estrangeiro em bancos nacionais (CAMARGO, 2009).</w:t>
      </w:r>
    </w:p>
    <w:p w14:paraId="65A18E9D" w14:textId="77777777" w:rsidR="0075768E" w:rsidRPr="008C5B6C" w:rsidRDefault="0075768E">
      <w:pPr>
        <w:spacing w:line="64" w:lineRule="exact"/>
        <w:rPr>
          <w:sz w:val="20"/>
          <w:szCs w:val="20"/>
          <w:lang w:val="pt-BR"/>
        </w:rPr>
      </w:pPr>
    </w:p>
    <w:p w14:paraId="01E91599" w14:textId="77777777" w:rsidR="0075768E" w:rsidRPr="008C5B6C" w:rsidRDefault="00BC6249">
      <w:pPr>
        <w:spacing w:line="386" w:lineRule="auto"/>
        <w:ind w:left="260" w:right="40" w:firstLine="850"/>
        <w:jc w:val="both"/>
        <w:rPr>
          <w:sz w:val="20"/>
          <w:szCs w:val="20"/>
          <w:lang w:val="pt-BR"/>
        </w:rPr>
      </w:pPr>
      <w:r w:rsidRPr="008C5B6C">
        <w:rPr>
          <w:rFonts w:ascii="Arial" w:eastAsia="Arial" w:hAnsi="Arial" w:cs="Arial"/>
          <w:sz w:val="24"/>
          <w:szCs w:val="24"/>
          <w:lang w:val="pt-BR"/>
        </w:rPr>
        <w:t xml:space="preserve">O índice de concentração </w:t>
      </w:r>
      <w:proofErr w:type="spellStart"/>
      <w:r w:rsidRPr="008C5B6C">
        <w:rPr>
          <w:rFonts w:ascii="Arial" w:eastAsia="Arial" w:hAnsi="Arial" w:cs="Arial"/>
          <w:sz w:val="24"/>
          <w:szCs w:val="24"/>
          <w:lang w:val="pt-BR"/>
        </w:rPr>
        <w:t>Herfindahl</w:t>
      </w:r>
      <w:proofErr w:type="spellEnd"/>
      <w:r w:rsidRPr="008C5B6C">
        <w:rPr>
          <w:rFonts w:ascii="Arial" w:eastAsia="Arial" w:hAnsi="Arial" w:cs="Arial"/>
          <w:sz w:val="24"/>
          <w:szCs w:val="24"/>
          <w:lang w:val="pt-BR"/>
        </w:rPr>
        <w:t>–</w:t>
      </w:r>
      <w:proofErr w:type="spellStart"/>
      <w:r w:rsidRPr="008C5B6C">
        <w:rPr>
          <w:rFonts w:ascii="Arial" w:eastAsia="Arial" w:hAnsi="Arial" w:cs="Arial"/>
          <w:sz w:val="24"/>
          <w:szCs w:val="24"/>
          <w:lang w:val="pt-BR"/>
        </w:rPr>
        <w:t>Hirschmanahl</w:t>
      </w:r>
      <w:proofErr w:type="spellEnd"/>
      <w:r w:rsidRPr="008C5B6C">
        <w:rPr>
          <w:rFonts w:ascii="Arial" w:eastAsia="Arial" w:hAnsi="Arial" w:cs="Arial"/>
          <w:sz w:val="24"/>
          <w:szCs w:val="24"/>
          <w:lang w:val="pt-BR"/>
        </w:rPr>
        <w:t>(HHI)</w:t>
      </w:r>
      <w:r w:rsidRPr="008C5B6C">
        <w:rPr>
          <w:rFonts w:ascii="Arial" w:eastAsia="Arial" w:hAnsi="Arial" w:cs="Arial"/>
          <w:sz w:val="31"/>
          <w:szCs w:val="31"/>
          <w:vertAlign w:val="superscript"/>
          <w:lang w:val="pt-BR"/>
        </w:rPr>
        <w:t>2</w:t>
      </w:r>
      <w:r w:rsidRPr="008C5B6C">
        <w:rPr>
          <w:rFonts w:ascii="Arial" w:eastAsia="Arial" w:hAnsi="Arial" w:cs="Arial"/>
          <w:sz w:val="24"/>
          <w:szCs w:val="24"/>
          <w:lang w:val="pt-BR"/>
        </w:rPr>
        <w:t>, refere-se a uma medida de concentração de mercado que mede a participação de uma determinada firma no mercado do qual participa. É obtida pela somatória quadrática da parcela de mercado a ser considerada, variando entre 1</w:t>
      </w:r>
      <w:r w:rsidRPr="008C5B6C">
        <w:rPr>
          <w:rFonts w:ascii="Arial" w:eastAsia="Arial" w:hAnsi="Arial" w:cs="Arial"/>
          <w:i/>
          <w:iCs/>
          <w:sz w:val="24"/>
          <w:szCs w:val="24"/>
          <w:lang w:val="pt-BR"/>
        </w:rPr>
        <w:t>/N</w:t>
      </w:r>
      <w:r w:rsidRPr="008C5B6C">
        <w:rPr>
          <w:rFonts w:ascii="Arial" w:eastAsia="Arial" w:hAnsi="Arial" w:cs="Arial"/>
          <w:sz w:val="24"/>
          <w:szCs w:val="24"/>
          <w:lang w:val="pt-BR"/>
        </w:rPr>
        <w:t xml:space="preserve"> e 1.</w:t>
      </w:r>
    </w:p>
    <w:p w14:paraId="65EE4C05" w14:textId="77777777" w:rsidR="0075768E" w:rsidRPr="008C5B6C" w:rsidRDefault="0075768E">
      <w:pPr>
        <w:spacing w:line="200" w:lineRule="exact"/>
        <w:rPr>
          <w:sz w:val="20"/>
          <w:szCs w:val="20"/>
          <w:lang w:val="pt-BR"/>
        </w:rPr>
      </w:pPr>
    </w:p>
    <w:p w14:paraId="01E759ED" w14:textId="77777777" w:rsidR="0075768E" w:rsidRPr="008C5B6C" w:rsidRDefault="0075768E">
      <w:pPr>
        <w:spacing w:line="239" w:lineRule="exact"/>
        <w:rPr>
          <w:sz w:val="20"/>
          <w:szCs w:val="20"/>
          <w:lang w:val="pt-BR"/>
        </w:rPr>
      </w:pPr>
    </w:p>
    <w:p w14:paraId="2371981D" w14:textId="77777777" w:rsidR="0075768E" w:rsidRDefault="00BC6249">
      <w:pPr>
        <w:ind w:left="5020"/>
        <w:rPr>
          <w:sz w:val="20"/>
          <w:szCs w:val="20"/>
        </w:rPr>
      </w:pPr>
      <w:r>
        <w:rPr>
          <w:rFonts w:ascii="Arial" w:eastAsia="Arial" w:hAnsi="Arial" w:cs="Arial"/>
          <w:i/>
          <w:iCs/>
          <w:sz w:val="16"/>
          <w:szCs w:val="16"/>
        </w:rPr>
        <w:t>N</w:t>
      </w:r>
    </w:p>
    <w:p w14:paraId="57E56129" w14:textId="77777777" w:rsidR="0075768E" w:rsidRDefault="00BC6249">
      <w:pPr>
        <w:spacing w:line="186" w:lineRule="auto"/>
        <w:ind w:right="-219"/>
        <w:jc w:val="center"/>
        <w:rPr>
          <w:sz w:val="20"/>
          <w:szCs w:val="20"/>
        </w:rPr>
      </w:pPr>
      <w:r>
        <w:rPr>
          <w:rFonts w:ascii="Arial" w:eastAsia="Arial" w:hAnsi="Arial" w:cs="Arial"/>
          <w:i/>
          <w:iCs/>
          <w:sz w:val="24"/>
          <w:szCs w:val="24"/>
        </w:rPr>
        <w:t>HHI</w:t>
      </w:r>
      <w:r>
        <w:rPr>
          <w:rFonts w:ascii="Arial" w:eastAsia="Arial" w:hAnsi="Arial" w:cs="Arial"/>
          <w:sz w:val="24"/>
          <w:szCs w:val="24"/>
        </w:rPr>
        <w:t xml:space="preserve"> =</w:t>
      </w:r>
      <w:r>
        <w:rPr>
          <w:rFonts w:ascii="Arial" w:eastAsia="Arial" w:hAnsi="Arial" w:cs="Arial"/>
          <w:sz w:val="39"/>
          <w:szCs w:val="39"/>
        </w:rPr>
        <w:t xml:space="preserve"> </w:t>
      </w:r>
      <w:r>
        <w:rPr>
          <w:rFonts w:ascii="Arial" w:eastAsia="Arial" w:hAnsi="Arial" w:cs="Arial"/>
          <w:sz w:val="39"/>
          <w:szCs w:val="39"/>
          <w:vertAlign w:val="superscript"/>
        </w:rPr>
        <w:t>X</w:t>
      </w:r>
      <w:r>
        <w:rPr>
          <w:rFonts w:ascii="Arial" w:eastAsia="Arial" w:hAnsi="Arial" w:cs="Arial"/>
          <w:sz w:val="24"/>
          <w:szCs w:val="24"/>
        </w:rPr>
        <w:t xml:space="preserve"> </w:t>
      </w:r>
      <w:r>
        <w:rPr>
          <w:rFonts w:ascii="Arial" w:eastAsia="Arial" w:hAnsi="Arial" w:cs="Arial"/>
          <w:i/>
          <w:iCs/>
          <w:sz w:val="24"/>
          <w:szCs w:val="24"/>
        </w:rPr>
        <w:t>q</w:t>
      </w:r>
      <w:r>
        <w:rPr>
          <w:rFonts w:ascii="Arial" w:eastAsia="Arial" w:hAnsi="Arial" w:cs="Arial"/>
          <w:i/>
          <w:iCs/>
          <w:sz w:val="31"/>
          <w:szCs w:val="31"/>
          <w:vertAlign w:val="subscript"/>
        </w:rPr>
        <w:t>i</w:t>
      </w:r>
      <w:r>
        <w:rPr>
          <w:rFonts w:ascii="Arial" w:eastAsia="Arial" w:hAnsi="Arial" w:cs="Arial"/>
          <w:sz w:val="31"/>
          <w:szCs w:val="31"/>
          <w:vertAlign w:val="superscript"/>
        </w:rPr>
        <w:t>2</w:t>
      </w:r>
    </w:p>
    <w:p w14:paraId="15CD3D76" w14:textId="77777777" w:rsidR="0075768E" w:rsidRDefault="00BC6249">
      <w:pPr>
        <w:spacing w:line="205" w:lineRule="auto"/>
        <w:ind w:left="4960"/>
        <w:rPr>
          <w:sz w:val="20"/>
          <w:szCs w:val="20"/>
        </w:rPr>
      </w:pPr>
      <w:r>
        <w:rPr>
          <w:rFonts w:ascii="Arial" w:eastAsia="Arial" w:hAnsi="Arial" w:cs="Arial"/>
          <w:i/>
          <w:iCs/>
          <w:sz w:val="16"/>
          <w:szCs w:val="16"/>
        </w:rPr>
        <w:t>i</w:t>
      </w:r>
      <w:r>
        <w:rPr>
          <w:rFonts w:ascii="Arial" w:eastAsia="Arial" w:hAnsi="Arial" w:cs="Arial"/>
          <w:sz w:val="16"/>
          <w:szCs w:val="16"/>
        </w:rPr>
        <w:t>=1</w:t>
      </w:r>
    </w:p>
    <w:p w14:paraId="7DBB89FE"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582464" behindDoc="1" locked="0" layoutInCell="0" allowOverlap="1" wp14:anchorId="34DEE89C" wp14:editId="668E6C55">
                <wp:simplePos x="0" y="0"/>
                <wp:positionH relativeFrom="column">
                  <wp:posOffset>164465</wp:posOffset>
                </wp:positionH>
                <wp:positionV relativeFrom="paragraph">
                  <wp:posOffset>232410</wp:posOffset>
                </wp:positionV>
                <wp:extent cx="230251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82B2500" id="Shape 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2.95pt,18.3pt" to="194.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" o:allowincell="f" filled="t" strokeweight=".14039mm">
                <v:stroke joinstyle="miter"/>
                <o:lock v:ext="edit" shapetype="f"/>
              </v:line>
            </w:pict>
          </mc:Fallback>
        </mc:AlternateContent>
      </w:r>
    </w:p>
    <w:p w14:paraId="1EA9C2F9" w14:textId="77777777" w:rsidR="0075768E" w:rsidRDefault="0075768E">
      <w:pPr>
        <w:sectPr w:rsidR="0075768E">
          <w:pgSz w:w="11900" w:h="16838"/>
          <w:pgMar w:top="991" w:right="1106" w:bottom="1101" w:left="1440" w:header="0" w:footer="0" w:gutter="0"/>
          <w:cols w:space="720" w:equalWidth="0">
            <w:col w:w="9360"/>
          </w:cols>
        </w:sectPr>
      </w:pPr>
    </w:p>
    <w:p w14:paraId="71A97AEF" w14:textId="77777777" w:rsidR="0075768E" w:rsidRDefault="0075768E">
      <w:pPr>
        <w:spacing w:line="200" w:lineRule="exact"/>
        <w:rPr>
          <w:sz w:val="20"/>
          <w:szCs w:val="20"/>
        </w:rPr>
      </w:pPr>
    </w:p>
    <w:p w14:paraId="0DDE10AC" w14:textId="77777777" w:rsidR="0075768E" w:rsidRDefault="0075768E">
      <w:pPr>
        <w:spacing w:line="204" w:lineRule="exact"/>
        <w:rPr>
          <w:sz w:val="20"/>
          <w:szCs w:val="20"/>
        </w:rPr>
      </w:pPr>
    </w:p>
    <w:p w14:paraId="1B32550D" w14:textId="77777777" w:rsidR="0075768E" w:rsidRPr="008C5B6C" w:rsidRDefault="00BC6249">
      <w:pPr>
        <w:numPr>
          <w:ilvl w:val="0"/>
          <w:numId w:val="9"/>
        </w:numPr>
        <w:tabs>
          <w:tab w:val="left" w:pos="540"/>
        </w:tabs>
        <w:spacing w:line="210" w:lineRule="auto"/>
        <w:ind w:left="540" w:right="40" w:hanging="281"/>
        <w:rPr>
          <w:rFonts w:ascii="Arial" w:eastAsia="Arial" w:hAnsi="Arial" w:cs="Arial"/>
          <w:sz w:val="28"/>
          <w:szCs w:val="28"/>
          <w:vertAlign w:val="superscript"/>
          <w:lang w:val="pt-BR"/>
        </w:rPr>
      </w:pPr>
      <w:r w:rsidRPr="008C5B6C">
        <w:rPr>
          <w:rFonts w:ascii="Arial" w:eastAsia="Arial" w:hAnsi="Arial" w:cs="Arial"/>
          <w:sz w:val="20"/>
          <w:szCs w:val="20"/>
          <w:lang w:val="pt-BR"/>
        </w:rPr>
        <w:t xml:space="preserve">Desenvolvido pelos economistas </w:t>
      </w:r>
      <w:proofErr w:type="spellStart"/>
      <w:r w:rsidRPr="008C5B6C">
        <w:rPr>
          <w:rFonts w:ascii="Arial" w:eastAsia="Arial" w:hAnsi="Arial" w:cs="Arial"/>
          <w:sz w:val="20"/>
          <w:szCs w:val="20"/>
          <w:lang w:val="pt-BR"/>
        </w:rPr>
        <w:t>Orris</w:t>
      </w:r>
      <w:proofErr w:type="spellEnd"/>
      <w:r w:rsidRPr="008C5B6C">
        <w:rPr>
          <w:rFonts w:ascii="Arial" w:eastAsia="Arial" w:hAnsi="Arial" w:cs="Arial"/>
          <w:sz w:val="20"/>
          <w:szCs w:val="20"/>
          <w:lang w:val="pt-BR"/>
        </w:rPr>
        <w:t xml:space="preserve"> C. </w:t>
      </w:r>
      <w:proofErr w:type="spellStart"/>
      <w:r w:rsidRPr="008C5B6C">
        <w:rPr>
          <w:rFonts w:ascii="Arial" w:eastAsia="Arial" w:hAnsi="Arial" w:cs="Arial"/>
          <w:sz w:val="20"/>
          <w:szCs w:val="20"/>
          <w:lang w:val="pt-BR"/>
        </w:rPr>
        <w:t>Herfindahl</w:t>
      </w:r>
      <w:proofErr w:type="spellEnd"/>
      <w:r w:rsidRPr="008C5B6C">
        <w:rPr>
          <w:rFonts w:ascii="Arial" w:eastAsia="Arial" w:hAnsi="Arial" w:cs="Arial"/>
          <w:sz w:val="20"/>
          <w:szCs w:val="20"/>
          <w:lang w:val="pt-BR"/>
        </w:rPr>
        <w:t xml:space="preserve"> e Albert O. </w:t>
      </w:r>
      <w:proofErr w:type="spellStart"/>
      <w:r w:rsidRPr="008C5B6C">
        <w:rPr>
          <w:rFonts w:ascii="Arial" w:eastAsia="Arial" w:hAnsi="Arial" w:cs="Arial"/>
          <w:sz w:val="20"/>
          <w:szCs w:val="20"/>
          <w:lang w:val="pt-BR"/>
        </w:rPr>
        <w:t>Hirschman</w:t>
      </w:r>
      <w:proofErr w:type="spellEnd"/>
      <w:r w:rsidRPr="008C5B6C">
        <w:rPr>
          <w:rFonts w:ascii="Arial" w:eastAsia="Arial" w:hAnsi="Arial" w:cs="Arial"/>
          <w:sz w:val="20"/>
          <w:szCs w:val="20"/>
          <w:lang w:val="pt-BR"/>
        </w:rPr>
        <w:t xml:space="preserve">, é utilizado amplamente para medidas de regulação da concorrência e leis </w:t>
      </w:r>
      <w:proofErr w:type="spellStart"/>
      <w:r w:rsidRPr="008C5B6C">
        <w:rPr>
          <w:rFonts w:ascii="Arial" w:eastAsia="Arial" w:hAnsi="Arial" w:cs="Arial"/>
          <w:sz w:val="20"/>
          <w:szCs w:val="20"/>
          <w:lang w:val="pt-BR"/>
        </w:rPr>
        <w:t>antitrust</w:t>
      </w:r>
      <w:proofErr w:type="spellEnd"/>
    </w:p>
    <w:p w14:paraId="74F5A0E5" w14:textId="77777777" w:rsidR="0075768E" w:rsidRPr="008C5B6C" w:rsidRDefault="0075768E">
      <w:pPr>
        <w:rPr>
          <w:lang w:val="pt-BR"/>
        </w:rPr>
        <w:sectPr w:rsidR="0075768E" w:rsidRPr="008C5B6C">
          <w:type w:val="continuous"/>
          <w:pgSz w:w="11900" w:h="16838"/>
          <w:pgMar w:top="991" w:right="1106" w:bottom="1101" w:left="1440" w:header="0" w:footer="0" w:gutter="0"/>
          <w:cols w:space="720" w:equalWidth="0">
            <w:col w:w="9360"/>
          </w:cols>
        </w:sectPr>
      </w:pPr>
    </w:p>
    <w:p w14:paraId="0E2A74D8" w14:textId="77777777" w:rsidR="0075768E" w:rsidRPr="008C5B6C" w:rsidRDefault="00BC6249">
      <w:pPr>
        <w:ind w:right="40"/>
        <w:jc w:val="right"/>
        <w:rPr>
          <w:sz w:val="20"/>
          <w:szCs w:val="20"/>
          <w:lang w:val="pt-BR"/>
        </w:rPr>
      </w:pPr>
      <w:r w:rsidRPr="008C5B6C">
        <w:rPr>
          <w:rFonts w:ascii="Arial" w:eastAsia="Arial" w:hAnsi="Arial" w:cs="Arial"/>
          <w:sz w:val="24"/>
          <w:szCs w:val="24"/>
          <w:lang w:val="pt-BR"/>
        </w:rPr>
        <w:lastRenderedPageBreak/>
        <w:t>14</w:t>
      </w:r>
    </w:p>
    <w:p w14:paraId="0DD13B7E" w14:textId="77777777" w:rsidR="0075768E" w:rsidRPr="008C5B6C" w:rsidRDefault="0075768E">
      <w:pPr>
        <w:spacing w:line="200" w:lineRule="exact"/>
        <w:rPr>
          <w:sz w:val="20"/>
          <w:szCs w:val="20"/>
          <w:lang w:val="pt-BR"/>
        </w:rPr>
      </w:pPr>
    </w:p>
    <w:p w14:paraId="2EE40D04" w14:textId="77777777" w:rsidR="0075768E" w:rsidRPr="008C5B6C" w:rsidRDefault="0075768E">
      <w:pPr>
        <w:spacing w:line="215" w:lineRule="exact"/>
        <w:rPr>
          <w:sz w:val="20"/>
          <w:szCs w:val="20"/>
          <w:lang w:val="pt-BR"/>
        </w:rPr>
      </w:pPr>
    </w:p>
    <w:p w14:paraId="7DD42DCA" w14:textId="77777777" w:rsidR="0075768E" w:rsidRPr="008C5B6C" w:rsidRDefault="00BC6249">
      <w:pPr>
        <w:ind w:left="1780"/>
        <w:rPr>
          <w:sz w:val="20"/>
          <w:szCs w:val="20"/>
          <w:lang w:val="pt-BR"/>
        </w:rPr>
      </w:pPr>
      <w:r w:rsidRPr="008C5B6C">
        <w:rPr>
          <w:rFonts w:ascii="Arial" w:eastAsia="Arial" w:hAnsi="Arial" w:cs="Arial"/>
          <w:lang w:val="pt-BR"/>
        </w:rPr>
        <w:t>Figura 1 – Evolução do setor bancário brasileiro por segmento</w:t>
      </w:r>
    </w:p>
    <w:p w14:paraId="4FED8855"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583488" behindDoc="1" locked="0" layoutInCell="0" allowOverlap="1" wp14:anchorId="00DED38C" wp14:editId="7F664D17">
            <wp:simplePos x="0" y="0"/>
            <wp:positionH relativeFrom="column">
              <wp:posOffset>581025</wp:posOffset>
            </wp:positionH>
            <wp:positionV relativeFrom="paragraph">
              <wp:posOffset>327025</wp:posOffset>
            </wp:positionV>
            <wp:extent cx="5272405" cy="1747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5272405" cy="1747520"/>
                    </a:xfrm>
                    <a:prstGeom prst="rect">
                      <a:avLst/>
                    </a:prstGeom>
                    <a:noFill/>
                  </pic:spPr>
                </pic:pic>
              </a:graphicData>
            </a:graphic>
          </wp:anchor>
        </w:drawing>
      </w:r>
    </w:p>
    <w:p w14:paraId="6693F8B9" w14:textId="77777777" w:rsidR="0075768E" w:rsidRPr="008C5B6C" w:rsidRDefault="0075768E">
      <w:pPr>
        <w:rPr>
          <w:lang w:val="pt-BR"/>
        </w:rPr>
        <w:sectPr w:rsidR="0075768E" w:rsidRPr="008C5B6C">
          <w:pgSz w:w="11900" w:h="16838"/>
          <w:pgMar w:top="991" w:right="1106" w:bottom="189" w:left="1440" w:header="0" w:footer="0" w:gutter="0"/>
          <w:cols w:space="720" w:equalWidth="0">
            <w:col w:w="9360"/>
          </w:cols>
        </w:sectPr>
      </w:pPr>
    </w:p>
    <w:p w14:paraId="55B9B4DC" w14:textId="77777777" w:rsidR="0075768E" w:rsidRPr="008C5B6C" w:rsidRDefault="0075768E">
      <w:pPr>
        <w:spacing w:line="200" w:lineRule="exact"/>
        <w:rPr>
          <w:sz w:val="20"/>
          <w:szCs w:val="20"/>
          <w:lang w:val="pt-BR"/>
        </w:rPr>
      </w:pPr>
    </w:p>
    <w:p w14:paraId="505C4C17" w14:textId="77777777" w:rsidR="0075768E" w:rsidRPr="008C5B6C" w:rsidRDefault="0075768E">
      <w:pPr>
        <w:spacing w:line="200" w:lineRule="exact"/>
        <w:rPr>
          <w:sz w:val="20"/>
          <w:szCs w:val="20"/>
          <w:lang w:val="pt-BR"/>
        </w:rPr>
      </w:pPr>
    </w:p>
    <w:p w14:paraId="7FDFE4F8" w14:textId="77777777" w:rsidR="0075768E" w:rsidRPr="008C5B6C" w:rsidRDefault="0075768E">
      <w:pPr>
        <w:spacing w:line="200" w:lineRule="exact"/>
        <w:rPr>
          <w:sz w:val="20"/>
          <w:szCs w:val="20"/>
          <w:lang w:val="pt-BR"/>
        </w:rPr>
      </w:pPr>
    </w:p>
    <w:p w14:paraId="4B5FFD66" w14:textId="77777777" w:rsidR="0075768E" w:rsidRPr="008C5B6C" w:rsidRDefault="0075768E">
      <w:pPr>
        <w:spacing w:line="200" w:lineRule="exact"/>
        <w:rPr>
          <w:sz w:val="20"/>
          <w:szCs w:val="20"/>
          <w:lang w:val="pt-BR"/>
        </w:rPr>
      </w:pPr>
    </w:p>
    <w:p w14:paraId="3C88FCE9" w14:textId="77777777" w:rsidR="0075768E" w:rsidRPr="008C5B6C" w:rsidRDefault="0075768E">
      <w:pPr>
        <w:spacing w:line="200" w:lineRule="exact"/>
        <w:rPr>
          <w:sz w:val="20"/>
          <w:szCs w:val="20"/>
          <w:lang w:val="pt-BR"/>
        </w:rPr>
      </w:pPr>
    </w:p>
    <w:p w14:paraId="6E5B3BBA" w14:textId="77777777" w:rsidR="0075768E" w:rsidRPr="008C5B6C" w:rsidRDefault="0075768E">
      <w:pPr>
        <w:spacing w:line="200" w:lineRule="exact"/>
        <w:rPr>
          <w:sz w:val="20"/>
          <w:szCs w:val="20"/>
          <w:lang w:val="pt-BR"/>
        </w:rPr>
      </w:pPr>
    </w:p>
    <w:p w14:paraId="3D0F3A8B" w14:textId="77777777" w:rsidR="0075768E" w:rsidRPr="008C5B6C" w:rsidRDefault="0075768E">
      <w:pPr>
        <w:spacing w:line="200" w:lineRule="exact"/>
        <w:rPr>
          <w:sz w:val="20"/>
          <w:szCs w:val="20"/>
          <w:lang w:val="pt-BR"/>
        </w:rPr>
      </w:pPr>
    </w:p>
    <w:p w14:paraId="0C45B699" w14:textId="77777777" w:rsidR="0075768E" w:rsidRPr="008C5B6C" w:rsidRDefault="0075768E">
      <w:pPr>
        <w:spacing w:line="200" w:lineRule="exact"/>
        <w:rPr>
          <w:sz w:val="20"/>
          <w:szCs w:val="20"/>
          <w:lang w:val="pt-BR"/>
        </w:rPr>
      </w:pPr>
    </w:p>
    <w:p w14:paraId="697AC5B9" w14:textId="77777777" w:rsidR="0075768E" w:rsidRPr="008C5B6C" w:rsidRDefault="0075768E">
      <w:pPr>
        <w:spacing w:line="200" w:lineRule="exact"/>
        <w:rPr>
          <w:sz w:val="20"/>
          <w:szCs w:val="20"/>
          <w:lang w:val="pt-BR"/>
        </w:rPr>
      </w:pPr>
    </w:p>
    <w:p w14:paraId="2600489D" w14:textId="77777777" w:rsidR="0075768E" w:rsidRPr="008C5B6C" w:rsidRDefault="0075768E">
      <w:pPr>
        <w:spacing w:line="200" w:lineRule="exact"/>
        <w:rPr>
          <w:sz w:val="20"/>
          <w:szCs w:val="20"/>
          <w:lang w:val="pt-BR"/>
        </w:rPr>
      </w:pPr>
    </w:p>
    <w:p w14:paraId="73EE72EB" w14:textId="77777777" w:rsidR="0075768E" w:rsidRPr="008C5B6C" w:rsidRDefault="0075768E">
      <w:pPr>
        <w:spacing w:line="200" w:lineRule="exact"/>
        <w:rPr>
          <w:sz w:val="20"/>
          <w:szCs w:val="20"/>
          <w:lang w:val="pt-BR"/>
        </w:rPr>
      </w:pPr>
    </w:p>
    <w:p w14:paraId="1DBB90F1" w14:textId="77777777" w:rsidR="0075768E" w:rsidRPr="008C5B6C" w:rsidRDefault="0075768E">
      <w:pPr>
        <w:spacing w:line="200" w:lineRule="exact"/>
        <w:rPr>
          <w:sz w:val="20"/>
          <w:szCs w:val="20"/>
          <w:lang w:val="pt-BR"/>
        </w:rPr>
      </w:pPr>
    </w:p>
    <w:p w14:paraId="3FB432DC" w14:textId="77777777" w:rsidR="0075768E" w:rsidRPr="008C5B6C" w:rsidRDefault="0075768E">
      <w:pPr>
        <w:spacing w:line="200" w:lineRule="exact"/>
        <w:rPr>
          <w:sz w:val="20"/>
          <w:szCs w:val="20"/>
          <w:lang w:val="pt-BR"/>
        </w:rPr>
      </w:pPr>
    </w:p>
    <w:p w14:paraId="7F0FFC6F" w14:textId="77777777" w:rsidR="0075768E" w:rsidRPr="008C5B6C" w:rsidRDefault="0075768E">
      <w:pPr>
        <w:spacing w:line="342" w:lineRule="exact"/>
        <w:rPr>
          <w:sz w:val="20"/>
          <w:szCs w:val="20"/>
          <w:lang w:val="pt-BR"/>
        </w:rPr>
      </w:pPr>
    </w:p>
    <w:tbl>
      <w:tblPr>
        <w:tblW w:w="0" w:type="auto"/>
        <w:tblInd w:w="237" w:type="dxa"/>
        <w:tblLayout w:type="fixed"/>
        <w:tblCellMar>
          <w:left w:w="0" w:type="dxa"/>
          <w:right w:w="0" w:type="dxa"/>
        </w:tblCellMar>
        <w:tblLook w:val="04A0" w:firstRow="1" w:lastRow="0" w:firstColumn="1" w:lastColumn="0" w:noHBand="0" w:noVBand="1"/>
      </w:tblPr>
      <w:tblGrid>
        <w:gridCol w:w="230"/>
      </w:tblGrid>
      <w:tr w:rsidR="0075768E" w14:paraId="6C36E911" w14:textId="77777777">
        <w:trPr>
          <w:trHeight w:val="1100"/>
        </w:trPr>
        <w:tc>
          <w:tcPr>
            <w:tcW w:w="230" w:type="dxa"/>
            <w:textDirection w:val="btLr"/>
            <w:vAlign w:val="bottom"/>
          </w:tcPr>
          <w:p w14:paraId="2354185A" w14:textId="77777777" w:rsidR="0075768E" w:rsidRDefault="00BC6249">
            <w:pPr>
              <w:rPr>
                <w:sz w:val="20"/>
                <w:szCs w:val="20"/>
              </w:rPr>
            </w:pPr>
            <w:r>
              <w:rPr>
                <w:rFonts w:ascii="Helvetica" w:eastAsia="Helvetica" w:hAnsi="Helvetica" w:cs="Helvetica"/>
                <w:sz w:val="20"/>
                <w:szCs w:val="20"/>
              </w:rPr>
              <w:t>Quantidade</w:t>
            </w:r>
          </w:p>
        </w:tc>
      </w:tr>
    </w:tbl>
    <w:p w14:paraId="1198301C" w14:textId="77777777" w:rsidR="0075768E" w:rsidRDefault="00BC6249">
      <w:pPr>
        <w:spacing w:line="20" w:lineRule="exact"/>
        <w:rPr>
          <w:sz w:val="20"/>
          <w:szCs w:val="20"/>
        </w:rPr>
      </w:pPr>
      <w:r>
        <w:rPr>
          <w:sz w:val="20"/>
          <w:szCs w:val="20"/>
        </w:rPr>
        <w:br w:type="column"/>
      </w:r>
    </w:p>
    <w:p w14:paraId="167A4A43" w14:textId="77777777" w:rsidR="0075768E" w:rsidRDefault="0075768E">
      <w:pPr>
        <w:spacing w:line="200" w:lineRule="exact"/>
        <w:rPr>
          <w:sz w:val="20"/>
          <w:szCs w:val="20"/>
        </w:rPr>
      </w:pPr>
    </w:p>
    <w:p w14:paraId="6C7FA6A2" w14:textId="77777777" w:rsidR="0075768E" w:rsidRDefault="0075768E">
      <w:pPr>
        <w:spacing w:line="358" w:lineRule="exact"/>
        <w:rPr>
          <w:sz w:val="20"/>
          <w:szCs w:val="20"/>
        </w:rPr>
      </w:pPr>
    </w:p>
    <w:p w14:paraId="78287AD3" w14:textId="77777777" w:rsidR="0075768E" w:rsidRPr="008C5B6C" w:rsidRDefault="00BC6249">
      <w:pPr>
        <w:tabs>
          <w:tab w:val="left" w:pos="3820"/>
          <w:tab w:val="left" w:pos="6260"/>
        </w:tabs>
        <w:ind w:left="1080"/>
        <w:rPr>
          <w:sz w:val="20"/>
          <w:szCs w:val="20"/>
          <w:lang w:val="pt-BR"/>
        </w:rPr>
      </w:pPr>
      <w:r w:rsidRPr="008C5B6C">
        <w:rPr>
          <w:rFonts w:ascii="Helvetica" w:eastAsia="Helvetica" w:hAnsi="Helvetica" w:cs="Helvetica"/>
          <w:color w:val="1A1A1A"/>
          <w:sz w:val="18"/>
          <w:szCs w:val="18"/>
          <w:lang w:val="pt-BR"/>
        </w:rPr>
        <w:t>Banco Comercial</w:t>
      </w:r>
      <w:r w:rsidRPr="008C5B6C">
        <w:rPr>
          <w:sz w:val="20"/>
          <w:szCs w:val="20"/>
          <w:lang w:val="pt-BR"/>
        </w:rPr>
        <w:tab/>
      </w:r>
      <w:r w:rsidRPr="008C5B6C">
        <w:rPr>
          <w:rFonts w:ascii="Helvetica" w:eastAsia="Helvetica" w:hAnsi="Helvetica" w:cs="Helvetica"/>
          <w:color w:val="1A1A1A"/>
          <w:sz w:val="18"/>
          <w:szCs w:val="18"/>
          <w:lang w:val="pt-BR"/>
        </w:rPr>
        <w:t>Banco de Câmbio</w:t>
      </w:r>
      <w:r w:rsidRPr="008C5B6C">
        <w:rPr>
          <w:sz w:val="20"/>
          <w:szCs w:val="20"/>
          <w:lang w:val="pt-BR"/>
        </w:rPr>
        <w:tab/>
      </w:r>
      <w:r w:rsidRPr="008C5B6C">
        <w:rPr>
          <w:rFonts w:ascii="Helvetica" w:eastAsia="Helvetica" w:hAnsi="Helvetica" w:cs="Helvetica"/>
          <w:color w:val="1A1A1A"/>
          <w:sz w:val="17"/>
          <w:szCs w:val="17"/>
          <w:lang w:val="pt-BR"/>
        </w:rPr>
        <w:t>Banco de Desenvolvimento</w:t>
      </w:r>
    </w:p>
    <w:p w14:paraId="43FCF919" w14:textId="77777777" w:rsidR="0075768E" w:rsidRPr="008C5B6C" w:rsidRDefault="0075768E">
      <w:pPr>
        <w:spacing w:line="114" w:lineRule="exact"/>
        <w:rPr>
          <w:sz w:val="20"/>
          <w:szCs w:val="20"/>
          <w:lang w:val="pt-BR"/>
        </w:rPr>
      </w:pPr>
    </w:p>
    <w:p w14:paraId="5AED0514" w14:textId="77777777" w:rsidR="0075768E" w:rsidRPr="008C5B6C" w:rsidRDefault="00BC6249">
      <w:pPr>
        <w:rPr>
          <w:sz w:val="20"/>
          <w:szCs w:val="20"/>
          <w:lang w:val="pt-BR"/>
        </w:rPr>
      </w:pPr>
      <w:r w:rsidRPr="008C5B6C">
        <w:rPr>
          <w:rFonts w:ascii="Helvetica" w:eastAsia="Helvetica" w:hAnsi="Helvetica" w:cs="Helvetica"/>
          <w:color w:val="4D4D4D"/>
          <w:sz w:val="18"/>
          <w:szCs w:val="18"/>
          <w:lang w:val="pt-BR"/>
        </w:rPr>
        <w:t>200</w:t>
      </w:r>
    </w:p>
    <w:p w14:paraId="51E8B7AA"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84512" behindDoc="1" locked="0" layoutInCell="0" allowOverlap="1" wp14:anchorId="12A86425" wp14:editId="611696F6">
                <wp:simplePos x="0" y="0"/>
                <wp:positionH relativeFrom="column">
                  <wp:posOffset>215900</wp:posOffset>
                </wp:positionH>
                <wp:positionV relativeFrom="paragraph">
                  <wp:posOffset>-64135</wp:posOffset>
                </wp:positionV>
                <wp:extent cx="3429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111F18D6" id="Shape 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" o:allowincell="f" filled="t" strokecolor="#333" strokeweight=".36956mm">
                <v:stroke joinstyle="miter"/>
                <o:lock v:ext="edit" shapetype="f"/>
              </v:line>
            </w:pict>
          </mc:Fallback>
        </mc:AlternateContent>
      </w:r>
    </w:p>
    <w:p w14:paraId="67DAE812" w14:textId="77777777" w:rsidR="0075768E" w:rsidRPr="008C5B6C" w:rsidRDefault="0075768E">
      <w:pPr>
        <w:spacing w:line="311" w:lineRule="exact"/>
        <w:rPr>
          <w:sz w:val="20"/>
          <w:szCs w:val="20"/>
          <w:lang w:val="pt-BR"/>
        </w:rPr>
      </w:pPr>
    </w:p>
    <w:p w14:paraId="5405E948" w14:textId="77777777" w:rsidR="0075768E" w:rsidRPr="008C5B6C" w:rsidRDefault="00BC6249">
      <w:pPr>
        <w:rPr>
          <w:sz w:val="20"/>
          <w:szCs w:val="20"/>
          <w:lang w:val="pt-BR"/>
        </w:rPr>
      </w:pPr>
      <w:r w:rsidRPr="008C5B6C">
        <w:rPr>
          <w:rFonts w:ascii="Helvetica" w:eastAsia="Helvetica" w:hAnsi="Helvetica" w:cs="Helvetica"/>
          <w:color w:val="4D4D4D"/>
          <w:sz w:val="18"/>
          <w:szCs w:val="18"/>
          <w:lang w:val="pt-BR"/>
        </w:rPr>
        <w:t>150</w:t>
      </w:r>
    </w:p>
    <w:p w14:paraId="01D35AD5"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85536" behindDoc="1" locked="0" layoutInCell="0" allowOverlap="1" wp14:anchorId="3AAA4C0F" wp14:editId="3234BC7C">
                <wp:simplePos x="0" y="0"/>
                <wp:positionH relativeFrom="column">
                  <wp:posOffset>215900</wp:posOffset>
                </wp:positionH>
                <wp:positionV relativeFrom="paragraph">
                  <wp:posOffset>-64135</wp:posOffset>
                </wp:positionV>
                <wp:extent cx="3429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1283F04B" id="Shape 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" o:allowincell="f" filled="t" strokecolor="#333" strokeweight=".36956mm">
                <v:stroke joinstyle="miter"/>
                <o:lock v:ext="edit" shapetype="f"/>
              </v:line>
            </w:pict>
          </mc:Fallback>
        </mc:AlternateContent>
      </w:r>
    </w:p>
    <w:p w14:paraId="24505188" w14:textId="77777777" w:rsidR="0075768E" w:rsidRPr="008C5B6C" w:rsidRDefault="0075768E">
      <w:pPr>
        <w:spacing w:line="311" w:lineRule="exact"/>
        <w:rPr>
          <w:sz w:val="20"/>
          <w:szCs w:val="20"/>
          <w:lang w:val="pt-BR"/>
        </w:rPr>
      </w:pPr>
    </w:p>
    <w:p w14:paraId="38549212" w14:textId="77777777" w:rsidR="0075768E" w:rsidRPr="008C5B6C" w:rsidRDefault="00BC6249">
      <w:pPr>
        <w:rPr>
          <w:sz w:val="20"/>
          <w:szCs w:val="20"/>
          <w:lang w:val="pt-BR"/>
        </w:rPr>
      </w:pPr>
      <w:r w:rsidRPr="008C5B6C">
        <w:rPr>
          <w:rFonts w:ascii="Helvetica" w:eastAsia="Helvetica" w:hAnsi="Helvetica" w:cs="Helvetica"/>
          <w:color w:val="4D4D4D"/>
          <w:sz w:val="18"/>
          <w:szCs w:val="18"/>
          <w:lang w:val="pt-BR"/>
        </w:rPr>
        <w:t>100</w:t>
      </w:r>
    </w:p>
    <w:p w14:paraId="1F7487D8"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86560" behindDoc="1" locked="0" layoutInCell="0" allowOverlap="1" wp14:anchorId="2C2F9D24" wp14:editId="39AC3B7B">
                <wp:simplePos x="0" y="0"/>
                <wp:positionH relativeFrom="column">
                  <wp:posOffset>215900</wp:posOffset>
                </wp:positionH>
                <wp:positionV relativeFrom="paragraph">
                  <wp:posOffset>-64135</wp:posOffset>
                </wp:positionV>
                <wp:extent cx="3429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054CF045" id="Shape 9"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" o:allowincell="f" filled="t" strokecolor="#333" strokeweight=".36956mm">
                <v:stroke joinstyle="miter"/>
                <o:lock v:ext="edit" shapetype="f"/>
              </v:line>
            </w:pict>
          </mc:Fallback>
        </mc:AlternateContent>
      </w:r>
    </w:p>
    <w:p w14:paraId="548C3200" w14:textId="77777777" w:rsidR="0075768E" w:rsidRPr="008C5B6C" w:rsidRDefault="0075768E">
      <w:pPr>
        <w:spacing w:line="311" w:lineRule="exact"/>
        <w:rPr>
          <w:sz w:val="20"/>
          <w:szCs w:val="20"/>
          <w:lang w:val="pt-BR"/>
        </w:rPr>
      </w:pPr>
    </w:p>
    <w:p w14:paraId="2166FD3F" w14:textId="77777777" w:rsidR="0075768E" w:rsidRPr="008C5B6C" w:rsidRDefault="00BC6249">
      <w:pPr>
        <w:ind w:left="100"/>
        <w:rPr>
          <w:sz w:val="20"/>
          <w:szCs w:val="20"/>
          <w:lang w:val="pt-BR"/>
        </w:rPr>
      </w:pPr>
      <w:r w:rsidRPr="008C5B6C">
        <w:rPr>
          <w:rFonts w:ascii="Helvetica" w:eastAsia="Helvetica" w:hAnsi="Helvetica" w:cs="Helvetica"/>
          <w:color w:val="4D4D4D"/>
          <w:sz w:val="18"/>
          <w:szCs w:val="18"/>
          <w:lang w:val="pt-BR"/>
        </w:rPr>
        <w:t>50</w:t>
      </w:r>
    </w:p>
    <w:p w14:paraId="070E2C29"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87584" behindDoc="1" locked="0" layoutInCell="0" allowOverlap="1" wp14:anchorId="1F72A983" wp14:editId="0CDDD98A">
                <wp:simplePos x="0" y="0"/>
                <wp:positionH relativeFrom="column">
                  <wp:posOffset>215900</wp:posOffset>
                </wp:positionH>
                <wp:positionV relativeFrom="paragraph">
                  <wp:posOffset>-64135</wp:posOffset>
                </wp:positionV>
                <wp:extent cx="342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62CB8C17" id="Shape 1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" o:allowincell="f" filled="t" strokecolor="#333" strokeweight=".36956mm">
                <v:stroke joinstyle="miter"/>
                <o:lock v:ext="edit" shapetype="f"/>
              </v:line>
            </w:pict>
          </mc:Fallback>
        </mc:AlternateContent>
      </w:r>
    </w:p>
    <w:p w14:paraId="45C0E54E" w14:textId="77777777" w:rsidR="0075768E" w:rsidRPr="008C5B6C" w:rsidRDefault="0075768E">
      <w:pPr>
        <w:spacing w:line="311" w:lineRule="exact"/>
        <w:rPr>
          <w:sz w:val="20"/>
          <w:szCs w:val="20"/>
          <w:lang w:val="pt-BR"/>
        </w:rPr>
      </w:pPr>
    </w:p>
    <w:p w14:paraId="1429B4F5" w14:textId="77777777" w:rsidR="0075768E" w:rsidRPr="008C5B6C" w:rsidRDefault="00BC6249">
      <w:pPr>
        <w:ind w:left="200"/>
        <w:rPr>
          <w:sz w:val="20"/>
          <w:szCs w:val="20"/>
          <w:lang w:val="pt-BR"/>
        </w:rPr>
      </w:pPr>
      <w:r w:rsidRPr="008C5B6C">
        <w:rPr>
          <w:rFonts w:ascii="Helvetica" w:eastAsia="Helvetica" w:hAnsi="Helvetica" w:cs="Helvetica"/>
          <w:color w:val="4D4D4D"/>
          <w:sz w:val="18"/>
          <w:szCs w:val="18"/>
          <w:lang w:val="pt-BR"/>
        </w:rPr>
        <w:t>0</w:t>
      </w:r>
    </w:p>
    <w:p w14:paraId="1F0FE9C2"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588608" behindDoc="1" locked="0" layoutInCell="0" allowOverlap="1" wp14:anchorId="35EF3988" wp14:editId="357EEB4D">
            <wp:simplePos x="0" y="0"/>
            <wp:positionH relativeFrom="column">
              <wp:posOffset>250825</wp:posOffset>
            </wp:positionH>
            <wp:positionV relativeFrom="paragraph">
              <wp:posOffset>73660</wp:posOffset>
            </wp:positionV>
            <wp:extent cx="5272405" cy="2139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blip>
                    <a:srcRect/>
                    <a:stretch>
                      <a:fillRect/>
                    </a:stretch>
                  </pic:blipFill>
                  <pic:spPr bwMode="auto">
                    <a:xfrm>
                      <a:off x="0" y="0"/>
                      <a:ext cx="5272405" cy="213995"/>
                    </a:xfrm>
                    <a:prstGeom prst="rect">
                      <a:avLst/>
                    </a:prstGeom>
                    <a:noFill/>
                  </pic:spPr>
                </pic:pic>
              </a:graphicData>
            </a:graphic>
          </wp:anchor>
        </w:drawing>
      </w:r>
      <w:r>
        <w:rPr>
          <w:noProof/>
          <w:sz w:val="20"/>
          <w:szCs w:val="20"/>
          <w:lang w:val="pt-BR" w:eastAsia="pt-BR"/>
        </w:rPr>
        <mc:AlternateContent>
          <mc:Choice Requires="wps">
            <w:drawing>
              <wp:anchor distT="0" distB="0" distL="114300" distR="114300" simplePos="0" relativeHeight="251589632" behindDoc="1" locked="0" layoutInCell="0" allowOverlap="1" wp14:anchorId="6115BB18" wp14:editId="19B7648F">
                <wp:simplePos x="0" y="0"/>
                <wp:positionH relativeFrom="column">
                  <wp:posOffset>215900</wp:posOffset>
                </wp:positionH>
                <wp:positionV relativeFrom="paragraph">
                  <wp:posOffset>-64135</wp:posOffset>
                </wp:positionV>
                <wp:extent cx="3429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37096DB1" id="Shape 12"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" o:allowincell="f" filled="t" strokecolor="#333" strokeweight=".36956mm">
                <v:stroke joinstyle="miter"/>
                <o:lock v:ext="edit" shapetype="f"/>
              </v:line>
            </w:pict>
          </mc:Fallback>
        </mc:AlternateContent>
      </w:r>
    </w:p>
    <w:p w14:paraId="40876748" w14:textId="77777777" w:rsidR="0075768E" w:rsidRPr="008C5B6C" w:rsidRDefault="0075768E">
      <w:pPr>
        <w:spacing w:line="159" w:lineRule="exact"/>
        <w:rPr>
          <w:sz w:val="20"/>
          <w:szCs w:val="20"/>
          <w:lang w:val="pt-BR"/>
        </w:rPr>
      </w:pPr>
    </w:p>
    <w:p w14:paraId="25920AA7" w14:textId="77777777" w:rsidR="0075768E" w:rsidRPr="008C5B6C" w:rsidRDefault="00BC6249">
      <w:pPr>
        <w:tabs>
          <w:tab w:val="left" w:pos="3940"/>
          <w:tab w:val="left" w:pos="6560"/>
        </w:tabs>
        <w:ind w:left="860"/>
        <w:rPr>
          <w:sz w:val="20"/>
          <w:szCs w:val="20"/>
          <w:lang w:val="pt-BR"/>
        </w:rPr>
      </w:pPr>
      <w:r w:rsidRPr="008C5B6C">
        <w:rPr>
          <w:rFonts w:ascii="Helvetica" w:eastAsia="Helvetica" w:hAnsi="Helvetica" w:cs="Helvetica"/>
          <w:color w:val="1A1A1A"/>
          <w:sz w:val="18"/>
          <w:szCs w:val="18"/>
          <w:lang w:val="pt-BR"/>
        </w:rPr>
        <w:t>Banco de Investimento</w:t>
      </w:r>
      <w:r w:rsidRPr="008C5B6C">
        <w:rPr>
          <w:sz w:val="20"/>
          <w:szCs w:val="20"/>
          <w:lang w:val="pt-BR"/>
        </w:rPr>
        <w:tab/>
      </w:r>
      <w:r w:rsidRPr="008C5B6C">
        <w:rPr>
          <w:rFonts w:ascii="Helvetica" w:eastAsia="Helvetica" w:hAnsi="Helvetica" w:cs="Helvetica"/>
          <w:color w:val="1A1A1A"/>
          <w:sz w:val="18"/>
          <w:szCs w:val="18"/>
          <w:lang w:val="pt-BR"/>
        </w:rPr>
        <w:t>Banco Múltiplo</w:t>
      </w:r>
      <w:r w:rsidRPr="008C5B6C">
        <w:rPr>
          <w:sz w:val="20"/>
          <w:szCs w:val="20"/>
          <w:lang w:val="pt-BR"/>
        </w:rPr>
        <w:tab/>
      </w:r>
      <w:r w:rsidRPr="008C5B6C">
        <w:rPr>
          <w:rFonts w:ascii="Helvetica" w:eastAsia="Helvetica" w:hAnsi="Helvetica" w:cs="Helvetica"/>
          <w:color w:val="1A1A1A"/>
          <w:sz w:val="17"/>
          <w:szCs w:val="17"/>
          <w:lang w:val="pt-BR"/>
        </w:rPr>
        <w:t>Caixas Econômicas</w:t>
      </w:r>
    </w:p>
    <w:p w14:paraId="6EAF65CF"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590656" behindDoc="1" locked="0" layoutInCell="0" allowOverlap="1" wp14:anchorId="2B997773" wp14:editId="398844C7">
            <wp:simplePos x="0" y="0"/>
            <wp:positionH relativeFrom="column">
              <wp:posOffset>250825</wp:posOffset>
            </wp:positionH>
            <wp:positionV relativeFrom="paragraph">
              <wp:posOffset>42545</wp:posOffset>
            </wp:positionV>
            <wp:extent cx="5272405" cy="15341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blip>
                    <a:srcRect/>
                    <a:stretch>
                      <a:fillRect/>
                    </a:stretch>
                  </pic:blipFill>
                  <pic:spPr bwMode="auto">
                    <a:xfrm>
                      <a:off x="0" y="0"/>
                      <a:ext cx="5272405" cy="1534160"/>
                    </a:xfrm>
                    <a:prstGeom prst="rect">
                      <a:avLst/>
                    </a:prstGeom>
                    <a:noFill/>
                  </pic:spPr>
                </pic:pic>
              </a:graphicData>
            </a:graphic>
          </wp:anchor>
        </w:drawing>
      </w:r>
    </w:p>
    <w:p w14:paraId="59E1986E" w14:textId="77777777" w:rsidR="0075768E" w:rsidRPr="008C5B6C" w:rsidRDefault="0075768E">
      <w:pPr>
        <w:spacing w:line="94" w:lineRule="exact"/>
        <w:rPr>
          <w:sz w:val="20"/>
          <w:szCs w:val="20"/>
          <w:lang w:val="pt-BR"/>
        </w:rPr>
      </w:pPr>
    </w:p>
    <w:p w14:paraId="3EA192E5" w14:textId="77777777" w:rsidR="0075768E" w:rsidRPr="008C5B6C" w:rsidRDefault="00BC6249">
      <w:pPr>
        <w:rPr>
          <w:sz w:val="20"/>
          <w:szCs w:val="20"/>
          <w:lang w:val="pt-BR"/>
        </w:rPr>
      </w:pPr>
      <w:r w:rsidRPr="008C5B6C">
        <w:rPr>
          <w:rFonts w:ascii="Helvetica" w:eastAsia="Helvetica" w:hAnsi="Helvetica" w:cs="Helvetica"/>
          <w:color w:val="4D4D4D"/>
          <w:sz w:val="18"/>
          <w:szCs w:val="18"/>
          <w:lang w:val="pt-BR"/>
        </w:rPr>
        <w:t>200</w:t>
      </w:r>
    </w:p>
    <w:p w14:paraId="578D3A59"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91680" behindDoc="1" locked="0" layoutInCell="0" allowOverlap="1" wp14:anchorId="3BC36381" wp14:editId="51CD2434">
                <wp:simplePos x="0" y="0"/>
                <wp:positionH relativeFrom="column">
                  <wp:posOffset>215900</wp:posOffset>
                </wp:positionH>
                <wp:positionV relativeFrom="paragraph">
                  <wp:posOffset>-64135</wp:posOffset>
                </wp:positionV>
                <wp:extent cx="3429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137D2EE4" id="Shape 1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" o:allowincell="f" filled="t" strokecolor="#333" strokeweight=".36956mm">
                <v:stroke joinstyle="miter"/>
                <o:lock v:ext="edit" shapetype="f"/>
              </v:line>
            </w:pict>
          </mc:Fallback>
        </mc:AlternateContent>
      </w:r>
    </w:p>
    <w:p w14:paraId="60045C65" w14:textId="77777777" w:rsidR="0075768E" w:rsidRPr="008C5B6C" w:rsidRDefault="0075768E">
      <w:pPr>
        <w:spacing w:line="311" w:lineRule="exact"/>
        <w:rPr>
          <w:sz w:val="20"/>
          <w:szCs w:val="20"/>
          <w:lang w:val="pt-BR"/>
        </w:rPr>
      </w:pPr>
    </w:p>
    <w:p w14:paraId="22597665" w14:textId="77777777" w:rsidR="0075768E" w:rsidRPr="008C5B6C" w:rsidRDefault="00BC6249">
      <w:pPr>
        <w:rPr>
          <w:sz w:val="20"/>
          <w:szCs w:val="20"/>
          <w:lang w:val="pt-BR"/>
        </w:rPr>
      </w:pPr>
      <w:r w:rsidRPr="008C5B6C">
        <w:rPr>
          <w:rFonts w:ascii="Helvetica" w:eastAsia="Helvetica" w:hAnsi="Helvetica" w:cs="Helvetica"/>
          <w:color w:val="4D4D4D"/>
          <w:sz w:val="18"/>
          <w:szCs w:val="18"/>
          <w:lang w:val="pt-BR"/>
        </w:rPr>
        <w:t>150</w:t>
      </w:r>
    </w:p>
    <w:p w14:paraId="5D1FC327"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92704" behindDoc="1" locked="0" layoutInCell="0" allowOverlap="1" wp14:anchorId="45F2BEA6" wp14:editId="0C88C564">
                <wp:simplePos x="0" y="0"/>
                <wp:positionH relativeFrom="column">
                  <wp:posOffset>215900</wp:posOffset>
                </wp:positionH>
                <wp:positionV relativeFrom="paragraph">
                  <wp:posOffset>-64135</wp:posOffset>
                </wp:positionV>
                <wp:extent cx="3429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00B2F0B0" id="Shape 1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" o:allowincell="f" filled="t" strokecolor="#333" strokeweight=".36956mm">
                <v:stroke joinstyle="miter"/>
                <o:lock v:ext="edit" shapetype="f"/>
              </v:line>
            </w:pict>
          </mc:Fallback>
        </mc:AlternateContent>
      </w:r>
    </w:p>
    <w:p w14:paraId="268E8D6E" w14:textId="77777777" w:rsidR="0075768E" w:rsidRPr="008C5B6C" w:rsidRDefault="0075768E">
      <w:pPr>
        <w:spacing w:line="311" w:lineRule="exact"/>
        <w:rPr>
          <w:sz w:val="20"/>
          <w:szCs w:val="20"/>
          <w:lang w:val="pt-BR"/>
        </w:rPr>
      </w:pPr>
    </w:p>
    <w:p w14:paraId="45D47BC5" w14:textId="77777777" w:rsidR="0075768E" w:rsidRPr="008C5B6C" w:rsidRDefault="00BC6249">
      <w:pPr>
        <w:rPr>
          <w:sz w:val="20"/>
          <w:szCs w:val="20"/>
          <w:lang w:val="pt-BR"/>
        </w:rPr>
      </w:pPr>
      <w:r w:rsidRPr="008C5B6C">
        <w:rPr>
          <w:rFonts w:ascii="Helvetica" w:eastAsia="Helvetica" w:hAnsi="Helvetica" w:cs="Helvetica"/>
          <w:color w:val="4D4D4D"/>
          <w:sz w:val="18"/>
          <w:szCs w:val="18"/>
          <w:lang w:val="pt-BR"/>
        </w:rPr>
        <w:t>100</w:t>
      </w:r>
    </w:p>
    <w:p w14:paraId="039D00FF"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93728" behindDoc="1" locked="0" layoutInCell="0" allowOverlap="1" wp14:anchorId="7609540F" wp14:editId="5EEAAF45">
                <wp:simplePos x="0" y="0"/>
                <wp:positionH relativeFrom="column">
                  <wp:posOffset>215900</wp:posOffset>
                </wp:positionH>
                <wp:positionV relativeFrom="paragraph">
                  <wp:posOffset>-64135</wp:posOffset>
                </wp:positionV>
                <wp:extent cx="3429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570D2AD8" id="Shape 1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" o:allowincell="f" filled="t" strokecolor="#333" strokeweight=".36956mm">
                <v:stroke joinstyle="miter"/>
                <o:lock v:ext="edit" shapetype="f"/>
              </v:line>
            </w:pict>
          </mc:Fallback>
        </mc:AlternateContent>
      </w:r>
    </w:p>
    <w:p w14:paraId="393BF49A" w14:textId="77777777" w:rsidR="0075768E" w:rsidRPr="008C5B6C" w:rsidRDefault="0075768E">
      <w:pPr>
        <w:spacing w:line="311" w:lineRule="exact"/>
        <w:rPr>
          <w:sz w:val="20"/>
          <w:szCs w:val="20"/>
          <w:lang w:val="pt-BR"/>
        </w:rPr>
      </w:pPr>
    </w:p>
    <w:p w14:paraId="4C239A1A" w14:textId="77777777" w:rsidR="0075768E" w:rsidRPr="008C5B6C" w:rsidRDefault="00BC6249">
      <w:pPr>
        <w:ind w:left="100"/>
        <w:rPr>
          <w:sz w:val="20"/>
          <w:szCs w:val="20"/>
          <w:lang w:val="pt-BR"/>
        </w:rPr>
      </w:pPr>
      <w:r w:rsidRPr="008C5B6C">
        <w:rPr>
          <w:rFonts w:ascii="Helvetica" w:eastAsia="Helvetica" w:hAnsi="Helvetica" w:cs="Helvetica"/>
          <w:color w:val="4D4D4D"/>
          <w:sz w:val="18"/>
          <w:szCs w:val="18"/>
          <w:lang w:val="pt-BR"/>
        </w:rPr>
        <w:t>50</w:t>
      </w:r>
    </w:p>
    <w:p w14:paraId="0CDBAF57"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94752" behindDoc="1" locked="0" layoutInCell="0" allowOverlap="1" wp14:anchorId="6C52D297" wp14:editId="4065D39B">
                <wp:simplePos x="0" y="0"/>
                <wp:positionH relativeFrom="column">
                  <wp:posOffset>215900</wp:posOffset>
                </wp:positionH>
                <wp:positionV relativeFrom="paragraph">
                  <wp:posOffset>-64135</wp:posOffset>
                </wp:positionV>
                <wp:extent cx="3429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0C0C5B99" id="Shape 1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" o:allowincell="f" filled="t" strokecolor="#333" strokeweight=".36956mm">
                <v:stroke joinstyle="miter"/>
                <o:lock v:ext="edit" shapetype="f"/>
              </v:line>
            </w:pict>
          </mc:Fallback>
        </mc:AlternateContent>
      </w:r>
    </w:p>
    <w:p w14:paraId="62E2528D" w14:textId="77777777" w:rsidR="0075768E" w:rsidRPr="008C5B6C" w:rsidRDefault="0075768E">
      <w:pPr>
        <w:spacing w:line="311" w:lineRule="exact"/>
        <w:rPr>
          <w:sz w:val="20"/>
          <w:szCs w:val="20"/>
          <w:lang w:val="pt-BR"/>
        </w:rPr>
      </w:pPr>
    </w:p>
    <w:p w14:paraId="1F85E309" w14:textId="77777777" w:rsidR="0075768E" w:rsidRPr="008C5B6C" w:rsidRDefault="00BC6249">
      <w:pPr>
        <w:ind w:left="200"/>
        <w:rPr>
          <w:sz w:val="20"/>
          <w:szCs w:val="20"/>
          <w:lang w:val="pt-BR"/>
        </w:rPr>
      </w:pPr>
      <w:r w:rsidRPr="008C5B6C">
        <w:rPr>
          <w:rFonts w:ascii="Helvetica" w:eastAsia="Helvetica" w:hAnsi="Helvetica" w:cs="Helvetica"/>
          <w:color w:val="4D4D4D"/>
          <w:sz w:val="18"/>
          <w:szCs w:val="18"/>
          <w:lang w:val="pt-BR"/>
        </w:rPr>
        <w:t>0</w:t>
      </w:r>
    </w:p>
    <w:p w14:paraId="6E6394C0"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595776" behindDoc="1" locked="0" layoutInCell="0" allowOverlap="1" wp14:anchorId="1D73B8C1" wp14:editId="7B83769D">
                <wp:simplePos x="0" y="0"/>
                <wp:positionH relativeFrom="column">
                  <wp:posOffset>403860</wp:posOffset>
                </wp:positionH>
                <wp:positionV relativeFrom="paragraph">
                  <wp:posOffset>5080</wp:posOffset>
                </wp:positionV>
                <wp:extent cx="0" cy="3429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27E1D854" id="Shape 1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1.8pt,.4pt" to="31.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596800" behindDoc="1" locked="0" layoutInCell="0" allowOverlap="1" wp14:anchorId="7D6A4F35" wp14:editId="726D8CED">
                <wp:simplePos x="0" y="0"/>
                <wp:positionH relativeFrom="column">
                  <wp:posOffset>783590</wp:posOffset>
                </wp:positionH>
                <wp:positionV relativeFrom="paragraph">
                  <wp:posOffset>5080</wp:posOffset>
                </wp:positionV>
                <wp:extent cx="0" cy="3429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0F40E024" id="Shape 1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1.7pt,.4pt" to="61.7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597824" behindDoc="1" locked="0" layoutInCell="0" allowOverlap="1" wp14:anchorId="6FC456DB" wp14:editId="5A450C03">
                <wp:simplePos x="0" y="0"/>
                <wp:positionH relativeFrom="column">
                  <wp:posOffset>1163320</wp:posOffset>
                </wp:positionH>
                <wp:positionV relativeFrom="paragraph">
                  <wp:posOffset>5080</wp:posOffset>
                </wp:positionV>
                <wp:extent cx="0" cy="3429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5CBADD25" id="Shape 2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91.6pt,.4pt" to="91.6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598848" behindDoc="1" locked="0" layoutInCell="0" allowOverlap="1" wp14:anchorId="25EAC40E" wp14:editId="3A701551">
                <wp:simplePos x="0" y="0"/>
                <wp:positionH relativeFrom="column">
                  <wp:posOffset>1543050</wp:posOffset>
                </wp:positionH>
                <wp:positionV relativeFrom="paragraph">
                  <wp:posOffset>5080</wp:posOffset>
                </wp:positionV>
                <wp:extent cx="0" cy="3429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3E109C50" id="Shape 2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21.5pt,.4pt" to="12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599872" behindDoc="1" locked="0" layoutInCell="0" allowOverlap="1" wp14:anchorId="78EEA228" wp14:editId="75CFE1A6">
                <wp:simplePos x="0" y="0"/>
                <wp:positionH relativeFrom="column">
                  <wp:posOffset>1922780</wp:posOffset>
                </wp:positionH>
                <wp:positionV relativeFrom="paragraph">
                  <wp:posOffset>5080</wp:posOffset>
                </wp:positionV>
                <wp:extent cx="0" cy="3429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7DDD2165" id="Shape 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1.4pt,.4pt" to="151.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00896" behindDoc="1" locked="0" layoutInCell="0" allowOverlap="1" wp14:anchorId="431086BB" wp14:editId="6C0D7D49">
                <wp:simplePos x="0" y="0"/>
                <wp:positionH relativeFrom="column">
                  <wp:posOffset>2184400</wp:posOffset>
                </wp:positionH>
                <wp:positionV relativeFrom="paragraph">
                  <wp:posOffset>5080</wp:posOffset>
                </wp:positionV>
                <wp:extent cx="0" cy="3429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7CF81A4E" id="Shape 2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72pt,.4pt" to="17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01920" behindDoc="1" locked="0" layoutInCell="0" allowOverlap="1" wp14:anchorId="5C8C530D" wp14:editId="0E5B0B8B">
                <wp:simplePos x="0" y="0"/>
                <wp:positionH relativeFrom="column">
                  <wp:posOffset>2564130</wp:posOffset>
                </wp:positionH>
                <wp:positionV relativeFrom="paragraph">
                  <wp:posOffset>5080</wp:posOffset>
                </wp:positionV>
                <wp:extent cx="0" cy="3429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60371F53" id="Shape 24"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01.9pt,.4pt" to="201.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02944" behindDoc="1" locked="0" layoutInCell="0" allowOverlap="1" wp14:anchorId="55D68399" wp14:editId="218375F3">
                <wp:simplePos x="0" y="0"/>
                <wp:positionH relativeFrom="column">
                  <wp:posOffset>2943225</wp:posOffset>
                </wp:positionH>
                <wp:positionV relativeFrom="paragraph">
                  <wp:posOffset>5080</wp:posOffset>
                </wp:positionV>
                <wp:extent cx="0" cy="3429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31F0493C" id="Shape 2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31.75pt,.4pt" to="231.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03968" behindDoc="1" locked="0" layoutInCell="0" allowOverlap="1" wp14:anchorId="4B50BE4C" wp14:editId="73A14D56">
                <wp:simplePos x="0" y="0"/>
                <wp:positionH relativeFrom="column">
                  <wp:posOffset>3322955</wp:posOffset>
                </wp:positionH>
                <wp:positionV relativeFrom="paragraph">
                  <wp:posOffset>5080</wp:posOffset>
                </wp:positionV>
                <wp:extent cx="0" cy="3429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6AD78F4D" id="Shape 2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61.65pt,.4pt" to="261.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04992" behindDoc="1" locked="0" layoutInCell="0" allowOverlap="1" wp14:anchorId="0E20D362" wp14:editId="1C5A02E3">
                <wp:simplePos x="0" y="0"/>
                <wp:positionH relativeFrom="column">
                  <wp:posOffset>3702685</wp:posOffset>
                </wp:positionH>
                <wp:positionV relativeFrom="paragraph">
                  <wp:posOffset>5080</wp:posOffset>
                </wp:positionV>
                <wp:extent cx="0" cy="3429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6F2599C3" id="Shape 2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91.55pt,.4pt" to="291.5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06016" behindDoc="1" locked="0" layoutInCell="0" allowOverlap="1" wp14:anchorId="442D7F5A" wp14:editId="207B8513">
                <wp:simplePos x="0" y="0"/>
                <wp:positionH relativeFrom="column">
                  <wp:posOffset>3964305</wp:posOffset>
                </wp:positionH>
                <wp:positionV relativeFrom="paragraph">
                  <wp:posOffset>5080</wp:posOffset>
                </wp:positionV>
                <wp:extent cx="0" cy="3429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43777094" id="Shape 2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12.15pt,.4pt" to="312.1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07040" behindDoc="1" locked="0" layoutInCell="0" allowOverlap="1" wp14:anchorId="3DACFA87" wp14:editId="3013D19B">
                <wp:simplePos x="0" y="0"/>
                <wp:positionH relativeFrom="column">
                  <wp:posOffset>4344035</wp:posOffset>
                </wp:positionH>
                <wp:positionV relativeFrom="paragraph">
                  <wp:posOffset>5080</wp:posOffset>
                </wp:positionV>
                <wp:extent cx="0" cy="3429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1DAB3573" id="Shape 29"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342.05pt,.4pt" to="342.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08064" behindDoc="1" locked="0" layoutInCell="0" allowOverlap="1" wp14:anchorId="035CE282" wp14:editId="1D6A3560">
                <wp:simplePos x="0" y="0"/>
                <wp:positionH relativeFrom="column">
                  <wp:posOffset>4723765</wp:posOffset>
                </wp:positionH>
                <wp:positionV relativeFrom="paragraph">
                  <wp:posOffset>5080</wp:posOffset>
                </wp:positionV>
                <wp:extent cx="0" cy="3429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6934DB79" id="Shape 3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71.95pt,.4pt" to="371.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09088" behindDoc="1" locked="0" layoutInCell="0" allowOverlap="1" wp14:anchorId="0E8E546F" wp14:editId="0549CE6A">
                <wp:simplePos x="0" y="0"/>
                <wp:positionH relativeFrom="column">
                  <wp:posOffset>5103495</wp:posOffset>
                </wp:positionH>
                <wp:positionV relativeFrom="paragraph">
                  <wp:posOffset>5080</wp:posOffset>
                </wp:positionV>
                <wp:extent cx="0" cy="3429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0D82697C" id="Shape 31"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01.85pt,.4pt" to="40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10112" behindDoc="1" locked="0" layoutInCell="0" allowOverlap="1" wp14:anchorId="7B8072CC" wp14:editId="09C10874">
                <wp:simplePos x="0" y="0"/>
                <wp:positionH relativeFrom="column">
                  <wp:posOffset>5483225</wp:posOffset>
                </wp:positionH>
                <wp:positionV relativeFrom="paragraph">
                  <wp:posOffset>5080</wp:posOffset>
                </wp:positionV>
                <wp:extent cx="0" cy="3429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6035FE03" id="Shape 3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31.75pt,.4pt" to="431.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" o:allowincell="f" filled="t" strokecolor="#333" strokeweight=".3695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11136" behindDoc="1" locked="0" layoutInCell="0" allowOverlap="1" wp14:anchorId="4D6E05DC" wp14:editId="10E399D9">
                <wp:simplePos x="0" y="0"/>
                <wp:positionH relativeFrom="column">
                  <wp:posOffset>215900</wp:posOffset>
                </wp:positionH>
                <wp:positionV relativeFrom="paragraph">
                  <wp:posOffset>-64135</wp:posOffset>
                </wp:positionV>
                <wp:extent cx="3429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04">
                          <a:solidFill>
                            <a:srgbClr val="333333"/>
                          </a:solidFill>
                          <a:miter lim="800000"/>
                          <a:headEnd/>
                          <a:tailEnd/>
                        </a:ln>
                      </wps:spPr>
                      <wps:bodyPr/>
                    </wps:wsp>
                  </a:graphicData>
                </a:graphic>
              </wp:anchor>
            </w:drawing>
          </mc:Choice>
          <mc:Fallback>
            <w:pict>
              <v:line w14:anchorId="1655D858" id="Shape 3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7pt,-5.05pt" to="19.7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" o:allowincell="f" filled="t" strokecolor="#333" strokeweight=".36956mm">
                <v:stroke joinstyle="miter"/>
                <o:lock v:ext="edit" shapetype="f"/>
              </v:line>
            </w:pict>
          </mc:Fallback>
        </mc:AlternateContent>
      </w:r>
    </w:p>
    <w:p w14:paraId="7D4E8AB3" w14:textId="77777777" w:rsidR="0075768E" w:rsidRPr="008C5B6C" w:rsidRDefault="0075768E">
      <w:pPr>
        <w:spacing w:line="43" w:lineRule="exact"/>
        <w:rPr>
          <w:sz w:val="20"/>
          <w:szCs w:val="20"/>
          <w:lang w:val="pt-BR"/>
        </w:rPr>
      </w:pPr>
    </w:p>
    <w:p w14:paraId="492BE618" w14:textId="77777777" w:rsidR="0075768E" w:rsidRPr="008C5B6C" w:rsidRDefault="00BC6249">
      <w:pPr>
        <w:tabs>
          <w:tab w:val="left" w:pos="180"/>
          <w:tab w:val="left" w:pos="180"/>
          <w:tab w:val="left" w:pos="200"/>
          <w:tab w:val="left" w:pos="200"/>
          <w:tab w:val="left" w:pos="180"/>
          <w:tab w:val="left" w:pos="180"/>
          <w:tab w:val="left" w:pos="180"/>
          <w:tab w:val="left" w:pos="200"/>
          <w:tab w:val="left" w:pos="180"/>
          <w:tab w:val="left" w:pos="180"/>
          <w:tab w:val="left" w:pos="180"/>
          <w:tab w:val="left" w:pos="180"/>
        </w:tabs>
        <w:ind w:right="-439"/>
        <w:jc w:val="center"/>
        <w:rPr>
          <w:sz w:val="20"/>
          <w:szCs w:val="20"/>
          <w:lang w:val="pt-BR"/>
        </w:rPr>
      </w:pPr>
      <w:r w:rsidRPr="008C5B6C">
        <w:rPr>
          <w:rFonts w:ascii="Helvetica" w:eastAsia="Helvetica" w:hAnsi="Helvetica" w:cs="Helvetica"/>
          <w:color w:val="4D4D4D"/>
          <w:sz w:val="18"/>
          <w:szCs w:val="18"/>
          <w:lang w:val="pt-BR"/>
        </w:rPr>
        <w:t>1980</w:t>
      </w:r>
      <w:r w:rsidRPr="008C5B6C">
        <w:rPr>
          <w:rFonts w:ascii="Helvetica" w:eastAsia="Helvetica" w:hAnsi="Helvetica" w:cs="Helvetica"/>
          <w:color w:val="4D4D4D"/>
          <w:sz w:val="18"/>
          <w:szCs w:val="18"/>
          <w:lang w:val="pt-BR"/>
        </w:rPr>
        <w:tab/>
        <w:t>1990</w:t>
      </w:r>
      <w:r w:rsidRPr="008C5B6C">
        <w:rPr>
          <w:rFonts w:ascii="Helvetica" w:eastAsia="Helvetica" w:hAnsi="Helvetica" w:cs="Helvetica"/>
          <w:color w:val="4D4D4D"/>
          <w:sz w:val="18"/>
          <w:szCs w:val="18"/>
          <w:lang w:val="pt-BR"/>
        </w:rPr>
        <w:tab/>
        <w:t>2000</w:t>
      </w:r>
      <w:r w:rsidRPr="008C5B6C">
        <w:rPr>
          <w:rFonts w:ascii="Helvetica" w:eastAsia="Helvetica" w:hAnsi="Helvetica" w:cs="Helvetica"/>
          <w:color w:val="4D4D4D"/>
          <w:sz w:val="18"/>
          <w:szCs w:val="18"/>
          <w:lang w:val="pt-BR"/>
        </w:rPr>
        <w:tab/>
        <w:t>2010</w:t>
      </w:r>
      <w:r w:rsidRPr="008C5B6C">
        <w:rPr>
          <w:rFonts w:ascii="Helvetica" w:eastAsia="Helvetica" w:hAnsi="Helvetica" w:cs="Helvetica"/>
          <w:color w:val="4D4D4D"/>
          <w:sz w:val="18"/>
          <w:szCs w:val="18"/>
          <w:lang w:val="pt-BR"/>
        </w:rPr>
        <w:tab/>
        <w:t>20201980</w:t>
      </w:r>
      <w:r w:rsidRPr="008C5B6C">
        <w:rPr>
          <w:rFonts w:ascii="Helvetica" w:eastAsia="Helvetica" w:hAnsi="Helvetica" w:cs="Helvetica"/>
          <w:color w:val="4D4D4D"/>
          <w:sz w:val="18"/>
          <w:szCs w:val="18"/>
          <w:lang w:val="pt-BR"/>
        </w:rPr>
        <w:tab/>
        <w:t>1990</w:t>
      </w:r>
      <w:r w:rsidRPr="008C5B6C">
        <w:rPr>
          <w:rFonts w:ascii="Helvetica" w:eastAsia="Helvetica" w:hAnsi="Helvetica" w:cs="Helvetica"/>
          <w:color w:val="4D4D4D"/>
          <w:sz w:val="18"/>
          <w:szCs w:val="18"/>
          <w:lang w:val="pt-BR"/>
        </w:rPr>
        <w:tab/>
        <w:t>2000</w:t>
      </w:r>
      <w:r w:rsidRPr="008C5B6C">
        <w:rPr>
          <w:rFonts w:ascii="Helvetica" w:eastAsia="Helvetica" w:hAnsi="Helvetica" w:cs="Helvetica"/>
          <w:color w:val="4D4D4D"/>
          <w:sz w:val="18"/>
          <w:szCs w:val="18"/>
          <w:lang w:val="pt-BR"/>
        </w:rPr>
        <w:tab/>
        <w:t>2010</w:t>
      </w:r>
      <w:r w:rsidRPr="008C5B6C">
        <w:rPr>
          <w:rFonts w:ascii="Helvetica" w:eastAsia="Helvetica" w:hAnsi="Helvetica" w:cs="Helvetica"/>
          <w:color w:val="4D4D4D"/>
          <w:sz w:val="18"/>
          <w:szCs w:val="18"/>
          <w:lang w:val="pt-BR"/>
        </w:rPr>
        <w:tab/>
        <w:t>20201980</w:t>
      </w:r>
      <w:r w:rsidRPr="008C5B6C">
        <w:rPr>
          <w:rFonts w:ascii="Helvetica" w:eastAsia="Helvetica" w:hAnsi="Helvetica" w:cs="Helvetica"/>
          <w:color w:val="4D4D4D"/>
          <w:sz w:val="18"/>
          <w:szCs w:val="18"/>
          <w:lang w:val="pt-BR"/>
        </w:rPr>
        <w:tab/>
        <w:t>1990</w:t>
      </w:r>
      <w:r w:rsidRPr="008C5B6C">
        <w:rPr>
          <w:rFonts w:ascii="Helvetica" w:eastAsia="Helvetica" w:hAnsi="Helvetica" w:cs="Helvetica"/>
          <w:color w:val="4D4D4D"/>
          <w:sz w:val="18"/>
          <w:szCs w:val="18"/>
          <w:lang w:val="pt-BR"/>
        </w:rPr>
        <w:tab/>
        <w:t>2000</w:t>
      </w:r>
      <w:r w:rsidRPr="008C5B6C">
        <w:rPr>
          <w:rFonts w:ascii="Helvetica" w:eastAsia="Helvetica" w:hAnsi="Helvetica" w:cs="Helvetica"/>
          <w:color w:val="4D4D4D"/>
          <w:sz w:val="18"/>
          <w:szCs w:val="18"/>
          <w:lang w:val="pt-BR"/>
        </w:rPr>
        <w:tab/>
        <w:t>2010</w:t>
      </w:r>
      <w:r w:rsidRPr="008C5B6C">
        <w:rPr>
          <w:sz w:val="20"/>
          <w:szCs w:val="20"/>
          <w:lang w:val="pt-BR"/>
        </w:rPr>
        <w:tab/>
      </w:r>
      <w:r w:rsidRPr="008C5B6C">
        <w:rPr>
          <w:rFonts w:ascii="Helvetica" w:eastAsia="Helvetica" w:hAnsi="Helvetica" w:cs="Helvetica"/>
          <w:color w:val="4D4D4D"/>
          <w:sz w:val="17"/>
          <w:szCs w:val="17"/>
          <w:lang w:val="pt-BR"/>
        </w:rPr>
        <w:t>2020</w:t>
      </w:r>
    </w:p>
    <w:p w14:paraId="3427044E" w14:textId="77777777" w:rsidR="0075768E" w:rsidRPr="008C5B6C" w:rsidRDefault="0075768E">
      <w:pPr>
        <w:spacing w:line="4" w:lineRule="exact"/>
        <w:rPr>
          <w:sz w:val="20"/>
          <w:szCs w:val="20"/>
          <w:lang w:val="pt-BR"/>
        </w:rPr>
      </w:pPr>
    </w:p>
    <w:p w14:paraId="57DCF927" w14:textId="77777777" w:rsidR="0075768E" w:rsidRPr="008C5B6C" w:rsidRDefault="00BC6249">
      <w:pPr>
        <w:ind w:right="-259"/>
        <w:jc w:val="center"/>
        <w:rPr>
          <w:sz w:val="20"/>
          <w:szCs w:val="20"/>
          <w:lang w:val="pt-BR"/>
        </w:rPr>
      </w:pPr>
      <w:r w:rsidRPr="008C5B6C">
        <w:rPr>
          <w:rFonts w:ascii="Helvetica" w:eastAsia="Helvetica" w:hAnsi="Helvetica" w:cs="Helvetica"/>
          <w:lang w:val="pt-BR"/>
        </w:rPr>
        <w:t>Ano</w:t>
      </w:r>
    </w:p>
    <w:p w14:paraId="534F3EAF" w14:textId="77777777" w:rsidR="0075768E" w:rsidRPr="008C5B6C" w:rsidRDefault="0075768E">
      <w:pPr>
        <w:spacing w:line="252" w:lineRule="exact"/>
        <w:rPr>
          <w:sz w:val="20"/>
          <w:szCs w:val="20"/>
          <w:lang w:val="pt-BR"/>
        </w:rPr>
      </w:pPr>
    </w:p>
    <w:p w14:paraId="2224A089" w14:textId="77777777" w:rsidR="0075768E" w:rsidRPr="008C5B6C" w:rsidRDefault="00BC6249">
      <w:pPr>
        <w:ind w:left="174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a partir de dados do Banco Central</w:t>
      </w:r>
    </w:p>
    <w:p w14:paraId="722F5CE4" w14:textId="77777777" w:rsidR="0075768E" w:rsidRPr="008C5B6C" w:rsidRDefault="0075768E">
      <w:pPr>
        <w:spacing w:line="200" w:lineRule="exact"/>
        <w:rPr>
          <w:sz w:val="20"/>
          <w:szCs w:val="20"/>
          <w:lang w:val="pt-BR"/>
        </w:rPr>
      </w:pPr>
    </w:p>
    <w:p w14:paraId="1E0B8EB7" w14:textId="77777777" w:rsidR="0075768E" w:rsidRPr="008C5B6C" w:rsidRDefault="0075768E">
      <w:pPr>
        <w:rPr>
          <w:lang w:val="pt-BR"/>
        </w:rPr>
        <w:sectPr w:rsidR="0075768E" w:rsidRPr="008C5B6C">
          <w:type w:val="continuous"/>
          <w:pgSz w:w="11900" w:h="16838"/>
          <w:pgMar w:top="991" w:right="1106" w:bottom="189" w:left="1440" w:header="0" w:footer="0" w:gutter="0"/>
          <w:cols w:num="2" w:space="720" w:equalWidth="0">
            <w:col w:w="467" w:space="53"/>
            <w:col w:w="8840"/>
          </w:cols>
        </w:sectPr>
      </w:pPr>
    </w:p>
    <w:p w14:paraId="3C6ECDEF" w14:textId="77777777" w:rsidR="0075768E" w:rsidRPr="008C5B6C" w:rsidRDefault="0075768E">
      <w:pPr>
        <w:spacing w:line="362" w:lineRule="exact"/>
        <w:rPr>
          <w:sz w:val="20"/>
          <w:szCs w:val="20"/>
          <w:lang w:val="pt-BR"/>
        </w:rPr>
      </w:pPr>
    </w:p>
    <w:p w14:paraId="01DF204C" w14:textId="77777777" w:rsidR="0075768E" w:rsidRPr="008C5B6C" w:rsidRDefault="00BC6249">
      <w:pPr>
        <w:spacing w:line="411" w:lineRule="auto"/>
        <w:ind w:left="260" w:right="40" w:hanging="7"/>
        <w:jc w:val="both"/>
        <w:rPr>
          <w:sz w:val="20"/>
          <w:szCs w:val="20"/>
          <w:lang w:val="pt-BR"/>
        </w:rPr>
      </w:pPr>
      <w:r w:rsidRPr="008C5B6C">
        <w:rPr>
          <w:rFonts w:ascii="Arial" w:eastAsia="Arial" w:hAnsi="Arial" w:cs="Arial"/>
          <w:sz w:val="24"/>
          <w:szCs w:val="24"/>
          <w:lang w:val="pt-BR"/>
        </w:rPr>
        <w:t>A versão normalizada do HHO traz uma variação entre 0 e 1, perdendo em seu resultado a captação diante o número de firmas:</w:t>
      </w:r>
    </w:p>
    <w:p w14:paraId="67E6A83F" w14:textId="77777777" w:rsidR="0075768E" w:rsidRPr="008C5B6C" w:rsidRDefault="0075768E">
      <w:pPr>
        <w:spacing w:line="2" w:lineRule="exact"/>
        <w:rPr>
          <w:sz w:val="20"/>
          <w:szCs w:val="20"/>
          <w:lang w:val="pt-BR"/>
        </w:rPr>
      </w:pPr>
    </w:p>
    <w:p w14:paraId="16D17247" w14:textId="77777777" w:rsidR="0075768E" w:rsidRPr="008C5B6C" w:rsidRDefault="00BC6249">
      <w:pPr>
        <w:ind w:left="5020"/>
        <w:rPr>
          <w:sz w:val="20"/>
          <w:szCs w:val="20"/>
          <w:lang w:val="pt-BR"/>
        </w:rPr>
      </w:pPr>
      <w:r w:rsidRPr="008C5B6C">
        <w:rPr>
          <w:rFonts w:ascii="Arial" w:eastAsia="Arial" w:hAnsi="Arial" w:cs="Arial"/>
          <w:i/>
          <w:iCs/>
          <w:sz w:val="16"/>
          <w:szCs w:val="16"/>
          <w:u w:val="single"/>
          <w:lang w:val="pt-BR"/>
        </w:rPr>
        <w:t>HHI</w:t>
      </w:r>
      <w:r w:rsidRPr="008C5B6C">
        <w:rPr>
          <w:rFonts w:ascii="Arial" w:eastAsia="Arial" w:hAnsi="Arial" w:cs="Arial"/>
          <w:sz w:val="16"/>
          <w:szCs w:val="16"/>
          <w:u w:val="single"/>
          <w:lang w:val="pt-BR"/>
        </w:rPr>
        <w:t>−1</w:t>
      </w:r>
    </w:p>
    <w:p w14:paraId="7C19BBCC" w14:textId="77777777" w:rsidR="0075768E" w:rsidRPr="008C5B6C" w:rsidRDefault="00BC6249">
      <w:pPr>
        <w:tabs>
          <w:tab w:val="left" w:pos="320"/>
        </w:tabs>
        <w:spacing w:line="182" w:lineRule="auto"/>
        <w:ind w:right="80"/>
        <w:jc w:val="center"/>
        <w:rPr>
          <w:sz w:val="20"/>
          <w:szCs w:val="20"/>
          <w:lang w:val="pt-BR"/>
        </w:rPr>
      </w:pPr>
      <w:r w:rsidRPr="008C5B6C">
        <w:rPr>
          <w:rFonts w:ascii="Arial" w:eastAsia="Arial" w:hAnsi="Arial" w:cs="Arial"/>
          <w:i/>
          <w:iCs/>
          <w:sz w:val="24"/>
          <w:szCs w:val="24"/>
          <w:lang w:val="pt-BR"/>
        </w:rPr>
        <w:t>HHIN</w:t>
      </w:r>
      <w:r w:rsidRPr="008C5B6C">
        <w:rPr>
          <w:rFonts w:ascii="Arial" w:eastAsia="Arial" w:hAnsi="Arial" w:cs="Arial"/>
          <w:sz w:val="24"/>
          <w:szCs w:val="24"/>
          <w:lang w:val="pt-BR"/>
        </w:rPr>
        <w:t xml:space="preserve"> =</w:t>
      </w:r>
      <w:r w:rsidRPr="008C5B6C">
        <w:rPr>
          <w:sz w:val="20"/>
          <w:szCs w:val="20"/>
          <w:lang w:val="pt-BR"/>
        </w:rPr>
        <w:tab/>
      </w:r>
      <w:r w:rsidRPr="008C5B6C">
        <w:rPr>
          <w:rFonts w:ascii="Arial" w:eastAsia="Arial" w:hAnsi="Arial" w:cs="Arial"/>
          <w:i/>
          <w:iCs/>
          <w:sz w:val="24"/>
          <w:szCs w:val="24"/>
          <w:vertAlign w:val="superscript"/>
          <w:lang w:val="pt-BR"/>
        </w:rPr>
        <w:t>N</w:t>
      </w:r>
    </w:p>
    <w:p w14:paraId="02466F2F"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12160" behindDoc="1" locked="0" layoutInCell="0" allowOverlap="1" wp14:anchorId="0691D3E8" wp14:editId="237B15FE">
                <wp:simplePos x="0" y="0"/>
                <wp:positionH relativeFrom="column">
                  <wp:posOffset>3176270</wp:posOffset>
                </wp:positionH>
                <wp:positionV relativeFrom="paragraph">
                  <wp:posOffset>-6350</wp:posOffset>
                </wp:positionV>
                <wp:extent cx="41465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4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E1B5E63" id="Shape 3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50.1pt,-.5pt" to="282.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" o:allowincell="f" filled="t" strokeweight=".14039mm">
                <v:stroke joinstyle="miter"/>
                <o:lock v:ext="edit" shapetype="f"/>
              </v:line>
            </w:pict>
          </mc:Fallback>
        </mc:AlternateContent>
      </w:r>
    </w:p>
    <w:p w14:paraId="63240B1B" w14:textId="77777777" w:rsidR="0075768E" w:rsidRPr="008C5B6C" w:rsidRDefault="00BC6249">
      <w:pPr>
        <w:ind w:left="5180"/>
        <w:rPr>
          <w:sz w:val="20"/>
          <w:szCs w:val="20"/>
          <w:lang w:val="pt-BR"/>
        </w:rPr>
      </w:pPr>
      <w:r w:rsidRPr="008C5B6C">
        <w:rPr>
          <w:rFonts w:ascii="Arial" w:eastAsia="Arial" w:hAnsi="Arial" w:cs="Arial"/>
          <w:sz w:val="16"/>
          <w:szCs w:val="16"/>
          <w:u w:val="single"/>
          <w:lang w:val="pt-BR"/>
        </w:rPr>
        <w:t>1−1</w:t>
      </w:r>
    </w:p>
    <w:p w14:paraId="78CAEB04" w14:textId="77777777" w:rsidR="0075768E" w:rsidRPr="008C5B6C" w:rsidRDefault="00BC6249">
      <w:pPr>
        <w:spacing w:line="195" w:lineRule="auto"/>
        <w:ind w:left="5260"/>
        <w:rPr>
          <w:sz w:val="20"/>
          <w:szCs w:val="20"/>
          <w:lang w:val="pt-BR"/>
        </w:rPr>
      </w:pPr>
      <w:r w:rsidRPr="008C5B6C">
        <w:rPr>
          <w:rFonts w:ascii="Arial" w:eastAsia="Arial" w:hAnsi="Arial" w:cs="Arial"/>
          <w:i/>
          <w:iCs/>
          <w:sz w:val="16"/>
          <w:szCs w:val="16"/>
          <w:lang w:val="pt-BR"/>
        </w:rPr>
        <w:t>N</w:t>
      </w:r>
    </w:p>
    <w:p w14:paraId="1BA6F1FD" w14:textId="77777777" w:rsidR="0075768E" w:rsidRPr="008C5B6C" w:rsidRDefault="0075768E">
      <w:pPr>
        <w:spacing w:line="131" w:lineRule="exact"/>
        <w:rPr>
          <w:sz w:val="20"/>
          <w:szCs w:val="20"/>
          <w:lang w:val="pt-BR"/>
        </w:rPr>
      </w:pPr>
    </w:p>
    <w:p w14:paraId="6E9E425C" w14:textId="77777777" w:rsidR="0075768E" w:rsidRPr="008C5B6C" w:rsidRDefault="00BC6249">
      <w:pPr>
        <w:spacing w:line="421" w:lineRule="auto"/>
        <w:ind w:left="260" w:right="40" w:hanging="7"/>
        <w:jc w:val="both"/>
        <w:rPr>
          <w:sz w:val="20"/>
          <w:szCs w:val="20"/>
          <w:lang w:val="pt-BR"/>
        </w:rPr>
      </w:pPr>
      <w:r w:rsidRPr="008C5B6C">
        <w:rPr>
          <w:rFonts w:ascii="Arial" w:eastAsia="Arial" w:hAnsi="Arial" w:cs="Arial"/>
          <w:sz w:val="24"/>
          <w:szCs w:val="24"/>
          <w:lang w:val="pt-BR"/>
        </w:rPr>
        <w:t xml:space="preserve">A versão decomposta do HHI avalia assimetria da concentração de mercado inserindo um componente de variabilidade das participações das firmas, assim se verifica se as firmas possuem uma participação de mercado simétrica resultando </w:t>
      </w:r>
      <w:r w:rsidRPr="008C5B6C">
        <w:rPr>
          <w:rFonts w:ascii="Arial" w:eastAsia="Arial" w:hAnsi="Arial" w:cs="Arial"/>
          <w:i/>
          <w:iCs/>
          <w:sz w:val="24"/>
          <w:szCs w:val="24"/>
          <w:lang w:val="pt-BR"/>
        </w:rPr>
        <w:t>HHIN</w:t>
      </w:r>
      <w:r w:rsidRPr="008C5B6C">
        <w:rPr>
          <w:rFonts w:ascii="Arial" w:eastAsia="Arial" w:hAnsi="Arial" w:cs="Arial"/>
          <w:sz w:val="24"/>
          <w:szCs w:val="24"/>
          <w:lang w:val="pt-BR"/>
        </w:rPr>
        <w:t xml:space="preserve"> = 0 e </w:t>
      </w:r>
      <w:r w:rsidRPr="008C5B6C">
        <w:rPr>
          <w:rFonts w:ascii="Arial" w:eastAsia="Arial" w:hAnsi="Arial" w:cs="Arial"/>
          <w:i/>
          <w:iCs/>
          <w:sz w:val="24"/>
          <w:szCs w:val="24"/>
          <w:lang w:val="pt-BR"/>
        </w:rPr>
        <w:t>HHI</w:t>
      </w:r>
      <w:r w:rsidRPr="008C5B6C">
        <w:rPr>
          <w:rFonts w:ascii="Arial" w:eastAsia="Arial" w:hAnsi="Arial" w:cs="Arial"/>
          <w:sz w:val="24"/>
          <w:szCs w:val="24"/>
          <w:lang w:val="pt-BR"/>
        </w:rPr>
        <w:t xml:space="preserve"> = 1</w:t>
      </w:r>
      <w:r w:rsidRPr="008C5B6C">
        <w:rPr>
          <w:rFonts w:ascii="Arial" w:eastAsia="Arial" w:hAnsi="Arial" w:cs="Arial"/>
          <w:i/>
          <w:iCs/>
          <w:sz w:val="24"/>
          <w:szCs w:val="24"/>
          <w:lang w:val="pt-BR"/>
        </w:rPr>
        <w:t>/N</w:t>
      </w:r>
      <w:r w:rsidRPr="008C5B6C">
        <w:rPr>
          <w:rFonts w:ascii="Arial" w:eastAsia="Arial" w:hAnsi="Arial" w:cs="Arial"/>
          <w:sz w:val="24"/>
          <w:szCs w:val="24"/>
          <w:lang w:val="pt-BR"/>
        </w:rPr>
        <w:t>.</w:t>
      </w:r>
    </w:p>
    <w:p w14:paraId="4864C041" w14:textId="77777777" w:rsidR="0075768E" w:rsidRPr="008C5B6C" w:rsidRDefault="0075768E">
      <w:pPr>
        <w:spacing w:line="67" w:lineRule="exact"/>
        <w:rPr>
          <w:sz w:val="20"/>
          <w:szCs w:val="20"/>
          <w:lang w:val="pt-BR"/>
        </w:rPr>
      </w:pPr>
    </w:p>
    <w:tbl>
      <w:tblPr>
        <w:tblW w:w="0" w:type="auto"/>
        <w:tblInd w:w="3260" w:type="dxa"/>
        <w:tblLayout w:type="fixed"/>
        <w:tblCellMar>
          <w:left w:w="0" w:type="dxa"/>
          <w:right w:w="0" w:type="dxa"/>
        </w:tblCellMar>
        <w:tblLook w:val="04A0" w:firstRow="1" w:lastRow="0" w:firstColumn="1" w:lastColumn="0" w:noHBand="0" w:noVBand="1"/>
      </w:tblPr>
      <w:tblGrid>
        <w:gridCol w:w="1100"/>
        <w:gridCol w:w="200"/>
        <w:gridCol w:w="560"/>
        <w:gridCol w:w="200"/>
        <w:gridCol w:w="400"/>
        <w:gridCol w:w="360"/>
        <w:gridCol w:w="240"/>
        <w:gridCol w:w="20"/>
      </w:tblGrid>
      <w:tr w:rsidR="0075768E" w14:paraId="2AE3C0FF" w14:textId="77777777">
        <w:trPr>
          <w:trHeight w:val="330"/>
        </w:trPr>
        <w:tc>
          <w:tcPr>
            <w:tcW w:w="1300" w:type="dxa"/>
            <w:gridSpan w:val="2"/>
            <w:vMerge w:val="restart"/>
            <w:vAlign w:val="bottom"/>
          </w:tcPr>
          <w:p w14:paraId="5C3048C4" w14:textId="77777777" w:rsidR="0075768E" w:rsidRDefault="00BC6249">
            <w:pPr>
              <w:ind w:left="1140"/>
              <w:rPr>
                <w:sz w:val="20"/>
                <w:szCs w:val="20"/>
              </w:rPr>
            </w:pPr>
            <w:r>
              <w:rPr>
                <w:rFonts w:ascii="Arial" w:eastAsia="Arial" w:hAnsi="Arial" w:cs="Arial"/>
                <w:sz w:val="24"/>
                <w:szCs w:val="24"/>
              </w:rPr>
              <w:t>1</w:t>
            </w:r>
          </w:p>
        </w:tc>
        <w:tc>
          <w:tcPr>
            <w:tcW w:w="560" w:type="dxa"/>
            <w:vAlign w:val="bottom"/>
          </w:tcPr>
          <w:p w14:paraId="43646829" w14:textId="77777777" w:rsidR="0075768E" w:rsidRDefault="0075768E">
            <w:pPr>
              <w:rPr>
                <w:sz w:val="24"/>
                <w:szCs w:val="24"/>
              </w:rPr>
            </w:pPr>
          </w:p>
        </w:tc>
        <w:tc>
          <w:tcPr>
            <w:tcW w:w="200" w:type="dxa"/>
            <w:vMerge w:val="restart"/>
            <w:vAlign w:val="bottom"/>
          </w:tcPr>
          <w:p w14:paraId="7DFCC861" w14:textId="77777777" w:rsidR="0075768E" w:rsidRDefault="00BC6249">
            <w:pPr>
              <w:rPr>
                <w:sz w:val="20"/>
                <w:szCs w:val="20"/>
              </w:rPr>
            </w:pPr>
            <w:r>
              <w:rPr>
                <w:rFonts w:ascii="Arial" w:eastAsia="Arial" w:hAnsi="Arial" w:cs="Arial"/>
                <w:sz w:val="20"/>
                <w:szCs w:val="20"/>
              </w:rPr>
              <w:t>P</w:t>
            </w:r>
          </w:p>
        </w:tc>
        <w:tc>
          <w:tcPr>
            <w:tcW w:w="400" w:type="dxa"/>
            <w:vMerge w:val="restart"/>
            <w:vAlign w:val="bottom"/>
          </w:tcPr>
          <w:p w14:paraId="65A0291F" w14:textId="77777777" w:rsidR="0075768E" w:rsidRDefault="00BC6249">
            <w:pPr>
              <w:rPr>
                <w:sz w:val="20"/>
                <w:szCs w:val="20"/>
              </w:rPr>
            </w:pPr>
            <w:r>
              <w:rPr>
                <w:rFonts w:ascii="Arial" w:eastAsia="Arial" w:hAnsi="Arial" w:cs="Arial"/>
                <w:i/>
                <w:iCs/>
                <w:w w:val="78"/>
                <w:sz w:val="16"/>
                <w:szCs w:val="16"/>
              </w:rPr>
              <w:t>N</w:t>
            </w:r>
            <w:r>
              <w:rPr>
                <w:rFonts w:ascii="Arial" w:eastAsia="Arial" w:hAnsi="Arial" w:cs="Arial"/>
                <w:w w:val="78"/>
                <w:sz w:val="47"/>
                <w:szCs w:val="47"/>
              </w:rPr>
              <w:t xml:space="preserve">  </w:t>
            </w:r>
            <w:r>
              <w:rPr>
                <w:rFonts w:ascii="Arial" w:eastAsia="Arial" w:hAnsi="Arial" w:cs="Arial"/>
                <w:w w:val="78"/>
                <w:sz w:val="47"/>
                <w:szCs w:val="47"/>
                <w:vertAlign w:val="subscript"/>
              </w:rPr>
              <w:t>(</w:t>
            </w:r>
          </w:p>
        </w:tc>
        <w:tc>
          <w:tcPr>
            <w:tcW w:w="360" w:type="dxa"/>
            <w:vMerge w:val="restart"/>
            <w:vAlign w:val="bottom"/>
          </w:tcPr>
          <w:p w14:paraId="4C567C14" w14:textId="77777777" w:rsidR="0075768E" w:rsidRDefault="00BC6249">
            <w:pPr>
              <w:rPr>
                <w:sz w:val="20"/>
                <w:szCs w:val="20"/>
              </w:rPr>
            </w:pPr>
            <w:r>
              <w:rPr>
                <w:rFonts w:ascii="Arial" w:eastAsia="Arial" w:hAnsi="Arial" w:cs="Arial"/>
                <w:i/>
                <w:iCs/>
                <w:sz w:val="16"/>
                <w:szCs w:val="16"/>
                <w:u w:val="single"/>
              </w:rPr>
              <w:t>q</w:t>
            </w:r>
            <w:r>
              <w:rPr>
                <w:rFonts w:ascii="Arial" w:eastAsia="Arial" w:hAnsi="Arial" w:cs="Arial"/>
                <w:i/>
                <w:iCs/>
                <w:sz w:val="23"/>
                <w:szCs w:val="23"/>
                <w:u w:val="single"/>
                <w:vertAlign w:val="subscript"/>
              </w:rPr>
              <w:t>i</w:t>
            </w:r>
            <w:r>
              <w:rPr>
                <w:rFonts w:ascii="Arial" w:eastAsia="Arial" w:hAnsi="Arial" w:cs="Arial"/>
                <w:sz w:val="16"/>
                <w:szCs w:val="16"/>
                <w:u w:val="single"/>
              </w:rPr>
              <w:t>−1</w:t>
            </w:r>
          </w:p>
        </w:tc>
        <w:tc>
          <w:tcPr>
            <w:tcW w:w="240" w:type="dxa"/>
            <w:vMerge w:val="restart"/>
            <w:vAlign w:val="bottom"/>
          </w:tcPr>
          <w:p w14:paraId="2CE2E1BC" w14:textId="77777777" w:rsidR="0075768E" w:rsidRDefault="00BC6249">
            <w:pPr>
              <w:jc w:val="right"/>
              <w:rPr>
                <w:sz w:val="20"/>
                <w:szCs w:val="20"/>
              </w:rPr>
            </w:pPr>
            <w:r>
              <w:rPr>
                <w:rFonts w:ascii="Arial" w:eastAsia="Arial" w:hAnsi="Arial" w:cs="Arial"/>
                <w:w w:val="94"/>
                <w:sz w:val="48"/>
                <w:szCs w:val="48"/>
                <w:vertAlign w:val="subscript"/>
              </w:rPr>
              <w:t>)</w:t>
            </w:r>
            <w:r>
              <w:rPr>
                <w:rFonts w:ascii="Arial" w:eastAsia="Arial" w:hAnsi="Arial" w:cs="Arial"/>
                <w:w w:val="94"/>
                <w:sz w:val="15"/>
                <w:szCs w:val="15"/>
              </w:rPr>
              <w:t>2</w:t>
            </w:r>
          </w:p>
        </w:tc>
        <w:tc>
          <w:tcPr>
            <w:tcW w:w="0" w:type="dxa"/>
            <w:vAlign w:val="bottom"/>
          </w:tcPr>
          <w:p w14:paraId="16FAB44E" w14:textId="77777777" w:rsidR="0075768E" w:rsidRDefault="0075768E">
            <w:pPr>
              <w:rPr>
                <w:sz w:val="1"/>
                <w:szCs w:val="1"/>
              </w:rPr>
            </w:pPr>
          </w:p>
        </w:tc>
      </w:tr>
      <w:tr w:rsidR="0075768E" w14:paraId="26F9C473" w14:textId="77777777">
        <w:trPr>
          <w:trHeight w:val="222"/>
        </w:trPr>
        <w:tc>
          <w:tcPr>
            <w:tcW w:w="1300" w:type="dxa"/>
            <w:gridSpan w:val="2"/>
            <w:vMerge/>
            <w:vAlign w:val="bottom"/>
          </w:tcPr>
          <w:p w14:paraId="7E6FB400" w14:textId="77777777" w:rsidR="0075768E" w:rsidRDefault="0075768E">
            <w:pPr>
              <w:rPr>
                <w:sz w:val="19"/>
                <w:szCs w:val="19"/>
              </w:rPr>
            </w:pPr>
          </w:p>
        </w:tc>
        <w:tc>
          <w:tcPr>
            <w:tcW w:w="560" w:type="dxa"/>
            <w:vAlign w:val="bottom"/>
          </w:tcPr>
          <w:p w14:paraId="1E595B23" w14:textId="77777777" w:rsidR="0075768E" w:rsidRDefault="0075768E">
            <w:pPr>
              <w:rPr>
                <w:sz w:val="19"/>
                <w:szCs w:val="19"/>
              </w:rPr>
            </w:pPr>
          </w:p>
        </w:tc>
        <w:tc>
          <w:tcPr>
            <w:tcW w:w="200" w:type="dxa"/>
            <w:vMerge/>
            <w:vAlign w:val="bottom"/>
          </w:tcPr>
          <w:p w14:paraId="650A205C" w14:textId="77777777" w:rsidR="0075768E" w:rsidRDefault="0075768E">
            <w:pPr>
              <w:rPr>
                <w:sz w:val="19"/>
                <w:szCs w:val="19"/>
              </w:rPr>
            </w:pPr>
          </w:p>
        </w:tc>
        <w:tc>
          <w:tcPr>
            <w:tcW w:w="400" w:type="dxa"/>
            <w:vMerge/>
            <w:vAlign w:val="bottom"/>
          </w:tcPr>
          <w:p w14:paraId="508850AC" w14:textId="77777777" w:rsidR="0075768E" w:rsidRDefault="0075768E">
            <w:pPr>
              <w:rPr>
                <w:sz w:val="19"/>
                <w:szCs w:val="19"/>
              </w:rPr>
            </w:pPr>
          </w:p>
        </w:tc>
        <w:tc>
          <w:tcPr>
            <w:tcW w:w="360" w:type="dxa"/>
            <w:vMerge/>
            <w:vAlign w:val="bottom"/>
          </w:tcPr>
          <w:p w14:paraId="188BBBDD" w14:textId="77777777" w:rsidR="0075768E" w:rsidRDefault="0075768E">
            <w:pPr>
              <w:rPr>
                <w:sz w:val="19"/>
                <w:szCs w:val="19"/>
              </w:rPr>
            </w:pPr>
          </w:p>
        </w:tc>
        <w:tc>
          <w:tcPr>
            <w:tcW w:w="240" w:type="dxa"/>
            <w:vMerge/>
            <w:vAlign w:val="bottom"/>
          </w:tcPr>
          <w:p w14:paraId="43B2DDE8" w14:textId="77777777" w:rsidR="0075768E" w:rsidRDefault="0075768E">
            <w:pPr>
              <w:rPr>
                <w:sz w:val="19"/>
                <w:szCs w:val="19"/>
              </w:rPr>
            </w:pPr>
          </w:p>
        </w:tc>
        <w:tc>
          <w:tcPr>
            <w:tcW w:w="0" w:type="dxa"/>
            <w:vAlign w:val="bottom"/>
          </w:tcPr>
          <w:p w14:paraId="3FF7F834" w14:textId="77777777" w:rsidR="0075768E" w:rsidRDefault="0075768E">
            <w:pPr>
              <w:rPr>
                <w:sz w:val="1"/>
                <w:szCs w:val="1"/>
              </w:rPr>
            </w:pPr>
          </w:p>
        </w:tc>
      </w:tr>
      <w:tr w:rsidR="0075768E" w14:paraId="2178F0D4" w14:textId="77777777">
        <w:trPr>
          <w:trHeight w:val="106"/>
        </w:trPr>
        <w:tc>
          <w:tcPr>
            <w:tcW w:w="1100" w:type="dxa"/>
            <w:vMerge w:val="restart"/>
            <w:vAlign w:val="bottom"/>
          </w:tcPr>
          <w:p w14:paraId="56F23649" w14:textId="77777777" w:rsidR="0075768E" w:rsidRDefault="00BC6249">
            <w:pPr>
              <w:rPr>
                <w:sz w:val="20"/>
                <w:szCs w:val="20"/>
              </w:rPr>
            </w:pPr>
            <w:r>
              <w:rPr>
                <w:rFonts w:ascii="Arial" w:eastAsia="Arial" w:hAnsi="Arial" w:cs="Arial"/>
                <w:i/>
                <w:iCs/>
                <w:sz w:val="24"/>
                <w:szCs w:val="24"/>
              </w:rPr>
              <w:t>HHID</w:t>
            </w:r>
            <w:r>
              <w:rPr>
                <w:rFonts w:ascii="Arial" w:eastAsia="Arial" w:hAnsi="Arial" w:cs="Arial"/>
                <w:sz w:val="24"/>
                <w:szCs w:val="24"/>
              </w:rPr>
              <w:t xml:space="preserve"> =</w:t>
            </w:r>
          </w:p>
        </w:tc>
        <w:tc>
          <w:tcPr>
            <w:tcW w:w="200" w:type="dxa"/>
            <w:tcBorders>
              <w:bottom w:val="single" w:sz="8" w:space="0" w:color="auto"/>
            </w:tcBorders>
            <w:vAlign w:val="bottom"/>
          </w:tcPr>
          <w:p w14:paraId="25196570" w14:textId="77777777" w:rsidR="0075768E" w:rsidRDefault="0075768E">
            <w:pPr>
              <w:rPr>
                <w:sz w:val="9"/>
                <w:szCs w:val="9"/>
              </w:rPr>
            </w:pPr>
          </w:p>
        </w:tc>
        <w:tc>
          <w:tcPr>
            <w:tcW w:w="560" w:type="dxa"/>
            <w:vMerge w:val="restart"/>
            <w:vAlign w:val="bottom"/>
          </w:tcPr>
          <w:p w14:paraId="5A554823" w14:textId="77777777" w:rsidR="0075768E" w:rsidRDefault="00BC6249">
            <w:pPr>
              <w:ind w:left="80"/>
              <w:rPr>
                <w:sz w:val="20"/>
                <w:szCs w:val="20"/>
              </w:rPr>
            </w:pPr>
            <w:r>
              <w:rPr>
                <w:rFonts w:ascii="Arial" w:eastAsia="Arial" w:hAnsi="Arial" w:cs="Arial"/>
                <w:sz w:val="24"/>
                <w:szCs w:val="24"/>
              </w:rPr>
              <w:t xml:space="preserve">+ </w:t>
            </w:r>
            <w:r>
              <w:rPr>
                <w:rFonts w:ascii="Arial" w:eastAsia="Arial" w:hAnsi="Arial" w:cs="Arial"/>
                <w:i/>
                <w:iCs/>
                <w:sz w:val="24"/>
                <w:szCs w:val="24"/>
              </w:rPr>
              <w:t>N</w:t>
            </w:r>
          </w:p>
        </w:tc>
        <w:tc>
          <w:tcPr>
            <w:tcW w:w="200" w:type="dxa"/>
            <w:vMerge/>
            <w:vAlign w:val="bottom"/>
          </w:tcPr>
          <w:p w14:paraId="14BD4760" w14:textId="77777777" w:rsidR="0075768E" w:rsidRDefault="0075768E">
            <w:pPr>
              <w:rPr>
                <w:sz w:val="9"/>
                <w:szCs w:val="9"/>
              </w:rPr>
            </w:pPr>
          </w:p>
        </w:tc>
        <w:tc>
          <w:tcPr>
            <w:tcW w:w="980" w:type="dxa"/>
            <w:gridSpan w:val="3"/>
            <w:vMerge w:val="restart"/>
            <w:vAlign w:val="bottom"/>
          </w:tcPr>
          <w:p w14:paraId="3C67ED7D" w14:textId="77777777" w:rsidR="0075768E" w:rsidRDefault="00BC6249">
            <w:pPr>
              <w:spacing w:line="485" w:lineRule="exact"/>
              <w:rPr>
                <w:sz w:val="20"/>
                <w:szCs w:val="20"/>
              </w:rPr>
            </w:pPr>
            <w:r>
              <w:rPr>
                <w:rFonts w:ascii="Arial" w:eastAsia="Arial" w:hAnsi="Arial" w:cs="Arial"/>
                <w:i/>
                <w:iCs/>
                <w:sz w:val="32"/>
                <w:szCs w:val="32"/>
                <w:vertAlign w:val="superscript"/>
              </w:rPr>
              <w:t>i</w:t>
            </w:r>
            <w:r>
              <w:rPr>
                <w:rFonts w:ascii="Arial" w:eastAsia="Arial" w:hAnsi="Arial" w:cs="Arial"/>
                <w:sz w:val="31"/>
                <w:szCs w:val="31"/>
                <w:vertAlign w:val="superscript"/>
              </w:rPr>
              <w:t>=1</w:t>
            </w:r>
            <w:r>
              <w:rPr>
                <w:rFonts w:ascii="Arial" w:eastAsia="Arial" w:hAnsi="Arial" w:cs="Arial"/>
                <w:i/>
                <w:iCs/>
                <w:sz w:val="47"/>
                <w:szCs w:val="47"/>
                <w:vertAlign w:val="subscript"/>
              </w:rPr>
              <w:t>N</w:t>
            </w:r>
            <w:r>
              <w:rPr>
                <w:rFonts w:ascii="Arial" w:eastAsia="Arial" w:hAnsi="Arial" w:cs="Arial"/>
                <w:i/>
                <w:iCs/>
                <w:sz w:val="15"/>
                <w:szCs w:val="15"/>
              </w:rPr>
              <w:t xml:space="preserve"> N</w:t>
            </w:r>
          </w:p>
        </w:tc>
        <w:tc>
          <w:tcPr>
            <w:tcW w:w="0" w:type="dxa"/>
            <w:vAlign w:val="bottom"/>
          </w:tcPr>
          <w:p w14:paraId="7A0EB66A" w14:textId="77777777" w:rsidR="0075768E" w:rsidRDefault="0075768E">
            <w:pPr>
              <w:rPr>
                <w:sz w:val="1"/>
                <w:szCs w:val="1"/>
              </w:rPr>
            </w:pPr>
          </w:p>
        </w:tc>
      </w:tr>
      <w:tr w:rsidR="0075768E" w14:paraId="432EF2F1" w14:textId="77777777">
        <w:trPr>
          <w:trHeight w:val="358"/>
        </w:trPr>
        <w:tc>
          <w:tcPr>
            <w:tcW w:w="1100" w:type="dxa"/>
            <w:vMerge/>
            <w:vAlign w:val="bottom"/>
          </w:tcPr>
          <w:p w14:paraId="37BBB348" w14:textId="77777777" w:rsidR="0075768E" w:rsidRDefault="0075768E">
            <w:pPr>
              <w:rPr>
                <w:sz w:val="24"/>
                <w:szCs w:val="24"/>
              </w:rPr>
            </w:pPr>
          </w:p>
        </w:tc>
        <w:tc>
          <w:tcPr>
            <w:tcW w:w="200" w:type="dxa"/>
            <w:vAlign w:val="bottom"/>
          </w:tcPr>
          <w:p w14:paraId="36D9A8D3" w14:textId="77777777" w:rsidR="0075768E" w:rsidRDefault="00BC6249">
            <w:pPr>
              <w:spacing w:line="266" w:lineRule="exact"/>
              <w:rPr>
                <w:sz w:val="20"/>
                <w:szCs w:val="20"/>
              </w:rPr>
            </w:pPr>
            <w:r>
              <w:rPr>
                <w:rFonts w:ascii="Arial" w:eastAsia="Arial" w:hAnsi="Arial" w:cs="Arial"/>
                <w:i/>
                <w:iCs/>
                <w:sz w:val="24"/>
                <w:szCs w:val="24"/>
              </w:rPr>
              <w:t>N</w:t>
            </w:r>
          </w:p>
        </w:tc>
        <w:tc>
          <w:tcPr>
            <w:tcW w:w="560" w:type="dxa"/>
            <w:vMerge/>
            <w:vAlign w:val="bottom"/>
          </w:tcPr>
          <w:p w14:paraId="572E6E0F" w14:textId="77777777" w:rsidR="0075768E" w:rsidRDefault="0075768E">
            <w:pPr>
              <w:rPr>
                <w:sz w:val="24"/>
                <w:szCs w:val="24"/>
              </w:rPr>
            </w:pPr>
          </w:p>
        </w:tc>
        <w:tc>
          <w:tcPr>
            <w:tcW w:w="200" w:type="dxa"/>
            <w:vMerge/>
            <w:vAlign w:val="bottom"/>
          </w:tcPr>
          <w:p w14:paraId="2B411343" w14:textId="77777777" w:rsidR="0075768E" w:rsidRDefault="0075768E">
            <w:pPr>
              <w:rPr>
                <w:sz w:val="24"/>
                <w:szCs w:val="24"/>
              </w:rPr>
            </w:pPr>
          </w:p>
        </w:tc>
        <w:tc>
          <w:tcPr>
            <w:tcW w:w="980" w:type="dxa"/>
            <w:gridSpan w:val="3"/>
            <w:vMerge/>
            <w:vAlign w:val="bottom"/>
          </w:tcPr>
          <w:p w14:paraId="7A8CB4B2" w14:textId="77777777" w:rsidR="0075768E" w:rsidRDefault="0075768E">
            <w:pPr>
              <w:rPr>
                <w:sz w:val="24"/>
                <w:szCs w:val="24"/>
              </w:rPr>
            </w:pPr>
          </w:p>
        </w:tc>
        <w:tc>
          <w:tcPr>
            <w:tcW w:w="0" w:type="dxa"/>
            <w:vAlign w:val="bottom"/>
          </w:tcPr>
          <w:p w14:paraId="02FD1C2F" w14:textId="77777777" w:rsidR="0075768E" w:rsidRDefault="0075768E">
            <w:pPr>
              <w:rPr>
                <w:sz w:val="1"/>
                <w:szCs w:val="1"/>
              </w:rPr>
            </w:pPr>
          </w:p>
        </w:tc>
      </w:tr>
    </w:tbl>
    <w:p w14:paraId="7B2AE669"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13184" behindDoc="1" locked="0" layoutInCell="0" allowOverlap="1" wp14:anchorId="44077948" wp14:editId="6DC487FC">
                <wp:simplePos x="0" y="0"/>
                <wp:positionH relativeFrom="column">
                  <wp:posOffset>3248660</wp:posOffset>
                </wp:positionH>
                <wp:positionV relativeFrom="paragraph">
                  <wp:posOffset>-237490</wp:posOffset>
                </wp:positionV>
                <wp:extent cx="74612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461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70E8324" id="Shape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55.8pt,-18.7pt" to="314.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" o:allowincell="f" filled="t" strokeweight=".14039mm">
                <v:stroke joinstyle="miter"/>
                <o:lock v:ext="edit" shapetype="f"/>
              </v:line>
            </w:pict>
          </mc:Fallback>
        </mc:AlternateContent>
      </w:r>
    </w:p>
    <w:p w14:paraId="37D63957" w14:textId="77777777" w:rsidR="0075768E" w:rsidRDefault="0075768E">
      <w:pPr>
        <w:spacing w:line="123" w:lineRule="exact"/>
        <w:rPr>
          <w:sz w:val="20"/>
          <w:szCs w:val="20"/>
        </w:rPr>
      </w:pPr>
    </w:p>
    <w:p w14:paraId="3062875D" w14:textId="77777777" w:rsidR="0075768E" w:rsidRPr="008C5B6C" w:rsidRDefault="00BC6249">
      <w:pPr>
        <w:spacing w:line="423" w:lineRule="auto"/>
        <w:ind w:left="260" w:firstLine="850"/>
        <w:jc w:val="both"/>
        <w:rPr>
          <w:sz w:val="20"/>
          <w:szCs w:val="20"/>
          <w:lang w:val="pt-BR"/>
        </w:rPr>
      </w:pPr>
      <w:r w:rsidRPr="008C5B6C">
        <w:rPr>
          <w:rFonts w:ascii="Arial" w:eastAsia="Arial" w:hAnsi="Arial" w:cs="Arial"/>
          <w:sz w:val="24"/>
          <w:szCs w:val="24"/>
          <w:lang w:val="pt-BR"/>
        </w:rPr>
        <w:t xml:space="preserve">A Figura 1 demonstra a evolução número de instituições bancárias por </w:t>
      </w:r>
      <w:proofErr w:type="spellStart"/>
      <w:r w:rsidRPr="008C5B6C">
        <w:rPr>
          <w:rFonts w:ascii="Arial" w:eastAsia="Arial" w:hAnsi="Arial" w:cs="Arial"/>
          <w:sz w:val="24"/>
          <w:szCs w:val="24"/>
          <w:lang w:val="pt-BR"/>
        </w:rPr>
        <w:t>seg-mento</w:t>
      </w:r>
      <w:proofErr w:type="spellEnd"/>
      <w:r w:rsidRPr="008C5B6C">
        <w:rPr>
          <w:rFonts w:ascii="Arial" w:eastAsia="Arial" w:hAnsi="Arial" w:cs="Arial"/>
          <w:sz w:val="24"/>
          <w:szCs w:val="24"/>
          <w:lang w:val="pt-BR"/>
        </w:rPr>
        <w:t xml:space="preserve"> entre 1978 à 2019, podendo ser visualizada uma mudança na composição da estrutura, com significativo aumento de instituições aderindo a modalidades de</w:t>
      </w:r>
    </w:p>
    <w:p w14:paraId="4EEFBC92" w14:textId="77777777" w:rsidR="0075768E" w:rsidRPr="008C5B6C" w:rsidRDefault="0075768E">
      <w:pPr>
        <w:rPr>
          <w:lang w:val="pt-BR"/>
        </w:rPr>
        <w:sectPr w:rsidR="0075768E" w:rsidRPr="008C5B6C">
          <w:type w:val="continuous"/>
          <w:pgSz w:w="11900" w:h="16838"/>
          <w:pgMar w:top="991" w:right="1106" w:bottom="189" w:left="1440" w:header="0" w:footer="0" w:gutter="0"/>
          <w:cols w:space="720" w:equalWidth="0">
            <w:col w:w="9360"/>
          </w:cols>
        </w:sectPr>
      </w:pPr>
    </w:p>
    <w:p w14:paraId="5E22194F" w14:textId="77777777" w:rsidR="0075768E" w:rsidRPr="008C5B6C" w:rsidRDefault="00BC6249">
      <w:pPr>
        <w:ind w:left="9060"/>
        <w:rPr>
          <w:sz w:val="20"/>
          <w:szCs w:val="20"/>
          <w:lang w:val="pt-BR"/>
        </w:rPr>
      </w:pPr>
      <w:r w:rsidRPr="008C5B6C">
        <w:rPr>
          <w:rFonts w:ascii="Arial" w:eastAsia="Arial" w:hAnsi="Arial" w:cs="Arial"/>
          <w:sz w:val="23"/>
          <w:szCs w:val="23"/>
          <w:lang w:val="pt-BR"/>
        </w:rPr>
        <w:lastRenderedPageBreak/>
        <w:t>15</w:t>
      </w:r>
    </w:p>
    <w:p w14:paraId="5D31D798" w14:textId="77777777" w:rsidR="0075768E" w:rsidRPr="008C5B6C" w:rsidRDefault="0075768E">
      <w:pPr>
        <w:spacing w:line="200" w:lineRule="exact"/>
        <w:rPr>
          <w:sz w:val="20"/>
          <w:szCs w:val="20"/>
          <w:lang w:val="pt-BR"/>
        </w:rPr>
      </w:pPr>
    </w:p>
    <w:p w14:paraId="5C28D1A3" w14:textId="77777777" w:rsidR="0075768E" w:rsidRPr="008C5B6C" w:rsidRDefault="0075768E">
      <w:pPr>
        <w:spacing w:line="227" w:lineRule="exact"/>
        <w:rPr>
          <w:sz w:val="20"/>
          <w:szCs w:val="20"/>
          <w:lang w:val="pt-BR"/>
        </w:rPr>
      </w:pPr>
    </w:p>
    <w:p w14:paraId="24FF37E1" w14:textId="77777777" w:rsidR="0075768E" w:rsidRPr="008C5B6C" w:rsidRDefault="00BC6249">
      <w:pPr>
        <w:ind w:left="360"/>
        <w:rPr>
          <w:sz w:val="20"/>
          <w:szCs w:val="20"/>
          <w:lang w:val="pt-BR"/>
        </w:rPr>
      </w:pPr>
      <w:r w:rsidRPr="008C5B6C">
        <w:rPr>
          <w:rFonts w:ascii="Arial" w:eastAsia="Arial" w:hAnsi="Arial" w:cs="Arial"/>
          <w:lang w:val="pt-BR"/>
        </w:rPr>
        <w:t>Tabela 2 – Composição por tipo de iniciativa no setor bancário brasileiro — Dezembro 2019</w:t>
      </w:r>
    </w:p>
    <w:p w14:paraId="6E0F6829"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14208" behindDoc="1" locked="0" layoutInCell="0" allowOverlap="1" wp14:anchorId="27A1BDAB" wp14:editId="02F60AFD">
                <wp:simplePos x="0" y="0"/>
                <wp:positionH relativeFrom="column">
                  <wp:posOffset>164465</wp:posOffset>
                </wp:positionH>
                <wp:positionV relativeFrom="paragraph">
                  <wp:posOffset>154940</wp:posOffset>
                </wp:positionV>
                <wp:extent cx="462343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23435"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00BEE7AB" id="Shape 3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2.95pt,12.2pt" to="377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" o:allowincell="f" filled="t" strokeweight=".33019mm">
                <v:stroke joinstyle="miter"/>
                <o:lock v:ext="edit" shapetype="f"/>
              </v:line>
            </w:pict>
          </mc:Fallback>
        </mc:AlternateContent>
      </w:r>
    </w:p>
    <w:p w14:paraId="601BDA4A" w14:textId="77777777" w:rsidR="0075768E" w:rsidRPr="008C5B6C" w:rsidRDefault="0075768E">
      <w:pPr>
        <w:spacing w:line="278" w:lineRule="exact"/>
        <w:rPr>
          <w:sz w:val="20"/>
          <w:szCs w:val="20"/>
          <w:lang w:val="pt-BR"/>
        </w:rPr>
      </w:pPr>
    </w:p>
    <w:tbl>
      <w:tblPr>
        <w:tblW w:w="0" w:type="auto"/>
        <w:tblInd w:w="260" w:type="dxa"/>
        <w:tblLayout w:type="fixed"/>
        <w:tblCellMar>
          <w:left w:w="0" w:type="dxa"/>
          <w:right w:w="0" w:type="dxa"/>
        </w:tblCellMar>
        <w:tblLook w:val="04A0" w:firstRow="1" w:lastRow="0" w:firstColumn="1" w:lastColumn="0" w:noHBand="0" w:noVBand="1"/>
      </w:tblPr>
      <w:tblGrid>
        <w:gridCol w:w="1280"/>
        <w:gridCol w:w="6000"/>
        <w:gridCol w:w="40"/>
      </w:tblGrid>
      <w:tr w:rsidR="0075768E" w14:paraId="63BCC231" w14:textId="77777777">
        <w:trPr>
          <w:trHeight w:val="246"/>
        </w:trPr>
        <w:tc>
          <w:tcPr>
            <w:tcW w:w="1280" w:type="dxa"/>
            <w:vAlign w:val="bottom"/>
          </w:tcPr>
          <w:p w14:paraId="27922A37" w14:textId="77777777" w:rsidR="0075768E" w:rsidRDefault="00BC6249">
            <w:pPr>
              <w:ind w:left="120"/>
              <w:rPr>
                <w:sz w:val="20"/>
                <w:szCs w:val="20"/>
              </w:rPr>
            </w:pPr>
            <w:r>
              <w:rPr>
                <w:rFonts w:ascii="Arial" w:eastAsia="Arial" w:hAnsi="Arial" w:cs="Arial"/>
                <w:sz w:val="20"/>
                <w:szCs w:val="20"/>
              </w:rPr>
              <w:t>Tipo</w:t>
            </w:r>
          </w:p>
        </w:tc>
        <w:tc>
          <w:tcPr>
            <w:tcW w:w="6020" w:type="dxa"/>
            <w:gridSpan w:val="2"/>
            <w:vAlign w:val="bottom"/>
          </w:tcPr>
          <w:p w14:paraId="2D6A57F3" w14:textId="77777777" w:rsidR="0075768E" w:rsidRDefault="00BC6249">
            <w:pPr>
              <w:ind w:left="2480"/>
              <w:rPr>
                <w:sz w:val="20"/>
                <w:szCs w:val="20"/>
              </w:rPr>
            </w:pPr>
            <w:r>
              <w:rPr>
                <w:rFonts w:ascii="Arial" w:eastAsia="Arial" w:hAnsi="Arial" w:cs="Arial"/>
                <w:sz w:val="20"/>
                <w:szCs w:val="20"/>
              </w:rPr>
              <w:t>Participação</w:t>
            </w:r>
          </w:p>
        </w:tc>
      </w:tr>
      <w:tr w:rsidR="0075768E" w14:paraId="4F86CBC2" w14:textId="77777777">
        <w:trPr>
          <w:trHeight w:val="57"/>
        </w:trPr>
        <w:tc>
          <w:tcPr>
            <w:tcW w:w="1280" w:type="dxa"/>
            <w:tcBorders>
              <w:bottom w:val="single" w:sz="8" w:space="0" w:color="auto"/>
            </w:tcBorders>
            <w:vAlign w:val="bottom"/>
          </w:tcPr>
          <w:p w14:paraId="5B72C57D" w14:textId="77777777" w:rsidR="0075768E" w:rsidRDefault="0075768E">
            <w:pPr>
              <w:rPr>
                <w:sz w:val="4"/>
                <w:szCs w:val="4"/>
              </w:rPr>
            </w:pPr>
          </w:p>
        </w:tc>
        <w:tc>
          <w:tcPr>
            <w:tcW w:w="6000" w:type="dxa"/>
            <w:tcBorders>
              <w:bottom w:val="single" w:sz="8" w:space="0" w:color="auto"/>
            </w:tcBorders>
            <w:vAlign w:val="bottom"/>
          </w:tcPr>
          <w:p w14:paraId="5D0F37A2" w14:textId="77777777" w:rsidR="0075768E" w:rsidRDefault="0075768E">
            <w:pPr>
              <w:rPr>
                <w:sz w:val="4"/>
                <w:szCs w:val="4"/>
              </w:rPr>
            </w:pPr>
          </w:p>
        </w:tc>
        <w:tc>
          <w:tcPr>
            <w:tcW w:w="40" w:type="dxa"/>
            <w:vAlign w:val="bottom"/>
          </w:tcPr>
          <w:p w14:paraId="2BD618EB" w14:textId="77777777" w:rsidR="0075768E" w:rsidRDefault="0075768E">
            <w:pPr>
              <w:rPr>
                <w:sz w:val="4"/>
                <w:szCs w:val="4"/>
              </w:rPr>
            </w:pPr>
          </w:p>
        </w:tc>
      </w:tr>
      <w:tr w:rsidR="0075768E" w14:paraId="7B6FF3D4" w14:textId="77777777">
        <w:trPr>
          <w:trHeight w:val="275"/>
        </w:trPr>
        <w:tc>
          <w:tcPr>
            <w:tcW w:w="1280" w:type="dxa"/>
            <w:vAlign w:val="bottom"/>
          </w:tcPr>
          <w:p w14:paraId="0143A9E5" w14:textId="77777777" w:rsidR="0075768E" w:rsidRDefault="00BC6249">
            <w:pPr>
              <w:ind w:left="120"/>
              <w:rPr>
                <w:sz w:val="20"/>
                <w:szCs w:val="20"/>
              </w:rPr>
            </w:pPr>
            <w:r>
              <w:rPr>
                <w:rFonts w:ascii="Arial" w:eastAsia="Arial" w:hAnsi="Arial" w:cs="Arial"/>
                <w:sz w:val="20"/>
                <w:szCs w:val="20"/>
              </w:rPr>
              <w:t>Privado</w:t>
            </w:r>
          </w:p>
        </w:tc>
        <w:tc>
          <w:tcPr>
            <w:tcW w:w="6000" w:type="dxa"/>
            <w:vAlign w:val="bottom"/>
          </w:tcPr>
          <w:p w14:paraId="1BD9768F" w14:textId="77777777" w:rsidR="0075768E" w:rsidRDefault="00BC6249">
            <w:pPr>
              <w:ind w:left="2480"/>
              <w:rPr>
                <w:sz w:val="20"/>
                <w:szCs w:val="20"/>
              </w:rPr>
            </w:pPr>
            <w:r>
              <w:rPr>
                <w:rFonts w:ascii="Arial" w:eastAsia="Arial" w:hAnsi="Arial" w:cs="Arial"/>
                <w:sz w:val="20"/>
                <w:szCs w:val="20"/>
              </w:rPr>
              <w:t>93%</w:t>
            </w:r>
          </w:p>
        </w:tc>
        <w:tc>
          <w:tcPr>
            <w:tcW w:w="40" w:type="dxa"/>
            <w:vAlign w:val="bottom"/>
          </w:tcPr>
          <w:p w14:paraId="00A6008E" w14:textId="77777777" w:rsidR="0075768E" w:rsidRDefault="0075768E">
            <w:pPr>
              <w:rPr>
                <w:sz w:val="23"/>
                <w:szCs w:val="23"/>
              </w:rPr>
            </w:pPr>
          </w:p>
        </w:tc>
      </w:tr>
      <w:tr w:rsidR="0075768E" w14:paraId="6CA16FE8" w14:textId="77777777">
        <w:trPr>
          <w:trHeight w:val="246"/>
        </w:trPr>
        <w:tc>
          <w:tcPr>
            <w:tcW w:w="1280" w:type="dxa"/>
            <w:vAlign w:val="bottom"/>
          </w:tcPr>
          <w:p w14:paraId="10EA02F8" w14:textId="77777777" w:rsidR="0075768E" w:rsidRDefault="00BC6249">
            <w:pPr>
              <w:ind w:left="120"/>
              <w:rPr>
                <w:sz w:val="20"/>
                <w:szCs w:val="20"/>
              </w:rPr>
            </w:pPr>
            <w:r>
              <w:rPr>
                <w:rFonts w:ascii="Arial" w:eastAsia="Arial" w:hAnsi="Arial" w:cs="Arial"/>
                <w:sz w:val="20"/>
                <w:szCs w:val="20"/>
              </w:rPr>
              <w:t>Público</w:t>
            </w:r>
          </w:p>
        </w:tc>
        <w:tc>
          <w:tcPr>
            <w:tcW w:w="6000" w:type="dxa"/>
            <w:vAlign w:val="bottom"/>
          </w:tcPr>
          <w:p w14:paraId="7C809D8F" w14:textId="77777777" w:rsidR="0075768E" w:rsidRDefault="00BC6249">
            <w:pPr>
              <w:ind w:left="2480"/>
              <w:rPr>
                <w:sz w:val="20"/>
                <w:szCs w:val="20"/>
              </w:rPr>
            </w:pPr>
            <w:r>
              <w:rPr>
                <w:rFonts w:ascii="Arial" w:eastAsia="Arial" w:hAnsi="Arial" w:cs="Arial"/>
                <w:sz w:val="20"/>
                <w:szCs w:val="20"/>
              </w:rPr>
              <w:t>7%</w:t>
            </w:r>
          </w:p>
        </w:tc>
        <w:tc>
          <w:tcPr>
            <w:tcW w:w="40" w:type="dxa"/>
            <w:vAlign w:val="bottom"/>
          </w:tcPr>
          <w:p w14:paraId="6D29835D" w14:textId="77777777" w:rsidR="0075768E" w:rsidRDefault="0075768E">
            <w:pPr>
              <w:rPr>
                <w:sz w:val="21"/>
                <w:szCs w:val="21"/>
              </w:rPr>
            </w:pPr>
          </w:p>
        </w:tc>
      </w:tr>
      <w:tr w:rsidR="0075768E" w14:paraId="5BB2EAB1" w14:textId="77777777">
        <w:trPr>
          <w:trHeight w:val="57"/>
        </w:trPr>
        <w:tc>
          <w:tcPr>
            <w:tcW w:w="1280" w:type="dxa"/>
            <w:tcBorders>
              <w:bottom w:val="single" w:sz="8" w:space="0" w:color="auto"/>
            </w:tcBorders>
            <w:vAlign w:val="bottom"/>
          </w:tcPr>
          <w:p w14:paraId="084F117E" w14:textId="77777777" w:rsidR="0075768E" w:rsidRDefault="0075768E">
            <w:pPr>
              <w:rPr>
                <w:sz w:val="4"/>
                <w:szCs w:val="4"/>
              </w:rPr>
            </w:pPr>
          </w:p>
        </w:tc>
        <w:tc>
          <w:tcPr>
            <w:tcW w:w="6000" w:type="dxa"/>
            <w:tcBorders>
              <w:bottom w:val="single" w:sz="8" w:space="0" w:color="auto"/>
            </w:tcBorders>
            <w:vAlign w:val="bottom"/>
          </w:tcPr>
          <w:p w14:paraId="5C5ECC23" w14:textId="77777777" w:rsidR="0075768E" w:rsidRDefault="0075768E">
            <w:pPr>
              <w:rPr>
                <w:sz w:val="4"/>
                <w:szCs w:val="4"/>
              </w:rPr>
            </w:pPr>
          </w:p>
        </w:tc>
        <w:tc>
          <w:tcPr>
            <w:tcW w:w="40" w:type="dxa"/>
            <w:vAlign w:val="bottom"/>
          </w:tcPr>
          <w:p w14:paraId="3BCA51DA" w14:textId="77777777" w:rsidR="0075768E" w:rsidRDefault="0075768E">
            <w:pPr>
              <w:rPr>
                <w:sz w:val="4"/>
                <w:szCs w:val="4"/>
              </w:rPr>
            </w:pPr>
          </w:p>
        </w:tc>
      </w:tr>
      <w:tr w:rsidR="0075768E" w:rsidRPr="008C5B6C" w14:paraId="13F749FC" w14:textId="77777777">
        <w:trPr>
          <w:trHeight w:val="270"/>
        </w:trPr>
        <w:tc>
          <w:tcPr>
            <w:tcW w:w="1280" w:type="dxa"/>
            <w:vAlign w:val="bottom"/>
          </w:tcPr>
          <w:p w14:paraId="79E2619D" w14:textId="77777777" w:rsidR="0075768E" w:rsidRDefault="0075768E">
            <w:pPr>
              <w:rPr>
                <w:sz w:val="23"/>
                <w:szCs w:val="23"/>
              </w:rPr>
            </w:pPr>
          </w:p>
        </w:tc>
        <w:tc>
          <w:tcPr>
            <w:tcW w:w="6020" w:type="dxa"/>
            <w:gridSpan w:val="2"/>
            <w:vAlign w:val="bottom"/>
          </w:tcPr>
          <w:p w14:paraId="7CC7B1A7" w14:textId="77777777" w:rsidR="0075768E" w:rsidRPr="008C5B6C" w:rsidRDefault="00BC6249">
            <w:pPr>
              <w:ind w:left="480"/>
              <w:rPr>
                <w:sz w:val="20"/>
                <w:szCs w:val="20"/>
                <w:lang w:val="pt-BR"/>
              </w:rPr>
            </w:pPr>
            <w:r w:rsidRPr="008C5B6C">
              <w:rPr>
                <w:rFonts w:ascii="Arial" w:eastAsia="Arial" w:hAnsi="Arial" w:cs="Arial"/>
                <w:w w:val="98"/>
                <w:sz w:val="20"/>
                <w:szCs w:val="20"/>
                <w:lang w:val="pt-BR"/>
              </w:rPr>
              <w:t>Fonte</w:t>
            </w:r>
            <w:proofErr w:type="gramStart"/>
            <w:r w:rsidRPr="008C5B6C">
              <w:rPr>
                <w:rFonts w:ascii="Arial" w:eastAsia="Arial" w:hAnsi="Arial" w:cs="Arial"/>
                <w:w w:val="98"/>
                <w:sz w:val="20"/>
                <w:szCs w:val="20"/>
                <w:lang w:val="pt-BR"/>
              </w:rPr>
              <w:t>:</w:t>
            </w:r>
            <w:r w:rsidRPr="008C5B6C">
              <w:rPr>
                <w:rFonts w:ascii="Arial" w:eastAsia="Arial" w:hAnsi="Arial" w:cs="Arial"/>
                <w:w w:val="98"/>
                <w:sz w:val="21"/>
                <w:szCs w:val="21"/>
                <w:lang w:val="pt-BR"/>
              </w:rPr>
              <w:t xml:space="preserve"> :</w:t>
            </w:r>
            <w:proofErr w:type="gramEnd"/>
            <w:r w:rsidRPr="008C5B6C">
              <w:rPr>
                <w:rFonts w:ascii="Arial" w:eastAsia="Arial" w:hAnsi="Arial" w:cs="Arial"/>
                <w:w w:val="98"/>
                <w:sz w:val="20"/>
                <w:szCs w:val="20"/>
                <w:lang w:val="pt-BR"/>
              </w:rPr>
              <w:t xml:space="preserve"> Desenvolvido pelo autor, com dados do Banco Central</w:t>
            </w:r>
          </w:p>
        </w:tc>
      </w:tr>
    </w:tbl>
    <w:p w14:paraId="10DDF4D5" w14:textId="77777777" w:rsidR="0075768E" w:rsidRPr="008C5B6C" w:rsidRDefault="0075768E">
      <w:pPr>
        <w:spacing w:line="200" w:lineRule="exact"/>
        <w:rPr>
          <w:sz w:val="20"/>
          <w:szCs w:val="20"/>
          <w:lang w:val="pt-BR"/>
        </w:rPr>
      </w:pPr>
    </w:p>
    <w:p w14:paraId="2E065045" w14:textId="77777777" w:rsidR="0075768E" w:rsidRPr="008C5B6C" w:rsidRDefault="0075768E">
      <w:pPr>
        <w:spacing w:line="200" w:lineRule="exact"/>
        <w:rPr>
          <w:sz w:val="20"/>
          <w:szCs w:val="20"/>
          <w:lang w:val="pt-BR"/>
        </w:rPr>
      </w:pPr>
    </w:p>
    <w:p w14:paraId="43422615" w14:textId="77777777" w:rsidR="0075768E" w:rsidRPr="008C5B6C" w:rsidRDefault="0075768E">
      <w:pPr>
        <w:spacing w:line="208" w:lineRule="exact"/>
        <w:rPr>
          <w:sz w:val="20"/>
          <w:szCs w:val="20"/>
          <w:lang w:val="pt-BR"/>
        </w:rPr>
      </w:pPr>
    </w:p>
    <w:p w14:paraId="5BBBC440" w14:textId="77777777" w:rsidR="0075768E" w:rsidRPr="008C5B6C" w:rsidRDefault="00BC6249">
      <w:pPr>
        <w:spacing w:line="372" w:lineRule="auto"/>
        <w:ind w:left="260"/>
        <w:jc w:val="both"/>
        <w:rPr>
          <w:sz w:val="20"/>
          <w:szCs w:val="20"/>
          <w:lang w:val="pt-BR"/>
        </w:rPr>
      </w:pPr>
      <w:proofErr w:type="gramStart"/>
      <w:r w:rsidRPr="008C5B6C">
        <w:rPr>
          <w:rFonts w:ascii="Arial" w:eastAsia="Arial" w:hAnsi="Arial" w:cs="Arial"/>
          <w:sz w:val="24"/>
          <w:szCs w:val="24"/>
          <w:lang w:val="pt-BR"/>
        </w:rPr>
        <w:t>múltiplas</w:t>
      </w:r>
      <w:proofErr w:type="gramEnd"/>
      <w:r w:rsidRPr="008C5B6C">
        <w:rPr>
          <w:rFonts w:ascii="Arial" w:eastAsia="Arial" w:hAnsi="Arial" w:cs="Arial"/>
          <w:sz w:val="24"/>
          <w:szCs w:val="24"/>
          <w:lang w:val="pt-BR"/>
        </w:rPr>
        <w:t xml:space="preserve"> carteiras</w:t>
      </w:r>
      <w:r w:rsidRPr="008C5B6C">
        <w:rPr>
          <w:rFonts w:ascii="Arial" w:eastAsia="Arial" w:hAnsi="Arial" w:cs="Arial"/>
          <w:sz w:val="31"/>
          <w:szCs w:val="31"/>
          <w:lang w:val="pt-BR"/>
        </w:rPr>
        <w:t xml:space="preserve"> </w:t>
      </w:r>
      <w:r w:rsidRPr="008C5B6C">
        <w:rPr>
          <w:rFonts w:ascii="Arial" w:eastAsia="Arial" w:hAnsi="Arial" w:cs="Arial"/>
          <w:sz w:val="31"/>
          <w:szCs w:val="31"/>
          <w:vertAlign w:val="superscript"/>
          <w:lang w:val="pt-BR"/>
        </w:rPr>
        <w:t>3</w:t>
      </w:r>
      <w:r w:rsidRPr="008C5B6C">
        <w:rPr>
          <w:rFonts w:ascii="Arial" w:eastAsia="Arial" w:hAnsi="Arial" w:cs="Arial"/>
          <w:sz w:val="24"/>
          <w:szCs w:val="24"/>
          <w:lang w:val="pt-BR"/>
        </w:rPr>
        <w:t xml:space="preserve"> e redução de instituições que operam exclusivamente com carteira comercial e exclusivamente com carteira de investimento.</w:t>
      </w:r>
    </w:p>
    <w:p w14:paraId="4D64B62C" w14:textId="77777777" w:rsidR="0075768E" w:rsidRPr="008C5B6C" w:rsidRDefault="0075768E">
      <w:pPr>
        <w:spacing w:line="108" w:lineRule="exact"/>
        <w:rPr>
          <w:sz w:val="20"/>
          <w:szCs w:val="20"/>
          <w:lang w:val="pt-BR"/>
        </w:rPr>
      </w:pPr>
    </w:p>
    <w:p w14:paraId="2BAD978B"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Alguns dos efeitos da abertura comercial-financeira e das modificações na estrutura bancária provenientes das medidas governamentais foram o aumento da participação de instituições estrangeiras no país e, um consistente processo de fusões e aquisições, de ambas as origens de capital, que resultou em considerável elevação do grau de concentração (CAMARGO, 2009).</w:t>
      </w:r>
    </w:p>
    <w:p w14:paraId="3D9B7601" w14:textId="77777777" w:rsidR="0075768E" w:rsidRPr="008C5B6C" w:rsidRDefault="0075768E">
      <w:pPr>
        <w:spacing w:line="101" w:lineRule="exact"/>
        <w:rPr>
          <w:sz w:val="20"/>
          <w:szCs w:val="20"/>
          <w:lang w:val="pt-BR"/>
        </w:rPr>
      </w:pPr>
    </w:p>
    <w:p w14:paraId="100ADB49" w14:textId="77777777" w:rsidR="0075768E" w:rsidRPr="008C5B6C" w:rsidRDefault="00BC6249">
      <w:pPr>
        <w:spacing w:line="440" w:lineRule="auto"/>
        <w:ind w:left="260" w:firstLine="850"/>
        <w:jc w:val="both"/>
        <w:rPr>
          <w:sz w:val="20"/>
          <w:szCs w:val="20"/>
          <w:lang w:val="pt-BR"/>
        </w:rPr>
      </w:pPr>
      <w:r w:rsidRPr="008C5B6C">
        <w:rPr>
          <w:rFonts w:ascii="Arial" w:eastAsia="Arial" w:hAnsi="Arial" w:cs="Arial"/>
          <w:sz w:val="23"/>
          <w:szCs w:val="23"/>
          <w:lang w:val="pt-BR"/>
        </w:rPr>
        <w:t>A observação sobre o aumento da concentração bancária no Brasil realizada por Camargo (2009) pode ser visualizada na Figura 2. Entre as metades das décadas de 1980 e 1990, com redução da concentração, levando em consideração o número de instituições. Esse cenário passou se inverter a partir de 1994, chegando em 2019 a um nível aproximado ao observado no início da década de 1980.</w:t>
      </w:r>
    </w:p>
    <w:p w14:paraId="0B8B279C" w14:textId="77777777" w:rsidR="0075768E" w:rsidRPr="008C5B6C" w:rsidRDefault="0075768E">
      <w:pPr>
        <w:spacing w:line="86" w:lineRule="exact"/>
        <w:rPr>
          <w:sz w:val="20"/>
          <w:szCs w:val="20"/>
          <w:lang w:val="pt-BR"/>
        </w:rPr>
      </w:pPr>
    </w:p>
    <w:p w14:paraId="747B45F7" w14:textId="77777777" w:rsidR="0075768E" w:rsidRPr="008C5B6C" w:rsidRDefault="00BC6249">
      <w:pPr>
        <w:spacing w:line="419" w:lineRule="auto"/>
        <w:ind w:left="260" w:firstLine="858"/>
        <w:jc w:val="both"/>
        <w:rPr>
          <w:sz w:val="20"/>
          <w:szCs w:val="20"/>
          <w:lang w:val="pt-BR"/>
        </w:rPr>
      </w:pPr>
      <w:r w:rsidRPr="008C5B6C">
        <w:rPr>
          <w:rFonts w:ascii="Arial" w:eastAsia="Arial" w:hAnsi="Arial" w:cs="Arial"/>
          <w:sz w:val="24"/>
          <w:szCs w:val="24"/>
          <w:lang w:val="pt-BR"/>
        </w:rPr>
        <w:t xml:space="preserve">De acordo com </w:t>
      </w:r>
      <w:proofErr w:type="spellStart"/>
      <w:r w:rsidRPr="008C5B6C">
        <w:rPr>
          <w:rFonts w:ascii="Arial" w:eastAsia="Arial" w:hAnsi="Arial" w:cs="Arial"/>
          <w:sz w:val="24"/>
          <w:szCs w:val="24"/>
          <w:lang w:val="pt-BR"/>
        </w:rPr>
        <w:t>Strachman</w:t>
      </w:r>
      <w:proofErr w:type="spellEnd"/>
      <w:r w:rsidRPr="008C5B6C">
        <w:rPr>
          <w:rFonts w:ascii="Arial" w:eastAsia="Arial" w:hAnsi="Arial" w:cs="Arial"/>
          <w:sz w:val="24"/>
          <w:szCs w:val="24"/>
          <w:lang w:val="pt-BR"/>
        </w:rPr>
        <w:t xml:space="preserve"> e Vasconcelos apud Camargo (2009), o aumento da concentração bancária pode ser prejudicial ao crescimento econômico, uma vez que, com maior participação de mercado, as instituições bancárias acabam por obter a prerrogativa de determinar seus preços, comportamento este observado em Klein (1971).</w:t>
      </w:r>
    </w:p>
    <w:p w14:paraId="3837FAB5" w14:textId="77777777" w:rsidR="0075768E" w:rsidRPr="008C5B6C" w:rsidRDefault="0075768E">
      <w:pPr>
        <w:spacing w:line="101" w:lineRule="exact"/>
        <w:rPr>
          <w:sz w:val="20"/>
          <w:szCs w:val="20"/>
          <w:lang w:val="pt-BR"/>
        </w:rPr>
      </w:pPr>
    </w:p>
    <w:p w14:paraId="5699D3D6"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Segundo Camargo (2009) e Dantas (2012) por outra perspectiva, o ganho de escala, onde o cenário de aumento do tamanho das instituições, das operações de crédito e redução de custos operacionais atua melhorando a remuneração dos depósitos podendo atuar na redução dos juros finais pagos pelos clientes.</w:t>
      </w:r>
    </w:p>
    <w:p w14:paraId="666089AA"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15232" behindDoc="1" locked="0" layoutInCell="0" allowOverlap="1" wp14:anchorId="3410326D" wp14:editId="6C6B4103">
                <wp:simplePos x="0" y="0"/>
                <wp:positionH relativeFrom="column">
                  <wp:posOffset>164465</wp:posOffset>
                </wp:positionH>
                <wp:positionV relativeFrom="paragraph">
                  <wp:posOffset>149225</wp:posOffset>
                </wp:positionV>
                <wp:extent cx="230251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1684674" id="Shape 37"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2.95pt,11.75pt" to="194.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" o:allowincell="f" filled="t" strokeweight=".14039mm">
                <v:stroke joinstyle="miter"/>
                <o:lock v:ext="edit" shapetype="f"/>
              </v:line>
            </w:pict>
          </mc:Fallback>
        </mc:AlternateContent>
      </w:r>
    </w:p>
    <w:p w14:paraId="208E1F31" w14:textId="77777777" w:rsidR="0075768E" w:rsidRPr="008C5B6C" w:rsidRDefault="0075768E">
      <w:pPr>
        <w:rPr>
          <w:lang w:val="pt-BR"/>
        </w:rPr>
        <w:sectPr w:rsidR="0075768E" w:rsidRPr="008C5B6C">
          <w:pgSz w:w="11900" w:h="16838"/>
          <w:pgMar w:top="991" w:right="1146" w:bottom="1440" w:left="1440" w:header="0" w:footer="0" w:gutter="0"/>
          <w:cols w:space="720" w:equalWidth="0">
            <w:col w:w="9320"/>
          </w:cols>
        </w:sectPr>
      </w:pPr>
    </w:p>
    <w:p w14:paraId="074F6BE1" w14:textId="77777777" w:rsidR="0075768E" w:rsidRPr="008C5B6C" w:rsidRDefault="0075768E">
      <w:pPr>
        <w:spacing w:line="208" w:lineRule="exact"/>
        <w:rPr>
          <w:sz w:val="20"/>
          <w:szCs w:val="20"/>
          <w:lang w:val="pt-BR"/>
        </w:rPr>
      </w:pPr>
    </w:p>
    <w:p w14:paraId="0CEA3862" w14:textId="77777777" w:rsidR="0075768E" w:rsidRPr="008C5B6C" w:rsidRDefault="00BC6249">
      <w:pPr>
        <w:numPr>
          <w:ilvl w:val="0"/>
          <w:numId w:val="10"/>
        </w:numPr>
        <w:tabs>
          <w:tab w:val="left" w:pos="540"/>
        </w:tabs>
        <w:ind w:left="540" w:hanging="281"/>
        <w:rPr>
          <w:rFonts w:ascii="Arial" w:eastAsia="Arial" w:hAnsi="Arial" w:cs="Arial"/>
          <w:sz w:val="27"/>
          <w:szCs w:val="27"/>
          <w:vertAlign w:val="superscript"/>
          <w:lang w:val="pt-BR"/>
        </w:rPr>
      </w:pPr>
      <w:r w:rsidRPr="008C5B6C">
        <w:rPr>
          <w:rFonts w:ascii="Arial" w:eastAsia="Arial" w:hAnsi="Arial" w:cs="Arial"/>
          <w:sz w:val="19"/>
          <w:szCs w:val="19"/>
          <w:lang w:val="pt-BR"/>
        </w:rPr>
        <w:t>As primeiras instituições com carteira múltipla começaram a operar no ano de 1988</w:t>
      </w:r>
    </w:p>
    <w:p w14:paraId="1081D06F" w14:textId="77777777" w:rsidR="0075768E" w:rsidRPr="008C5B6C" w:rsidRDefault="0075768E">
      <w:pPr>
        <w:rPr>
          <w:lang w:val="pt-BR"/>
        </w:rPr>
        <w:sectPr w:rsidR="0075768E" w:rsidRPr="008C5B6C">
          <w:type w:val="continuous"/>
          <w:pgSz w:w="11900" w:h="16838"/>
          <w:pgMar w:top="991" w:right="1146" w:bottom="1440" w:left="1440" w:header="0" w:footer="0" w:gutter="0"/>
          <w:cols w:space="720" w:equalWidth="0">
            <w:col w:w="9320"/>
          </w:cols>
        </w:sectPr>
      </w:pPr>
    </w:p>
    <w:p w14:paraId="5F25FB14" w14:textId="77777777" w:rsidR="0075768E" w:rsidRPr="008C5B6C" w:rsidRDefault="00BC6249">
      <w:pPr>
        <w:ind w:right="40"/>
        <w:jc w:val="right"/>
        <w:rPr>
          <w:sz w:val="20"/>
          <w:szCs w:val="20"/>
          <w:lang w:val="pt-BR"/>
        </w:rPr>
      </w:pPr>
      <w:r w:rsidRPr="008C5B6C">
        <w:rPr>
          <w:rFonts w:ascii="Arial" w:eastAsia="Arial" w:hAnsi="Arial" w:cs="Arial"/>
          <w:sz w:val="24"/>
          <w:szCs w:val="24"/>
          <w:lang w:val="pt-BR"/>
        </w:rPr>
        <w:lastRenderedPageBreak/>
        <w:t>16</w:t>
      </w:r>
    </w:p>
    <w:p w14:paraId="4F1E166A" w14:textId="77777777" w:rsidR="0075768E" w:rsidRPr="008C5B6C" w:rsidRDefault="0075768E">
      <w:pPr>
        <w:spacing w:line="200" w:lineRule="exact"/>
        <w:rPr>
          <w:sz w:val="20"/>
          <w:szCs w:val="20"/>
          <w:lang w:val="pt-BR"/>
        </w:rPr>
      </w:pPr>
    </w:p>
    <w:p w14:paraId="504ECCC7" w14:textId="77777777" w:rsidR="0075768E" w:rsidRPr="008C5B6C" w:rsidRDefault="0075768E">
      <w:pPr>
        <w:spacing w:line="215" w:lineRule="exact"/>
        <w:rPr>
          <w:sz w:val="20"/>
          <w:szCs w:val="20"/>
          <w:lang w:val="pt-BR"/>
        </w:rPr>
      </w:pPr>
    </w:p>
    <w:p w14:paraId="7A12DA30" w14:textId="77777777" w:rsidR="0075768E" w:rsidRPr="008C5B6C" w:rsidRDefault="00BC6249">
      <w:pPr>
        <w:ind w:left="1040"/>
        <w:rPr>
          <w:sz w:val="20"/>
          <w:szCs w:val="20"/>
          <w:lang w:val="pt-BR"/>
        </w:rPr>
      </w:pPr>
      <w:r w:rsidRPr="008C5B6C">
        <w:rPr>
          <w:rFonts w:ascii="Arial" w:eastAsia="Arial" w:hAnsi="Arial" w:cs="Arial"/>
          <w:lang w:val="pt-BR"/>
        </w:rPr>
        <w:t>Figura 2 – Evolução da quantidade de instituições no setor bancário brasileiro</w:t>
      </w:r>
    </w:p>
    <w:p w14:paraId="404952DB"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616256" behindDoc="1" locked="0" layoutInCell="0" allowOverlap="1" wp14:anchorId="69A9F085" wp14:editId="377D15D4">
            <wp:simplePos x="0" y="0"/>
            <wp:positionH relativeFrom="column">
              <wp:posOffset>585470</wp:posOffset>
            </wp:positionH>
            <wp:positionV relativeFrom="paragraph">
              <wp:posOffset>327025</wp:posOffset>
            </wp:positionV>
            <wp:extent cx="5330190" cy="36029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blip>
                    <a:srcRect/>
                    <a:stretch>
                      <a:fillRect/>
                    </a:stretch>
                  </pic:blipFill>
                  <pic:spPr bwMode="auto">
                    <a:xfrm>
                      <a:off x="0" y="0"/>
                      <a:ext cx="5330190" cy="3602990"/>
                    </a:xfrm>
                    <a:prstGeom prst="rect">
                      <a:avLst/>
                    </a:prstGeom>
                    <a:noFill/>
                  </pic:spPr>
                </pic:pic>
              </a:graphicData>
            </a:graphic>
          </wp:anchor>
        </w:drawing>
      </w:r>
    </w:p>
    <w:p w14:paraId="57FC794B" w14:textId="77777777" w:rsidR="0075768E" w:rsidRPr="008C5B6C" w:rsidRDefault="0075768E">
      <w:pPr>
        <w:rPr>
          <w:lang w:val="pt-BR"/>
        </w:rPr>
        <w:sectPr w:rsidR="0075768E" w:rsidRPr="008C5B6C">
          <w:pgSz w:w="11900" w:h="16838"/>
          <w:pgMar w:top="991" w:right="1106" w:bottom="924" w:left="1440" w:header="0" w:footer="0" w:gutter="0"/>
          <w:cols w:space="720" w:equalWidth="0">
            <w:col w:w="9360"/>
          </w:cols>
        </w:sectPr>
      </w:pPr>
    </w:p>
    <w:p w14:paraId="0BC61501" w14:textId="77777777" w:rsidR="0075768E" w:rsidRPr="008C5B6C" w:rsidRDefault="0075768E">
      <w:pPr>
        <w:spacing w:line="200" w:lineRule="exact"/>
        <w:rPr>
          <w:sz w:val="20"/>
          <w:szCs w:val="20"/>
          <w:lang w:val="pt-BR"/>
        </w:rPr>
      </w:pPr>
    </w:p>
    <w:p w14:paraId="49208A46" w14:textId="77777777" w:rsidR="0075768E" w:rsidRPr="008C5B6C" w:rsidRDefault="0075768E">
      <w:pPr>
        <w:spacing w:line="200" w:lineRule="exact"/>
        <w:rPr>
          <w:sz w:val="20"/>
          <w:szCs w:val="20"/>
          <w:lang w:val="pt-BR"/>
        </w:rPr>
      </w:pPr>
    </w:p>
    <w:p w14:paraId="00658124" w14:textId="77777777" w:rsidR="0075768E" w:rsidRPr="008C5B6C" w:rsidRDefault="0075768E">
      <w:pPr>
        <w:spacing w:line="200" w:lineRule="exact"/>
        <w:rPr>
          <w:sz w:val="20"/>
          <w:szCs w:val="20"/>
          <w:lang w:val="pt-BR"/>
        </w:rPr>
      </w:pPr>
    </w:p>
    <w:p w14:paraId="5117F029" w14:textId="77777777" w:rsidR="0075768E" w:rsidRPr="008C5B6C" w:rsidRDefault="0075768E">
      <w:pPr>
        <w:spacing w:line="200" w:lineRule="exact"/>
        <w:rPr>
          <w:sz w:val="20"/>
          <w:szCs w:val="20"/>
          <w:lang w:val="pt-BR"/>
        </w:rPr>
      </w:pPr>
    </w:p>
    <w:p w14:paraId="1E652393" w14:textId="77777777" w:rsidR="0075768E" w:rsidRPr="008C5B6C" w:rsidRDefault="0075768E">
      <w:pPr>
        <w:spacing w:line="200" w:lineRule="exact"/>
        <w:rPr>
          <w:sz w:val="20"/>
          <w:szCs w:val="20"/>
          <w:lang w:val="pt-BR"/>
        </w:rPr>
      </w:pPr>
    </w:p>
    <w:p w14:paraId="291275A0" w14:textId="77777777" w:rsidR="0075768E" w:rsidRPr="008C5B6C" w:rsidRDefault="0075768E">
      <w:pPr>
        <w:spacing w:line="200" w:lineRule="exact"/>
        <w:rPr>
          <w:sz w:val="20"/>
          <w:szCs w:val="20"/>
          <w:lang w:val="pt-BR"/>
        </w:rPr>
      </w:pPr>
    </w:p>
    <w:p w14:paraId="44374FF2" w14:textId="77777777" w:rsidR="0075768E" w:rsidRPr="008C5B6C" w:rsidRDefault="0075768E">
      <w:pPr>
        <w:spacing w:line="200" w:lineRule="exact"/>
        <w:rPr>
          <w:sz w:val="20"/>
          <w:szCs w:val="20"/>
          <w:lang w:val="pt-BR"/>
        </w:rPr>
      </w:pPr>
    </w:p>
    <w:p w14:paraId="1902C212" w14:textId="77777777" w:rsidR="0075768E" w:rsidRPr="008C5B6C" w:rsidRDefault="0075768E">
      <w:pPr>
        <w:spacing w:line="200" w:lineRule="exact"/>
        <w:rPr>
          <w:sz w:val="20"/>
          <w:szCs w:val="20"/>
          <w:lang w:val="pt-BR"/>
        </w:rPr>
      </w:pPr>
    </w:p>
    <w:p w14:paraId="19DBE723" w14:textId="77777777" w:rsidR="0075768E" w:rsidRPr="008C5B6C" w:rsidRDefault="0075768E">
      <w:pPr>
        <w:spacing w:line="200" w:lineRule="exact"/>
        <w:rPr>
          <w:sz w:val="20"/>
          <w:szCs w:val="20"/>
          <w:lang w:val="pt-BR"/>
        </w:rPr>
      </w:pPr>
    </w:p>
    <w:p w14:paraId="243EDED7" w14:textId="77777777" w:rsidR="0075768E" w:rsidRPr="008C5B6C" w:rsidRDefault="0075768E">
      <w:pPr>
        <w:spacing w:line="200" w:lineRule="exact"/>
        <w:rPr>
          <w:sz w:val="20"/>
          <w:szCs w:val="20"/>
          <w:lang w:val="pt-BR"/>
        </w:rPr>
      </w:pPr>
    </w:p>
    <w:p w14:paraId="1AF7AFA1" w14:textId="77777777" w:rsidR="0075768E" w:rsidRPr="008C5B6C" w:rsidRDefault="0075768E">
      <w:pPr>
        <w:spacing w:line="200" w:lineRule="exact"/>
        <w:rPr>
          <w:sz w:val="20"/>
          <w:szCs w:val="20"/>
          <w:lang w:val="pt-BR"/>
        </w:rPr>
      </w:pPr>
    </w:p>
    <w:p w14:paraId="2B197EF1" w14:textId="77777777" w:rsidR="0075768E" w:rsidRPr="008C5B6C" w:rsidRDefault="0075768E">
      <w:pPr>
        <w:spacing w:line="200" w:lineRule="exact"/>
        <w:rPr>
          <w:sz w:val="20"/>
          <w:szCs w:val="20"/>
          <w:lang w:val="pt-BR"/>
        </w:rPr>
      </w:pPr>
    </w:p>
    <w:p w14:paraId="0C27BA06" w14:textId="77777777" w:rsidR="0075768E" w:rsidRPr="008C5B6C" w:rsidRDefault="0075768E">
      <w:pPr>
        <w:spacing w:line="382" w:lineRule="exact"/>
        <w:rPr>
          <w:sz w:val="20"/>
          <w:szCs w:val="20"/>
          <w:lang w:val="pt-BR"/>
        </w:rPr>
      </w:pPr>
    </w:p>
    <w:tbl>
      <w:tblPr>
        <w:tblW w:w="0" w:type="auto"/>
        <w:tblInd w:w="221" w:type="dxa"/>
        <w:tblLayout w:type="fixed"/>
        <w:tblCellMar>
          <w:left w:w="0" w:type="dxa"/>
          <w:right w:w="0" w:type="dxa"/>
        </w:tblCellMar>
        <w:tblLook w:val="04A0" w:firstRow="1" w:lastRow="0" w:firstColumn="1" w:lastColumn="0" w:noHBand="0" w:noVBand="1"/>
      </w:tblPr>
      <w:tblGrid>
        <w:gridCol w:w="253"/>
      </w:tblGrid>
      <w:tr w:rsidR="0075768E" w14:paraId="17167750" w14:textId="77777777">
        <w:trPr>
          <w:trHeight w:val="1140"/>
        </w:trPr>
        <w:tc>
          <w:tcPr>
            <w:tcW w:w="253" w:type="dxa"/>
            <w:textDirection w:val="btLr"/>
            <w:vAlign w:val="bottom"/>
          </w:tcPr>
          <w:p w14:paraId="6B181CD1" w14:textId="77777777" w:rsidR="0075768E" w:rsidRDefault="00BC6249">
            <w:pPr>
              <w:rPr>
                <w:sz w:val="20"/>
                <w:szCs w:val="20"/>
              </w:rPr>
            </w:pPr>
            <w:r>
              <w:rPr>
                <w:rFonts w:ascii="Helvetica" w:eastAsia="Helvetica" w:hAnsi="Helvetica" w:cs="Helvetica"/>
              </w:rPr>
              <w:t>Quantidade</w:t>
            </w:r>
          </w:p>
        </w:tc>
      </w:tr>
    </w:tbl>
    <w:p w14:paraId="53EBF56E" w14:textId="77777777" w:rsidR="0075768E" w:rsidRDefault="00BC6249">
      <w:pPr>
        <w:spacing w:line="20" w:lineRule="exact"/>
        <w:rPr>
          <w:sz w:val="20"/>
          <w:szCs w:val="20"/>
        </w:rPr>
      </w:pPr>
      <w:r>
        <w:rPr>
          <w:sz w:val="20"/>
          <w:szCs w:val="20"/>
        </w:rPr>
        <w:br w:type="column"/>
      </w:r>
    </w:p>
    <w:p w14:paraId="1E334DBC" w14:textId="77777777" w:rsidR="0075768E" w:rsidRDefault="0075768E">
      <w:pPr>
        <w:spacing w:line="200" w:lineRule="exact"/>
        <w:rPr>
          <w:sz w:val="20"/>
          <w:szCs w:val="20"/>
        </w:rPr>
      </w:pPr>
    </w:p>
    <w:p w14:paraId="3139F7CB" w14:textId="77777777" w:rsidR="0075768E" w:rsidRDefault="0075768E">
      <w:pPr>
        <w:spacing w:line="200" w:lineRule="exact"/>
        <w:rPr>
          <w:sz w:val="20"/>
          <w:szCs w:val="20"/>
        </w:rPr>
      </w:pPr>
    </w:p>
    <w:p w14:paraId="17E40010" w14:textId="77777777" w:rsidR="0075768E" w:rsidRDefault="0075768E">
      <w:pPr>
        <w:spacing w:line="200" w:lineRule="exact"/>
        <w:rPr>
          <w:sz w:val="20"/>
          <w:szCs w:val="20"/>
        </w:rPr>
      </w:pPr>
    </w:p>
    <w:p w14:paraId="20E32D12" w14:textId="77777777" w:rsidR="0075768E" w:rsidRDefault="0075768E">
      <w:pPr>
        <w:spacing w:line="200" w:lineRule="exact"/>
        <w:rPr>
          <w:sz w:val="20"/>
          <w:szCs w:val="20"/>
        </w:rPr>
      </w:pPr>
    </w:p>
    <w:p w14:paraId="4644DB6A" w14:textId="77777777" w:rsidR="0075768E" w:rsidRDefault="0075768E">
      <w:pPr>
        <w:spacing w:line="200" w:lineRule="exact"/>
        <w:rPr>
          <w:sz w:val="20"/>
          <w:szCs w:val="20"/>
        </w:rPr>
      </w:pPr>
    </w:p>
    <w:p w14:paraId="5AA23D1C" w14:textId="77777777" w:rsidR="0075768E" w:rsidRDefault="0075768E">
      <w:pPr>
        <w:spacing w:line="200" w:lineRule="exact"/>
        <w:rPr>
          <w:sz w:val="20"/>
          <w:szCs w:val="20"/>
        </w:rPr>
      </w:pPr>
    </w:p>
    <w:p w14:paraId="1D0F3F94" w14:textId="77777777" w:rsidR="0075768E" w:rsidRDefault="0075768E">
      <w:pPr>
        <w:spacing w:line="349" w:lineRule="exact"/>
        <w:rPr>
          <w:sz w:val="20"/>
          <w:szCs w:val="20"/>
        </w:rPr>
      </w:pPr>
    </w:p>
    <w:p w14:paraId="6D06D386"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80"/>
        <w:gridCol w:w="1740"/>
        <w:gridCol w:w="1980"/>
        <w:gridCol w:w="1860"/>
        <w:gridCol w:w="1160"/>
      </w:tblGrid>
      <w:tr w:rsidR="0075768E" w14:paraId="2B7C347B" w14:textId="77777777">
        <w:trPr>
          <w:trHeight w:val="207"/>
        </w:trPr>
        <w:tc>
          <w:tcPr>
            <w:tcW w:w="2080" w:type="dxa"/>
            <w:vAlign w:val="bottom"/>
          </w:tcPr>
          <w:p w14:paraId="39EDB5D0" w14:textId="77777777" w:rsidR="0075768E" w:rsidRDefault="00BC6249">
            <w:pPr>
              <w:ind w:right="1691"/>
              <w:jc w:val="right"/>
              <w:rPr>
                <w:sz w:val="20"/>
                <w:szCs w:val="20"/>
              </w:rPr>
            </w:pPr>
            <w:r>
              <w:rPr>
                <w:rFonts w:ascii="Helvetica" w:eastAsia="Helvetica" w:hAnsi="Helvetica" w:cs="Helvetica"/>
                <w:color w:val="4D4D4D"/>
                <w:w w:val="93"/>
                <w:sz w:val="18"/>
                <w:szCs w:val="18"/>
              </w:rPr>
              <w:t>250</w:t>
            </w:r>
          </w:p>
        </w:tc>
        <w:tc>
          <w:tcPr>
            <w:tcW w:w="1740" w:type="dxa"/>
            <w:vAlign w:val="bottom"/>
          </w:tcPr>
          <w:p w14:paraId="6F64C965" w14:textId="77777777" w:rsidR="0075768E" w:rsidRDefault="0075768E">
            <w:pPr>
              <w:rPr>
                <w:sz w:val="17"/>
                <w:szCs w:val="17"/>
              </w:rPr>
            </w:pPr>
          </w:p>
        </w:tc>
        <w:tc>
          <w:tcPr>
            <w:tcW w:w="1980" w:type="dxa"/>
            <w:vAlign w:val="bottom"/>
          </w:tcPr>
          <w:p w14:paraId="088F29EC" w14:textId="77777777" w:rsidR="0075768E" w:rsidRDefault="0075768E">
            <w:pPr>
              <w:rPr>
                <w:sz w:val="17"/>
                <w:szCs w:val="17"/>
              </w:rPr>
            </w:pPr>
          </w:p>
        </w:tc>
        <w:tc>
          <w:tcPr>
            <w:tcW w:w="1860" w:type="dxa"/>
            <w:vAlign w:val="bottom"/>
          </w:tcPr>
          <w:p w14:paraId="7747EA85" w14:textId="77777777" w:rsidR="0075768E" w:rsidRDefault="0075768E">
            <w:pPr>
              <w:rPr>
                <w:sz w:val="17"/>
                <w:szCs w:val="17"/>
              </w:rPr>
            </w:pPr>
          </w:p>
        </w:tc>
        <w:tc>
          <w:tcPr>
            <w:tcW w:w="1160" w:type="dxa"/>
            <w:vAlign w:val="bottom"/>
          </w:tcPr>
          <w:p w14:paraId="1CFCDB77" w14:textId="77777777" w:rsidR="0075768E" w:rsidRDefault="0075768E">
            <w:pPr>
              <w:rPr>
                <w:sz w:val="17"/>
                <w:szCs w:val="17"/>
              </w:rPr>
            </w:pPr>
          </w:p>
        </w:tc>
      </w:tr>
      <w:tr w:rsidR="0075768E" w14:paraId="6A5DA43B" w14:textId="77777777">
        <w:trPr>
          <w:trHeight w:val="1183"/>
        </w:trPr>
        <w:tc>
          <w:tcPr>
            <w:tcW w:w="2080" w:type="dxa"/>
            <w:vAlign w:val="bottom"/>
          </w:tcPr>
          <w:p w14:paraId="56F61AC3" w14:textId="77777777" w:rsidR="0075768E" w:rsidRDefault="00BC6249">
            <w:pPr>
              <w:ind w:right="1691"/>
              <w:jc w:val="right"/>
              <w:rPr>
                <w:sz w:val="20"/>
                <w:szCs w:val="20"/>
              </w:rPr>
            </w:pPr>
            <w:r>
              <w:rPr>
                <w:rFonts w:ascii="Helvetica" w:eastAsia="Helvetica" w:hAnsi="Helvetica" w:cs="Helvetica"/>
                <w:color w:val="4D4D4D"/>
                <w:w w:val="93"/>
                <w:sz w:val="18"/>
                <w:szCs w:val="18"/>
              </w:rPr>
              <w:t>225</w:t>
            </w:r>
          </w:p>
        </w:tc>
        <w:tc>
          <w:tcPr>
            <w:tcW w:w="1740" w:type="dxa"/>
            <w:vAlign w:val="bottom"/>
          </w:tcPr>
          <w:p w14:paraId="3A6DA101" w14:textId="77777777" w:rsidR="0075768E" w:rsidRDefault="0075768E">
            <w:pPr>
              <w:rPr>
                <w:sz w:val="24"/>
                <w:szCs w:val="24"/>
              </w:rPr>
            </w:pPr>
          </w:p>
        </w:tc>
        <w:tc>
          <w:tcPr>
            <w:tcW w:w="1980" w:type="dxa"/>
            <w:vAlign w:val="bottom"/>
          </w:tcPr>
          <w:p w14:paraId="1AC66800" w14:textId="77777777" w:rsidR="0075768E" w:rsidRDefault="0075768E">
            <w:pPr>
              <w:rPr>
                <w:sz w:val="24"/>
                <w:szCs w:val="24"/>
              </w:rPr>
            </w:pPr>
          </w:p>
        </w:tc>
        <w:tc>
          <w:tcPr>
            <w:tcW w:w="1860" w:type="dxa"/>
            <w:vAlign w:val="bottom"/>
          </w:tcPr>
          <w:p w14:paraId="48908A29" w14:textId="77777777" w:rsidR="0075768E" w:rsidRDefault="0075768E">
            <w:pPr>
              <w:rPr>
                <w:sz w:val="24"/>
                <w:szCs w:val="24"/>
              </w:rPr>
            </w:pPr>
          </w:p>
        </w:tc>
        <w:tc>
          <w:tcPr>
            <w:tcW w:w="1160" w:type="dxa"/>
            <w:vAlign w:val="bottom"/>
          </w:tcPr>
          <w:p w14:paraId="6C112FA4" w14:textId="77777777" w:rsidR="0075768E" w:rsidRDefault="0075768E">
            <w:pPr>
              <w:rPr>
                <w:sz w:val="24"/>
                <w:szCs w:val="24"/>
              </w:rPr>
            </w:pPr>
          </w:p>
        </w:tc>
      </w:tr>
      <w:tr w:rsidR="0075768E" w14:paraId="1C078F6F" w14:textId="77777777">
        <w:trPr>
          <w:trHeight w:val="1183"/>
        </w:trPr>
        <w:tc>
          <w:tcPr>
            <w:tcW w:w="2080" w:type="dxa"/>
            <w:vAlign w:val="bottom"/>
          </w:tcPr>
          <w:p w14:paraId="25725CCD" w14:textId="77777777" w:rsidR="0075768E" w:rsidRDefault="00BC6249">
            <w:pPr>
              <w:ind w:right="1691"/>
              <w:jc w:val="right"/>
              <w:rPr>
                <w:sz w:val="20"/>
                <w:szCs w:val="20"/>
              </w:rPr>
            </w:pPr>
            <w:r>
              <w:rPr>
                <w:rFonts w:ascii="Helvetica" w:eastAsia="Helvetica" w:hAnsi="Helvetica" w:cs="Helvetica"/>
                <w:color w:val="4D4D4D"/>
                <w:w w:val="93"/>
                <w:sz w:val="18"/>
                <w:szCs w:val="18"/>
              </w:rPr>
              <w:t>200</w:t>
            </w:r>
          </w:p>
        </w:tc>
        <w:tc>
          <w:tcPr>
            <w:tcW w:w="1740" w:type="dxa"/>
            <w:vAlign w:val="bottom"/>
          </w:tcPr>
          <w:p w14:paraId="2F5EF77F" w14:textId="77777777" w:rsidR="0075768E" w:rsidRDefault="0075768E">
            <w:pPr>
              <w:rPr>
                <w:sz w:val="24"/>
                <w:szCs w:val="24"/>
              </w:rPr>
            </w:pPr>
          </w:p>
        </w:tc>
        <w:tc>
          <w:tcPr>
            <w:tcW w:w="1980" w:type="dxa"/>
            <w:vAlign w:val="bottom"/>
          </w:tcPr>
          <w:p w14:paraId="69498080" w14:textId="77777777" w:rsidR="0075768E" w:rsidRDefault="0075768E">
            <w:pPr>
              <w:rPr>
                <w:sz w:val="24"/>
                <w:szCs w:val="24"/>
              </w:rPr>
            </w:pPr>
          </w:p>
        </w:tc>
        <w:tc>
          <w:tcPr>
            <w:tcW w:w="1860" w:type="dxa"/>
            <w:vAlign w:val="bottom"/>
          </w:tcPr>
          <w:p w14:paraId="43D3A5A3" w14:textId="77777777" w:rsidR="0075768E" w:rsidRDefault="0075768E">
            <w:pPr>
              <w:rPr>
                <w:sz w:val="24"/>
                <w:szCs w:val="24"/>
              </w:rPr>
            </w:pPr>
          </w:p>
        </w:tc>
        <w:tc>
          <w:tcPr>
            <w:tcW w:w="1160" w:type="dxa"/>
            <w:vAlign w:val="bottom"/>
          </w:tcPr>
          <w:p w14:paraId="298630B6" w14:textId="77777777" w:rsidR="0075768E" w:rsidRDefault="0075768E">
            <w:pPr>
              <w:rPr>
                <w:sz w:val="24"/>
                <w:szCs w:val="24"/>
              </w:rPr>
            </w:pPr>
          </w:p>
        </w:tc>
      </w:tr>
      <w:tr w:rsidR="0075768E" w14:paraId="363EE617" w14:textId="77777777">
        <w:trPr>
          <w:trHeight w:val="1183"/>
        </w:trPr>
        <w:tc>
          <w:tcPr>
            <w:tcW w:w="2080" w:type="dxa"/>
            <w:vAlign w:val="bottom"/>
          </w:tcPr>
          <w:p w14:paraId="69165C94" w14:textId="77777777" w:rsidR="0075768E" w:rsidRDefault="00BC6249">
            <w:pPr>
              <w:ind w:right="1691"/>
              <w:jc w:val="right"/>
              <w:rPr>
                <w:sz w:val="20"/>
                <w:szCs w:val="20"/>
              </w:rPr>
            </w:pPr>
            <w:r>
              <w:rPr>
                <w:rFonts w:ascii="Helvetica" w:eastAsia="Helvetica" w:hAnsi="Helvetica" w:cs="Helvetica"/>
                <w:color w:val="4D4D4D"/>
                <w:w w:val="93"/>
                <w:sz w:val="18"/>
                <w:szCs w:val="18"/>
              </w:rPr>
              <w:t>175</w:t>
            </w:r>
          </w:p>
        </w:tc>
        <w:tc>
          <w:tcPr>
            <w:tcW w:w="1740" w:type="dxa"/>
            <w:vAlign w:val="bottom"/>
          </w:tcPr>
          <w:p w14:paraId="19EA9001" w14:textId="77777777" w:rsidR="0075768E" w:rsidRDefault="0075768E">
            <w:pPr>
              <w:rPr>
                <w:sz w:val="24"/>
                <w:szCs w:val="24"/>
              </w:rPr>
            </w:pPr>
          </w:p>
        </w:tc>
        <w:tc>
          <w:tcPr>
            <w:tcW w:w="1980" w:type="dxa"/>
            <w:vAlign w:val="bottom"/>
          </w:tcPr>
          <w:p w14:paraId="56A341F7" w14:textId="77777777" w:rsidR="0075768E" w:rsidRDefault="0075768E">
            <w:pPr>
              <w:rPr>
                <w:sz w:val="24"/>
                <w:szCs w:val="24"/>
              </w:rPr>
            </w:pPr>
          </w:p>
        </w:tc>
        <w:tc>
          <w:tcPr>
            <w:tcW w:w="1860" w:type="dxa"/>
            <w:vAlign w:val="bottom"/>
          </w:tcPr>
          <w:p w14:paraId="50268522" w14:textId="77777777" w:rsidR="0075768E" w:rsidRDefault="0075768E">
            <w:pPr>
              <w:rPr>
                <w:sz w:val="24"/>
                <w:szCs w:val="24"/>
              </w:rPr>
            </w:pPr>
          </w:p>
        </w:tc>
        <w:tc>
          <w:tcPr>
            <w:tcW w:w="1160" w:type="dxa"/>
            <w:vAlign w:val="bottom"/>
          </w:tcPr>
          <w:p w14:paraId="70CE5279" w14:textId="77777777" w:rsidR="0075768E" w:rsidRDefault="0075768E">
            <w:pPr>
              <w:rPr>
                <w:sz w:val="24"/>
                <w:szCs w:val="24"/>
              </w:rPr>
            </w:pPr>
          </w:p>
        </w:tc>
      </w:tr>
      <w:tr w:rsidR="0075768E" w14:paraId="02AB6B51" w14:textId="77777777">
        <w:trPr>
          <w:trHeight w:val="1129"/>
        </w:trPr>
        <w:tc>
          <w:tcPr>
            <w:tcW w:w="2080" w:type="dxa"/>
            <w:vAlign w:val="bottom"/>
          </w:tcPr>
          <w:p w14:paraId="260DDD32" w14:textId="77777777" w:rsidR="0075768E" w:rsidRDefault="00BC6249">
            <w:pPr>
              <w:ind w:right="631"/>
              <w:jc w:val="right"/>
              <w:rPr>
                <w:sz w:val="20"/>
                <w:szCs w:val="20"/>
              </w:rPr>
            </w:pPr>
            <w:r>
              <w:rPr>
                <w:rFonts w:ascii="Helvetica" w:eastAsia="Helvetica" w:hAnsi="Helvetica" w:cs="Helvetica"/>
                <w:color w:val="4D4D4D"/>
                <w:sz w:val="18"/>
                <w:szCs w:val="18"/>
              </w:rPr>
              <w:t>1980</w:t>
            </w:r>
          </w:p>
        </w:tc>
        <w:tc>
          <w:tcPr>
            <w:tcW w:w="1740" w:type="dxa"/>
            <w:vAlign w:val="bottom"/>
          </w:tcPr>
          <w:p w14:paraId="7CEB7CA9" w14:textId="77777777" w:rsidR="0075768E" w:rsidRDefault="00BC6249">
            <w:pPr>
              <w:ind w:right="511"/>
              <w:jc w:val="right"/>
              <w:rPr>
                <w:sz w:val="20"/>
                <w:szCs w:val="20"/>
              </w:rPr>
            </w:pPr>
            <w:r>
              <w:rPr>
                <w:rFonts w:ascii="Helvetica" w:eastAsia="Helvetica" w:hAnsi="Helvetica" w:cs="Helvetica"/>
                <w:color w:val="4D4D4D"/>
                <w:sz w:val="18"/>
                <w:szCs w:val="18"/>
              </w:rPr>
              <w:t>1990</w:t>
            </w:r>
          </w:p>
        </w:tc>
        <w:tc>
          <w:tcPr>
            <w:tcW w:w="1980" w:type="dxa"/>
            <w:vAlign w:val="bottom"/>
          </w:tcPr>
          <w:p w14:paraId="711A53C1" w14:textId="77777777" w:rsidR="0075768E" w:rsidRDefault="00BC6249">
            <w:pPr>
              <w:ind w:right="621"/>
              <w:jc w:val="right"/>
              <w:rPr>
                <w:sz w:val="20"/>
                <w:szCs w:val="20"/>
              </w:rPr>
            </w:pPr>
            <w:r>
              <w:rPr>
                <w:rFonts w:ascii="Helvetica" w:eastAsia="Helvetica" w:hAnsi="Helvetica" w:cs="Helvetica"/>
                <w:color w:val="4D4D4D"/>
                <w:sz w:val="18"/>
                <w:szCs w:val="18"/>
              </w:rPr>
              <w:t>2000</w:t>
            </w:r>
          </w:p>
        </w:tc>
        <w:tc>
          <w:tcPr>
            <w:tcW w:w="1860" w:type="dxa"/>
            <w:vAlign w:val="bottom"/>
          </w:tcPr>
          <w:p w14:paraId="1A0C16C4" w14:textId="77777777" w:rsidR="0075768E" w:rsidRDefault="00BC6249">
            <w:pPr>
              <w:ind w:right="631"/>
              <w:jc w:val="right"/>
              <w:rPr>
                <w:sz w:val="20"/>
                <w:szCs w:val="20"/>
              </w:rPr>
            </w:pPr>
            <w:r>
              <w:rPr>
                <w:rFonts w:ascii="Helvetica" w:eastAsia="Helvetica" w:hAnsi="Helvetica" w:cs="Helvetica"/>
                <w:color w:val="4D4D4D"/>
                <w:sz w:val="18"/>
                <w:szCs w:val="18"/>
              </w:rPr>
              <w:t>2010</w:t>
            </w:r>
          </w:p>
        </w:tc>
        <w:tc>
          <w:tcPr>
            <w:tcW w:w="1160" w:type="dxa"/>
            <w:vAlign w:val="bottom"/>
          </w:tcPr>
          <w:p w14:paraId="5CD21639" w14:textId="77777777" w:rsidR="0075768E" w:rsidRDefault="00BC6249">
            <w:pPr>
              <w:jc w:val="right"/>
              <w:rPr>
                <w:sz w:val="20"/>
                <w:szCs w:val="20"/>
              </w:rPr>
            </w:pPr>
            <w:r>
              <w:rPr>
                <w:rFonts w:ascii="Helvetica" w:eastAsia="Helvetica" w:hAnsi="Helvetica" w:cs="Helvetica"/>
                <w:color w:val="4D4D4D"/>
                <w:sz w:val="18"/>
                <w:szCs w:val="18"/>
              </w:rPr>
              <w:t>2020</w:t>
            </w:r>
          </w:p>
        </w:tc>
      </w:tr>
      <w:tr w:rsidR="0075768E" w14:paraId="63BCAB73" w14:textId="77777777">
        <w:trPr>
          <w:trHeight w:val="258"/>
        </w:trPr>
        <w:tc>
          <w:tcPr>
            <w:tcW w:w="2080" w:type="dxa"/>
            <w:vAlign w:val="bottom"/>
          </w:tcPr>
          <w:p w14:paraId="0540B767" w14:textId="77777777" w:rsidR="0075768E" w:rsidRDefault="0075768E"/>
        </w:tc>
        <w:tc>
          <w:tcPr>
            <w:tcW w:w="1740" w:type="dxa"/>
            <w:vAlign w:val="bottom"/>
          </w:tcPr>
          <w:p w14:paraId="1EC8AE02" w14:textId="77777777" w:rsidR="0075768E" w:rsidRDefault="0075768E"/>
        </w:tc>
        <w:tc>
          <w:tcPr>
            <w:tcW w:w="1980" w:type="dxa"/>
            <w:vAlign w:val="bottom"/>
          </w:tcPr>
          <w:p w14:paraId="13C8470E" w14:textId="77777777" w:rsidR="0075768E" w:rsidRDefault="00BC6249">
            <w:pPr>
              <w:ind w:right="901"/>
              <w:jc w:val="right"/>
              <w:rPr>
                <w:sz w:val="20"/>
                <w:szCs w:val="20"/>
              </w:rPr>
            </w:pPr>
            <w:r>
              <w:rPr>
                <w:rFonts w:ascii="Helvetica" w:eastAsia="Helvetica" w:hAnsi="Helvetica" w:cs="Helvetica"/>
              </w:rPr>
              <w:t>Ano</w:t>
            </w:r>
          </w:p>
        </w:tc>
        <w:tc>
          <w:tcPr>
            <w:tcW w:w="1860" w:type="dxa"/>
            <w:vAlign w:val="bottom"/>
          </w:tcPr>
          <w:p w14:paraId="055AA17E" w14:textId="77777777" w:rsidR="0075768E" w:rsidRDefault="0075768E"/>
        </w:tc>
        <w:tc>
          <w:tcPr>
            <w:tcW w:w="1160" w:type="dxa"/>
            <w:vAlign w:val="bottom"/>
          </w:tcPr>
          <w:p w14:paraId="00F21FDA" w14:textId="77777777" w:rsidR="0075768E" w:rsidRDefault="0075768E"/>
        </w:tc>
      </w:tr>
    </w:tbl>
    <w:p w14:paraId="580A3447"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17280" behindDoc="1" locked="0" layoutInCell="0" allowOverlap="1" wp14:anchorId="54BB34FD" wp14:editId="2CECB8FC">
                <wp:simplePos x="0" y="0"/>
                <wp:positionH relativeFrom="column">
                  <wp:posOffset>220345</wp:posOffset>
                </wp:positionH>
                <wp:positionV relativeFrom="paragraph">
                  <wp:posOffset>-946150</wp:posOffset>
                </wp:positionV>
                <wp:extent cx="3429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133F1197" id="Shape 3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7.35pt,-74.5pt" to="20.0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18304" behindDoc="1" locked="0" layoutInCell="0" allowOverlap="1" wp14:anchorId="108164AE" wp14:editId="4F00257A">
                <wp:simplePos x="0" y="0"/>
                <wp:positionH relativeFrom="column">
                  <wp:posOffset>220345</wp:posOffset>
                </wp:positionH>
                <wp:positionV relativeFrom="paragraph">
                  <wp:posOffset>-1697355</wp:posOffset>
                </wp:positionV>
                <wp:extent cx="3429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1D480844" id="Shape 40"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35pt,-133.65pt" to="20.05pt,-1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19328" behindDoc="1" locked="0" layoutInCell="0" allowOverlap="1" wp14:anchorId="53AA90FC" wp14:editId="51890151">
                <wp:simplePos x="0" y="0"/>
                <wp:positionH relativeFrom="column">
                  <wp:posOffset>220345</wp:posOffset>
                </wp:positionH>
                <wp:positionV relativeFrom="paragraph">
                  <wp:posOffset>-2448560</wp:posOffset>
                </wp:positionV>
                <wp:extent cx="34290"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AAC3F1A" id="Shape 4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7.35pt,-192.8pt" to="20.05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20352" behindDoc="1" locked="0" layoutInCell="0" allowOverlap="1" wp14:anchorId="10045E3D" wp14:editId="12A00D86">
                <wp:simplePos x="0" y="0"/>
                <wp:positionH relativeFrom="column">
                  <wp:posOffset>220345</wp:posOffset>
                </wp:positionH>
                <wp:positionV relativeFrom="paragraph">
                  <wp:posOffset>-3200400</wp:posOffset>
                </wp:positionV>
                <wp:extent cx="3429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0014C3D2" id="Shape 4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35pt,-252pt" to="20.0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21376" behindDoc="1" locked="0" layoutInCell="0" allowOverlap="1" wp14:anchorId="21338C79" wp14:editId="51A0B9AD">
                <wp:simplePos x="0" y="0"/>
                <wp:positionH relativeFrom="column">
                  <wp:posOffset>733425</wp:posOffset>
                </wp:positionH>
                <wp:positionV relativeFrom="paragraph">
                  <wp:posOffset>-332105</wp:posOffset>
                </wp:positionV>
                <wp:extent cx="0" cy="3429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54C17E5D" id="Shape 4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7.75pt,-26.15pt" to="57.7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22400" behindDoc="1" locked="0" layoutInCell="0" allowOverlap="1" wp14:anchorId="1DFFF2C6" wp14:editId="7F114FFF">
                <wp:simplePos x="0" y="0"/>
                <wp:positionH relativeFrom="column">
                  <wp:posOffset>1915160</wp:posOffset>
                </wp:positionH>
                <wp:positionV relativeFrom="paragraph">
                  <wp:posOffset>-332105</wp:posOffset>
                </wp:positionV>
                <wp:extent cx="0" cy="3429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071ABC3" id="Shape 4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50.8pt,-26.15pt" to="150.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23424" behindDoc="1" locked="0" layoutInCell="0" allowOverlap="1" wp14:anchorId="5636E112" wp14:editId="12655E10">
                <wp:simplePos x="0" y="0"/>
                <wp:positionH relativeFrom="column">
                  <wp:posOffset>3097530</wp:posOffset>
                </wp:positionH>
                <wp:positionV relativeFrom="paragraph">
                  <wp:posOffset>-332105</wp:posOffset>
                </wp:positionV>
                <wp:extent cx="0" cy="3429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4840FD24" id="Shape 4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43.9pt,-26.15pt" to="243.9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24448" behindDoc="1" locked="0" layoutInCell="0" allowOverlap="1" wp14:anchorId="55D63C37" wp14:editId="16D0F0DC">
                <wp:simplePos x="0" y="0"/>
                <wp:positionH relativeFrom="column">
                  <wp:posOffset>4279265</wp:posOffset>
                </wp:positionH>
                <wp:positionV relativeFrom="paragraph">
                  <wp:posOffset>-332105</wp:posOffset>
                </wp:positionV>
                <wp:extent cx="0" cy="3429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0D76BEE1" id="Shape 4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36.95pt,-26.15pt" to="336.9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25472" behindDoc="1" locked="0" layoutInCell="0" allowOverlap="1" wp14:anchorId="68B4EA75" wp14:editId="7F936FBA">
                <wp:simplePos x="0" y="0"/>
                <wp:positionH relativeFrom="column">
                  <wp:posOffset>5461000</wp:posOffset>
                </wp:positionH>
                <wp:positionV relativeFrom="paragraph">
                  <wp:posOffset>-332105</wp:posOffset>
                </wp:positionV>
                <wp:extent cx="0" cy="3429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C73FC22" id="Shape 4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30pt,-26.15pt" to="430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" o:allowincell="f" filled="t" strokecolor="#333" strokeweight=".37361mm">
                <v:stroke joinstyle="miter"/>
                <o:lock v:ext="edit" shapetype="f"/>
              </v:line>
            </w:pict>
          </mc:Fallback>
        </mc:AlternateContent>
      </w:r>
    </w:p>
    <w:p w14:paraId="1A847F28" w14:textId="77777777" w:rsidR="0075768E" w:rsidRDefault="0075768E">
      <w:pPr>
        <w:spacing w:line="200" w:lineRule="exact"/>
        <w:rPr>
          <w:sz w:val="20"/>
          <w:szCs w:val="20"/>
        </w:rPr>
      </w:pPr>
    </w:p>
    <w:p w14:paraId="680EE291" w14:textId="77777777" w:rsidR="0075768E" w:rsidRDefault="0075768E">
      <w:pPr>
        <w:sectPr w:rsidR="0075768E">
          <w:type w:val="continuous"/>
          <w:pgSz w:w="11900" w:h="16838"/>
          <w:pgMar w:top="991" w:right="1106" w:bottom="924" w:left="1440" w:header="0" w:footer="0" w:gutter="0"/>
          <w:cols w:num="2" w:space="720" w:equalWidth="0">
            <w:col w:w="474" w:space="46"/>
            <w:col w:w="8840"/>
          </w:cols>
        </w:sectPr>
      </w:pPr>
    </w:p>
    <w:p w14:paraId="1E16C7FE" w14:textId="77777777" w:rsidR="0075768E" w:rsidRDefault="0075768E">
      <w:pPr>
        <w:spacing w:line="52" w:lineRule="exact"/>
        <w:rPr>
          <w:sz w:val="20"/>
          <w:szCs w:val="20"/>
        </w:rPr>
      </w:pPr>
    </w:p>
    <w:p w14:paraId="6B0323A7" w14:textId="77777777" w:rsidR="0075768E" w:rsidRPr="008C5B6C" w:rsidRDefault="00BC6249">
      <w:pPr>
        <w:ind w:left="202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pelo autor, com dados do Banco Central</w:t>
      </w:r>
    </w:p>
    <w:p w14:paraId="727BA956" w14:textId="77777777" w:rsidR="0075768E" w:rsidRPr="008C5B6C" w:rsidRDefault="0075768E">
      <w:pPr>
        <w:spacing w:line="200" w:lineRule="exact"/>
        <w:rPr>
          <w:sz w:val="20"/>
          <w:szCs w:val="20"/>
          <w:lang w:val="pt-BR"/>
        </w:rPr>
      </w:pPr>
    </w:p>
    <w:p w14:paraId="0D1C4932" w14:textId="77777777" w:rsidR="0075768E" w:rsidRPr="008C5B6C" w:rsidRDefault="0075768E">
      <w:pPr>
        <w:spacing w:line="258" w:lineRule="exact"/>
        <w:rPr>
          <w:sz w:val="20"/>
          <w:szCs w:val="20"/>
          <w:lang w:val="pt-BR"/>
        </w:rPr>
      </w:pPr>
    </w:p>
    <w:p w14:paraId="1130CDDF" w14:textId="77777777" w:rsidR="0075768E" w:rsidRPr="008C5B6C" w:rsidRDefault="00BC6249">
      <w:pPr>
        <w:ind w:left="920"/>
        <w:rPr>
          <w:sz w:val="20"/>
          <w:szCs w:val="20"/>
          <w:lang w:val="pt-BR"/>
        </w:rPr>
      </w:pPr>
      <w:r w:rsidRPr="008C5B6C">
        <w:rPr>
          <w:rFonts w:ascii="Arial" w:eastAsia="Arial" w:hAnsi="Arial" w:cs="Arial"/>
          <w:lang w:val="pt-BR"/>
        </w:rPr>
        <w:t>Tabela 3 – Setor bancário brasileiro por origem de capital — Dezembro de 2019</w:t>
      </w:r>
    </w:p>
    <w:p w14:paraId="18569B29"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26496" behindDoc="1" locked="0" layoutInCell="0" allowOverlap="1" wp14:anchorId="563241FB" wp14:editId="611A2D7F">
                <wp:simplePos x="0" y="0"/>
                <wp:positionH relativeFrom="column">
                  <wp:posOffset>164465</wp:posOffset>
                </wp:positionH>
                <wp:positionV relativeFrom="paragraph">
                  <wp:posOffset>154940</wp:posOffset>
                </wp:positionV>
                <wp:extent cx="5756910" cy="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69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268EE3B6" id="Shape 4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95pt,12.2pt" to="466.2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" o:allowincell="f" filled="t" strokeweight=".33019mm">
                <v:stroke joinstyle="miter"/>
                <o:lock v:ext="edit" shapetype="f"/>
              </v:line>
            </w:pict>
          </mc:Fallback>
        </mc:AlternateContent>
      </w:r>
    </w:p>
    <w:p w14:paraId="4D8B41BF" w14:textId="77777777" w:rsidR="0075768E" w:rsidRPr="008C5B6C" w:rsidRDefault="0075768E">
      <w:pPr>
        <w:spacing w:line="278" w:lineRule="exact"/>
        <w:rPr>
          <w:sz w:val="20"/>
          <w:szCs w:val="20"/>
          <w:lang w:val="pt-BR"/>
        </w:rPr>
      </w:pPr>
    </w:p>
    <w:tbl>
      <w:tblPr>
        <w:tblW w:w="0" w:type="auto"/>
        <w:tblInd w:w="260" w:type="dxa"/>
        <w:tblLayout w:type="fixed"/>
        <w:tblCellMar>
          <w:left w:w="0" w:type="dxa"/>
          <w:right w:w="0" w:type="dxa"/>
        </w:tblCellMar>
        <w:tblLook w:val="04A0" w:firstRow="1" w:lastRow="0" w:firstColumn="1" w:lastColumn="0" w:noHBand="0" w:noVBand="1"/>
      </w:tblPr>
      <w:tblGrid>
        <w:gridCol w:w="3740"/>
        <w:gridCol w:w="2300"/>
        <w:gridCol w:w="3040"/>
      </w:tblGrid>
      <w:tr w:rsidR="0075768E" w14:paraId="0C51AE04" w14:textId="77777777">
        <w:trPr>
          <w:trHeight w:val="246"/>
        </w:trPr>
        <w:tc>
          <w:tcPr>
            <w:tcW w:w="3740" w:type="dxa"/>
            <w:vAlign w:val="bottom"/>
          </w:tcPr>
          <w:p w14:paraId="72660BA8" w14:textId="77777777" w:rsidR="0075768E" w:rsidRDefault="00BC6249">
            <w:pPr>
              <w:ind w:left="120"/>
              <w:rPr>
                <w:sz w:val="20"/>
                <w:szCs w:val="20"/>
              </w:rPr>
            </w:pPr>
            <w:r>
              <w:rPr>
                <w:rFonts w:ascii="Arial" w:eastAsia="Arial" w:hAnsi="Arial" w:cs="Arial"/>
                <w:sz w:val="20"/>
                <w:szCs w:val="20"/>
              </w:rPr>
              <w:t>Capital</w:t>
            </w:r>
          </w:p>
        </w:tc>
        <w:tc>
          <w:tcPr>
            <w:tcW w:w="2300" w:type="dxa"/>
            <w:vAlign w:val="bottom"/>
          </w:tcPr>
          <w:p w14:paraId="4FDA32FA" w14:textId="77777777" w:rsidR="0075768E" w:rsidRDefault="00BC6249">
            <w:pPr>
              <w:ind w:right="20"/>
              <w:jc w:val="right"/>
              <w:rPr>
                <w:sz w:val="20"/>
                <w:szCs w:val="20"/>
              </w:rPr>
            </w:pPr>
            <w:r>
              <w:rPr>
                <w:rFonts w:ascii="Arial" w:eastAsia="Arial" w:hAnsi="Arial" w:cs="Arial"/>
                <w:sz w:val="20"/>
                <w:szCs w:val="20"/>
              </w:rPr>
              <w:t>Quantidade</w:t>
            </w:r>
          </w:p>
        </w:tc>
        <w:tc>
          <w:tcPr>
            <w:tcW w:w="3040" w:type="dxa"/>
            <w:vAlign w:val="bottom"/>
          </w:tcPr>
          <w:p w14:paraId="00E27FE9" w14:textId="77777777" w:rsidR="0075768E" w:rsidRDefault="00BC6249">
            <w:pPr>
              <w:ind w:left="120"/>
              <w:rPr>
                <w:sz w:val="20"/>
                <w:szCs w:val="20"/>
              </w:rPr>
            </w:pPr>
            <w:r>
              <w:rPr>
                <w:rFonts w:ascii="Arial" w:eastAsia="Arial" w:hAnsi="Arial" w:cs="Arial"/>
                <w:sz w:val="20"/>
                <w:szCs w:val="20"/>
              </w:rPr>
              <w:t>Participação</w:t>
            </w:r>
          </w:p>
        </w:tc>
      </w:tr>
      <w:tr w:rsidR="0075768E" w14:paraId="3428692B" w14:textId="77777777">
        <w:trPr>
          <w:trHeight w:val="57"/>
        </w:trPr>
        <w:tc>
          <w:tcPr>
            <w:tcW w:w="3740" w:type="dxa"/>
            <w:tcBorders>
              <w:bottom w:val="single" w:sz="8" w:space="0" w:color="auto"/>
            </w:tcBorders>
            <w:vAlign w:val="bottom"/>
          </w:tcPr>
          <w:p w14:paraId="348D94EA" w14:textId="77777777" w:rsidR="0075768E" w:rsidRDefault="0075768E">
            <w:pPr>
              <w:rPr>
                <w:sz w:val="4"/>
                <w:szCs w:val="4"/>
              </w:rPr>
            </w:pPr>
          </w:p>
        </w:tc>
        <w:tc>
          <w:tcPr>
            <w:tcW w:w="2300" w:type="dxa"/>
            <w:tcBorders>
              <w:bottom w:val="single" w:sz="8" w:space="0" w:color="auto"/>
            </w:tcBorders>
            <w:vAlign w:val="bottom"/>
          </w:tcPr>
          <w:p w14:paraId="3696A299" w14:textId="77777777" w:rsidR="0075768E" w:rsidRDefault="0075768E">
            <w:pPr>
              <w:rPr>
                <w:sz w:val="4"/>
                <w:szCs w:val="4"/>
              </w:rPr>
            </w:pPr>
          </w:p>
        </w:tc>
        <w:tc>
          <w:tcPr>
            <w:tcW w:w="3040" w:type="dxa"/>
            <w:tcBorders>
              <w:bottom w:val="single" w:sz="8" w:space="0" w:color="auto"/>
            </w:tcBorders>
            <w:vAlign w:val="bottom"/>
          </w:tcPr>
          <w:p w14:paraId="4BE891A6" w14:textId="77777777" w:rsidR="0075768E" w:rsidRDefault="0075768E">
            <w:pPr>
              <w:rPr>
                <w:sz w:val="4"/>
                <w:szCs w:val="4"/>
              </w:rPr>
            </w:pPr>
          </w:p>
        </w:tc>
      </w:tr>
      <w:tr w:rsidR="0075768E" w14:paraId="18E71DF2" w14:textId="77777777">
        <w:trPr>
          <w:trHeight w:val="275"/>
        </w:trPr>
        <w:tc>
          <w:tcPr>
            <w:tcW w:w="3740" w:type="dxa"/>
            <w:vAlign w:val="bottom"/>
          </w:tcPr>
          <w:p w14:paraId="0D5764A0" w14:textId="77777777" w:rsidR="0075768E" w:rsidRDefault="00BC6249">
            <w:pPr>
              <w:ind w:left="120"/>
              <w:rPr>
                <w:sz w:val="20"/>
                <w:szCs w:val="20"/>
              </w:rPr>
            </w:pPr>
            <w:r>
              <w:rPr>
                <w:rFonts w:ascii="Arial" w:eastAsia="Arial" w:hAnsi="Arial" w:cs="Arial"/>
                <w:sz w:val="20"/>
                <w:szCs w:val="20"/>
              </w:rPr>
              <w:t>Nacionais</w:t>
            </w:r>
          </w:p>
        </w:tc>
        <w:tc>
          <w:tcPr>
            <w:tcW w:w="2300" w:type="dxa"/>
            <w:vAlign w:val="bottom"/>
          </w:tcPr>
          <w:p w14:paraId="6CBC04F8" w14:textId="77777777" w:rsidR="0075768E" w:rsidRDefault="00BC6249">
            <w:pPr>
              <w:ind w:right="20"/>
              <w:jc w:val="right"/>
              <w:rPr>
                <w:sz w:val="20"/>
                <w:szCs w:val="20"/>
              </w:rPr>
            </w:pPr>
            <w:r>
              <w:rPr>
                <w:rFonts w:ascii="Arial" w:eastAsia="Arial" w:hAnsi="Arial" w:cs="Arial"/>
                <w:sz w:val="20"/>
                <w:szCs w:val="20"/>
              </w:rPr>
              <w:t>66</w:t>
            </w:r>
          </w:p>
        </w:tc>
        <w:tc>
          <w:tcPr>
            <w:tcW w:w="3040" w:type="dxa"/>
            <w:vAlign w:val="bottom"/>
          </w:tcPr>
          <w:p w14:paraId="04179CCD" w14:textId="77777777" w:rsidR="0075768E" w:rsidRDefault="00BC6249">
            <w:pPr>
              <w:ind w:left="120"/>
              <w:rPr>
                <w:sz w:val="20"/>
                <w:szCs w:val="20"/>
              </w:rPr>
            </w:pPr>
            <w:r>
              <w:rPr>
                <w:rFonts w:ascii="Arial" w:eastAsia="Arial" w:hAnsi="Arial" w:cs="Arial"/>
                <w:sz w:val="20"/>
                <w:szCs w:val="20"/>
              </w:rPr>
              <w:t>43.1%</w:t>
            </w:r>
          </w:p>
        </w:tc>
      </w:tr>
      <w:tr w:rsidR="0075768E" w14:paraId="41C7CE7A" w14:textId="77777777">
        <w:trPr>
          <w:trHeight w:val="239"/>
        </w:trPr>
        <w:tc>
          <w:tcPr>
            <w:tcW w:w="3740" w:type="dxa"/>
            <w:vAlign w:val="bottom"/>
          </w:tcPr>
          <w:p w14:paraId="75748C9A" w14:textId="77777777" w:rsidR="0075768E" w:rsidRDefault="00BC6249">
            <w:pPr>
              <w:ind w:left="120"/>
              <w:rPr>
                <w:sz w:val="20"/>
                <w:szCs w:val="20"/>
              </w:rPr>
            </w:pPr>
            <w:r>
              <w:rPr>
                <w:rFonts w:ascii="Arial" w:eastAsia="Arial" w:hAnsi="Arial" w:cs="Arial"/>
                <w:sz w:val="20"/>
                <w:szCs w:val="20"/>
              </w:rPr>
              <w:t>Controle Estrangeiro</w:t>
            </w:r>
          </w:p>
        </w:tc>
        <w:tc>
          <w:tcPr>
            <w:tcW w:w="2300" w:type="dxa"/>
            <w:vAlign w:val="bottom"/>
          </w:tcPr>
          <w:p w14:paraId="1342D8EC" w14:textId="77777777" w:rsidR="0075768E" w:rsidRDefault="00BC6249">
            <w:pPr>
              <w:ind w:right="20"/>
              <w:jc w:val="right"/>
              <w:rPr>
                <w:sz w:val="20"/>
                <w:szCs w:val="20"/>
              </w:rPr>
            </w:pPr>
            <w:r>
              <w:rPr>
                <w:rFonts w:ascii="Arial" w:eastAsia="Arial" w:hAnsi="Arial" w:cs="Arial"/>
                <w:sz w:val="20"/>
                <w:szCs w:val="20"/>
              </w:rPr>
              <w:t>60</w:t>
            </w:r>
          </w:p>
        </w:tc>
        <w:tc>
          <w:tcPr>
            <w:tcW w:w="3040" w:type="dxa"/>
            <w:vAlign w:val="bottom"/>
          </w:tcPr>
          <w:p w14:paraId="06889BA5" w14:textId="77777777" w:rsidR="0075768E" w:rsidRDefault="00BC6249">
            <w:pPr>
              <w:ind w:left="120"/>
              <w:rPr>
                <w:sz w:val="20"/>
                <w:szCs w:val="20"/>
              </w:rPr>
            </w:pPr>
            <w:r>
              <w:rPr>
                <w:rFonts w:ascii="Arial" w:eastAsia="Arial" w:hAnsi="Arial" w:cs="Arial"/>
                <w:sz w:val="20"/>
                <w:szCs w:val="20"/>
              </w:rPr>
              <w:t>39.2%</w:t>
            </w:r>
          </w:p>
        </w:tc>
      </w:tr>
      <w:tr w:rsidR="0075768E" w14:paraId="397EEF0F" w14:textId="77777777">
        <w:trPr>
          <w:trHeight w:val="239"/>
        </w:trPr>
        <w:tc>
          <w:tcPr>
            <w:tcW w:w="3740" w:type="dxa"/>
            <w:vAlign w:val="bottom"/>
          </w:tcPr>
          <w:p w14:paraId="2948E761" w14:textId="77777777" w:rsidR="0075768E" w:rsidRDefault="00BC6249">
            <w:pPr>
              <w:ind w:left="120"/>
              <w:rPr>
                <w:sz w:val="20"/>
                <w:szCs w:val="20"/>
              </w:rPr>
            </w:pPr>
            <w:r>
              <w:rPr>
                <w:rFonts w:ascii="Arial" w:eastAsia="Arial" w:hAnsi="Arial" w:cs="Arial"/>
                <w:sz w:val="20"/>
                <w:szCs w:val="20"/>
              </w:rPr>
              <w:t>Nacionais com Participação</w:t>
            </w:r>
          </w:p>
        </w:tc>
        <w:tc>
          <w:tcPr>
            <w:tcW w:w="2300" w:type="dxa"/>
            <w:vAlign w:val="bottom"/>
          </w:tcPr>
          <w:p w14:paraId="6CE12B88" w14:textId="77777777" w:rsidR="0075768E" w:rsidRDefault="00BC6249">
            <w:pPr>
              <w:ind w:right="20"/>
              <w:jc w:val="right"/>
              <w:rPr>
                <w:sz w:val="20"/>
                <w:szCs w:val="20"/>
              </w:rPr>
            </w:pPr>
            <w:r>
              <w:rPr>
                <w:rFonts w:ascii="Arial" w:eastAsia="Arial" w:hAnsi="Arial" w:cs="Arial"/>
                <w:sz w:val="20"/>
                <w:szCs w:val="20"/>
              </w:rPr>
              <w:t>12</w:t>
            </w:r>
          </w:p>
        </w:tc>
        <w:tc>
          <w:tcPr>
            <w:tcW w:w="3040" w:type="dxa"/>
            <w:vAlign w:val="bottom"/>
          </w:tcPr>
          <w:p w14:paraId="1550028F" w14:textId="77777777" w:rsidR="0075768E" w:rsidRDefault="00BC6249">
            <w:pPr>
              <w:ind w:left="120"/>
              <w:rPr>
                <w:sz w:val="20"/>
                <w:szCs w:val="20"/>
              </w:rPr>
            </w:pPr>
            <w:r>
              <w:rPr>
                <w:rFonts w:ascii="Arial" w:eastAsia="Arial" w:hAnsi="Arial" w:cs="Arial"/>
                <w:sz w:val="20"/>
                <w:szCs w:val="20"/>
              </w:rPr>
              <w:t>7.8%</w:t>
            </w:r>
          </w:p>
        </w:tc>
      </w:tr>
      <w:tr w:rsidR="0075768E" w14:paraId="3FEAB85D" w14:textId="77777777">
        <w:trPr>
          <w:trHeight w:val="212"/>
        </w:trPr>
        <w:tc>
          <w:tcPr>
            <w:tcW w:w="3740" w:type="dxa"/>
            <w:vAlign w:val="bottom"/>
          </w:tcPr>
          <w:p w14:paraId="55A5D463" w14:textId="77777777" w:rsidR="0075768E" w:rsidRDefault="00BC6249">
            <w:pPr>
              <w:spacing w:line="211" w:lineRule="exact"/>
              <w:ind w:left="120"/>
              <w:rPr>
                <w:sz w:val="20"/>
                <w:szCs w:val="20"/>
              </w:rPr>
            </w:pPr>
            <w:r>
              <w:rPr>
                <w:rFonts w:ascii="Arial" w:eastAsia="Arial" w:hAnsi="Arial" w:cs="Arial"/>
                <w:sz w:val="20"/>
                <w:szCs w:val="20"/>
              </w:rPr>
              <w:t>Estrangeira</w:t>
            </w:r>
          </w:p>
        </w:tc>
        <w:tc>
          <w:tcPr>
            <w:tcW w:w="2300" w:type="dxa"/>
            <w:vAlign w:val="bottom"/>
          </w:tcPr>
          <w:p w14:paraId="55D1ADCF" w14:textId="77777777" w:rsidR="0075768E" w:rsidRDefault="0075768E">
            <w:pPr>
              <w:rPr>
                <w:sz w:val="18"/>
                <w:szCs w:val="18"/>
              </w:rPr>
            </w:pPr>
          </w:p>
        </w:tc>
        <w:tc>
          <w:tcPr>
            <w:tcW w:w="3040" w:type="dxa"/>
            <w:vAlign w:val="bottom"/>
          </w:tcPr>
          <w:p w14:paraId="6805C1DA" w14:textId="77777777" w:rsidR="0075768E" w:rsidRDefault="0075768E">
            <w:pPr>
              <w:rPr>
                <w:sz w:val="18"/>
                <w:szCs w:val="18"/>
              </w:rPr>
            </w:pPr>
          </w:p>
        </w:tc>
      </w:tr>
      <w:tr w:rsidR="0075768E" w14:paraId="0AEEEB02" w14:textId="77777777">
        <w:trPr>
          <w:trHeight w:val="239"/>
        </w:trPr>
        <w:tc>
          <w:tcPr>
            <w:tcW w:w="3740" w:type="dxa"/>
            <w:vAlign w:val="bottom"/>
          </w:tcPr>
          <w:p w14:paraId="2AAF9E67" w14:textId="77777777" w:rsidR="0075768E" w:rsidRDefault="00BC6249">
            <w:pPr>
              <w:ind w:left="120"/>
              <w:rPr>
                <w:sz w:val="20"/>
                <w:szCs w:val="20"/>
              </w:rPr>
            </w:pPr>
            <w:r>
              <w:rPr>
                <w:rFonts w:ascii="Arial" w:eastAsia="Arial" w:hAnsi="Arial" w:cs="Arial"/>
                <w:sz w:val="20"/>
                <w:szCs w:val="20"/>
              </w:rPr>
              <w:t>Públicos</w:t>
            </w:r>
          </w:p>
        </w:tc>
        <w:tc>
          <w:tcPr>
            <w:tcW w:w="2300" w:type="dxa"/>
            <w:vAlign w:val="bottom"/>
          </w:tcPr>
          <w:p w14:paraId="2E5CAE5C" w14:textId="77777777" w:rsidR="0075768E" w:rsidRDefault="00BC6249">
            <w:pPr>
              <w:ind w:right="20"/>
              <w:jc w:val="right"/>
              <w:rPr>
                <w:sz w:val="20"/>
                <w:szCs w:val="20"/>
              </w:rPr>
            </w:pPr>
            <w:r>
              <w:rPr>
                <w:rFonts w:ascii="Arial" w:eastAsia="Arial" w:hAnsi="Arial" w:cs="Arial"/>
                <w:sz w:val="20"/>
                <w:szCs w:val="20"/>
              </w:rPr>
              <w:t>10</w:t>
            </w:r>
          </w:p>
        </w:tc>
        <w:tc>
          <w:tcPr>
            <w:tcW w:w="3040" w:type="dxa"/>
            <w:vAlign w:val="bottom"/>
          </w:tcPr>
          <w:p w14:paraId="3499CA34" w14:textId="77777777" w:rsidR="0075768E" w:rsidRDefault="00BC6249">
            <w:pPr>
              <w:ind w:left="120"/>
              <w:rPr>
                <w:sz w:val="20"/>
                <w:szCs w:val="20"/>
              </w:rPr>
            </w:pPr>
            <w:r>
              <w:rPr>
                <w:rFonts w:ascii="Arial" w:eastAsia="Arial" w:hAnsi="Arial" w:cs="Arial"/>
                <w:sz w:val="20"/>
                <w:szCs w:val="20"/>
              </w:rPr>
              <w:t>6.5%</w:t>
            </w:r>
          </w:p>
        </w:tc>
      </w:tr>
      <w:tr w:rsidR="0075768E" w14:paraId="6196C3D6" w14:textId="77777777">
        <w:trPr>
          <w:trHeight w:val="246"/>
        </w:trPr>
        <w:tc>
          <w:tcPr>
            <w:tcW w:w="3740" w:type="dxa"/>
            <w:vAlign w:val="bottom"/>
          </w:tcPr>
          <w:p w14:paraId="0ABA7576" w14:textId="77777777" w:rsidR="0075768E" w:rsidRDefault="00BC6249">
            <w:pPr>
              <w:ind w:left="120"/>
              <w:rPr>
                <w:sz w:val="20"/>
                <w:szCs w:val="20"/>
              </w:rPr>
            </w:pPr>
            <w:r>
              <w:rPr>
                <w:rFonts w:ascii="Arial" w:eastAsia="Arial" w:hAnsi="Arial" w:cs="Arial"/>
                <w:sz w:val="20"/>
                <w:szCs w:val="20"/>
              </w:rPr>
              <w:t>Estrangeiros</w:t>
            </w:r>
          </w:p>
        </w:tc>
        <w:tc>
          <w:tcPr>
            <w:tcW w:w="2300" w:type="dxa"/>
            <w:vAlign w:val="bottom"/>
          </w:tcPr>
          <w:p w14:paraId="2E38D927" w14:textId="77777777" w:rsidR="0075768E" w:rsidRDefault="00BC6249">
            <w:pPr>
              <w:ind w:right="20"/>
              <w:jc w:val="right"/>
              <w:rPr>
                <w:sz w:val="20"/>
                <w:szCs w:val="20"/>
              </w:rPr>
            </w:pPr>
            <w:r>
              <w:rPr>
                <w:rFonts w:ascii="Arial" w:eastAsia="Arial" w:hAnsi="Arial" w:cs="Arial"/>
                <w:sz w:val="20"/>
                <w:szCs w:val="20"/>
              </w:rPr>
              <w:t>5</w:t>
            </w:r>
          </w:p>
        </w:tc>
        <w:tc>
          <w:tcPr>
            <w:tcW w:w="3040" w:type="dxa"/>
            <w:vAlign w:val="bottom"/>
          </w:tcPr>
          <w:p w14:paraId="55EF8A3A" w14:textId="77777777" w:rsidR="0075768E" w:rsidRDefault="00BC6249">
            <w:pPr>
              <w:ind w:left="120"/>
              <w:rPr>
                <w:sz w:val="20"/>
                <w:szCs w:val="20"/>
              </w:rPr>
            </w:pPr>
            <w:r>
              <w:rPr>
                <w:rFonts w:ascii="Arial" w:eastAsia="Arial" w:hAnsi="Arial" w:cs="Arial"/>
                <w:sz w:val="20"/>
                <w:szCs w:val="20"/>
              </w:rPr>
              <w:t>3.3%</w:t>
            </w:r>
          </w:p>
        </w:tc>
      </w:tr>
      <w:tr w:rsidR="0075768E" w14:paraId="41CD86B4" w14:textId="77777777">
        <w:trPr>
          <w:trHeight w:val="57"/>
        </w:trPr>
        <w:tc>
          <w:tcPr>
            <w:tcW w:w="3740" w:type="dxa"/>
            <w:tcBorders>
              <w:bottom w:val="single" w:sz="8" w:space="0" w:color="auto"/>
            </w:tcBorders>
            <w:vAlign w:val="bottom"/>
          </w:tcPr>
          <w:p w14:paraId="6FE3D0BD" w14:textId="77777777" w:rsidR="0075768E" w:rsidRDefault="0075768E">
            <w:pPr>
              <w:rPr>
                <w:sz w:val="4"/>
                <w:szCs w:val="4"/>
              </w:rPr>
            </w:pPr>
          </w:p>
        </w:tc>
        <w:tc>
          <w:tcPr>
            <w:tcW w:w="2300" w:type="dxa"/>
            <w:tcBorders>
              <w:bottom w:val="single" w:sz="8" w:space="0" w:color="auto"/>
            </w:tcBorders>
            <w:vAlign w:val="bottom"/>
          </w:tcPr>
          <w:p w14:paraId="11CBE75C" w14:textId="77777777" w:rsidR="0075768E" w:rsidRDefault="0075768E">
            <w:pPr>
              <w:rPr>
                <w:sz w:val="4"/>
                <w:szCs w:val="4"/>
              </w:rPr>
            </w:pPr>
          </w:p>
        </w:tc>
        <w:tc>
          <w:tcPr>
            <w:tcW w:w="3040" w:type="dxa"/>
            <w:tcBorders>
              <w:bottom w:val="single" w:sz="8" w:space="0" w:color="auto"/>
            </w:tcBorders>
            <w:vAlign w:val="bottom"/>
          </w:tcPr>
          <w:p w14:paraId="56778245" w14:textId="77777777" w:rsidR="0075768E" w:rsidRDefault="0075768E">
            <w:pPr>
              <w:rPr>
                <w:sz w:val="4"/>
                <w:szCs w:val="4"/>
              </w:rPr>
            </w:pPr>
          </w:p>
        </w:tc>
      </w:tr>
    </w:tbl>
    <w:p w14:paraId="04B587FA" w14:textId="77777777" w:rsidR="0075768E" w:rsidRDefault="0075768E">
      <w:pPr>
        <w:spacing w:line="52" w:lineRule="exact"/>
        <w:rPr>
          <w:sz w:val="20"/>
          <w:szCs w:val="20"/>
        </w:rPr>
      </w:pPr>
    </w:p>
    <w:p w14:paraId="432E3A77" w14:textId="77777777" w:rsidR="0075768E" w:rsidRPr="008C5B6C" w:rsidRDefault="00BC6249">
      <w:pPr>
        <w:ind w:left="202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Desenvolvida pelo autor, com dados do Banco Central</w:t>
      </w:r>
    </w:p>
    <w:p w14:paraId="5F85CD5B" w14:textId="77777777" w:rsidR="0075768E" w:rsidRPr="008C5B6C" w:rsidRDefault="0075768E">
      <w:pPr>
        <w:spacing w:line="200" w:lineRule="exact"/>
        <w:rPr>
          <w:sz w:val="20"/>
          <w:szCs w:val="20"/>
          <w:lang w:val="pt-BR"/>
        </w:rPr>
      </w:pPr>
    </w:p>
    <w:p w14:paraId="2B240C01" w14:textId="77777777" w:rsidR="0075768E" w:rsidRPr="008C5B6C" w:rsidRDefault="0075768E">
      <w:pPr>
        <w:spacing w:line="200" w:lineRule="exact"/>
        <w:rPr>
          <w:sz w:val="20"/>
          <w:szCs w:val="20"/>
          <w:lang w:val="pt-BR"/>
        </w:rPr>
      </w:pPr>
    </w:p>
    <w:p w14:paraId="20ED4414" w14:textId="77777777" w:rsidR="0075768E" w:rsidRPr="008C5B6C" w:rsidRDefault="0075768E">
      <w:pPr>
        <w:spacing w:line="248" w:lineRule="exact"/>
        <w:rPr>
          <w:sz w:val="20"/>
          <w:szCs w:val="20"/>
          <w:lang w:val="pt-BR"/>
        </w:rPr>
      </w:pPr>
    </w:p>
    <w:p w14:paraId="49597235"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Outra possível tendência para a concentração bancária seria a redução do risco das operações, implicando em redução de custos, obtida por meio expansão </w:t>
      </w:r>
      <w:proofErr w:type="spellStart"/>
      <w:r w:rsidRPr="008C5B6C">
        <w:rPr>
          <w:rFonts w:ascii="Arial" w:eastAsia="Arial" w:hAnsi="Arial" w:cs="Arial"/>
          <w:sz w:val="24"/>
          <w:szCs w:val="24"/>
          <w:lang w:val="pt-BR"/>
        </w:rPr>
        <w:t>geo-gráfica</w:t>
      </w:r>
      <w:proofErr w:type="spellEnd"/>
      <w:r w:rsidRPr="008C5B6C">
        <w:rPr>
          <w:rFonts w:ascii="Arial" w:eastAsia="Arial" w:hAnsi="Arial" w:cs="Arial"/>
          <w:sz w:val="24"/>
          <w:szCs w:val="24"/>
          <w:lang w:val="pt-BR"/>
        </w:rPr>
        <w:t>, setorial e de produtos financeiros. Porém os possíveis efeitos da concentração dependem de uma série de condições, principalmente em torno da eficiência e do nível de concorrência no mercado (CAMARGO, 2009).</w:t>
      </w:r>
    </w:p>
    <w:p w14:paraId="077F24EA" w14:textId="77777777" w:rsidR="0075768E" w:rsidRPr="008C5B6C" w:rsidRDefault="0075768E">
      <w:pPr>
        <w:rPr>
          <w:lang w:val="pt-BR"/>
        </w:rPr>
        <w:sectPr w:rsidR="0075768E" w:rsidRPr="008C5B6C">
          <w:type w:val="continuous"/>
          <w:pgSz w:w="11900" w:h="16838"/>
          <w:pgMar w:top="991" w:right="1106" w:bottom="924" w:left="1440" w:header="0" w:footer="0" w:gutter="0"/>
          <w:cols w:space="720" w:equalWidth="0">
            <w:col w:w="9360"/>
          </w:cols>
        </w:sectPr>
      </w:pPr>
    </w:p>
    <w:p w14:paraId="33B7C753"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17</w:t>
      </w:r>
    </w:p>
    <w:p w14:paraId="2C669C56" w14:textId="77777777" w:rsidR="0075768E" w:rsidRPr="008C5B6C" w:rsidRDefault="0075768E">
      <w:pPr>
        <w:spacing w:line="200" w:lineRule="exact"/>
        <w:rPr>
          <w:sz w:val="20"/>
          <w:szCs w:val="20"/>
          <w:lang w:val="pt-BR"/>
        </w:rPr>
      </w:pPr>
    </w:p>
    <w:p w14:paraId="77885945" w14:textId="77777777" w:rsidR="0075768E" w:rsidRPr="008C5B6C" w:rsidRDefault="0075768E">
      <w:pPr>
        <w:spacing w:line="215" w:lineRule="exact"/>
        <w:rPr>
          <w:sz w:val="20"/>
          <w:szCs w:val="20"/>
          <w:lang w:val="pt-BR"/>
        </w:rPr>
      </w:pPr>
    </w:p>
    <w:p w14:paraId="44D59797" w14:textId="77777777" w:rsidR="0075768E" w:rsidRPr="008C5B6C" w:rsidRDefault="00BC6249">
      <w:pPr>
        <w:ind w:left="1080"/>
        <w:rPr>
          <w:sz w:val="20"/>
          <w:szCs w:val="20"/>
          <w:lang w:val="pt-BR"/>
        </w:rPr>
      </w:pPr>
      <w:r w:rsidRPr="008C5B6C">
        <w:rPr>
          <w:rFonts w:ascii="Arial" w:eastAsia="Arial" w:hAnsi="Arial" w:cs="Arial"/>
          <w:lang w:val="pt-BR"/>
        </w:rPr>
        <w:t>Figura 3 – Evolução de origem de capital das instituições bancárias no Brasil</w:t>
      </w:r>
    </w:p>
    <w:p w14:paraId="51254882" w14:textId="77777777" w:rsidR="0075768E" w:rsidRPr="008C5B6C" w:rsidRDefault="0075768E">
      <w:pPr>
        <w:spacing w:line="200" w:lineRule="exact"/>
        <w:rPr>
          <w:sz w:val="20"/>
          <w:szCs w:val="20"/>
          <w:lang w:val="pt-BR"/>
        </w:rPr>
      </w:pPr>
    </w:p>
    <w:p w14:paraId="1E5B761A" w14:textId="77777777" w:rsidR="0075768E" w:rsidRPr="008C5B6C" w:rsidRDefault="0075768E">
      <w:pPr>
        <w:spacing w:line="261" w:lineRule="exact"/>
        <w:rPr>
          <w:sz w:val="20"/>
          <w:szCs w:val="20"/>
          <w:lang w:val="pt-BR"/>
        </w:rPr>
      </w:pPr>
    </w:p>
    <w:tbl>
      <w:tblPr>
        <w:tblW w:w="0" w:type="auto"/>
        <w:tblInd w:w="260" w:type="dxa"/>
        <w:tblLayout w:type="fixed"/>
        <w:tblCellMar>
          <w:left w:w="0" w:type="dxa"/>
          <w:right w:w="0" w:type="dxa"/>
        </w:tblCellMar>
        <w:tblLook w:val="04A0" w:firstRow="1" w:lastRow="0" w:firstColumn="1" w:lastColumn="0" w:noHBand="0" w:noVBand="1"/>
      </w:tblPr>
      <w:tblGrid>
        <w:gridCol w:w="800"/>
        <w:gridCol w:w="2120"/>
        <w:gridCol w:w="1420"/>
        <w:gridCol w:w="1220"/>
        <w:gridCol w:w="3060"/>
        <w:gridCol w:w="460"/>
      </w:tblGrid>
      <w:tr w:rsidR="0075768E" w14:paraId="0FD7DCF4" w14:textId="77777777">
        <w:trPr>
          <w:trHeight w:val="199"/>
        </w:trPr>
        <w:tc>
          <w:tcPr>
            <w:tcW w:w="800" w:type="dxa"/>
            <w:vAlign w:val="bottom"/>
          </w:tcPr>
          <w:p w14:paraId="35CE72E0" w14:textId="77777777" w:rsidR="0075768E" w:rsidRDefault="00BC6249">
            <w:pPr>
              <w:ind w:right="46"/>
              <w:jc w:val="right"/>
              <w:rPr>
                <w:sz w:val="20"/>
                <w:szCs w:val="20"/>
              </w:rPr>
            </w:pPr>
            <w:r>
              <w:rPr>
                <w:rFonts w:ascii="Helvetica" w:eastAsia="Helvetica" w:hAnsi="Helvetica" w:cs="Helvetica"/>
                <w:color w:val="4D4D4D"/>
                <w:sz w:val="17"/>
                <w:szCs w:val="17"/>
              </w:rPr>
              <w:t>150</w:t>
            </w:r>
          </w:p>
        </w:tc>
        <w:tc>
          <w:tcPr>
            <w:tcW w:w="2120" w:type="dxa"/>
            <w:vAlign w:val="bottom"/>
          </w:tcPr>
          <w:p w14:paraId="4C19D464" w14:textId="77777777" w:rsidR="0075768E" w:rsidRDefault="0075768E">
            <w:pPr>
              <w:rPr>
                <w:sz w:val="17"/>
                <w:szCs w:val="17"/>
              </w:rPr>
            </w:pPr>
          </w:p>
        </w:tc>
        <w:tc>
          <w:tcPr>
            <w:tcW w:w="1420" w:type="dxa"/>
            <w:vAlign w:val="bottom"/>
          </w:tcPr>
          <w:p w14:paraId="15F5D214" w14:textId="77777777" w:rsidR="0075768E" w:rsidRDefault="0075768E">
            <w:pPr>
              <w:rPr>
                <w:sz w:val="17"/>
                <w:szCs w:val="17"/>
              </w:rPr>
            </w:pPr>
          </w:p>
        </w:tc>
        <w:tc>
          <w:tcPr>
            <w:tcW w:w="1220" w:type="dxa"/>
            <w:vAlign w:val="bottom"/>
          </w:tcPr>
          <w:p w14:paraId="12890343" w14:textId="77777777" w:rsidR="0075768E" w:rsidRDefault="0075768E">
            <w:pPr>
              <w:rPr>
                <w:sz w:val="17"/>
                <w:szCs w:val="17"/>
              </w:rPr>
            </w:pPr>
          </w:p>
        </w:tc>
        <w:tc>
          <w:tcPr>
            <w:tcW w:w="3060" w:type="dxa"/>
            <w:vAlign w:val="bottom"/>
          </w:tcPr>
          <w:p w14:paraId="2D4EEB72" w14:textId="77777777" w:rsidR="0075768E" w:rsidRDefault="0075768E">
            <w:pPr>
              <w:rPr>
                <w:sz w:val="17"/>
                <w:szCs w:val="17"/>
              </w:rPr>
            </w:pPr>
          </w:p>
        </w:tc>
        <w:tc>
          <w:tcPr>
            <w:tcW w:w="460" w:type="dxa"/>
            <w:vAlign w:val="bottom"/>
          </w:tcPr>
          <w:p w14:paraId="47AB408B" w14:textId="77777777" w:rsidR="0075768E" w:rsidRDefault="0075768E">
            <w:pPr>
              <w:rPr>
                <w:sz w:val="17"/>
                <w:szCs w:val="17"/>
              </w:rPr>
            </w:pPr>
          </w:p>
        </w:tc>
      </w:tr>
      <w:tr w:rsidR="0075768E" w14:paraId="34044E0B" w14:textId="77777777">
        <w:trPr>
          <w:trHeight w:val="1521"/>
        </w:trPr>
        <w:tc>
          <w:tcPr>
            <w:tcW w:w="800" w:type="dxa"/>
            <w:vAlign w:val="bottom"/>
          </w:tcPr>
          <w:p w14:paraId="674448EA" w14:textId="77777777" w:rsidR="0075768E" w:rsidRDefault="00BC6249">
            <w:pPr>
              <w:ind w:right="46"/>
              <w:jc w:val="right"/>
              <w:rPr>
                <w:sz w:val="20"/>
                <w:szCs w:val="20"/>
              </w:rPr>
            </w:pPr>
            <w:r>
              <w:rPr>
                <w:rFonts w:ascii="Helvetica" w:eastAsia="Helvetica" w:hAnsi="Helvetica" w:cs="Helvetica"/>
                <w:color w:val="4D4D4D"/>
                <w:sz w:val="17"/>
                <w:szCs w:val="17"/>
              </w:rPr>
              <w:t>100</w:t>
            </w:r>
          </w:p>
        </w:tc>
        <w:tc>
          <w:tcPr>
            <w:tcW w:w="2120" w:type="dxa"/>
            <w:vAlign w:val="bottom"/>
          </w:tcPr>
          <w:p w14:paraId="41AE35C3" w14:textId="77777777" w:rsidR="0075768E" w:rsidRDefault="0075768E">
            <w:pPr>
              <w:rPr>
                <w:sz w:val="24"/>
                <w:szCs w:val="24"/>
              </w:rPr>
            </w:pPr>
          </w:p>
        </w:tc>
        <w:tc>
          <w:tcPr>
            <w:tcW w:w="1420" w:type="dxa"/>
            <w:vAlign w:val="bottom"/>
          </w:tcPr>
          <w:p w14:paraId="5351643D" w14:textId="77777777" w:rsidR="0075768E" w:rsidRDefault="0075768E">
            <w:pPr>
              <w:rPr>
                <w:sz w:val="24"/>
                <w:szCs w:val="24"/>
              </w:rPr>
            </w:pPr>
          </w:p>
        </w:tc>
        <w:tc>
          <w:tcPr>
            <w:tcW w:w="1220" w:type="dxa"/>
            <w:vAlign w:val="bottom"/>
          </w:tcPr>
          <w:p w14:paraId="747F4F4D" w14:textId="77777777" w:rsidR="0075768E" w:rsidRDefault="0075768E">
            <w:pPr>
              <w:rPr>
                <w:sz w:val="24"/>
                <w:szCs w:val="24"/>
              </w:rPr>
            </w:pPr>
          </w:p>
        </w:tc>
        <w:tc>
          <w:tcPr>
            <w:tcW w:w="3060" w:type="dxa"/>
            <w:vAlign w:val="bottom"/>
          </w:tcPr>
          <w:p w14:paraId="53122054" w14:textId="77777777" w:rsidR="0075768E" w:rsidRDefault="0075768E">
            <w:pPr>
              <w:rPr>
                <w:sz w:val="24"/>
                <w:szCs w:val="24"/>
              </w:rPr>
            </w:pPr>
          </w:p>
        </w:tc>
        <w:tc>
          <w:tcPr>
            <w:tcW w:w="460" w:type="dxa"/>
            <w:vAlign w:val="bottom"/>
          </w:tcPr>
          <w:p w14:paraId="796F0AF5" w14:textId="77777777" w:rsidR="0075768E" w:rsidRDefault="0075768E">
            <w:pPr>
              <w:rPr>
                <w:sz w:val="24"/>
                <w:szCs w:val="24"/>
              </w:rPr>
            </w:pPr>
          </w:p>
        </w:tc>
      </w:tr>
      <w:tr w:rsidR="0075768E" w14:paraId="535CB485" w14:textId="77777777">
        <w:trPr>
          <w:trHeight w:val="1257"/>
        </w:trPr>
        <w:tc>
          <w:tcPr>
            <w:tcW w:w="800" w:type="dxa"/>
            <w:textDirection w:val="btLr"/>
            <w:vAlign w:val="bottom"/>
          </w:tcPr>
          <w:p w14:paraId="2432CB59" w14:textId="77777777" w:rsidR="0075768E" w:rsidRDefault="00BC6249">
            <w:pPr>
              <w:ind w:right="399"/>
              <w:rPr>
                <w:sz w:val="20"/>
                <w:szCs w:val="20"/>
              </w:rPr>
            </w:pPr>
            <w:r>
              <w:rPr>
                <w:rFonts w:ascii="Helvetica" w:eastAsia="Helvetica" w:hAnsi="Helvetica" w:cs="Helvetica"/>
                <w:sz w:val="21"/>
                <w:szCs w:val="21"/>
              </w:rPr>
              <w:t>Quantidade</w:t>
            </w:r>
          </w:p>
        </w:tc>
        <w:tc>
          <w:tcPr>
            <w:tcW w:w="2120" w:type="dxa"/>
            <w:vAlign w:val="bottom"/>
          </w:tcPr>
          <w:p w14:paraId="4BAFD685" w14:textId="77777777" w:rsidR="0075768E" w:rsidRDefault="0075768E">
            <w:pPr>
              <w:rPr>
                <w:sz w:val="24"/>
                <w:szCs w:val="24"/>
              </w:rPr>
            </w:pPr>
          </w:p>
        </w:tc>
        <w:tc>
          <w:tcPr>
            <w:tcW w:w="1420" w:type="dxa"/>
            <w:vAlign w:val="bottom"/>
          </w:tcPr>
          <w:p w14:paraId="33C58735" w14:textId="77777777" w:rsidR="0075768E" w:rsidRDefault="0075768E">
            <w:pPr>
              <w:rPr>
                <w:sz w:val="24"/>
                <w:szCs w:val="24"/>
              </w:rPr>
            </w:pPr>
          </w:p>
        </w:tc>
        <w:tc>
          <w:tcPr>
            <w:tcW w:w="1220" w:type="dxa"/>
            <w:vAlign w:val="bottom"/>
          </w:tcPr>
          <w:p w14:paraId="3BE0BC65" w14:textId="77777777" w:rsidR="0075768E" w:rsidRDefault="0075768E">
            <w:pPr>
              <w:rPr>
                <w:sz w:val="24"/>
                <w:szCs w:val="24"/>
              </w:rPr>
            </w:pPr>
          </w:p>
        </w:tc>
        <w:tc>
          <w:tcPr>
            <w:tcW w:w="3060" w:type="dxa"/>
            <w:vAlign w:val="bottom"/>
          </w:tcPr>
          <w:p w14:paraId="37A834C0" w14:textId="77777777" w:rsidR="0075768E" w:rsidRDefault="0075768E">
            <w:pPr>
              <w:rPr>
                <w:sz w:val="24"/>
                <w:szCs w:val="24"/>
              </w:rPr>
            </w:pPr>
          </w:p>
        </w:tc>
        <w:tc>
          <w:tcPr>
            <w:tcW w:w="460" w:type="dxa"/>
            <w:vAlign w:val="bottom"/>
          </w:tcPr>
          <w:p w14:paraId="4AFC7D38" w14:textId="77777777" w:rsidR="0075768E" w:rsidRDefault="0075768E">
            <w:pPr>
              <w:rPr>
                <w:sz w:val="24"/>
                <w:szCs w:val="24"/>
              </w:rPr>
            </w:pPr>
          </w:p>
        </w:tc>
      </w:tr>
      <w:tr w:rsidR="0075768E" w14:paraId="1787A1A7" w14:textId="77777777">
        <w:trPr>
          <w:trHeight w:val="263"/>
        </w:trPr>
        <w:tc>
          <w:tcPr>
            <w:tcW w:w="800" w:type="dxa"/>
            <w:vAlign w:val="bottom"/>
          </w:tcPr>
          <w:p w14:paraId="268630BA" w14:textId="77777777" w:rsidR="0075768E" w:rsidRDefault="00BC6249">
            <w:pPr>
              <w:ind w:right="46"/>
              <w:jc w:val="right"/>
              <w:rPr>
                <w:sz w:val="20"/>
                <w:szCs w:val="20"/>
              </w:rPr>
            </w:pPr>
            <w:r>
              <w:rPr>
                <w:rFonts w:ascii="Helvetica" w:eastAsia="Helvetica" w:hAnsi="Helvetica" w:cs="Helvetica"/>
                <w:color w:val="4D4D4D"/>
                <w:sz w:val="17"/>
                <w:szCs w:val="17"/>
              </w:rPr>
              <w:t>50</w:t>
            </w:r>
          </w:p>
        </w:tc>
        <w:tc>
          <w:tcPr>
            <w:tcW w:w="2120" w:type="dxa"/>
            <w:vAlign w:val="bottom"/>
          </w:tcPr>
          <w:p w14:paraId="05082451" w14:textId="77777777" w:rsidR="0075768E" w:rsidRDefault="0075768E"/>
        </w:tc>
        <w:tc>
          <w:tcPr>
            <w:tcW w:w="1420" w:type="dxa"/>
            <w:vAlign w:val="bottom"/>
          </w:tcPr>
          <w:p w14:paraId="2465FB9D" w14:textId="77777777" w:rsidR="0075768E" w:rsidRDefault="0075768E"/>
        </w:tc>
        <w:tc>
          <w:tcPr>
            <w:tcW w:w="1220" w:type="dxa"/>
            <w:vAlign w:val="bottom"/>
          </w:tcPr>
          <w:p w14:paraId="777274BF" w14:textId="77777777" w:rsidR="0075768E" w:rsidRDefault="0075768E"/>
        </w:tc>
        <w:tc>
          <w:tcPr>
            <w:tcW w:w="3060" w:type="dxa"/>
            <w:vAlign w:val="bottom"/>
          </w:tcPr>
          <w:p w14:paraId="7CF5C4DC" w14:textId="77777777" w:rsidR="0075768E" w:rsidRDefault="0075768E"/>
        </w:tc>
        <w:tc>
          <w:tcPr>
            <w:tcW w:w="460" w:type="dxa"/>
            <w:vAlign w:val="bottom"/>
          </w:tcPr>
          <w:p w14:paraId="7B8E2753" w14:textId="77777777" w:rsidR="0075768E" w:rsidRDefault="0075768E"/>
        </w:tc>
      </w:tr>
      <w:tr w:rsidR="0075768E" w14:paraId="7DBA7E90" w14:textId="77777777">
        <w:trPr>
          <w:trHeight w:val="1521"/>
        </w:trPr>
        <w:tc>
          <w:tcPr>
            <w:tcW w:w="800" w:type="dxa"/>
            <w:vAlign w:val="bottom"/>
          </w:tcPr>
          <w:p w14:paraId="495138F1" w14:textId="77777777" w:rsidR="0075768E" w:rsidRDefault="00BC6249">
            <w:pPr>
              <w:ind w:right="46"/>
              <w:jc w:val="right"/>
              <w:rPr>
                <w:sz w:val="20"/>
                <w:szCs w:val="20"/>
              </w:rPr>
            </w:pPr>
            <w:r>
              <w:rPr>
                <w:rFonts w:ascii="Helvetica" w:eastAsia="Helvetica" w:hAnsi="Helvetica" w:cs="Helvetica"/>
                <w:color w:val="4D4D4D"/>
                <w:sz w:val="17"/>
                <w:szCs w:val="17"/>
              </w:rPr>
              <w:t>0</w:t>
            </w:r>
          </w:p>
        </w:tc>
        <w:tc>
          <w:tcPr>
            <w:tcW w:w="2120" w:type="dxa"/>
            <w:vAlign w:val="bottom"/>
          </w:tcPr>
          <w:p w14:paraId="4C025502" w14:textId="77777777" w:rsidR="0075768E" w:rsidRDefault="0075768E">
            <w:pPr>
              <w:rPr>
                <w:sz w:val="24"/>
                <w:szCs w:val="24"/>
              </w:rPr>
            </w:pPr>
          </w:p>
        </w:tc>
        <w:tc>
          <w:tcPr>
            <w:tcW w:w="1420" w:type="dxa"/>
            <w:vAlign w:val="bottom"/>
          </w:tcPr>
          <w:p w14:paraId="1084174E" w14:textId="77777777" w:rsidR="0075768E" w:rsidRDefault="0075768E">
            <w:pPr>
              <w:rPr>
                <w:sz w:val="24"/>
                <w:szCs w:val="24"/>
              </w:rPr>
            </w:pPr>
          </w:p>
        </w:tc>
        <w:tc>
          <w:tcPr>
            <w:tcW w:w="1220" w:type="dxa"/>
            <w:vAlign w:val="bottom"/>
          </w:tcPr>
          <w:p w14:paraId="367EBC31" w14:textId="77777777" w:rsidR="0075768E" w:rsidRDefault="0075768E">
            <w:pPr>
              <w:rPr>
                <w:sz w:val="24"/>
                <w:szCs w:val="24"/>
              </w:rPr>
            </w:pPr>
          </w:p>
        </w:tc>
        <w:tc>
          <w:tcPr>
            <w:tcW w:w="3060" w:type="dxa"/>
            <w:vAlign w:val="bottom"/>
          </w:tcPr>
          <w:p w14:paraId="370667C3" w14:textId="77777777" w:rsidR="0075768E" w:rsidRDefault="0075768E">
            <w:pPr>
              <w:rPr>
                <w:sz w:val="24"/>
                <w:szCs w:val="24"/>
              </w:rPr>
            </w:pPr>
          </w:p>
        </w:tc>
        <w:tc>
          <w:tcPr>
            <w:tcW w:w="460" w:type="dxa"/>
            <w:vAlign w:val="bottom"/>
          </w:tcPr>
          <w:p w14:paraId="0BC77404" w14:textId="77777777" w:rsidR="0075768E" w:rsidRDefault="0075768E">
            <w:pPr>
              <w:rPr>
                <w:sz w:val="24"/>
                <w:szCs w:val="24"/>
              </w:rPr>
            </w:pPr>
          </w:p>
        </w:tc>
      </w:tr>
      <w:tr w:rsidR="0075768E" w14:paraId="52E0341F" w14:textId="77777777">
        <w:trPr>
          <w:trHeight w:val="315"/>
        </w:trPr>
        <w:tc>
          <w:tcPr>
            <w:tcW w:w="800" w:type="dxa"/>
            <w:vAlign w:val="bottom"/>
          </w:tcPr>
          <w:p w14:paraId="76965498" w14:textId="77777777" w:rsidR="0075768E" w:rsidRDefault="0075768E">
            <w:pPr>
              <w:rPr>
                <w:sz w:val="24"/>
                <w:szCs w:val="24"/>
              </w:rPr>
            </w:pPr>
          </w:p>
        </w:tc>
        <w:tc>
          <w:tcPr>
            <w:tcW w:w="2120" w:type="dxa"/>
            <w:vAlign w:val="bottom"/>
          </w:tcPr>
          <w:p w14:paraId="003835D9" w14:textId="77777777" w:rsidR="0075768E" w:rsidRDefault="00BC6249">
            <w:pPr>
              <w:ind w:right="1517"/>
              <w:jc w:val="right"/>
              <w:rPr>
                <w:sz w:val="20"/>
                <w:szCs w:val="20"/>
              </w:rPr>
            </w:pPr>
            <w:r>
              <w:rPr>
                <w:rFonts w:ascii="Helvetica" w:eastAsia="Helvetica" w:hAnsi="Helvetica" w:cs="Helvetica"/>
                <w:color w:val="4D4D4D"/>
                <w:sz w:val="17"/>
                <w:szCs w:val="17"/>
              </w:rPr>
              <w:t>1990</w:t>
            </w:r>
          </w:p>
        </w:tc>
        <w:tc>
          <w:tcPr>
            <w:tcW w:w="1420" w:type="dxa"/>
            <w:vAlign w:val="bottom"/>
          </w:tcPr>
          <w:p w14:paraId="0776653B" w14:textId="77777777" w:rsidR="0075768E" w:rsidRDefault="00BC6249">
            <w:pPr>
              <w:ind w:right="357"/>
              <w:jc w:val="right"/>
              <w:rPr>
                <w:sz w:val="20"/>
                <w:szCs w:val="20"/>
              </w:rPr>
            </w:pPr>
            <w:r>
              <w:rPr>
                <w:rFonts w:ascii="Helvetica" w:eastAsia="Helvetica" w:hAnsi="Helvetica" w:cs="Helvetica"/>
                <w:color w:val="4D4D4D"/>
                <w:sz w:val="17"/>
                <w:szCs w:val="17"/>
              </w:rPr>
              <w:t>2000</w:t>
            </w:r>
          </w:p>
        </w:tc>
        <w:tc>
          <w:tcPr>
            <w:tcW w:w="1220" w:type="dxa"/>
            <w:vAlign w:val="bottom"/>
          </w:tcPr>
          <w:p w14:paraId="64164008" w14:textId="77777777" w:rsidR="0075768E" w:rsidRDefault="0075768E">
            <w:pPr>
              <w:rPr>
                <w:sz w:val="24"/>
                <w:szCs w:val="24"/>
              </w:rPr>
            </w:pPr>
          </w:p>
        </w:tc>
        <w:tc>
          <w:tcPr>
            <w:tcW w:w="3060" w:type="dxa"/>
            <w:vAlign w:val="bottom"/>
          </w:tcPr>
          <w:p w14:paraId="44A35295" w14:textId="77777777" w:rsidR="0075768E" w:rsidRDefault="00BC6249">
            <w:pPr>
              <w:ind w:right="2057"/>
              <w:jc w:val="right"/>
              <w:rPr>
                <w:sz w:val="20"/>
                <w:szCs w:val="20"/>
              </w:rPr>
            </w:pPr>
            <w:r>
              <w:rPr>
                <w:rFonts w:ascii="Helvetica" w:eastAsia="Helvetica" w:hAnsi="Helvetica" w:cs="Helvetica"/>
                <w:color w:val="4D4D4D"/>
                <w:sz w:val="17"/>
                <w:szCs w:val="17"/>
              </w:rPr>
              <w:t>2010</w:t>
            </w:r>
          </w:p>
        </w:tc>
        <w:tc>
          <w:tcPr>
            <w:tcW w:w="460" w:type="dxa"/>
            <w:vAlign w:val="bottom"/>
          </w:tcPr>
          <w:p w14:paraId="48A3E6F6" w14:textId="77777777" w:rsidR="0075768E" w:rsidRDefault="00BC6249">
            <w:pPr>
              <w:jc w:val="right"/>
              <w:rPr>
                <w:sz w:val="20"/>
                <w:szCs w:val="20"/>
              </w:rPr>
            </w:pPr>
            <w:r>
              <w:rPr>
                <w:rFonts w:ascii="Helvetica" w:eastAsia="Helvetica" w:hAnsi="Helvetica" w:cs="Helvetica"/>
                <w:color w:val="4D4D4D"/>
                <w:sz w:val="17"/>
                <w:szCs w:val="17"/>
              </w:rPr>
              <w:t>2020</w:t>
            </w:r>
          </w:p>
        </w:tc>
      </w:tr>
      <w:tr w:rsidR="0075768E" w14:paraId="23285ADC" w14:textId="77777777">
        <w:trPr>
          <w:trHeight w:val="255"/>
        </w:trPr>
        <w:tc>
          <w:tcPr>
            <w:tcW w:w="800" w:type="dxa"/>
            <w:vAlign w:val="bottom"/>
          </w:tcPr>
          <w:p w14:paraId="7E3C7169" w14:textId="77777777" w:rsidR="0075768E" w:rsidRDefault="0075768E"/>
        </w:tc>
        <w:tc>
          <w:tcPr>
            <w:tcW w:w="2120" w:type="dxa"/>
            <w:vAlign w:val="bottom"/>
          </w:tcPr>
          <w:p w14:paraId="6FD7B56A" w14:textId="77777777" w:rsidR="0075768E" w:rsidRDefault="0075768E"/>
        </w:tc>
        <w:tc>
          <w:tcPr>
            <w:tcW w:w="1420" w:type="dxa"/>
            <w:vAlign w:val="bottom"/>
          </w:tcPr>
          <w:p w14:paraId="41578F7B" w14:textId="77777777" w:rsidR="0075768E" w:rsidRDefault="0075768E"/>
        </w:tc>
        <w:tc>
          <w:tcPr>
            <w:tcW w:w="1220" w:type="dxa"/>
            <w:vAlign w:val="bottom"/>
          </w:tcPr>
          <w:p w14:paraId="572831C8" w14:textId="77777777" w:rsidR="0075768E" w:rsidRDefault="00BC6249">
            <w:pPr>
              <w:ind w:left="340"/>
              <w:rPr>
                <w:sz w:val="20"/>
                <w:szCs w:val="20"/>
              </w:rPr>
            </w:pPr>
            <w:r>
              <w:rPr>
                <w:rFonts w:ascii="Helvetica" w:eastAsia="Helvetica" w:hAnsi="Helvetica" w:cs="Helvetica"/>
                <w:sz w:val="21"/>
                <w:szCs w:val="21"/>
              </w:rPr>
              <w:t>Ano</w:t>
            </w:r>
          </w:p>
        </w:tc>
        <w:tc>
          <w:tcPr>
            <w:tcW w:w="3060" w:type="dxa"/>
            <w:vAlign w:val="bottom"/>
          </w:tcPr>
          <w:p w14:paraId="3C0AA62A" w14:textId="77777777" w:rsidR="0075768E" w:rsidRDefault="0075768E"/>
        </w:tc>
        <w:tc>
          <w:tcPr>
            <w:tcW w:w="460" w:type="dxa"/>
            <w:vAlign w:val="bottom"/>
          </w:tcPr>
          <w:p w14:paraId="7F95714C" w14:textId="77777777" w:rsidR="0075768E" w:rsidRDefault="0075768E"/>
        </w:tc>
      </w:tr>
      <w:tr w:rsidR="0075768E" w14:paraId="7C4A344E" w14:textId="77777777">
        <w:trPr>
          <w:trHeight w:val="620"/>
        </w:trPr>
        <w:tc>
          <w:tcPr>
            <w:tcW w:w="800" w:type="dxa"/>
            <w:vAlign w:val="bottom"/>
          </w:tcPr>
          <w:p w14:paraId="5E327346" w14:textId="77777777" w:rsidR="0075768E" w:rsidRDefault="00BC6249">
            <w:pPr>
              <w:ind w:right="46"/>
              <w:jc w:val="right"/>
              <w:rPr>
                <w:sz w:val="20"/>
                <w:szCs w:val="20"/>
              </w:rPr>
            </w:pPr>
            <w:r>
              <w:rPr>
                <w:rFonts w:ascii="Helvetica" w:eastAsia="Helvetica" w:hAnsi="Helvetica" w:cs="Helvetica"/>
                <w:w w:val="97"/>
                <w:sz w:val="21"/>
                <w:szCs w:val="21"/>
              </w:rPr>
              <w:t>Capital</w:t>
            </w:r>
          </w:p>
        </w:tc>
        <w:tc>
          <w:tcPr>
            <w:tcW w:w="2120" w:type="dxa"/>
            <w:vAlign w:val="bottom"/>
          </w:tcPr>
          <w:p w14:paraId="507D3DF6" w14:textId="77777777" w:rsidR="0075768E" w:rsidRDefault="00BC6249">
            <w:pPr>
              <w:ind w:right="197"/>
              <w:jc w:val="right"/>
              <w:rPr>
                <w:sz w:val="20"/>
                <w:szCs w:val="20"/>
              </w:rPr>
            </w:pPr>
            <w:r>
              <w:rPr>
                <w:rFonts w:ascii="Helvetica" w:eastAsia="Helvetica" w:hAnsi="Helvetica" w:cs="Helvetica"/>
                <w:sz w:val="16"/>
                <w:szCs w:val="16"/>
              </w:rPr>
              <w:t>Controle Estrangeiro</w:t>
            </w:r>
          </w:p>
        </w:tc>
        <w:tc>
          <w:tcPr>
            <w:tcW w:w="1420" w:type="dxa"/>
            <w:vAlign w:val="bottom"/>
          </w:tcPr>
          <w:p w14:paraId="6FBEF808" w14:textId="77777777" w:rsidR="0075768E" w:rsidRDefault="00BC6249">
            <w:pPr>
              <w:ind w:right="197"/>
              <w:jc w:val="right"/>
              <w:rPr>
                <w:sz w:val="20"/>
                <w:szCs w:val="20"/>
              </w:rPr>
            </w:pPr>
            <w:r>
              <w:rPr>
                <w:rFonts w:ascii="Helvetica" w:eastAsia="Helvetica" w:hAnsi="Helvetica" w:cs="Helvetica"/>
                <w:sz w:val="16"/>
                <w:szCs w:val="16"/>
              </w:rPr>
              <w:t>Estrangeiros</w:t>
            </w:r>
          </w:p>
        </w:tc>
        <w:tc>
          <w:tcPr>
            <w:tcW w:w="1220" w:type="dxa"/>
            <w:vAlign w:val="bottom"/>
          </w:tcPr>
          <w:p w14:paraId="0C3E39CE" w14:textId="77777777" w:rsidR="0075768E" w:rsidRDefault="00BC6249">
            <w:pPr>
              <w:ind w:left="260"/>
              <w:rPr>
                <w:sz w:val="20"/>
                <w:szCs w:val="20"/>
              </w:rPr>
            </w:pPr>
            <w:r>
              <w:rPr>
                <w:rFonts w:ascii="Helvetica" w:eastAsia="Helvetica" w:hAnsi="Helvetica" w:cs="Helvetica"/>
                <w:sz w:val="16"/>
                <w:szCs w:val="16"/>
              </w:rPr>
              <w:t>Nacionais</w:t>
            </w:r>
          </w:p>
        </w:tc>
        <w:tc>
          <w:tcPr>
            <w:tcW w:w="3060" w:type="dxa"/>
            <w:vAlign w:val="bottom"/>
          </w:tcPr>
          <w:p w14:paraId="4A3C40B8" w14:textId="77777777" w:rsidR="0075768E" w:rsidRDefault="00BC6249">
            <w:pPr>
              <w:jc w:val="right"/>
              <w:rPr>
                <w:sz w:val="20"/>
                <w:szCs w:val="20"/>
              </w:rPr>
            </w:pPr>
            <w:r>
              <w:rPr>
                <w:rFonts w:ascii="Helvetica" w:eastAsia="Helvetica" w:hAnsi="Helvetica" w:cs="Helvetica"/>
                <w:sz w:val="16"/>
                <w:szCs w:val="16"/>
              </w:rPr>
              <w:t>Nacionais com Participação Estrangeira</w:t>
            </w:r>
          </w:p>
        </w:tc>
        <w:tc>
          <w:tcPr>
            <w:tcW w:w="460" w:type="dxa"/>
            <w:vAlign w:val="bottom"/>
          </w:tcPr>
          <w:p w14:paraId="048BA51E" w14:textId="77777777" w:rsidR="0075768E" w:rsidRDefault="0075768E">
            <w:pPr>
              <w:rPr>
                <w:sz w:val="24"/>
                <w:szCs w:val="24"/>
              </w:rPr>
            </w:pPr>
          </w:p>
        </w:tc>
      </w:tr>
    </w:tbl>
    <w:p w14:paraId="45C58E52" w14:textId="77777777" w:rsidR="0075768E" w:rsidRDefault="00BC6249">
      <w:pPr>
        <w:spacing w:line="20" w:lineRule="exact"/>
        <w:rPr>
          <w:sz w:val="20"/>
          <w:szCs w:val="20"/>
        </w:rPr>
      </w:pPr>
      <w:r>
        <w:rPr>
          <w:noProof/>
          <w:sz w:val="20"/>
          <w:szCs w:val="20"/>
          <w:lang w:val="pt-BR" w:eastAsia="pt-BR"/>
        </w:rPr>
        <w:drawing>
          <wp:anchor distT="0" distB="0" distL="114300" distR="114300" simplePos="0" relativeHeight="251627520" behindDoc="1" locked="0" layoutInCell="0" allowOverlap="1" wp14:anchorId="44504FE1" wp14:editId="58155669">
            <wp:simplePos x="0" y="0"/>
            <wp:positionH relativeFrom="column">
              <wp:posOffset>605155</wp:posOffset>
            </wp:positionH>
            <wp:positionV relativeFrom="paragraph">
              <wp:posOffset>-3757295</wp:posOffset>
            </wp:positionV>
            <wp:extent cx="5260975" cy="307149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blip>
                    <a:srcRect/>
                    <a:stretch>
                      <a:fillRect/>
                    </a:stretch>
                  </pic:blipFill>
                  <pic:spPr bwMode="auto">
                    <a:xfrm>
                      <a:off x="0" y="0"/>
                      <a:ext cx="5260975" cy="3071495"/>
                    </a:xfrm>
                    <a:prstGeom prst="rect">
                      <a:avLst/>
                    </a:prstGeom>
                    <a:noFill/>
                  </pic:spPr>
                </pic:pic>
              </a:graphicData>
            </a:graphic>
          </wp:anchor>
        </w:drawing>
      </w:r>
      <w:r>
        <w:rPr>
          <w:noProof/>
          <w:sz w:val="20"/>
          <w:szCs w:val="20"/>
          <w:lang w:val="pt-BR" w:eastAsia="pt-BR"/>
        </w:rPr>
        <mc:AlternateContent>
          <mc:Choice Requires="wps">
            <w:drawing>
              <wp:anchor distT="0" distB="0" distL="114300" distR="114300" simplePos="0" relativeHeight="251628544" behindDoc="1" locked="0" layoutInCell="0" allowOverlap="1" wp14:anchorId="45A0D4A8" wp14:editId="460B1B0E">
                <wp:simplePos x="0" y="0"/>
                <wp:positionH relativeFrom="column">
                  <wp:posOffset>657860</wp:posOffset>
                </wp:positionH>
                <wp:positionV relativeFrom="paragraph">
                  <wp:posOffset>-184785</wp:posOffset>
                </wp:positionV>
                <wp:extent cx="212725" cy="21209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725" cy="212090"/>
                        </a:xfrm>
                        <a:prstGeom prst="rect">
                          <a:avLst/>
                        </a:prstGeom>
                        <a:solidFill>
                          <a:srgbClr val="F2F2F2"/>
                        </a:solidFill>
                      </wps:spPr>
                      <wps:bodyPr/>
                    </wps:wsp>
                  </a:graphicData>
                </a:graphic>
              </wp:anchor>
            </w:drawing>
          </mc:Choice>
          <mc:Fallback>
            <w:pict>
              <v:rect w14:anchorId="1B48374D" id="Shape 50" o:spid="_x0000_s1026" style="position:absolute;margin-left:51.8pt;margin-top:-14.55pt;width:16.75pt;height:16.7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29568" behindDoc="1" locked="0" layoutInCell="0" allowOverlap="1" wp14:anchorId="3319C2C0" wp14:editId="7E511158">
                <wp:simplePos x="0" y="0"/>
                <wp:positionH relativeFrom="column">
                  <wp:posOffset>678815</wp:posOffset>
                </wp:positionH>
                <wp:positionV relativeFrom="paragraph">
                  <wp:posOffset>-78740</wp:posOffset>
                </wp:positionV>
                <wp:extent cx="170180"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 cy="4763"/>
                        </a:xfrm>
                        <a:prstGeom prst="line">
                          <a:avLst/>
                        </a:prstGeom>
                        <a:solidFill>
                          <a:srgbClr val="FFFFFF"/>
                        </a:solidFill>
                        <a:ln w="13190">
                          <a:solidFill>
                            <a:srgbClr val="F8766D"/>
                          </a:solidFill>
                          <a:miter lim="800000"/>
                          <a:headEnd/>
                          <a:tailEnd/>
                        </a:ln>
                      </wps:spPr>
                      <wps:bodyPr/>
                    </wps:wsp>
                  </a:graphicData>
                </a:graphic>
              </wp:anchor>
            </w:drawing>
          </mc:Choice>
          <mc:Fallback>
            <w:pict>
              <v:line w14:anchorId="01549662" id="Shape 5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53.45pt,-6.2pt" to="66.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" o:allowincell="f" filled="t" strokecolor="#f8766d" strokeweight=".36639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30592" behindDoc="1" locked="0" layoutInCell="0" allowOverlap="1" wp14:anchorId="071355C2" wp14:editId="0BCD9F77">
                <wp:simplePos x="0" y="0"/>
                <wp:positionH relativeFrom="column">
                  <wp:posOffset>1909445</wp:posOffset>
                </wp:positionH>
                <wp:positionV relativeFrom="paragraph">
                  <wp:posOffset>-184785</wp:posOffset>
                </wp:positionV>
                <wp:extent cx="212725" cy="21209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725" cy="212090"/>
                        </a:xfrm>
                        <a:prstGeom prst="rect">
                          <a:avLst/>
                        </a:prstGeom>
                        <a:solidFill>
                          <a:srgbClr val="F2F2F2"/>
                        </a:solidFill>
                      </wps:spPr>
                      <wps:bodyPr/>
                    </wps:wsp>
                  </a:graphicData>
                </a:graphic>
              </wp:anchor>
            </w:drawing>
          </mc:Choice>
          <mc:Fallback>
            <w:pict>
              <v:rect w14:anchorId="00762A8A" id="Shape 52" o:spid="_x0000_s1026" style="position:absolute;margin-left:150.35pt;margin-top:-14.55pt;width:16.75pt;height:16.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31616" behindDoc="1" locked="0" layoutInCell="0" allowOverlap="1" wp14:anchorId="6A6B3D3E" wp14:editId="2F196963">
                <wp:simplePos x="0" y="0"/>
                <wp:positionH relativeFrom="column">
                  <wp:posOffset>1930400</wp:posOffset>
                </wp:positionH>
                <wp:positionV relativeFrom="paragraph">
                  <wp:posOffset>-78740</wp:posOffset>
                </wp:positionV>
                <wp:extent cx="170180" cy="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 cy="4763"/>
                        </a:xfrm>
                        <a:prstGeom prst="line">
                          <a:avLst/>
                        </a:prstGeom>
                        <a:solidFill>
                          <a:srgbClr val="FFFFFF"/>
                        </a:solidFill>
                        <a:ln w="13190">
                          <a:solidFill>
                            <a:srgbClr val="A3A500"/>
                          </a:solidFill>
                          <a:miter lim="800000"/>
                          <a:headEnd/>
                          <a:tailEnd/>
                        </a:ln>
                      </wps:spPr>
                      <wps:bodyPr/>
                    </wps:wsp>
                  </a:graphicData>
                </a:graphic>
              </wp:anchor>
            </w:drawing>
          </mc:Choice>
          <mc:Fallback>
            <w:pict>
              <v:line w14:anchorId="1FE6BC50" id="Shape 5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52pt,-6.2pt" to="165.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" o:allowincell="f" filled="t" strokecolor="#a3a500" strokeweight=".36639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32640" behindDoc="1" locked="0" layoutInCell="0" allowOverlap="1" wp14:anchorId="7CECCA16" wp14:editId="2311A701">
                <wp:simplePos x="0" y="0"/>
                <wp:positionH relativeFrom="column">
                  <wp:posOffset>2809875</wp:posOffset>
                </wp:positionH>
                <wp:positionV relativeFrom="paragraph">
                  <wp:posOffset>-184785</wp:posOffset>
                </wp:positionV>
                <wp:extent cx="213360" cy="21209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2090"/>
                        </a:xfrm>
                        <a:prstGeom prst="rect">
                          <a:avLst/>
                        </a:prstGeom>
                        <a:solidFill>
                          <a:srgbClr val="F2F2F2"/>
                        </a:solidFill>
                      </wps:spPr>
                      <wps:bodyPr/>
                    </wps:wsp>
                  </a:graphicData>
                </a:graphic>
              </wp:anchor>
            </w:drawing>
          </mc:Choice>
          <mc:Fallback>
            <w:pict>
              <v:rect w14:anchorId="0802F4CC" id="Shape 54" o:spid="_x0000_s1026" style="position:absolute;margin-left:221.25pt;margin-top:-14.55pt;width:16.8pt;height:16.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33664" behindDoc="1" locked="0" layoutInCell="0" allowOverlap="1" wp14:anchorId="77409253" wp14:editId="033A6681">
                <wp:simplePos x="0" y="0"/>
                <wp:positionH relativeFrom="column">
                  <wp:posOffset>2830830</wp:posOffset>
                </wp:positionH>
                <wp:positionV relativeFrom="paragraph">
                  <wp:posOffset>-78740</wp:posOffset>
                </wp:positionV>
                <wp:extent cx="170815"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815" cy="4763"/>
                        </a:xfrm>
                        <a:prstGeom prst="line">
                          <a:avLst/>
                        </a:prstGeom>
                        <a:solidFill>
                          <a:srgbClr val="FFFFFF"/>
                        </a:solidFill>
                        <a:ln w="13190">
                          <a:solidFill>
                            <a:srgbClr val="00BF7D"/>
                          </a:solidFill>
                          <a:miter lim="800000"/>
                          <a:headEnd/>
                          <a:tailEnd/>
                        </a:ln>
                      </wps:spPr>
                      <wps:bodyPr/>
                    </wps:wsp>
                  </a:graphicData>
                </a:graphic>
              </wp:anchor>
            </w:drawing>
          </mc:Choice>
          <mc:Fallback>
            <w:pict>
              <v:line w14:anchorId="39893C55" id="Shape 5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22.9pt,-6.2pt" to="236.3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" o:allowincell="f" filled="t" strokecolor="#00bf7d" strokeweight=".36639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34688" behindDoc="1" locked="0" layoutInCell="0" allowOverlap="1" wp14:anchorId="727B0926" wp14:editId="751AF00A">
                <wp:simplePos x="0" y="0"/>
                <wp:positionH relativeFrom="column">
                  <wp:posOffset>3590925</wp:posOffset>
                </wp:positionH>
                <wp:positionV relativeFrom="paragraph">
                  <wp:posOffset>-184785</wp:posOffset>
                </wp:positionV>
                <wp:extent cx="213360" cy="21209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2090"/>
                        </a:xfrm>
                        <a:prstGeom prst="rect">
                          <a:avLst/>
                        </a:prstGeom>
                        <a:solidFill>
                          <a:srgbClr val="F2F2F2"/>
                        </a:solidFill>
                      </wps:spPr>
                      <wps:bodyPr/>
                    </wps:wsp>
                  </a:graphicData>
                </a:graphic>
              </wp:anchor>
            </w:drawing>
          </mc:Choice>
          <mc:Fallback>
            <w:pict>
              <v:rect w14:anchorId="2C70F0F2" id="Shape 56" o:spid="_x0000_s1026" style="position:absolute;margin-left:282.75pt;margin-top:-14.55pt;width:16.8pt;height:16.7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35712" behindDoc="1" locked="0" layoutInCell="0" allowOverlap="1" wp14:anchorId="25779C81" wp14:editId="78BBD7DA">
                <wp:simplePos x="0" y="0"/>
                <wp:positionH relativeFrom="column">
                  <wp:posOffset>3611880</wp:posOffset>
                </wp:positionH>
                <wp:positionV relativeFrom="paragraph">
                  <wp:posOffset>-78740</wp:posOffset>
                </wp:positionV>
                <wp:extent cx="17081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815" cy="4763"/>
                        </a:xfrm>
                        <a:prstGeom prst="line">
                          <a:avLst/>
                        </a:prstGeom>
                        <a:solidFill>
                          <a:srgbClr val="FFFFFF"/>
                        </a:solidFill>
                        <a:ln w="13190">
                          <a:solidFill>
                            <a:srgbClr val="00B0F6"/>
                          </a:solidFill>
                          <a:miter lim="800000"/>
                          <a:headEnd/>
                          <a:tailEnd/>
                        </a:ln>
                      </wps:spPr>
                      <wps:bodyPr/>
                    </wps:wsp>
                  </a:graphicData>
                </a:graphic>
              </wp:anchor>
            </w:drawing>
          </mc:Choice>
          <mc:Fallback>
            <w:pict>
              <v:line w14:anchorId="36DDEAEB" id="Shape 5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84.4pt,-6.2pt" to="297.8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" o:allowincell="f" filled="t" strokecolor="#00b0f6" strokeweight=".36639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36736" behindDoc="1" locked="0" layoutInCell="0" allowOverlap="1" wp14:anchorId="5954C1FA" wp14:editId="23A2705C">
                <wp:simplePos x="0" y="0"/>
                <wp:positionH relativeFrom="column">
                  <wp:posOffset>5685155</wp:posOffset>
                </wp:positionH>
                <wp:positionV relativeFrom="paragraph">
                  <wp:posOffset>-184785</wp:posOffset>
                </wp:positionV>
                <wp:extent cx="213360" cy="21209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2090"/>
                        </a:xfrm>
                        <a:prstGeom prst="rect">
                          <a:avLst/>
                        </a:prstGeom>
                        <a:solidFill>
                          <a:srgbClr val="F2F2F2"/>
                        </a:solidFill>
                      </wps:spPr>
                      <wps:bodyPr/>
                    </wps:wsp>
                  </a:graphicData>
                </a:graphic>
              </wp:anchor>
            </w:drawing>
          </mc:Choice>
          <mc:Fallback>
            <w:pict>
              <v:rect w14:anchorId="60BBEA26" id="Shape 58" o:spid="_x0000_s1026" style="position:absolute;margin-left:447.65pt;margin-top:-14.55pt;width:16.8pt;height:16.7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37760" behindDoc="1" locked="0" layoutInCell="0" allowOverlap="1" wp14:anchorId="29BD396A" wp14:editId="5B504FA1">
                <wp:simplePos x="0" y="0"/>
                <wp:positionH relativeFrom="column">
                  <wp:posOffset>5706745</wp:posOffset>
                </wp:positionH>
                <wp:positionV relativeFrom="paragraph">
                  <wp:posOffset>-78740</wp:posOffset>
                </wp:positionV>
                <wp:extent cx="170180"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 cy="4763"/>
                        </a:xfrm>
                        <a:prstGeom prst="line">
                          <a:avLst/>
                        </a:prstGeom>
                        <a:solidFill>
                          <a:srgbClr val="FFFFFF"/>
                        </a:solidFill>
                        <a:ln w="13190">
                          <a:solidFill>
                            <a:srgbClr val="E76BF3"/>
                          </a:solidFill>
                          <a:miter lim="800000"/>
                          <a:headEnd/>
                          <a:tailEnd/>
                        </a:ln>
                      </wps:spPr>
                      <wps:bodyPr/>
                    </wps:wsp>
                  </a:graphicData>
                </a:graphic>
              </wp:anchor>
            </w:drawing>
          </mc:Choice>
          <mc:Fallback>
            <w:pict>
              <v:line w14:anchorId="04241CD4" id="Shape 5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49.35pt,-6.2pt" to="462.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" o:allowincell="f" filled="t" strokecolor="#e76bf3" strokeweight=".36639mm">
                <v:stroke joinstyle="miter"/>
                <o:lock v:ext="edit" shapetype="f"/>
              </v:line>
            </w:pict>
          </mc:Fallback>
        </mc:AlternateContent>
      </w:r>
    </w:p>
    <w:p w14:paraId="46F1AE8A" w14:textId="77777777" w:rsidR="0075768E" w:rsidRDefault="0075768E">
      <w:pPr>
        <w:spacing w:line="314" w:lineRule="exact"/>
        <w:rPr>
          <w:sz w:val="20"/>
          <w:szCs w:val="20"/>
        </w:rPr>
      </w:pPr>
    </w:p>
    <w:p w14:paraId="40C1BA4D" w14:textId="77777777" w:rsidR="0075768E" w:rsidRPr="008C5B6C" w:rsidRDefault="00BC6249">
      <w:pPr>
        <w:ind w:left="202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pelo autor, com dados do Banco Central</w:t>
      </w:r>
    </w:p>
    <w:p w14:paraId="6314F177" w14:textId="77777777" w:rsidR="0075768E" w:rsidRPr="008C5B6C" w:rsidRDefault="0075768E">
      <w:pPr>
        <w:spacing w:line="200" w:lineRule="exact"/>
        <w:rPr>
          <w:sz w:val="20"/>
          <w:szCs w:val="20"/>
          <w:lang w:val="pt-BR"/>
        </w:rPr>
      </w:pPr>
    </w:p>
    <w:p w14:paraId="358045BC" w14:textId="77777777" w:rsidR="0075768E" w:rsidRPr="008C5B6C" w:rsidRDefault="0075768E">
      <w:pPr>
        <w:spacing w:line="200" w:lineRule="exact"/>
        <w:rPr>
          <w:sz w:val="20"/>
          <w:szCs w:val="20"/>
          <w:lang w:val="pt-BR"/>
        </w:rPr>
      </w:pPr>
    </w:p>
    <w:p w14:paraId="15001F88" w14:textId="77777777" w:rsidR="0075768E" w:rsidRPr="008C5B6C" w:rsidRDefault="0075768E">
      <w:pPr>
        <w:spacing w:line="248" w:lineRule="exact"/>
        <w:rPr>
          <w:sz w:val="20"/>
          <w:szCs w:val="20"/>
          <w:lang w:val="pt-BR"/>
        </w:rPr>
      </w:pPr>
    </w:p>
    <w:p w14:paraId="40C65CE7"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O aumento da participação estrangeira no setor bancário brasileiro durante a década de 1990, evidenciado por Camargo (2009) pode ser observado na Figura 3. Esse aumento ocorreu principalmente através do controle acionário, com elevação acentuada na segunda metade da década de 1990 até o início da década de 2000. Ocorrendo redução em instituições nacionais, estrangeiras e nacionais com participação estrangeira.</w:t>
      </w:r>
    </w:p>
    <w:p w14:paraId="14E6E21D" w14:textId="77777777" w:rsidR="0075768E" w:rsidRPr="008C5B6C" w:rsidRDefault="0075768E">
      <w:pPr>
        <w:spacing w:line="98" w:lineRule="exact"/>
        <w:rPr>
          <w:sz w:val="20"/>
          <w:szCs w:val="20"/>
          <w:lang w:val="pt-BR"/>
        </w:rPr>
      </w:pPr>
    </w:p>
    <w:p w14:paraId="787D1DFE" w14:textId="77777777" w:rsidR="0075768E" w:rsidRPr="008C5B6C" w:rsidRDefault="00BC6249">
      <w:pPr>
        <w:spacing w:line="442" w:lineRule="auto"/>
        <w:ind w:left="260" w:right="20" w:firstLine="850"/>
        <w:jc w:val="both"/>
        <w:rPr>
          <w:sz w:val="20"/>
          <w:szCs w:val="20"/>
          <w:lang w:val="pt-BR"/>
        </w:rPr>
      </w:pPr>
      <w:r w:rsidRPr="008C5B6C">
        <w:rPr>
          <w:rFonts w:ascii="Arial" w:eastAsia="Arial" w:hAnsi="Arial" w:cs="Arial"/>
          <w:sz w:val="23"/>
          <w:szCs w:val="23"/>
          <w:lang w:val="pt-BR"/>
        </w:rPr>
        <w:t xml:space="preserve">Durante este período, a inclinação para aplicação massiva em títulos públicos se dava diante a manutenção de elevadas taxas de juros, tornando o crédito para </w:t>
      </w:r>
      <w:proofErr w:type="spellStart"/>
      <w:r w:rsidRPr="008C5B6C">
        <w:rPr>
          <w:rFonts w:ascii="Arial" w:eastAsia="Arial" w:hAnsi="Arial" w:cs="Arial"/>
          <w:sz w:val="23"/>
          <w:szCs w:val="23"/>
          <w:lang w:val="pt-BR"/>
        </w:rPr>
        <w:t>empre-endimentos</w:t>
      </w:r>
      <w:proofErr w:type="spellEnd"/>
      <w:r w:rsidRPr="008C5B6C">
        <w:rPr>
          <w:rFonts w:ascii="Arial" w:eastAsia="Arial" w:hAnsi="Arial" w:cs="Arial"/>
          <w:sz w:val="23"/>
          <w:szCs w:val="23"/>
          <w:lang w:val="pt-BR"/>
        </w:rPr>
        <w:t xml:space="preserve"> privados de elevado risco, e consequentemente elevando substancialmente o spread bancário e reduzindo a oferta de crédito (CAMARGO, 2009).</w:t>
      </w:r>
    </w:p>
    <w:p w14:paraId="72F48099" w14:textId="77777777" w:rsidR="0075768E" w:rsidRPr="008C5B6C" w:rsidRDefault="0075768E">
      <w:pPr>
        <w:spacing w:line="84" w:lineRule="exact"/>
        <w:rPr>
          <w:sz w:val="20"/>
          <w:szCs w:val="20"/>
          <w:lang w:val="pt-BR"/>
        </w:rPr>
      </w:pPr>
    </w:p>
    <w:p w14:paraId="28F65A01" w14:textId="77777777" w:rsidR="0075768E" w:rsidRPr="008C5B6C" w:rsidRDefault="00BC6249">
      <w:pPr>
        <w:spacing w:line="447" w:lineRule="auto"/>
        <w:ind w:left="260" w:right="20" w:firstLine="856"/>
        <w:jc w:val="both"/>
        <w:rPr>
          <w:sz w:val="20"/>
          <w:szCs w:val="20"/>
          <w:lang w:val="pt-BR"/>
        </w:rPr>
      </w:pPr>
      <w:r w:rsidRPr="008C5B6C">
        <w:rPr>
          <w:rFonts w:ascii="Arial" w:eastAsia="Arial" w:hAnsi="Arial" w:cs="Arial"/>
          <w:sz w:val="23"/>
          <w:szCs w:val="23"/>
          <w:lang w:val="pt-BR"/>
        </w:rPr>
        <w:t xml:space="preserve">A expectativa com a entrada de instituições estrangeiras era que houvesse </w:t>
      </w:r>
      <w:proofErr w:type="spellStart"/>
      <w:r w:rsidRPr="008C5B6C">
        <w:rPr>
          <w:rFonts w:ascii="Arial" w:eastAsia="Arial" w:hAnsi="Arial" w:cs="Arial"/>
          <w:sz w:val="23"/>
          <w:szCs w:val="23"/>
          <w:lang w:val="pt-BR"/>
        </w:rPr>
        <w:t>ele-vação</w:t>
      </w:r>
      <w:proofErr w:type="spellEnd"/>
      <w:r w:rsidRPr="008C5B6C">
        <w:rPr>
          <w:rFonts w:ascii="Arial" w:eastAsia="Arial" w:hAnsi="Arial" w:cs="Arial"/>
          <w:sz w:val="23"/>
          <w:szCs w:val="23"/>
          <w:lang w:val="pt-BR"/>
        </w:rPr>
        <w:t xml:space="preserve"> da concorrência e, consequentemente, redução no spread bancário, aumento da concessão de crédito, melhoria da qualidade e diversificação dos produtos financeiros,</w:t>
      </w:r>
    </w:p>
    <w:p w14:paraId="0DE7ABE9" w14:textId="77777777" w:rsidR="0075768E" w:rsidRPr="008C5B6C" w:rsidRDefault="0075768E">
      <w:pPr>
        <w:rPr>
          <w:lang w:val="pt-BR"/>
        </w:rPr>
        <w:sectPr w:rsidR="0075768E" w:rsidRPr="008C5B6C">
          <w:pgSz w:w="11900" w:h="16838"/>
          <w:pgMar w:top="991" w:right="1086" w:bottom="202" w:left="1440" w:header="0" w:footer="0" w:gutter="0"/>
          <w:cols w:space="720" w:equalWidth="0">
            <w:col w:w="9380"/>
          </w:cols>
        </w:sectPr>
      </w:pPr>
    </w:p>
    <w:p w14:paraId="0BBAD16E"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18</w:t>
      </w:r>
    </w:p>
    <w:p w14:paraId="19011CE4" w14:textId="77777777" w:rsidR="0075768E" w:rsidRPr="008C5B6C" w:rsidRDefault="0075768E">
      <w:pPr>
        <w:spacing w:line="200" w:lineRule="exact"/>
        <w:rPr>
          <w:sz w:val="20"/>
          <w:szCs w:val="20"/>
          <w:lang w:val="pt-BR"/>
        </w:rPr>
      </w:pPr>
    </w:p>
    <w:p w14:paraId="5ABE0595" w14:textId="77777777" w:rsidR="0075768E" w:rsidRPr="008C5B6C" w:rsidRDefault="0075768E">
      <w:pPr>
        <w:spacing w:line="246" w:lineRule="exact"/>
        <w:rPr>
          <w:sz w:val="20"/>
          <w:szCs w:val="20"/>
          <w:lang w:val="pt-BR"/>
        </w:rPr>
      </w:pPr>
    </w:p>
    <w:p w14:paraId="46E90C28" w14:textId="77777777" w:rsidR="0075768E" w:rsidRPr="008C5B6C" w:rsidRDefault="00BC6249">
      <w:pPr>
        <w:spacing w:line="431" w:lineRule="auto"/>
        <w:ind w:left="260"/>
        <w:rPr>
          <w:sz w:val="20"/>
          <w:szCs w:val="20"/>
          <w:lang w:val="pt-BR"/>
        </w:rPr>
      </w:pPr>
      <w:proofErr w:type="gramStart"/>
      <w:r w:rsidRPr="008C5B6C">
        <w:rPr>
          <w:rFonts w:ascii="Arial" w:eastAsia="Arial" w:hAnsi="Arial" w:cs="Arial"/>
          <w:sz w:val="24"/>
          <w:szCs w:val="24"/>
          <w:lang w:val="pt-BR"/>
        </w:rPr>
        <w:t>avanços</w:t>
      </w:r>
      <w:proofErr w:type="gramEnd"/>
      <w:r w:rsidRPr="008C5B6C">
        <w:rPr>
          <w:rFonts w:ascii="Arial" w:eastAsia="Arial" w:hAnsi="Arial" w:cs="Arial"/>
          <w:sz w:val="24"/>
          <w:szCs w:val="24"/>
          <w:lang w:val="pt-BR"/>
        </w:rPr>
        <w:t xml:space="preserve"> em tecnologias, ou seja, uma elevação na eficiência do setor (CAMARGO, 2009).</w:t>
      </w:r>
    </w:p>
    <w:p w14:paraId="75842B00" w14:textId="77777777" w:rsidR="0075768E" w:rsidRPr="008C5B6C" w:rsidRDefault="0075768E">
      <w:pPr>
        <w:spacing w:line="85" w:lineRule="exact"/>
        <w:rPr>
          <w:sz w:val="20"/>
          <w:szCs w:val="20"/>
          <w:lang w:val="pt-BR"/>
        </w:rPr>
      </w:pPr>
    </w:p>
    <w:p w14:paraId="6A72A259" w14:textId="77777777" w:rsidR="0075768E" w:rsidRPr="008C5B6C" w:rsidRDefault="00BC6249">
      <w:pPr>
        <w:spacing w:line="419" w:lineRule="auto"/>
        <w:ind w:left="260" w:right="40" w:firstLine="850"/>
        <w:jc w:val="both"/>
        <w:rPr>
          <w:sz w:val="20"/>
          <w:szCs w:val="20"/>
          <w:lang w:val="pt-BR"/>
        </w:rPr>
      </w:pPr>
      <w:r w:rsidRPr="008C5B6C">
        <w:rPr>
          <w:rFonts w:ascii="Arial" w:eastAsia="Arial" w:hAnsi="Arial" w:cs="Arial"/>
          <w:sz w:val="24"/>
          <w:szCs w:val="24"/>
          <w:lang w:val="pt-BR"/>
        </w:rPr>
        <w:t>Porém, o que se observou foi a adoção de postura conservadora por partes dos bancos estrangeiros, com estratégia de ativos inclinada para negociação de títulos públicos, e passivos direcionados para a captação de recursos advindos de grupos de rendas média e alta, com exceção dos bancos públicos que concentraram em operações de crédito (CAMARGO, 2009).</w:t>
      </w:r>
    </w:p>
    <w:p w14:paraId="4ACB1A35" w14:textId="77777777" w:rsidR="0075768E" w:rsidRPr="008C5B6C" w:rsidRDefault="0075768E">
      <w:pPr>
        <w:rPr>
          <w:lang w:val="pt-BR"/>
        </w:rPr>
        <w:sectPr w:rsidR="0075768E" w:rsidRPr="008C5B6C">
          <w:pgSz w:w="11900" w:h="16838"/>
          <w:pgMar w:top="991" w:right="1106" w:bottom="449" w:left="1440" w:header="0" w:footer="0" w:gutter="0"/>
          <w:cols w:space="720" w:equalWidth="0">
            <w:col w:w="9360"/>
          </w:cols>
        </w:sectPr>
      </w:pPr>
    </w:p>
    <w:p w14:paraId="6CB92FFA" w14:textId="77777777" w:rsidR="0075768E" w:rsidRPr="008C5B6C" w:rsidRDefault="0075768E">
      <w:pPr>
        <w:spacing w:line="200" w:lineRule="exact"/>
        <w:rPr>
          <w:sz w:val="20"/>
          <w:szCs w:val="20"/>
          <w:lang w:val="pt-BR"/>
        </w:rPr>
      </w:pPr>
    </w:p>
    <w:p w14:paraId="17728A07" w14:textId="77777777" w:rsidR="0075768E" w:rsidRPr="008C5B6C" w:rsidRDefault="0075768E">
      <w:pPr>
        <w:spacing w:line="200" w:lineRule="exact"/>
        <w:rPr>
          <w:sz w:val="20"/>
          <w:szCs w:val="20"/>
          <w:lang w:val="pt-BR"/>
        </w:rPr>
      </w:pPr>
    </w:p>
    <w:p w14:paraId="2025D9EE" w14:textId="77777777" w:rsidR="0075768E" w:rsidRPr="008C5B6C" w:rsidRDefault="0075768E">
      <w:pPr>
        <w:spacing w:line="200" w:lineRule="exact"/>
        <w:rPr>
          <w:sz w:val="20"/>
          <w:szCs w:val="20"/>
          <w:lang w:val="pt-BR"/>
        </w:rPr>
      </w:pPr>
    </w:p>
    <w:p w14:paraId="67263974" w14:textId="77777777" w:rsidR="0075768E" w:rsidRPr="008C5B6C" w:rsidRDefault="0075768E">
      <w:pPr>
        <w:spacing w:line="200" w:lineRule="exact"/>
        <w:rPr>
          <w:sz w:val="20"/>
          <w:szCs w:val="20"/>
          <w:lang w:val="pt-BR"/>
        </w:rPr>
      </w:pPr>
    </w:p>
    <w:p w14:paraId="4077079C" w14:textId="77777777" w:rsidR="0075768E" w:rsidRPr="008C5B6C" w:rsidRDefault="0075768E">
      <w:pPr>
        <w:spacing w:line="200" w:lineRule="exact"/>
        <w:rPr>
          <w:sz w:val="20"/>
          <w:szCs w:val="20"/>
          <w:lang w:val="pt-BR"/>
        </w:rPr>
      </w:pPr>
    </w:p>
    <w:p w14:paraId="316BB7CD" w14:textId="77777777" w:rsidR="0075768E" w:rsidRPr="008C5B6C" w:rsidRDefault="0075768E">
      <w:pPr>
        <w:spacing w:line="200" w:lineRule="exact"/>
        <w:rPr>
          <w:sz w:val="20"/>
          <w:szCs w:val="20"/>
          <w:lang w:val="pt-BR"/>
        </w:rPr>
      </w:pPr>
    </w:p>
    <w:p w14:paraId="0C76FBEF" w14:textId="77777777" w:rsidR="0075768E" w:rsidRPr="008C5B6C" w:rsidRDefault="0075768E">
      <w:pPr>
        <w:spacing w:line="200" w:lineRule="exact"/>
        <w:rPr>
          <w:sz w:val="20"/>
          <w:szCs w:val="20"/>
          <w:lang w:val="pt-BR"/>
        </w:rPr>
      </w:pPr>
    </w:p>
    <w:p w14:paraId="4BABA5BD" w14:textId="77777777" w:rsidR="0075768E" w:rsidRPr="008C5B6C" w:rsidRDefault="0075768E">
      <w:pPr>
        <w:spacing w:line="200" w:lineRule="exact"/>
        <w:rPr>
          <w:sz w:val="20"/>
          <w:szCs w:val="20"/>
          <w:lang w:val="pt-BR"/>
        </w:rPr>
      </w:pPr>
    </w:p>
    <w:p w14:paraId="13021A0E" w14:textId="77777777" w:rsidR="0075768E" w:rsidRPr="008C5B6C" w:rsidRDefault="0075768E">
      <w:pPr>
        <w:spacing w:line="200" w:lineRule="exact"/>
        <w:rPr>
          <w:sz w:val="20"/>
          <w:szCs w:val="20"/>
          <w:lang w:val="pt-BR"/>
        </w:rPr>
      </w:pPr>
    </w:p>
    <w:p w14:paraId="52AE4F1F" w14:textId="77777777" w:rsidR="0075768E" w:rsidRPr="008C5B6C" w:rsidRDefault="0075768E">
      <w:pPr>
        <w:spacing w:line="200" w:lineRule="exact"/>
        <w:rPr>
          <w:sz w:val="20"/>
          <w:szCs w:val="20"/>
          <w:lang w:val="pt-BR"/>
        </w:rPr>
      </w:pPr>
    </w:p>
    <w:p w14:paraId="041E2F68" w14:textId="77777777" w:rsidR="0075768E" w:rsidRPr="008C5B6C" w:rsidRDefault="0075768E">
      <w:pPr>
        <w:spacing w:line="200" w:lineRule="exact"/>
        <w:rPr>
          <w:sz w:val="20"/>
          <w:szCs w:val="20"/>
          <w:lang w:val="pt-BR"/>
        </w:rPr>
      </w:pPr>
    </w:p>
    <w:p w14:paraId="150D65C7" w14:textId="77777777" w:rsidR="0075768E" w:rsidRPr="008C5B6C" w:rsidRDefault="0075768E">
      <w:pPr>
        <w:spacing w:line="200" w:lineRule="exact"/>
        <w:rPr>
          <w:sz w:val="20"/>
          <w:szCs w:val="20"/>
          <w:lang w:val="pt-BR"/>
        </w:rPr>
      </w:pPr>
    </w:p>
    <w:p w14:paraId="3E063139" w14:textId="77777777" w:rsidR="0075768E" w:rsidRPr="008C5B6C" w:rsidRDefault="0075768E">
      <w:pPr>
        <w:spacing w:line="200" w:lineRule="exact"/>
        <w:rPr>
          <w:sz w:val="20"/>
          <w:szCs w:val="20"/>
          <w:lang w:val="pt-BR"/>
        </w:rPr>
      </w:pPr>
    </w:p>
    <w:p w14:paraId="0E9B3ED0" w14:textId="77777777" w:rsidR="0075768E" w:rsidRPr="008C5B6C" w:rsidRDefault="0075768E">
      <w:pPr>
        <w:spacing w:line="200" w:lineRule="exact"/>
        <w:rPr>
          <w:sz w:val="20"/>
          <w:szCs w:val="20"/>
          <w:lang w:val="pt-BR"/>
        </w:rPr>
      </w:pPr>
    </w:p>
    <w:p w14:paraId="74C562A3" w14:textId="77777777" w:rsidR="0075768E" w:rsidRPr="008C5B6C" w:rsidRDefault="0075768E">
      <w:pPr>
        <w:spacing w:line="200" w:lineRule="exact"/>
        <w:rPr>
          <w:sz w:val="20"/>
          <w:szCs w:val="20"/>
          <w:lang w:val="pt-BR"/>
        </w:rPr>
      </w:pPr>
    </w:p>
    <w:p w14:paraId="53660671" w14:textId="77777777" w:rsidR="0075768E" w:rsidRPr="008C5B6C" w:rsidRDefault="0075768E">
      <w:pPr>
        <w:spacing w:line="200" w:lineRule="exact"/>
        <w:rPr>
          <w:sz w:val="20"/>
          <w:szCs w:val="20"/>
          <w:lang w:val="pt-BR"/>
        </w:rPr>
      </w:pPr>
    </w:p>
    <w:p w14:paraId="0C120761" w14:textId="77777777" w:rsidR="0075768E" w:rsidRPr="008C5B6C" w:rsidRDefault="0075768E">
      <w:pPr>
        <w:spacing w:line="219" w:lineRule="exact"/>
        <w:rPr>
          <w:sz w:val="20"/>
          <w:szCs w:val="20"/>
          <w:lang w:val="pt-BR"/>
        </w:rPr>
      </w:pPr>
    </w:p>
    <w:tbl>
      <w:tblPr>
        <w:tblW w:w="0" w:type="auto"/>
        <w:tblInd w:w="230" w:type="dxa"/>
        <w:tblLayout w:type="fixed"/>
        <w:tblCellMar>
          <w:left w:w="0" w:type="dxa"/>
          <w:right w:w="0" w:type="dxa"/>
        </w:tblCellMar>
        <w:tblLook w:val="04A0" w:firstRow="1" w:lastRow="0" w:firstColumn="1" w:lastColumn="0" w:noHBand="0" w:noVBand="1"/>
      </w:tblPr>
      <w:tblGrid>
        <w:gridCol w:w="241"/>
      </w:tblGrid>
      <w:tr w:rsidR="0075768E" w14:paraId="7FD4B9D5" w14:textId="77777777">
        <w:trPr>
          <w:trHeight w:val="700"/>
        </w:trPr>
        <w:tc>
          <w:tcPr>
            <w:tcW w:w="241" w:type="dxa"/>
            <w:textDirection w:val="btLr"/>
            <w:vAlign w:val="bottom"/>
          </w:tcPr>
          <w:p w14:paraId="2AB1BE0D" w14:textId="77777777" w:rsidR="0075768E" w:rsidRDefault="00BC6249">
            <w:pPr>
              <w:rPr>
                <w:sz w:val="20"/>
                <w:szCs w:val="20"/>
              </w:rPr>
            </w:pPr>
            <w:r>
              <w:rPr>
                <w:rFonts w:ascii="Helvetica" w:eastAsia="Helvetica" w:hAnsi="Helvetica" w:cs="Helvetica"/>
                <w:sz w:val="21"/>
                <w:szCs w:val="21"/>
              </w:rPr>
              <w:t>Spread</w:t>
            </w:r>
          </w:p>
        </w:tc>
      </w:tr>
    </w:tbl>
    <w:p w14:paraId="1EEA1AAA" w14:textId="77777777" w:rsidR="0075768E" w:rsidRDefault="00BC6249">
      <w:pPr>
        <w:spacing w:line="20" w:lineRule="exact"/>
        <w:rPr>
          <w:sz w:val="20"/>
          <w:szCs w:val="20"/>
        </w:rPr>
      </w:pPr>
      <w:r>
        <w:rPr>
          <w:sz w:val="20"/>
          <w:szCs w:val="20"/>
        </w:rPr>
        <w:br w:type="column"/>
      </w:r>
    </w:p>
    <w:p w14:paraId="160DB005" w14:textId="77777777" w:rsidR="0075768E" w:rsidRDefault="0075768E">
      <w:pPr>
        <w:spacing w:line="24" w:lineRule="exact"/>
        <w:rPr>
          <w:sz w:val="20"/>
          <w:szCs w:val="20"/>
        </w:rPr>
      </w:pPr>
    </w:p>
    <w:p w14:paraId="26267580"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3600"/>
        <w:gridCol w:w="3800"/>
        <w:gridCol w:w="1000"/>
      </w:tblGrid>
      <w:tr w:rsidR="0075768E" w:rsidRPr="008C5B6C" w14:paraId="0EC0E557" w14:textId="77777777">
        <w:trPr>
          <w:trHeight w:val="269"/>
        </w:trPr>
        <w:tc>
          <w:tcPr>
            <w:tcW w:w="7400" w:type="dxa"/>
            <w:gridSpan w:val="2"/>
            <w:vAlign w:val="bottom"/>
          </w:tcPr>
          <w:p w14:paraId="2C76867E" w14:textId="77777777" w:rsidR="0075768E" w:rsidRPr="008C5B6C" w:rsidRDefault="00BC6249">
            <w:pPr>
              <w:ind w:right="491"/>
              <w:jc w:val="right"/>
              <w:rPr>
                <w:sz w:val="20"/>
                <w:szCs w:val="20"/>
                <w:lang w:val="pt-BR"/>
              </w:rPr>
            </w:pPr>
            <w:r w:rsidRPr="008C5B6C">
              <w:rPr>
                <w:rFonts w:ascii="Arial" w:eastAsia="Arial" w:hAnsi="Arial" w:cs="Arial"/>
                <w:lang w:val="pt-BR"/>
              </w:rPr>
              <w:t>Figura 4 – Evolução da relação Crédito/PIB no Brasil</w:t>
            </w:r>
          </w:p>
        </w:tc>
        <w:tc>
          <w:tcPr>
            <w:tcW w:w="1000" w:type="dxa"/>
            <w:vAlign w:val="bottom"/>
          </w:tcPr>
          <w:p w14:paraId="5A126531" w14:textId="77777777" w:rsidR="0075768E" w:rsidRPr="008C5B6C" w:rsidRDefault="0075768E">
            <w:pPr>
              <w:rPr>
                <w:sz w:val="23"/>
                <w:szCs w:val="23"/>
                <w:lang w:val="pt-BR"/>
              </w:rPr>
            </w:pPr>
          </w:p>
        </w:tc>
      </w:tr>
      <w:tr w:rsidR="0075768E" w14:paraId="3C1B9BDF" w14:textId="77777777">
        <w:trPr>
          <w:trHeight w:val="1569"/>
        </w:trPr>
        <w:tc>
          <w:tcPr>
            <w:tcW w:w="3600" w:type="dxa"/>
            <w:vAlign w:val="bottom"/>
          </w:tcPr>
          <w:p w14:paraId="192AFA99" w14:textId="77777777" w:rsidR="0075768E" w:rsidRDefault="00BC6249">
            <w:pPr>
              <w:ind w:right="3307"/>
              <w:jc w:val="right"/>
              <w:rPr>
                <w:sz w:val="20"/>
                <w:szCs w:val="20"/>
              </w:rPr>
            </w:pPr>
            <w:r>
              <w:rPr>
                <w:rFonts w:ascii="Helvetica" w:eastAsia="Helvetica" w:hAnsi="Helvetica" w:cs="Helvetica"/>
                <w:color w:val="4D4D4D"/>
                <w:w w:val="89"/>
                <w:sz w:val="18"/>
                <w:szCs w:val="18"/>
              </w:rPr>
              <w:t>50</w:t>
            </w:r>
          </w:p>
        </w:tc>
        <w:tc>
          <w:tcPr>
            <w:tcW w:w="3800" w:type="dxa"/>
            <w:vAlign w:val="bottom"/>
          </w:tcPr>
          <w:p w14:paraId="20DC77B5" w14:textId="77777777" w:rsidR="0075768E" w:rsidRDefault="0075768E">
            <w:pPr>
              <w:rPr>
                <w:sz w:val="24"/>
                <w:szCs w:val="24"/>
              </w:rPr>
            </w:pPr>
          </w:p>
        </w:tc>
        <w:tc>
          <w:tcPr>
            <w:tcW w:w="1000" w:type="dxa"/>
            <w:vAlign w:val="bottom"/>
          </w:tcPr>
          <w:p w14:paraId="44E9101A" w14:textId="77777777" w:rsidR="0075768E" w:rsidRDefault="0075768E">
            <w:pPr>
              <w:rPr>
                <w:sz w:val="24"/>
                <w:szCs w:val="24"/>
              </w:rPr>
            </w:pPr>
          </w:p>
        </w:tc>
      </w:tr>
      <w:tr w:rsidR="0075768E" w14:paraId="08A7FE4A" w14:textId="77777777">
        <w:trPr>
          <w:trHeight w:val="1805"/>
        </w:trPr>
        <w:tc>
          <w:tcPr>
            <w:tcW w:w="3600" w:type="dxa"/>
            <w:vAlign w:val="bottom"/>
          </w:tcPr>
          <w:p w14:paraId="0A379F78" w14:textId="77777777" w:rsidR="0075768E" w:rsidRDefault="00BC6249">
            <w:pPr>
              <w:ind w:right="3307"/>
              <w:jc w:val="right"/>
              <w:rPr>
                <w:sz w:val="20"/>
                <w:szCs w:val="20"/>
              </w:rPr>
            </w:pPr>
            <w:r>
              <w:rPr>
                <w:rFonts w:ascii="Helvetica" w:eastAsia="Helvetica" w:hAnsi="Helvetica" w:cs="Helvetica"/>
                <w:color w:val="4D4D4D"/>
                <w:w w:val="89"/>
                <w:sz w:val="18"/>
                <w:szCs w:val="18"/>
              </w:rPr>
              <w:t>40</w:t>
            </w:r>
          </w:p>
        </w:tc>
        <w:tc>
          <w:tcPr>
            <w:tcW w:w="3800" w:type="dxa"/>
            <w:vAlign w:val="bottom"/>
          </w:tcPr>
          <w:p w14:paraId="12ED6FD3" w14:textId="77777777" w:rsidR="0075768E" w:rsidRDefault="0075768E">
            <w:pPr>
              <w:rPr>
                <w:sz w:val="24"/>
                <w:szCs w:val="24"/>
              </w:rPr>
            </w:pPr>
          </w:p>
        </w:tc>
        <w:tc>
          <w:tcPr>
            <w:tcW w:w="1000" w:type="dxa"/>
            <w:vAlign w:val="bottom"/>
          </w:tcPr>
          <w:p w14:paraId="39E7B217" w14:textId="77777777" w:rsidR="0075768E" w:rsidRDefault="0075768E">
            <w:pPr>
              <w:rPr>
                <w:sz w:val="24"/>
                <w:szCs w:val="24"/>
              </w:rPr>
            </w:pPr>
          </w:p>
        </w:tc>
      </w:tr>
      <w:tr w:rsidR="0075768E" w14:paraId="209D475F" w14:textId="77777777">
        <w:trPr>
          <w:trHeight w:val="1805"/>
        </w:trPr>
        <w:tc>
          <w:tcPr>
            <w:tcW w:w="3600" w:type="dxa"/>
            <w:vAlign w:val="bottom"/>
          </w:tcPr>
          <w:p w14:paraId="2FD31FDF" w14:textId="77777777" w:rsidR="0075768E" w:rsidRDefault="00BC6249">
            <w:pPr>
              <w:ind w:right="3307"/>
              <w:jc w:val="right"/>
              <w:rPr>
                <w:sz w:val="20"/>
                <w:szCs w:val="20"/>
              </w:rPr>
            </w:pPr>
            <w:r>
              <w:rPr>
                <w:rFonts w:ascii="Helvetica" w:eastAsia="Helvetica" w:hAnsi="Helvetica" w:cs="Helvetica"/>
                <w:color w:val="4D4D4D"/>
                <w:w w:val="89"/>
                <w:sz w:val="18"/>
                <w:szCs w:val="18"/>
              </w:rPr>
              <w:t>30</w:t>
            </w:r>
          </w:p>
        </w:tc>
        <w:tc>
          <w:tcPr>
            <w:tcW w:w="3800" w:type="dxa"/>
            <w:vAlign w:val="bottom"/>
          </w:tcPr>
          <w:p w14:paraId="517A7053" w14:textId="77777777" w:rsidR="0075768E" w:rsidRDefault="0075768E">
            <w:pPr>
              <w:rPr>
                <w:sz w:val="24"/>
                <w:szCs w:val="24"/>
              </w:rPr>
            </w:pPr>
          </w:p>
        </w:tc>
        <w:tc>
          <w:tcPr>
            <w:tcW w:w="1000" w:type="dxa"/>
            <w:vAlign w:val="bottom"/>
          </w:tcPr>
          <w:p w14:paraId="6133F079" w14:textId="77777777" w:rsidR="0075768E" w:rsidRDefault="0075768E">
            <w:pPr>
              <w:rPr>
                <w:sz w:val="24"/>
                <w:szCs w:val="24"/>
              </w:rPr>
            </w:pPr>
          </w:p>
        </w:tc>
      </w:tr>
      <w:tr w:rsidR="0075768E" w14:paraId="03F9BC0A" w14:textId="77777777">
        <w:trPr>
          <w:trHeight w:val="1518"/>
        </w:trPr>
        <w:tc>
          <w:tcPr>
            <w:tcW w:w="3600" w:type="dxa"/>
            <w:vAlign w:val="bottom"/>
          </w:tcPr>
          <w:p w14:paraId="4CC7D330" w14:textId="77777777" w:rsidR="0075768E" w:rsidRDefault="00BC6249">
            <w:pPr>
              <w:ind w:right="1247"/>
              <w:jc w:val="right"/>
              <w:rPr>
                <w:sz w:val="20"/>
                <w:szCs w:val="20"/>
              </w:rPr>
            </w:pPr>
            <w:r>
              <w:rPr>
                <w:rFonts w:ascii="Helvetica" w:eastAsia="Helvetica" w:hAnsi="Helvetica" w:cs="Helvetica"/>
                <w:color w:val="4D4D4D"/>
                <w:sz w:val="18"/>
                <w:szCs w:val="18"/>
              </w:rPr>
              <w:t>2000</w:t>
            </w:r>
          </w:p>
        </w:tc>
        <w:tc>
          <w:tcPr>
            <w:tcW w:w="3800" w:type="dxa"/>
            <w:vAlign w:val="bottom"/>
          </w:tcPr>
          <w:p w14:paraId="28FDC3D0" w14:textId="77777777" w:rsidR="0075768E" w:rsidRDefault="00BC6249">
            <w:pPr>
              <w:ind w:right="1991"/>
              <w:jc w:val="right"/>
              <w:rPr>
                <w:sz w:val="20"/>
                <w:szCs w:val="20"/>
              </w:rPr>
            </w:pPr>
            <w:r>
              <w:rPr>
                <w:rFonts w:ascii="Helvetica" w:eastAsia="Helvetica" w:hAnsi="Helvetica" w:cs="Helvetica"/>
                <w:color w:val="4D4D4D"/>
                <w:sz w:val="18"/>
                <w:szCs w:val="18"/>
              </w:rPr>
              <w:t>2010</w:t>
            </w:r>
          </w:p>
        </w:tc>
        <w:tc>
          <w:tcPr>
            <w:tcW w:w="1000" w:type="dxa"/>
            <w:vAlign w:val="bottom"/>
          </w:tcPr>
          <w:p w14:paraId="2A4DC134" w14:textId="77777777" w:rsidR="0075768E" w:rsidRDefault="00BC6249">
            <w:pPr>
              <w:jc w:val="right"/>
              <w:rPr>
                <w:sz w:val="20"/>
                <w:szCs w:val="20"/>
              </w:rPr>
            </w:pPr>
            <w:r>
              <w:rPr>
                <w:rFonts w:ascii="Helvetica" w:eastAsia="Helvetica" w:hAnsi="Helvetica" w:cs="Helvetica"/>
                <w:color w:val="4D4D4D"/>
                <w:sz w:val="18"/>
                <w:szCs w:val="18"/>
              </w:rPr>
              <w:t>2020</w:t>
            </w:r>
          </w:p>
        </w:tc>
      </w:tr>
    </w:tbl>
    <w:p w14:paraId="1EAF7E70" w14:textId="77777777" w:rsidR="0075768E" w:rsidRDefault="00BC6249">
      <w:pPr>
        <w:spacing w:line="20" w:lineRule="exact"/>
        <w:rPr>
          <w:sz w:val="20"/>
          <w:szCs w:val="20"/>
        </w:rPr>
      </w:pPr>
      <w:r>
        <w:rPr>
          <w:noProof/>
          <w:sz w:val="20"/>
          <w:szCs w:val="20"/>
          <w:lang w:val="pt-BR" w:eastAsia="pt-BR"/>
        </w:rPr>
        <w:drawing>
          <wp:anchor distT="0" distB="0" distL="114300" distR="114300" simplePos="0" relativeHeight="251638784" behindDoc="1" locked="0" layoutInCell="0" allowOverlap="1" wp14:anchorId="330BAF34" wp14:editId="624D1DF4">
            <wp:simplePos x="0" y="0"/>
            <wp:positionH relativeFrom="column">
              <wp:posOffset>158115</wp:posOffset>
            </wp:positionH>
            <wp:positionV relativeFrom="paragraph">
              <wp:posOffset>-3935095</wp:posOffset>
            </wp:positionV>
            <wp:extent cx="5427345" cy="380111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blip>
                    <a:srcRect/>
                    <a:stretch>
                      <a:fillRect/>
                    </a:stretch>
                  </pic:blipFill>
                  <pic:spPr bwMode="auto">
                    <a:xfrm>
                      <a:off x="0" y="0"/>
                      <a:ext cx="5427345" cy="3801110"/>
                    </a:xfrm>
                    <a:prstGeom prst="rect">
                      <a:avLst/>
                    </a:prstGeom>
                    <a:noFill/>
                  </pic:spPr>
                </pic:pic>
              </a:graphicData>
            </a:graphic>
          </wp:anchor>
        </w:drawing>
      </w:r>
    </w:p>
    <w:p w14:paraId="4D924802" w14:textId="77777777" w:rsidR="0075768E" w:rsidRDefault="0075768E">
      <w:pPr>
        <w:spacing w:line="200" w:lineRule="exact"/>
        <w:rPr>
          <w:sz w:val="20"/>
          <w:szCs w:val="20"/>
        </w:rPr>
      </w:pPr>
    </w:p>
    <w:p w14:paraId="7FE14CD7" w14:textId="77777777" w:rsidR="0075768E" w:rsidRDefault="0075768E">
      <w:pPr>
        <w:sectPr w:rsidR="0075768E">
          <w:type w:val="continuous"/>
          <w:pgSz w:w="11900" w:h="16838"/>
          <w:pgMar w:top="991" w:right="1106" w:bottom="449" w:left="1440" w:header="0" w:footer="0" w:gutter="0"/>
          <w:cols w:num="2" w:space="720" w:equalWidth="0">
            <w:col w:w="471" w:space="49"/>
            <w:col w:w="8840"/>
          </w:cols>
        </w:sectPr>
      </w:pPr>
    </w:p>
    <w:p w14:paraId="014DC554" w14:textId="77777777" w:rsidR="0075768E" w:rsidRDefault="0075768E">
      <w:pPr>
        <w:spacing w:line="51" w:lineRule="exact"/>
        <w:rPr>
          <w:sz w:val="20"/>
          <w:szCs w:val="20"/>
        </w:rPr>
      </w:pPr>
    </w:p>
    <w:p w14:paraId="1F97C650" w14:textId="77777777" w:rsidR="0075768E" w:rsidRPr="008C5B6C" w:rsidRDefault="00BC6249">
      <w:pPr>
        <w:ind w:left="208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pelo autor, com dados o Banco Central</w:t>
      </w:r>
    </w:p>
    <w:p w14:paraId="1C9FB7A5" w14:textId="77777777" w:rsidR="0075768E" w:rsidRPr="008C5B6C" w:rsidRDefault="0075768E">
      <w:pPr>
        <w:spacing w:line="200" w:lineRule="exact"/>
        <w:rPr>
          <w:sz w:val="20"/>
          <w:szCs w:val="20"/>
          <w:lang w:val="pt-BR"/>
        </w:rPr>
      </w:pPr>
    </w:p>
    <w:p w14:paraId="3654E5FC" w14:textId="77777777" w:rsidR="0075768E" w:rsidRPr="008C5B6C" w:rsidRDefault="0075768E">
      <w:pPr>
        <w:spacing w:line="200" w:lineRule="exact"/>
        <w:rPr>
          <w:sz w:val="20"/>
          <w:szCs w:val="20"/>
          <w:lang w:val="pt-BR"/>
        </w:rPr>
      </w:pPr>
    </w:p>
    <w:p w14:paraId="7207B6BE" w14:textId="77777777" w:rsidR="0075768E" w:rsidRPr="008C5B6C" w:rsidRDefault="0075768E">
      <w:pPr>
        <w:spacing w:line="315" w:lineRule="exact"/>
        <w:rPr>
          <w:sz w:val="20"/>
          <w:szCs w:val="20"/>
          <w:lang w:val="pt-BR"/>
        </w:rPr>
      </w:pPr>
    </w:p>
    <w:p w14:paraId="2CFA9667" w14:textId="77777777" w:rsidR="0075768E" w:rsidRPr="008C5B6C" w:rsidRDefault="00BC6249">
      <w:pPr>
        <w:spacing w:line="419" w:lineRule="auto"/>
        <w:ind w:left="260" w:right="40" w:firstLine="850"/>
        <w:jc w:val="both"/>
        <w:rPr>
          <w:sz w:val="20"/>
          <w:szCs w:val="20"/>
          <w:lang w:val="pt-BR"/>
        </w:rPr>
      </w:pPr>
      <w:proofErr w:type="gramStart"/>
      <w:r w:rsidRPr="008C5B6C">
        <w:rPr>
          <w:rFonts w:ascii="Arial" w:eastAsia="Arial" w:hAnsi="Arial" w:cs="Arial"/>
          <w:sz w:val="24"/>
          <w:szCs w:val="24"/>
          <w:lang w:val="pt-BR"/>
        </w:rPr>
        <w:t>a</w:t>
      </w:r>
      <w:proofErr w:type="gramEnd"/>
      <w:r w:rsidRPr="008C5B6C">
        <w:rPr>
          <w:rFonts w:ascii="Arial" w:eastAsia="Arial" w:hAnsi="Arial" w:cs="Arial"/>
          <w:sz w:val="24"/>
          <w:szCs w:val="24"/>
          <w:lang w:val="pt-BR"/>
        </w:rPr>
        <w:t xml:space="preserve"> Figura 4 demonstra o comportamento da relação crédito/PIB no Brasil, que entre a segunda metade da década de 1990 até a meados da primeira metade da década de 2000 sofreu significativa queda, ficando abaixo dos 25%. Após esse período a oferta de crédito sofreu uma expansão exponencial atingindo patamares acima de 50% do PIB.</w:t>
      </w:r>
    </w:p>
    <w:p w14:paraId="2468BF2B" w14:textId="77777777" w:rsidR="0075768E" w:rsidRPr="008C5B6C" w:rsidRDefault="0075768E">
      <w:pPr>
        <w:rPr>
          <w:lang w:val="pt-BR"/>
        </w:rPr>
        <w:sectPr w:rsidR="0075768E" w:rsidRPr="008C5B6C">
          <w:type w:val="continuous"/>
          <w:pgSz w:w="11900" w:h="16838"/>
          <w:pgMar w:top="991" w:right="1106" w:bottom="449" w:left="1440" w:header="0" w:footer="0" w:gutter="0"/>
          <w:cols w:space="720" w:equalWidth="0">
            <w:col w:w="9360"/>
          </w:cols>
        </w:sectPr>
      </w:pPr>
    </w:p>
    <w:p w14:paraId="617A8E9D"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19</w:t>
      </w:r>
    </w:p>
    <w:p w14:paraId="35BE0D81" w14:textId="77777777" w:rsidR="0075768E" w:rsidRPr="008C5B6C" w:rsidRDefault="0075768E">
      <w:pPr>
        <w:spacing w:line="200" w:lineRule="exact"/>
        <w:rPr>
          <w:sz w:val="20"/>
          <w:szCs w:val="20"/>
          <w:lang w:val="pt-BR"/>
        </w:rPr>
      </w:pPr>
    </w:p>
    <w:p w14:paraId="5718D9FD" w14:textId="77777777" w:rsidR="0075768E" w:rsidRPr="008C5B6C" w:rsidRDefault="0075768E">
      <w:pPr>
        <w:spacing w:line="246" w:lineRule="exact"/>
        <w:rPr>
          <w:sz w:val="20"/>
          <w:szCs w:val="20"/>
          <w:lang w:val="pt-BR"/>
        </w:rPr>
      </w:pPr>
    </w:p>
    <w:p w14:paraId="6F6FADBA" w14:textId="77777777" w:rsidR="0075768E" w:rsidRPr="008C5B6C" w:rsidRDefault="00BC6249">
      <w:pPr>
        <w:spacing w:line="440" w:lineRule="auto"/>
        <w:ind w:left="260" w:firstLine="850"/>
        <w:jc w:val="both"/>
        <w:rPr>
          <w:sz w:val="20"/>
          <w:szCs w:val="20"/>
          <w:lang w:val="pt-BR"/>
        </w:rPr>
      </w:pPr>
      <w:r w:rsidRPr="008C5B6C">
        <w:rPr>
          <w:rFonts w:ascii="Arial" w:eastAsia="Arial" w:hAnsi="Arial" w:cs="Arial"/>
          <w:sz w:val="23"/>
          <w:szCs w:val="23"/>
          <w:lang w:val="pt-BR"/>
        </w:rPr>
        <w:t>Durante o período citado, foi observado no setor bancário brasileiro os maiores níveis de spread praticados no mundo, associado a um quadro econômico instabilidades e baixos crescimento e desenvolvimento. Esse cenário encontra embasamento em estudos teóricos e empíricos que demonstram que um sistema financeiro desenvolvido favorece o crescimento e desenvolvimento econômico (LEVINE, 1997; MATOS, 2003).</w:t>
      </w:r>
    </w:p>
    <w:p w14:paraId="2A68AB36" w14:textId="77777777" w:rsidR="0075768E" w:rsidRPr="008C5B6C" w:rsidRDefault="0075768E">
      <w:pPr>
        <w:spacing w:line="26" w:lineRule="exact"/>
        <w:rPr>
          <w:sz w:val="20"/>
          <w:szCs w:val="20"/>
          <w:lang w:val="pt-BR"/>
        </w:rPr>
      </w:pPr>
    </w:p>
    <w:p w14:paraId="0C7D0D2A" w14:textId="77777777" w:rsidR="0075768E" w:rsidRPr="008C5B6C" w:rsidRDefault="00BC6249">
      <w:pPr>
        <w:ind w:right="-199"/>
        <w:jc w:val="center"/>
        <w:rPr>
          <w:sz w:val="20"/>
          <w:szCs w:val="20"/>
          <w:lang w:val="pt-BR"/>
        </w:rPr>
      </w:pPr>
      <w:r w:rsidRPr="008C5B6C">
        <w:rPr>
          <w:rFonts w:ascii="Arial" w:eastAsia="Arial" w:hAnsi="Arial" w:cs="Arial"/>
          <w:lang w:val="pt-BR"/>
        </w:rPr>
        <w:t>Figura 5 – Evolução anual do saldo carteira de crédito</w:t>
      </w:r>
    </w:p>
    <w:p w14:paraId="346EAFDE"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639808" behindDoc="1" locked="0" layoutInCell="0" allowOverlap="1" wp14:anchorId="4382FF18" wp14:editId="13811350">
            <wp:simplePos x="0" y="0"/>
            <wp:positionH relativeFrom="column">
              <wp:posOffset>962660</wp:posOffset>
            </wp:positionH>
            <wp:positionV relativeFrom="paragraph">
              <wp:posOffset>327025</wp:posOffset>
            </wp:positionV>
            <wp:extent cx="4953000" cy="37668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extLst/>
                    </a:blip>
                    <a:srcRect/>
                    <a:stretch>
                      <a:fillRect/>
                    </a:stretch>
                  </pic:blipFill>
                  <pic:spPr bwMode="auto">
                    <a:xfrm>
                      <a:off x="0" y="0"/>
                      <a:ext cx="4953000" cy="3766820"/>
                    </a:xfrm>
                    <a:prstGeom prst="rect">
                      <a:avLst/>
                    </a:prstGeom>
                    <a:noFill/>
                  </pic:spPr>
                </pic:pic>
              </a:graphicData>
            </a:graphic>
          </wp:anchor>
        </w:drawing>
      </w:r>
    </w:p>
    <w:p w14:paraId="155DA68D" w14:textId="77777777" w:rsidR="0075768E" w:rsidRPr="008C5B6C" w:rsidRDefault="0075768E">
      <w:pPr>
        <w:rPr>
          <w:lang w:val="pt-BR"/>
        </w:rPr>
        <w:sectPr w:rsidR="0075768E" w:rsidRPr="008C5B6C">
          <w:pgSz w:w="11900" w:h="16838"/>
          <w:pgMar w:top="991" w:right="1086" w:bottom="888" w:left="1440" w:header="0" w:footer="0" w:gutter="0"/>
          <w:cols w:space="720" w:equalWidth="0">
            <w:col w:w="9380"/>
          </w:cols>
        </w:sectPr>
      </w:pPr>
    </w:p>
    <w:p w14:paraId="44CB2CF7" w14:textId="77777777" w:rsidR="0075768E" w:rsidRPr="008C5B6C" w:rsidRDefault="0075768E">
      <w:pPr>
        <w:spacing w:line="200" w:lineRule="exact"/>
        <w:rPr>
          <w:sz w:val="20"/>
          <w:szCs w:val="20"/>
          <w:lang w:val="pt-BR"/>
        </w:rPr>
      </w:pPr>
    </w:p>
    <w:p w14:paraId="4188CCFB" w14:textId="77777777" w:rsidR="0075768E" w:rsidRPr="008C5B6C" w:rsidRDefault="0075768E">
      <w:pPr>
        <w:spacing w:line="200" w:lineRule="exact"/>
        <w:rPr>
          <w:sz w:val="20"/>
          <w:szCs w:val="20"/>
          <w:lang w:val="pt-BR"/>
        </w:rPr>
      </w:pPr>
    </w:p>
    <w:p w14:paraId="382C9D70" w14:textId="77777777" w:rsidR="0075768E" w:rsidRPr="008C5B6C" w:rsidRDefault="0075768E">
      <w:pPr>
        <w:spacing w:line="200" w:lineRule="exact"/>
        <w:rPr>
          <w:sz w:val="20"/>
          <w:szCs w:val="20"/>
          <w:lang w:val="pt-BR"/>
        </w:rPr>
      </w:pPr>
    </w:p>
    <w:p w14:paraId="22A0ACE1" w14:textId="77777777" w:rsidR="0075768E" w:rsidRPr="008C5B6C" w:rsidRDefault="0075768E">
      <w:pPr>
        <w:spacing w:line="200" w:lineRule="exact"/>
        <w:rPr>
          <w:sz w:val="20"/>
          <w:szCs w:val="20"/>
          <w:lang w:val="pt-BR"/>
        </w:rPr>
      </w:pPr>
    </w:p>
    <w:p w14:paraId="0914E964" w14:textId="77777777" w:rsidR="0075768E" w:rsidRPr="008C5B6C" w:rsidRDefault="0075768E">
      <w:pPr>
        <w:spacing w:line="200" w:lineRule="exact"/>
        <w:rPr>
          <w:sz w:val="20"/>
          <w:szCs w:val="20"/>
          <w:lang w:val="pt-BR"/>
        </w:rPr>
      </w:pPr>
    </w:p>
    <w:p w14:paraId="024A56E8" w14:textId="77777777" w:rsidR="0075768E" w:rsidRPr="008C5B6C" w:rsidRDefault="0075768E">
      <w:pPr>
        <w:spacing w:line="200" w:lineRule="exact"/>
        <w:rPr>
          <w:sz w:val="20"/>
          <w:szCs w:val="20"/>
          <w:lang w:val="pt-BR"/>
        </w:rPr>
      </w:pPr>
    </w:p>
    <w:p w14:paraId="78F4B0E2" w14:textId="77777777" w:rsidR="0075768E" w:rsidRPr="008C5B6C" w:rsidRDefault="0075768E">
      <w:pPr>
        <w:spacing w:line="200" w:lineRule="exact"/>
        <w:rPr>
          <w:sz w:val="20"/>
          <w:szCs w:val="20"/>
          <w:lang w:val="pt-BR"/>
        </w:rPr>
      </w:pPr>
    </w:p>
    <w:p w14:paraId="5E32CD8E" w14:textId="77777777" w:rsidR="0075768E" w:rsidRPr="008C5B6C" w:rsidRDefault="0075768E">
      <w:pPr>
        <w:spacing w:line="200" w:lineRule="exact"/>
        <w:rPr>
          <w:sz w:val="20"/>
          <w:szCs w:val="20"/>
          <w:lang w:val="pt-BR"/>
        </w:rPr>
      </w:pPr>
    </w:p>
    <w:p w14:paraId="5E04B04D" w14:textId="77777777" w:rsidR="0075768E" w:rsidRPr="008C5B6C" w:rsidRDefault="0075768E">
      <w:pPr>
        <w:spacing w:line="200" w:lineRule="exact"/>
        <w:rPr>
          <w:sz w:val="20"/>
          <w:szCs w:val="20"/>
          <w:lang w:val="pt-BR"/>
        </w:rPr>
      </w:pPr>
    </w:p>
    <w:p w14:paraId="74EC7381" w14:textId="77777777" w:rsidR="0075768E" w:rsidRPr="008C5B6C" w:rsidRDefault="0075768E">
      <w:pPr>
        <w:spacing w:line="200" w:lineRule="exact"/>
        <w:rPr>
          <w:sz w:val="20"/>
          <w:szCs w:val="20"/>
          <w:lang w:val="pt-BR"/>
        </w:rPr>
      </w:pPr>
    </w:p>
    <w:p w14:paraId="2E180D88" w14:textId="77777777" w:rsidR="0075768E" w:rsidRPr="008C5B6C" w:rsidRDefault="0075768E">
      <w:pPr>
        <w:spacing w:line="200" w:lineRule="exact"/>
        <w:rPr>
          <w:sz w:val="20"/>
          <w:szCs w:val="20"/>
          <w:lang w:val="pt-BR"/>
        </w:rPr>
      </w:pPr>
    </w:p>
    <w:p w14:paraId="6BCBE302" w14:textId="77777777" w:rsidR="0075768E" w:rsidRPr="008C5B6C" w:rsidRDefault="0075768E">
      <w:pPr>
        <w:spacing w:line="200" w:lineRule="exact"/>
        <w:rPr>
          <w:sz w:val="20"/>
          <w:szCs w:val="20"/>
          <w:lang w:val="pt-BR"/>
        </w:rPr>
      </w:pPr>
    </w:p>
    <w:p w14:paraId="07D0C44F" w14:textId="77777777" w:rsidR="0075768E" w:rsidRPr="008C5B6C" w:rsidRDefault="0075768E">
      <w:pPr>
        <w:spacing w:line="200" w:lineRule="exact"/>
        <w:rPr>
          <w:sz w:val="20"/>
          <w:szCs w:val="20"/>
          <w:lang w:val="pt-BR"/>
        </w:rPr>
      </w:pPr>
    </w:p>
    <w:p w14:paraId="6F07B27C" w14:textId="77777777" w:rsidR="0075768E" w:rsidRPr="008C5B6C" w:rsidRDefault="0075768E">
      <w:pPr>
        <w:spacing w:line="201" w:lineRule="exact"/>
        <w:rPr>
          <w:sz w:val="20"/>
          <w:szCs w:val="20"/>
          <w:lang w:val="pt-BR"/>
        </w:rPr>
      </w:pPr>
    </w:p>
    <w:tbl>
      <w:tblPr>
        <w:tblW w:w="0" w:type="auto"/>
        <w:tblInd w:w="221" w:type="dxa"/>
        <w:tblLayout w:type="fixed"/>
        <w:tblCellMar>
          <w:left w:w="0" w:type="dxa"/>
          <w:right w:w="0" w:type="dxa"/>
        </w:tblCellMar>
        <w:tblLook w:val="04A0" w:firstRow="1" w:lastRow="0" w:firstColumn="1" w:lastColumn="0" w:noHBand="0" w:noVBand="1"/>
      </w:tblPr>
      <w:tblGrid>
        <w:gridCol w:w="253"/>
      </w:tblGrid>
      <w:tr w:rsidR="0075768E" w14:paraId="4BFA9069" w14:textId="77777777">
        <w:trPr>
          <w:trHeight w:val="1340"/>
        </w:trPr>
        <w:tc>
          <w:tcPr>
            <w:tcW w:w="253" w:type="dxa"/>
            <w:textDirection w:val="btLr"/>
            <w:vAlign w:val="bottom"/>
          </w:tcPr>
          <w:p w14:paraId="15572A33" w14:textId="77777777" w:rsidR="0075768E" w:rsidRDefault="00BC6249">
            <w:pPr>
              <w:rPr>
                <w:sz w:val="20"/>
                <w:szCs w:val="20"/>
              </w:rPr>
            </w:pPr>
            <w:r>
              <w:rPr>
                <w:rFonts w:ascii="Helvetica" w:eastAsia="Helvetica" w:hAnsi="Helvetica" w:cs="Helvetica"/>
              </w:rPr>
              <w:t>Saldo.Crédito</w:t>
            </w:r>
          </w:p>
        </w:tc>
      </w:tr>
    </w:tbl>
    <w:p w14:paraId="6682FA96" w14:textId="77777777" w:rsidR="0075768E" w:rsidRDefault="00BC6249">
      <w:pPr>
        <w:spacing w:line="20" w:lineRule="exact"/>
        <w:rPr>
          <w:sz w:val="20"/>
          <w:szCs w:val="20"/>
        </w:rPr>
      </w:pPr>
      <w:r>
        <w:rPr>
          <w:sz w:val="20"/>
          <w:szCs w:val="20"/>
        </w:rPr>
        <w:br w:type="column"/>
      </w:r>
    </w:p>
    <w:p w14:paraId="49D442A7" w14:textId="77777777" w:rsidR="0075768E" w:rsidRDefault="0075768E">
      <w:pPr>
        <w:spacing w:line="200" w:lineRule="exact"/>
        <w:rPr>
          <w:sz w:val="20"/>
          <w:szCs w:val="20"/>
        </w:rPr>
      </w:pPr>
    </w:p>
    <w:p w14:paraId="6F0DEBAA" w14:textId="77777777" w:rsidR="0075768E" w:rsidRDefault="0075768E">
      <w:pPr>
        <w:spacing w:line="200" w:lineRule="exact"/>
        <w:rPr>
          <w:sz w:val="20"/>
          <w:szCs w:val="20"/>
        </w:rPr>
      </w:pPr>
    </w:p>
    <w:p w14:paraId="0416C149" w14:textId="77777777" w:rsidR="0075768E" w:rsidRDefault="0075768E">
      <w:pPr>
        <w:spacing w:line="200" w:lineRule="exact"/>
        <w:rPr>
          <w:sz w:val="20"/>
          <w:szCs w:val="20"/>
        </w:rPr>
      </w:pPr>
    </w:p>
    <w:p w14:paraId="7801CFFA" w14:textId="77777777" w:rsidR="0075768E" w:rsidRDefault="0075768E">
      <w:pPr>
        <w:spacing w:line="200" w:lineRule="exact"/>
        <w:rPr>
          <w:sz w:val="20"/>
          <w:szCs w:val="20"/>
        </w:rPr>
      </w:pPr>
    </w:p>
    <w:p w14:paraId="7894AE71" w14:textId="77777777" w:rsidR="0075768E" w:rsidRDefault="0075768E">
      <w:pPr>
        <w:spacing w:line="200" w:lineRule="exact"/>
        <w:rPr>
          <w:sz w:val="20"/>
          <w:szCs w:val="20"/>
        </w:rPr>
      </w:pPr>
    </w:p>
    <w:p w14:paraId="7AF5125E" w14:textId="77777777" w:rsidR="0075768E" w:rsidRDefault="0075768E">
      <w:pPr>
        <w:spacing w:line="200" w:lineRule="exact"/>
        <w:rPr>
          <w:sz w:val="20"/>
          <w:szCs w:val="20"/>
        </w:rPr>
      </w:pPr>
    </w:p>
    <w:p w14:paraId="26CEA0F4" w14:textId="77777777" w:rsidR="0075768E" w:rsidRDefault="0075768E">
      <w:pPr>
        <w:spacing w:line="206" w:lineRule="exact"/>
        <w:rPr>
          <w:sz w:val="20"/>
          <w:szCs w:val="20"/>
        </w:rPr>
      </w:pPr>
    </w:p>
    <w:p w14:paraId="60016D68" w14:textId="77777777" w:rsidR="0075768E" w:rsidRDefault="00BC6249">
      <w:pPr>
        <w:jc w:val="center"/>
        <w:rPr>
          <w:sz w:val="20"/>
          <w:szCs w:val="20"/>
        </w:rPr>
      </w:pPr>
      <w:r>
        <w:rPr>
          <w:rFonts w:ascii="Helvetica" w:eastAsia="Helvetica" w:hAnsi="Helvetica" w:cs="Helvetica"/>
          <w:color w:val="4D4D4D"/>
          <w:sz w:val="17"/>
          <w:szCs w:val="17"/>
        </w:rPr>
        <w:t>$3,000,000</w:t>
      </w:r>
    </w:p>
    <w:p w14:paraId="31CF1489"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40832" behindDoc="1" locked="0" layoutInCell="0" allowOverlap="1" wp14:anchorId="59CEA480" wp14:editId="6789A46E">
                <wp:simplePos x="0" y="0"/>
                <wp:positionH relativeFrom="column">
                  <wp:posOffset>597535</wp:posOffset>
                </wp:positionH>
                <wp:positionV relativeFrom="paragraph">
                  <wp:posOffset>-60325</wp:posOffset>
                </wp:positionV>
                <wp:extent cx="3492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5356B7A" id="Shape 6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7.05pt,-4.75pt" to="49.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" o:allowincell="f" filled="t" strokecolor="#333" strokeweight=".37361mm">
                <v:stroke joinstyle="miter"/>
                <o:lock v:ext="edit" shapetype="f"/>
              </v:line>
            </w:pict>
          </mc:Fallback>
        </mc:AlternateContent>
      </w:r>
    </w:p>
    <w:p w14:paraId="705398DE" w14:textId="77777777" w:rsidR="0075768E" w:rsidRDefault="0075768E">
      <w:pPr>
        <w:spacing w:line="200" w:lineRule="exact"/>
        <w:rPr>
          <w:sz w:val="20"/>
          <w:szCs w:val="20"/>
        </w:rPr>
      </w:pPr>
    </w:p>
    <w:p w14:paraId="521C7954" w14:textId="77777777" w:rsidR="0075768E" w:rsidRDefault="0075768E">
      <w:pPr>
        <w:spacing w:line="200" w:lineRule="exact"/>
        <w:rPr>
          <w:sz w:val="20"/>
          <w:szCs w:val="20"/>
        </w:rPr>
      </w:pPr>
    </w:p>
    <w:p w14:paraId="29676EF2" w14:textId="77777777" w:rsidR="0075768E" w:rsidRDefault="0075768E">
      <w:pPr>
        <w:spacing w:line="200" w:lineRule="exact"/>
        <w:rPr>
          <w:sz w:val="20"/>
          <w:szCs w:val="20"/>
        </w:rPr>
      </w:pPr>
    </w:p>
    <w:p w14:paraId="0018152E" w14:textId="77777777" w:rsidR="0075768E" w:rsidRDefault="0075768E">
      <w:pPr>
        <w:spacing w:line="200" w:lineRule="exact"/>
        <w:rPr>
          <w:sz w:val="20"/>
          <w:szCs w:val="20"/>
        </w:rPr>
      </w:pPr>
    </w:p>
    <w:p w14:paraId="36F14254" w14:textId="77777777" w:rsidR="0075768E" w:rsidRDefault="0075768E">
      <w:pPr>
        <w:spacing w:line="200" w:lineRule="exact"/>
        <w:rPr>
          <w:sz w:val="20"/>
          <w:szCs w:val="20"/>
        </w:rPr>
      </w:pPr>
    </w:p>
    <w:p w14:paraId="608A6855" w14:textId="77777777" w:rsidR="0075768E" w:rsidRDefault="0075768E">
      <w:pPr>
        <w:spacing w:line="335" w:lineRule="exact"/>
        <w:rPr>
          <w:sz w:val="20"/>
          <w:szCs w:val="20"/>
        </w:rPr>
      </w:pPr>
    </w:p>
    <w:p w14:paraId="38D167DC" w14:textId="77777777" w:rsidR="0075768E" w:rsidRDefault="00BC6249">
      <w:pPr>
        <w:jc w:val="center"/>
        <w:rPr>
          <w:sz w:val="20"/>
          <w:szCs w:val="20"/>
        </w:rPr>
      </w:pPr>
      <w:r>
        <w:rPr>
          <w:rFonts w:ascii="Helvetica" w:eastAsia="Helvetica" w:hAnsi="Helvetica" w:cs="Helvetica"/>
          <w:color w:val="4D4D4D"/>
          <w:sz w:val="17"/>
          <w:szCs w:val="17"/>
        </w:rPr>
        <w:t>$2,000,000</w:t>
      </w:r>
    </w:p>
    <w:p w14:paraId="548A3ABD"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41856" behindDoc="1" locked="0" layoutInCell="0" allowOverlap="1" wp14:anchorId="2675F950" wp14:editId="16EA3460">
                <wp:simplePos x="0" y="0"/>
                <wp:positionH relativeFrom="column">
                  <wp:posOffset>597535</wp:posOffset>
                </wp:positionH>
                <wp:positionV relativeFrom="paragraph">
                  <wp:posOffset>-60325</wp:posOffset>
                </wp:positionV>
                <wp:extent cx="3492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DD2B0AA" id="Shape 6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7.05pt,-4.75pt" to="49.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" o:allowincell="f" filled="t" strokecolor="#333" strokeweight=".37361mm">
                <v:stroke joinstyle="miter"/>
                <o:lock v:ext="edit" shapetype="f"/>
              </v:line>
            </w:pict>
          </mc:Fallback>
        </mc:AlternateContent>
      </w:r>
    </w:p>
    <w:p w14:paraId="55FC3A01" w14:textId="77777777" w:rsidR="0075768E" w:rsidRDefault="0075768E">
      <w:pPr>
        <w:spacing w:line="200" w:lineRule="exact"/>
        <w:rPr>
          <w:sz w:val="20"/>
          <w:szCs w:val="20"/>
        </w:rPr>
      </w:pPr>
    </w:p>
    <w:p w14:paraId="484A0DEE" w14:textId="77777777" w:rsidR="0075768E" w:rsidRDefault="0075768E">
      <w:pPr>
        <w:spacing w:line="200" w:lineRule="exact"/>
        <w:rPr>
          <w:sz w:val="20"/>
          <w:szCs w:val="20"/>
        </w:rPr>
      </w:pPr>
    </w:p>
    <w:p w14:paraId="5C054DEF" w14:textId="77777777" w:rsidR="0075768E" w:rsidRDefault="0075768E">
      <w:pPr>
        <w:spacing w:line="200" w:lineRule="exact"/>
        <w:rPr>
          <w:sz w:val="20"/>
          <w:szCs w:val="20"/>
        </w:rPr>
      </w:pPr>
    </w:p>
    <w:p w14:paraId="528BA7EF" w14:textId="77777777" w:rsidR="0075768E" w:rsidRDefault="0075768E">
      <w:pPr>
        <w:spacing w:line="200" w:lineRule="exact"/>
        <w:rPr>
          <w:sz w:val="20"/>
          <w:szCs w:val="20"/>
        </w:rPr>
      </w:pPr>
    </w:p>
    <w:p w14:paraId="52B65B0F" w14:textId="77777777" w:rsidR="0075768E" w:rsidRDefault="0075768E">
      <w:pPr>
        <w:spacing w:line="200" w:lineRule="exact"/>
        <w:rPr>
          <w:sz w:val="20"/>
          <w:szCs w:val="20"/>
        </w:rPr>
      </w:pPr>
    </w:p>
    <w:p w14:paraId="38D0231E" w14:textId="77777777" w:rsidR="0075768E" w:rsidRDefault="0075768E">
      <w:pPr>
        <w:spacing w:line="335" w:lineRule="exact"/>
        <w:rPr>
          <w:sz w:val="20"/>
          <w:szCs w:val="20"/>
        </w:rPr>
      </w:pPr>
    </w:p>
    <w:p w14:paraId="23E0197B" w14:textId="77777777" w:rsidR="0075768E" w:rsidRDefault="00BC6249">
      <w:pPr>
        <w:jc w:val="center"/>
        <w:rPr>
          <w:sz w:val="20"/>
          <w:szCs w:val="20"/>
        </w:rPr>
      </w:pPr>
      <w:r>
        <w:rPr>
          <w:rFonts w:ascii="Helvetica" w:eastAsia="Helvetica" w:hAnsi="Helvetica" w:cs="Helvetica"/>
          <w:color w:val="4D4D4D"/>
          <w:sz w:val="17"/>
          <w:szCs w:val="17"/>
        </w:rPr>
        <w:t>$1,000,000</w:t>
      </w:r>
    </w:p>
    <w:p w14:paraId="673E4684"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42880" behindDoc="1" locked="0" layoutInCell="0" allowOverlap="1" wp14:anchorId="31E81733" wp14:editId="2FCECE94">
                <wp:simplePos x="0" y="0"/>
                <wp:positionH relativeFrom="column">
                  <wp:posOffset>597535</wp:posOffset>
                </wp:positionH>
                <wp:positionV relativeFrom="paragraph">
                  <wp:posOffset>-60325</wp:posOffset>
                </wp:positionV>
                <wp:extent cx="3492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7FBA9C4" id="Shape 64"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7.05pt,-4.75pt" to="49.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" o:allowincell="f" filled="t" strokecolor="#333" strokeweight=".37361mm">
                <v:stroke joinstyle="miter"/>
                <o:lock v:ext="edit" shapetype="f"/>
              </v:line>
            </w:pict>
          </mc:Fallback>
        </mc:AlternateContent>
      </w:r>
    </w:p>
    <w:p w14:paraId="5B24370E" w14:textId="77777777" w:rsidR="0075768E" w:rsidRDefault="0075768E">
      <w:pPr>
        <w:spacing w:line="200" w:lineRule="exact"/>
        <w:rPr>
          <w:sz w:val="20"/>
          <w:szCs w:val="20"/>
        </w:rPr>
      </w:pPr>
    </w:p>
    <w:p w14:paraId="1760ECA7" w14:textId="77777777" w:rsidR="0075768E" w:rsidRDefault="0075768E">
      <w:pPr>
        <w:spacing w:line="200" w:lineRule="exact"/>
        <w:rPr>
          <w:sz w:val="20"/>
          <w:szCs w:val="20"/>
        </w:rPr>
      </w:pPr>
    </w:p>
    <w:p w14:paraId="7C6390F7" w14:textId="77777777" w:rsidR="0075768E" w:rsidRDefault="0075768E">
      <w:pPr>
        <w:spacing w:line="200" w:lineRule="exact"/>
        <w:rPr>
          <w:sz w:val="20"/>
          <w:szCs w:val="20"/>
        </w:rPr>
      </w:pPr>
    </w:p>
    <w:p w14:paraId="12BD4CD1" w14:textId="77777777" w:rsidR="0075768E" w:rsidRDefault="0075768E">
      <w:pPr>
        <w:spacing w:line="200" w:lineRule="exact"/>
        <w:rPr>
          <w:sz w:val="20"/>
          <w:szCs w:val="20"/>
        </w:rPr>
      </w:pPr>
    </w:p>
    <w:p w14:paraId="0338B5C9" w14:textId="77777777" w:rsidR="0075768E" w:rsidRDefault="0075768E">
      <w:pPr>
        <w:spacing w:line="200" w:lineRule="exact"/>
        <w:rPr>
          <w:sz w:val="20"/>
          <w:szCs w:val="20"/>
        </w:rPr>
      </w:pPr>
    </w:p>
    <w:p w14:paraId="31A29AEA" w14:textId="77777777" w:rsidR="0075768E" w:rsidRDefault="0075768E">
      <w:pPr>
        <w:spacing w:line="332" w:lineRule="exact"/>
        <w:rPr>
          <w:sz w:val="20"/>
          <w:szCs w:val="20"/>
        </w:rPr>
      </w:pPr>
    </w:p>
    <w:p w14:paraId="461DD402" w14:textId="77777777" w:rsidR="0075768E" w:rsidRDefault="00BC6249">
      <w:pPr>
        <w:jc w:val="right"/>
        <w:rPr>
          <w:sz w:val="20"/>
          <w:szCs w:val="20"/>
        </w:rPr>
      </w:pPr>
      <w:r>
        <w:rPr>
          <w:rFonts w:ascii="Helvetica" w:eastAsia="Helvetica" w:hAnsi="Helvetica" w:cs="Helvetica"/>
          <w:color w:val="4D4D4D"/>
          <w:sz w:val="18"/>
          <w:szCs w:val="18"/>
        </w:rPr>
        <w:t>$0</w:t>
      </w:r>
    </w:p>
    <w:p w14:paraId="015B28C5"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43904" behindDoc="1" locked="0" layoutInCell="0" allowOverlap="1" wp14:anchorId="2BD7CF72" wp14:editId="113E0D6D">
                <wp:simplePos x="0" y="0"/>
                <wp:positionH relativeFrom="column">
                  <wp:posOffset>597535</wp:posOffset>
                </wp:positionH>
                <wp:positionV relativeFrom="paragraph">
                  <wp:posOffset>-65405</wp:posOffset>
                </wp:positionV>
                <wp:extent cx="3492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925"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988B508" id="Shape 6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7.05pt,-5.15pt" to="49.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" o:allowincell="f" filled="t" strokecolor="#333" strokeweight=".37361mm">
                <v:stroke joinstyle="miter"/>
                <o:lock v:ext="edit" shapetype="f"/>
              </v:line>
            </w:pict>
          </mc:Fallback>
        </mc:AlternateContent>
      </w:r>
    </w:p>
    <w:p w14:paraId="2137D174" w14:textId="77777777" w:rsidR="0075768E" w:rsidRDefault="00BC6249">
      <w:pPr>
        <w:spacing w:line="20" w:lineRule="exact"/>
        <w:rPr>
          <w:sz w:val="20"/>
          <w:szCs w:val="20"/>
        </w:rPr>
      </w:pPr>
      <w:r>
        <w:rPr>
          <w:sz w:val="20"/>
          <w:szCs w:val="20"/>
        </w:rPr>
        <w:br w:type="column"/>
      </w:r>
    </w:p>
    <w:p w14:paraId="756B1858" w14:textId="77777777" w:rsidR="0075768E" w:rsidRDefault="0075768E">
      <w:pPr>
        <w:spacing w:line="200" w:lineRule="exact"/>
        <w:rPr>
          <w:sz w:val="20"/>
          <w:szCs w:val="20"/>
        </w:rPr>
      </w:pPr>
    </w:p>
    <w:p w14:paraId="2891DF12" w14:textId="77777777" w:rsidR="0075768E" w:rsidRDefault="0075768E">
      <w:pPr>
        <w:spacing w:line="200" w:lineRule="exact"/>
        <w:rPr>
          <w:sz w:val="20"/>
          <w:szCs w:val="20"/>
        </w:rPr>
      </w:pPr>
    </w:p>
    <w:p w14:paraId="7F277167" w14:textId="77777777" w:rsidR="0075768E" w:rsidRDefault="0075768E">
      <w:pPr>
        <w:spacing w:line="200" w:lineRule="exact"/>
        <w:rPr>
          <w:sz w:val="20"/>
          <w:szCs w:val="20"/>
        </w:rPr>
      </w:pPr>
    </w:p>
    <w:p w14:paraId="273681A4" w14:textId="77777777" w:rsidR="0075768E" w:rsidRDefault="0075768E">
      <w:pPr>
        <w:spacing w:line="200" w:lineRule="exact"/>
        <w:rPr>
          <w:sz w:val="20"/>
          <w:szCs w:val="20"/>
        </w:rPr>
      </w:pPr>
    </w:p>
    <w:p w14:paraId="711848EA" w14:textId="77777777" w:rsidR="0075768E" w:rsidRDefault="0075768E">
      <w:pPr>
        <w:spacing w:line="200" w:lineRule="exact"/>
        <w:rPr>
          <w:sz w:val="20"/>
          <w:szCs w:val="20"/>
        </w:rPr>
      </w:pPr>
    </w:p>
    <w:p w14:paraId="4BB23F21" w14:textId="77777777" w:rsidR="0075768E" w:rsidRDefault="0075768E">
      <w:pPr>
        <w:spacing w:line="200" w:lineRule="exact"/>
        <w:rPr>
          <w:sz w:val="20"/>
          <w:szCs w:val="20"/>
        </w:rPr>
      </w:pPr>
    </w:p>
    <w:p w14:paraId="102CB43A" w14:textId="77777777" w:rsidR="0075768E" w:rsidRDefault="0075768E">
      <w:pPr>
        <w:spacing w:line="200" w:lineRule="exact"/>
        <w:rPr>
          <w:sz w:val="20"/>
          <w:szCs w:val="20"/>
        </w:rPr>
      </w:pPr>
    </w:p>
    <w:p w14:paraId="1E0AC361" w14:textId="77777777" w:rsidR="0075768E" w:rsidRDefault="0075768E">
      <w:pPr>
        <w:spacing w:line="200" w:lineRule="exact"/>
        <w:rPr>
          <w:sz w:val="20"/>
          <w:szCs w:val="20"/>
        </w:rPr>
      </w:pPr>
    </w:p>
    <w:p w14:paraId="1DF61D75" w14:textId="77777777" w:rsidR="0075768E" w:rsidRDefault="0075768E">
      <w:pPr>
        <w:spacing w:line="200" w:lineRule="exact"/>
        <w:rPr>
          <w:sz w:val="20"/>
          <w:szCs w:val="20"/>
        </w:rPr>
      </w:pPr>
    </w:p>
    <w:p w14:paraId="05D4D458" w14:textId="77777777" w:rsidR="0075768E" w:rsidRDefault="0075768E">
      <w:pPr>
        <w:spacing w:line="200" w:lineRule="exact"/>
        <w:rPr>
          <w:sz w:val="20"/>
          <w:szCs w:val="20"/>
        </w:rPr>
      </w:pPr>
    </w:p>
    <w:p w14:paraId="50E2E858" w14:textId="77777777" w:rsidR="0075768E" w:rsidRDefault="0075768E">
      <w:pPr>
        <w:spacing w:line="200" w:lineRule="exact"/>
        <w:rPr>
          <w:sz w:val="20"/>
          <w:szCs w:val="20"/>
        </w:rPr>
      </w:pPr>
    </w:p>
    <w:p w14:paraId="2BF85089" w14:textId="77777777" w:rsidR="0075768E" w:rsidRDefault="0075768E">
      <w:pPr>
        <w:spacing w:line="200" w:lineRule="exact"/>
        <w:rPr>
          <w:sz w:val="20"/>
          <w:szCs w:val="20"/>
        </w:rPr>
      </w:pPr>
    </w:p>
    <w:p w14:paraId="70366611" w14:textId="77777777" w:rsidR="0075768E" w:rsidRDefault="0075768E">
      <w:pPr>
        <w:spacing w:line="200" w:lineRule="exact"/>
        <w:rPr>
          <w:sz w:val="20"/>
          <w:szCs w:val="20"/>
        </w:rPr>
      </w:pPr>
    </w:p>
    <w:p w14:paraId="71F69342" w14:textId="77777777" w:rsidR="0075768E" w:rsidRDefault="0075768E">
      <w:pPr>
        <w:spacing w:line="200" w:lineRule="exact"/>
        <w:rPr>
          <w:sz w:val="20"/>
          <w:szCs w:val="20"/>
        </w:rPr>
      </w:pPr>
    </w:p>
    <w:p w14:paraId="1B7C3933" w14:textId="77777777" w:rsidR="0075768E" w:rsidRDefault="0075768E">
      <w:pPr>
        <w:spacing w:line="200" w:lineRule="exact"/>
        <w:rPr>
          <w:sz w:val="20"/>
          <w:szCs w:val="20"/>
        </w:rPr>
      </w:pPr>
    </w:p>
    <w:p w14:paraId="07AB1480" w14:textId="77777777" w:rsidR="0075768E" w:rsidRDefault="0075768E">
      <w:pPr>
        <w:spacing w:line="200" w:lineRule="exact"/>
        <w:rPr>
          <w:sz w:val="20"/>
          <w:szCs w:val="20"/>
        </w:rPr>
      </w:pPr>
    </w:p>
    <w:p w14:paraId="493E241A" w14:textId="77777777" w:rsidR="0075768E" w:rsidRDefault="0075768E">
      <w:pPr>
        <w:spacing w:line="200" w:lineRule="exact"/>
        <w:rPr>
          <w:sz w:val="20"/>
          <w:szCs w:val="20"/>
        </w:rPr>
      </w:pPr>
    </w:p>
    <w:p w14:paraId="6FFBDCB9" w14:textId="77777777" w:rsidR="0075768E" w:rsidRDefault="0075768E">
      <w:pPr>
        <w:spacing w:line="200" w:lineRule="exact"/>
        <w:rPr>
          <w:sz w:val="20"/>
          <w:szCs w:val="20"/>
        </w:rPr>
      </w:pPr>
    </w:p>
    <w:p w14:paraId="2C4F98E6" w14:textId="77777777" w:rsidR="0075768E" w:rsidRDefault="0075768E">
      <w:pPr>
        <w:spacing w:line="200" w:lineRule="exact"/>
        <w:rPr>
          <w:sz w:val="20"/>
          <w:szCs w:val="20"/>
        </w:rPr>
      </w:pPr>
    </w:p>
    <w:p w14:paraId="04A9746B" w14:textId="77777777" w:rsidR="0075768E" w:rsidRDefault="0075768E">
      <w:pPr>
        <w:spacing w:line="200" w:lineRule="exact"/>
        <w:rPr>
          <w:sz w:val="20"/>
          <w:szCs w:val="20"/>
        </w:rPr>
      </w:pPr>
    </w:p>
    <w:p w14:paraId="73E3DD92" w14:textId="77777777" w:rsidR="0075768E" w:rsidRDefault="0075768E">
      <w:pPr>
        <w:spacing w:line="200" w:lineRule="exact"/>
        <w:rPr>
          <w:sz w:val="20"/>
          <w:szCs w:val="20"/>
        </w:rPr>
      </w:pPr>
    </w:p>
    <w:p w14:paraId="07B82CCB" w14:textId="77777777" w:rsidR="0075768E" w:rsidRDefault="0075768E">
      <w:pPr>
        <w:spacing w:line="200" w:lineRule="exact"/>
        <w:rPr>
          <w:sz w:val="20"/>
          <w:szCs w:val="20"/>
        </w:rPr>
      </w:pPr>
    </w:p>
    <w:p w14:paraId="3F9B19E0" w14:textId="77777777" w:rsidR="0075768E" w:rsidRDefault="0075768E">
      <w:pPr>
        <w:spacing w:line="200" w:lineRule="exact"/>
        <w:rPr>
          <w:sz w:val="20"/>
          <w:szCs w:val="20"/>
        </w:rPr>
      </w:pPr>
    </w:p>
    <w:p w14:paraId="3C3C6DB5" w14:textId="77777777" w:rsidR="0075768E" w:rsidRDefault="0075768E">
      <w:pPr>
        <w:spacing w:line="200" w:lineRule="exact"/>
        <w:rPr>
          <w:sz w:val="20"/>
          <w:szCs w:val="20"/>
        </w:rPr>
      </w:pPr>
    </w:p>
    <w:p w14:paraId="75498F98" w14:textId="77777777" w:rsidR="0075768E" w:rsidRDefault="0075768E">
      <w:pPr>
        <w:spacing w:line="200" w:lineRule="exact"/>
        <w:rPr>
          <w:sz w:val="20"/>
          <w:szCs w:val="20"/>
        </w:rPr>
      </w:pPr>
    </w:p>
    <w:p w14:paraId="2216A811" w14:textId="77777777" w:rsidR="0075768E" w:rsidRDefault="0075768E">
      <w:pPr>
        <w:spacing w:line="200" w:lineRule="exact"/>
        <w:rPr>
          <w:sz w:val="20"/>
          <w:szCs w:val="20"/>
        </w:rPr>
      </w:pPr>
    </w:p>
    <w:p w14:paraId="5A3A52BD" w14:textId="77777777" w:rsidR="0075768E" w:rsidRDefault="0075768E">
      <w:pPr>
        <w:spacing w:line="200" w:lineRule="exact"/>
        <w:rPr>
          <w:sz w:val="20"/>
          <w:szCs w:val="20"/>
        </w:rPr>
      </w:pPr>
    </w:p>
    <w:p w14:paraId="0A851034" w14:textId="77777777" w:rsidR="0075768E" w:rsidRDefault="0075768E">
      <w:pPr>
        <w:spacing w:line="200" w:lineRule="exact"/>
        <w:rPr>
          <w:sz w:val="20"/>
          <w:szCs w:val="20"/>
        </w:rPr>
      </w:pPr>
    </w:p>
    <w:p w14:paraId="2DCB51D1" w14:textId="77777777" w:rsidR="0075768E" w:rsidRDefault="0075768E">
      <w:pPr>
        <w:spacing w:line="200" w:lineRule="exact"/>
        <w:rPr>
          <w:sz w:val="20"/>
          <w:szCs w:val="20"/>
        </w:rPr>
      </w:pPr>
    </w:p>
    <w:p w14:paraId="6C0E77DE" w14:textId="77777777" w:rsidR="0075768E" w:rsidRDefault="0075768E">
      <w:pPr>
        <w:spacing w:line="200" w:lineRule="exact"/>
        <w:rPr>
          <w:sz w:val="20"/>
          <w:szCs w:val="20"/>
        </w:rPr>
      </w:pPr>
    </w:p>
    <w:p w14:paraId="021981A7" w14:textId="77777777" w:rsidR="0075768E" w:rsidRDefault="0075768E">
      <w:pPr>
        <w:spacing w:line="200" w:lineRule="exact"/>
        <w:rPr>
          <w:sz w:val="20"/>
          <w:szCs w:val="20"/>
        </w:rPr>
      </w:pPr>
    </w:p>
    <w:p w14:paraId="278F9CD7" w14:textId="77777777" w:rsidR="0075768E" w:rsidRDefault="0075768E">
      <w:pPr>
        <w:spacing w:line="285" w:lineRule="exact"/>
        <w:rPr>
          <w:sz w:val="20"/>
          <w:szCs w:val="20"/>
        </w:rPr>
      </w:pPr>
    </w:p>
    <w:p w14:paraId="4B80AE49"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380"/>
        <w:gridCol w:w="2360"/>
        <w:gridCol w:w="2380"/>
        <w:gridCol w:w="1400"/>
      </w:tblGrid>
      <w:tr w:rsidR="0075768E" w14:paraId="32EB2CE1" w14:textId="77777777">
        <w:trPr>
          <w:trHeight w:val="207"/>
        </w:trPr>
        <w:tc>
          <w:tcPr>
            <w:tcW w:w="1380" w:type="dxa"/>
            <w:vAlign w:val="bottom"/>
          </w:tcPr>
          <w:p w14:paraId="22AB109F" w14:textId="77777777" w:rsidR="0075768E" w:rsidRDefault="00BC6249">
            <w:pPr>
              <w:ind w:right="911"/>
              <w:jc w:val="right"/>
              <w:rPr>
                <w:sz w:val="20"/>
                <w:szCs w:val="20"/>
              </w:rPr>
            </w:pPr>
            <w:r>
              <w:rPr>
                <w:rFonts w:ascii="Helvetica" w:eastAsia="Helvetica" w:hAnsi="Helvetica" w:cs="Helvetica"/>
                <w:color w:val="4D4D4D"/>
                <w:w w:val="89"/>
                <w:sz w:val="18"/>
                <w:szCs w:val="18"/>
              </w:rPr>
              <w:t>1990</w:t>
            </w:r>
          </w:p>
        </w:tc>
        <w:tc>
          <w:tcPr>
            <w:tcW w:w="2360" w:type="dxa"/>
            <w:vAlign w:val="bottom"/>
          </w:tcPr>
          <w:p w14:paraId="17A95F08" w14:textId="77777777" w:rsidR="0075768E" w:rsidRDefault="00BC6249">
            <w:pPr>
              <w:ind w:right="891"/>
              <w:jc w:val="right"/>
              <w:rPr>
                <w:sz w:val="20"/>
                <w:szCs w:val="20"/>
              </w:rPr>
            </w:pPr>
            <w:r>
              <w:rPr>
                <w:rFonts w:ascii="Helvetica" w:eastAsia="Helvetica" w:hAnsi="Helvetica" w:cs="Helvetica"/>
                <w:color w:val="4D4D4D"/>
                <w:sz w:val="18"/>
                <w:szCs w:val="18"/>
              </w:rPr>
              <w:t>2000</w:t>
            </w:r>
          </w:p>
        </w:tc>
        <w:tc>
          <w:tcPr>
            <w:tcW w:w="2380" w:type="dxa"/>
            <w:vAlign w:val="bottom"/>
          </w:tcPr>
          <w:p w14:paraId="57AF8362" w14:textId="77777777" w:rsidR="0075768E" w:rsidRDefault="00BC6249">
            <w:pPr>
              <w:ind w:right="911"/>
              <w:jc w:val="right"/>
              <w:rPr>
                <w:sz w:val="20"/>
                <w:szCs w:val="20"/>
              </w:rPr>
            </w:pPr>
            <w:r>
              <w:rPr>
                <w:rFonts w:ascii="Helvetica" w:eastAsia="Helvetica" w:hAnsi="Helvetica" w:cs="Helvetica"/>
                <w:color w:val="4D4D4D"/>
                <w:sz w:val="18"/>
                <w:szCs w:val="18"/>
              </w:rPr>
              <w:t>2010</w:t>
            </w:r>
          </w:p>
        </w:tc>
        <w:tc>
          <w:tcPr>
            <w:tcW w:w="1400" w:type="dxa"/>
            <w:vAlign w:val="bottom"/>
          </w:tcPr>
          <w:p w14:paraId="03501967" w14:textId="77777777" w:rsidR="0075768E" w:rsidRDefault="00BC6249">
            <w:pPr>
              <w:jc w:val="right"/>
              <w:rPr>
                <w:sz w:val="20"/>
                <w:szCs w:val="20"/>
              </w:rPr>
            </w:pPr>
            <w:r>
              <w:rPr>
                <w:rFonts w:ascii="Helvetica" w:eastAsia="Helvetica" w:hAnsi="Helvetica" w:cs="Helvetica"/>
                <w:color w:val="4D4D4D"/>
                <w:sz w:val="18"/>
                <w:szCs w:val="18"/>
              </w:rPr>
              <w:t>2020</w:t>
            </w:r>
          </w:p>
        </w:tc>
      </w:tr>
    </w:tbl>
    <w:p w14:paraId="032590E1"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44928" behindDoc="1" locked="0" layoutInCell="0" allowOverlap="1" wp14:anchorId="1495CD3E" wp14:editId="51EF714E">
                <wp:simplePos x="0" y="0"/>
                <wp:positionH relativeFrom="column">
                  <wp:posOffset>120650</wp:posOffset>
                </wp:positionH>
                <wp:positionV relativeFrom="paragraph">
                  <wp:posOffset>-168275</wp:posOffset>
                </wp:positionV>
                <wp:extent cx="0" cy="3429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530B5B0" id="Shape 6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5pt,-13.25pt" to="9.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45952" behindDoc="1" locked="0" layoutInCell="0" allowOverlap="1" wp14:anchorId="69DA9680" wp14:editId="01CC8C30">
                <wp:simplePos x="0" y="0"/>
                <wp:positionH relativeFrom="column">
                  <wp:posOffset>1625600</wp:posOffset>
                </wp:positionH>
                <wp:positionV relativeFrom="paragraph">
                  <wp:posOffset>-168275</wp:posOffset>
                </wp:positionV>
                <wp:extent cx="0" cy="3429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E0104FC" id="Shape 6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8pt,-13.25pt" to="12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46976" behindDoc="1" locked="0" layoutInCell="0" allowOverlap="1" wp14:anchorId="1F2ABF31" wp14:editId="45F585A8">
                <wp:simplePos x="0" y="0"/>
                <wp:positionH relativeFrom="column">
                  <wp:posOffset>3131185</wp:posOffset>
                </wp:positionH>
                <wp:positionV relativeFrom="paragraph">
                  <wp:posOffset>-168275</wp:posOffset>
                </wp:positionV>
                <wp:extent cx="0" cy="3429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10A5073C" id="Shape 6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6.55pt,-13.25pt" to="246.5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48000" behindDoc="1" locked="0" layoutInCell="0" allowOverlap="1" wp14:anchorId="77155A1D" wp14:editId="092F13CF">
                <wp:simplePos x="0" y="0"/>
                <wp:positionH relativeFrom="column">
                  <wp:posOffset>4636135</wp:posOffset>
                </wp:positionH>
                <wp:positionV relativeFrom="paragraph">
                  <wp:posOffset>-168275</wp:posOffset>
                </wp:positionV>
                <wp:extent cx="0" cy="3429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4CD3084" id="Shape 6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5.05pt,-13.25pt" to="365.0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" o:allowincell="f" filled="t" strokecolor="#333" strokeweight=".37361mm">
                <v:stroke joinstyle="miter"/>
                <o:lock v:ext="edit" shapetype="f"/>
              </v:line>
            </w:pict>
          </mc:Fallback>
        </mc:AlternateContent>
      </w:r>
    </w:p>
    <w:p w14:paraId="5333C9C0" w14:textId="77777777" w:rsidR="0075768E" w:rsidRDefault="0075768E">
      <w:pPr>
        <w:spacing w:line="200" w:lineRule="exact"/>
        <w:rPr>
          <w:sz w:val="20"/>
          <w:szCs w:val="20"/>
        </w:rPr>
      </w:pPr>
    </w:p>
    <w:p w14:paraId="04CFA592" w14:textId="77777777" w:rsidR="0075768E" w:rsidRDefault="0075768E">
      <w:pPr>
        <w:sectPr w:rsidR="0075768E">
          <w:type w:val="continuous"/>
          <w:pgSz w:w="11900" w:h="16838"/>
          <w:pgMar w:top="991" w:right="1086" w:bottom="888" w:left="1440" w:header="0" w:footer="0" w:gutter="0"/>
          <w:cols w:num="3" w:space="720" w:equalWidth="0">
            <w:col w:w="474" w:space="46"/>
            <w:col w:w="900" w:space="260"/>
            <w:col w:w="7700"/>
          </w:cols>
        </w:sectPr>
      </w:pPr>
    </w:p>
    <w:p w14:paraId="2D0F7BDA" w14:textId="77777777" w:rsidR="0075768E" w:rsidRDefault="0075768E">
      <w:pPr>
        <w:spacing w:line="51" w:lineRule="exact"/>
        <w:rPr>
          <w:sz w:val="20"/>
          <w:szCs w:val="20"/>
        </w:rPr>
      </w:pPr>
    </w:p>
    <w:p w14:paraId="460F1B4F" w14:textId="77777777" w:rsidR="0075768E" w:rsidRPr="008C5B6C" w:rsidRDefault="00BC6249">
      <w:pPr>
        <w:ind w:right="-199"/>
        <w:jc w:val="center"/>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Elaborado com dados do Banco Central</w:t>
      </w:r>
    </w:p>
    <w:p w14:paraId="4C97799E" w14:textId="77777777" w:rsidR="0075768E" w:rsidRPr="008C5B6C" w:rsidRDefault="0075768E">
      <w:pPr>
        <w:spacing w:line="200" w:lineRule="exact"/>
        <w:rPr>
          <w:sz w:val="20"/>
          <w:szCs w:val="20"/>
          <w:lang w:val="pt-BR"/>
        </w:rPr>
      </w:pPr>
    </w:p>
    <w:p w14:paraId="6A218D05" w14:textId="77777777" w:rsidR="0075768E" w:rsidRPr="008C5B6C" w:rsidRDefault="0075768E">
      <w:pPr>
        <w:spacing w:line="200" w:lineRule="exact"/>
        <w:rPr>
          <w:sz w:val="20"/>
          <w:szCs w:val="20"/>
          <w:lang w:val="pt-BR"/>
        </w:rPr>
      </w:pPr>
    </w:p>
    <w:p w14:paraId="242BE4DD" w14:textId="77777777" w:rsidR="0075768E" w:rsidRPr="008C5B6C" w:rsidRDefault="0075768E">
      <w:pPr>
        <w:spacing w:line="317" w:lineRule="exact"/>
        <w:rPr>
          <w:sz w:val="20"/>
          <w:szCs w:val="20"/>
          <w:lang w:val="pt-BR"/>
        </w:rPr>
      </w:pPr>
    </w:p>
    <w:p w14:paraId="42F7C947" w14:textId="77777777" w:rsidR="0075768E" w:rsidRPr="008C5B6C" w:rsidRDefault="00BC6249">
      <w:pPr>
        <w:spacing w:line="421" w:lineRule="auto"/>
        <w:ind w:left="260" w:right="20" w:firstLine="850"/>
        <w:jc w:val="both"/>
        <w:rPr>
          <w:sz w:val="20"/>
          <w:szCs w:val="20"/>
          <w:lang w:val="pt-BR"/>
        </w:rPr>
      </w:pPr>
      <w:r w:rsidRPr="008C5B6C">
        <w:rPr>
          <w:rFonts w:ascii="Arial" w:eastAsia="Arial" w:hAnsi="Arial" w:cs="Arial"/>
          <w:sz w:val="24"/>
          <w:szCs w:val="24"/>
          <w:lang w:val="pt-BR"/>
        </w:rPr>
        <w:t xml:space="preserve">A Figura 5 demonstra a evolução do saldo da carteira de crédito anual em termos correntes entre 1990 e 2020, podendo ser visualizada uma expansão </w:t>
      </w:r>
      <w:proofErr w:type="spellStart"/>
      <w:r w:rsidRPr="008C5B6C">
        <w:rPr>
          <w:rFonts w:ascii="Arial" w:eastAsia="Arial" w:hAnsi="Arial" w:cs="Arial"/>
          <w:sz w:val="24"/>
          <w:szCs w:val="24"/>
          <w:lang w:val="pt-BR"/>
        </w:rPr>
        <w:t>exponen-cial</w:t>
      </w:r>
      <w:proofErr w:type="spellEnd"/>
      <w:r w:rsidRPr="008C5B6C">
        <w:rPr>
          <w:rFonts w:ascii="Arial" w:eastAsia="Arial" w:hAnsi="Arial" w:cs="Arial"/>
          <w:sz w:val="24"/>
          <w:szCs w:val="24"/>
          <w:lang w:val="pt-BR"/>
        </w:rPr>
        <w:t xml:space="preserve"> de crédito a partir do início da década de 2000, com leve recuo na até metade da década de 2010 e retoma ultrapassando máxima anterior.</w:t>
      </w:r>
    </w:p>
    <w:p w14:paraId="36F17E36" w14:textId="77777777" w:rsidR="0075768E" w:rsidRPr="008C5B6C" w:rsidRDefault="0075768E">
      <w:pPr>
        <w:spacing w:line="96" w:lineRule="exact"/>
        <w:rPr>
          <w:sz w:val="20"/>
          <w:szCs w:val="20"/>
          <w:lang w:val="pt-BR"/>
        </w:rPr>
      </w:pPr>
    </w:p>
    <w:p w14:paraId="6983BA27" w14:textId="77777777" w:rsidR="0075768E" w:rsidRPr="008C5B6C" w:rsidRDefault="00BC6249">
      <w:pPr>
        <w:spacing w:line="460" w:lineRule="auto"/>
        <w:ind w:left="260" w:right="60" w:firstLine="850"/>
        <w:rPr>
          <w:sz w:val="20"/>
          <w:szCs w:val="20"/>
          <w:lang w:val="pt-BR"/>
        </w:rPr>
      </w:pPr>
      <w:r w:rsidRPr="008C5B6C">
        <w:rPr>
          <w:rFonts w:ascii="Arial" w:eastAsia="Arial" w:hAnsi="Arial" w:cs="Arial"/>
          <w:sz w:val="23"/>
          <w:szCs w:val="23"/>
          <w:lang w:val="pt-BR"/>
        </w:rPr>
        <w:t>Diante o levantamento, o setor bancário brasileiro durante o período avaliado passou por diversas transformações em sua estrutura no que tange a concentração de</w:t>
      </w:r>
    </w:p>
    <w:p w14:paraId="7D895084" w14:textId="77777777" w:rsidR="0075768E" w:rsidRPr="008C5B6C" w:rsidRDefault="0075768E">
      <w:pPr>
        <w:rPr>
          <w:lang w:val="pt-BR"/>
        </w:rPr>
        <w:sectPr w:rsidR="0075768E" w:rsidRPr="008C5B6C">
          <w:type w:val="continuous"/>
          <w:pgSz w:w="11900" w:h="16838"/>
          <w:pgMar w:top="991" w:right="1086" w:bottom="888" w:left="1440" w:header="0" w:footer="0" w:gutter="0"/>
          <w:cols w:space="720" w:equalWidth="0">
            <w:col w:w="9380"/>
          </w:cols>
        </w:sectPr>
      </w:pPr>
    </w:p>
    <w:p w14:paraId="17E2DCCE"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20</w:t>
      </w:r>
    </w:p>
    <w:p w14:paraId="753D8042" w14:textId="77777777" w:rsidR="0075768E" w:rsidRPr="008C5B6C" w:rsidRDefault="0075768E">
      <w:pPr>
        <w:spacing w:line="200" w:lineRule="exact"/>
        <w:rPr>
          <w:sz w:val="20"/>
          <w:szCs w:val="20"/>
          <w:lang w:val="pt-BR"/>
        </w:rPr>
      </w:pPr>
    </w:p>
    <w:p w14:paraId="536E515F" w14:textId="77777777" w:rsidR="0075768E" w:rsidRPr="008C5B6C" w:rsidRDefault="0075768E">
      <w:pPr>
        <w:spacing w:line="246" w:lineRule="exact"/>
        <w:rPr>
          <w:sz w:val="20"/>
          <w:szCs w:val="20"/>
          <w:lang w:val="pt-BR"/>
        </w:rPr>
      </w:pPr>
    </w:p>
    <w:p w14:paraId="4A348AD8" w14:textId="77777777" w:rsidR="0075768E" w:rsidRPr="008C5B6C" w:rsidRDefault="00BC6249">
      <w:pPr>
        <w:spacing w:line="431" w:lineRule="auto"/>
        <w:ind w:left="260" w:right="20"/>
        <w:rPr>
          <w:sz w:val="20"/>
          <w:szCs w:val="20"/>
          <w:lang w:val="pt-BR"/>
        </w:rPr>
      </w:pPr>
      <w:proofErr w:type="gramStart"/>
      <w:r w:rsidRPr="008C5B6C">
        <w:rPr>
          <w:rFonts w:ascii="Arial" w:eastAsia="Arial" w:hAnsi="Arial" w:cs="Arial"/>
          <w:sz w:val="24"/>
          <w:szCs w:val="24"/>
          <w:lang w:val="pt-BR"/>
        </w:rPr>
        <w:t>mercado</w:t>
      </w:r>
      <w:proofErr w:type="gramEnd"/>
      <w:r w:rsidRPr="008C5B6C">
        <w:rPr>
          <w:rFonts w:ascii="Arial" w:eastAsia="Arial" w:hAnsi="Arial" w:cs="Arial"/>
          <w:sz w:val="24"/>
          <w:szCs w:val="24"/>
          <w:lang w:val="pt-BR"/>
        </w:rPr>
        <w:t>, aumento da participação de capital estrangeiro por meio de controle acionário, redução da participação pública.</w:t>
      </w:r>
    </w:p>
    <w:p w14:paraId="5CBF586F" w14:textId="77777777" w:rsidR="0075768E" w:rsidRPr="008C5B6C" w:rsidRDefault="0075768E">
      <w:pPr>
        <w:spacing w:line="85" w:lineRule="exact"/>
        <w:rPr>
          <w:sz w:val="20"/>
          <w:szCs w:val="20"/>
          <w:lang w:val="pt-BR"/>
        </w:rPr>
      </w:pPr>
    </w:p>
    <w:p w14:paraId="33B07D9B" w14:textId="77777777" w:rsidR="0075768E" w:rsidRPr="008C5B6C" w:rsidRDefault="00BC6249">
      <w:pPr>
        <w:spacing w:line="419" w:lineRule="auto"/>
        <w:ind w:left="260" w:right="60" w:firstLine="850"/>
        <w:jc w:val="both"/>
        <w:rPr>
          <w:sz w:val="20"/>
          <w:szCs w:val="20"/>
          <w:lang w:val="pt-BR"/>
        </w:rPr>
      </w:pPr>
      <w:r w:rsidRPr="008C5B6C">
        <w:rPr>
          <w:rFonts w:ascii="Arial" w:eastAsia="Arial" w:hAnsi="Arial" w:cs="Arial"/>
          <w:sz w:val="24"/>
          <w:szCs w:val="24"/>
          <w:lang w:val="pt-BR"/>
        </w:rPr>
        <w:t xml:space="preserve">Em relação aos indicadores foi verificado que, entre a década de 1980 até metade da década de 1990, no cenário </w:t>
      </w:r>
      <w:proofErr w:type="spellStart"/>
      <w:r w:rsidRPr="008C5B6C">
        <w:rPr>
          <w:rFonts w:ascii="Arial" w:eastAsia="Arial" w:hAnsi="Arial" w:cs="Arial"/>
          <w:sz w:val="24"/>
          <w:szCs w:val="24"/>
          <w:lang w:val="pt-BR"/>
        </w:rPr>
        <w:t>hiperinflacionário</w:t>
      </w:r>
      <w:proofErr w:type="spellEnd"/>
      <w:r w:rsidRPr="008C5B6C">
        <w:rPr>
          <w:rFonts w:ascii="Arial" w:eastAsia="Arial" w:hAnsi="Arial" w:cs="Arial"/>
          <w:sz w:val="24"/>
          <w:szCs w:val="24"/>
          <w:lang w:val="pt-BR"/>
        </w:rPr>
        <w:t>, mesmo com redução da concentração bancária, os indicadores de eficiência de intermediação financeiras como o spread bancário e a relação crédito/PIB estavam em níveis considerados ineficientes e muito destoantes em comparação a outros países e regiões.</w:t>
      </w:r>
    </w:p>
    <w:p w14:paraId="14CF70A3" w14:textId="77777777" w:rsidR="0075768E" w:rsidRPr="008C5B6C" w:rsidRDefault="0075768E">
      <w:pPr>
        <w:spacing w:line="101" w:lineRule="exact"/>
        <w:rPr>
          <w:sz w:val="20"/>
          <w:szCs w:val="20"/>
          <w:lang w:val="pt-BR"/>
        </w:rPr>
      </w:pPr>
    </w:p>
    <w:p w14:paraId="7520E212" w14:textId="77777777" w:rsidR="0075768E" w:rsidRPr="008C5B6C" w:rsidRDefault="00BC6249">
      <w:pPr>
        <w:spacing w:line="421" w:lineRule="auto"/>
        <w:ind w:left="260" w:right="60" w:firstLine="850"/>
        <w:jc w:val="both"/>
        <w:rPr>
          <w:sz w:val="20"/>
          <w:szCs w:val="20"/>
          <w:lang w:val="pt-BR"/>
        </w:rPr>
      </w:pPr>
      <w:r w:rsidRPr="008C5B6C">
        <w:rPr>
          <w:rFonts w:ascii="Arial" w:eastAsia="Arial" w:hAnsi="Arial" w:cs="Arial"/>
          <w:sz w:val="24"/>
          <w:szCs w:val="24"/>
          <w:lang w:val="pt-BR"/>
        </w:rPr>
        <w:t>A partir de 1995 se observou mudanças significativas no setor bancário, com nova concentração, redução de instituições nacionais devido o controle acionário por capital estrangeiro, e expressiva redução no spread bancário e a partir de 2004 uma mudança significativa na relação crédito/PIB.</w:t>
      </w:r>
    </w:p>
    <w:p w14:paraId="098DC9F9" w14:textId="77777777" w:rsidR="0075768E" w:rsidRPr="008C5B6C" w:rsidRDefault="0075768E">
      <w:pPr>
        <w:spacing w:line="96" w:lineRule="exact"/>
        <w:rPr>
          <w:sz w:val="20"/>
          <w:szCs w:val="20"/>
          <w:lang w:val="pt-BR"/>
        </w:rPr>
      </w:pPr>
    </w:p>
    <w:p w14:paraId="1F8A0BA2" w14:textId="77777777" w:rsidR="0075768E" w:rsidRPr="008C5B6C" w:rsidRDefault="00BC6249">
      <w:pPr>
        <w:spacing w:line="421" w:lineRule="auto"/>
        <w:ind w:left="220" w:right="20" w:firstLine="886"/>
        <w:jc w:val="both"/>
        <w:rPr>
          <w:sz w:val="20"/>
          <w:szCs w:val="20"/>
          <w:lang w:val="pt-BR"/>
        </w:rPr>
      </w:pPr>
      <w:r w:rsidRPr="008C5B6C">
        <w:rPr>
          <w:rFonts w:ascii="Arial" w:eastAsia="Arial" w:hAnsi="Arial" w:cs="Arial"/>
          <w:sz w:val="24"/>
          <w:szCs w:val="24"/>
          <w:lang w:val="pt-BR"/>
        </w:rPr>
        <w:t xml:space="preserve">O Sistema Financeiro como um todo, em sua organização entre agentes </w:t>
      </w:r>
      <w:proofErr w:type="spellStart"/>
      <w:r w:rsidRPr="008C5B6C">
        <w:rPr>
          <w:rFonts w:ascii="Arial" w:eastAsia="Arial" w:hAnsi="Arial" w:cs="Arial"/>
          <w:sz w:val="24"/>
          <w:szCs w:val="24"/>
          <w:lang w:val="pt-BR"/>
        </w:rPr>
        <w:t>normatizadores</w:t>
      </w:r>
      <w:proofErr w:type="spellEnd"/>
      <w:r w:rsidRPr="008C5B6C">
        <w:rPr>
          <w:rFonts w:ascii="Arial" w:eastAsia="Arial" w:hAnsi="Arial" w:cs="Arial"/>
          <w:sz w:val="24"/>
          <w:szCs w:val="24"/>
          <w:lang w:val="pt-BR"/>
        </w:rPr>
        <w:t>, supervisores e operadores, além suas instâncias — algumas já citadas —, possui uma organização em torno da Base Monetária e dos Agregados Monetários, configurando a Oferta de Moeda de determinado País.</w:t>
      </w:r>
    </w:p>
    <w:p w14:paraId="0DED05D8" w14:textId="77777777" w:rsidR="0075768E" w:rsidRPr="008C5B6C" w:rsidRDefault="0075768E">
      <w:pPr>
        <w:spacing w:line="15" w:lineRule="exact"/>
        <w:rPr>
          <w:sz w:val="20"/>
          <w:szCs w:val="20"/>
          <w:lang w:val="pt-BR"/>
        </w:rPr>
      </w:pPr>
    </w:p>
    <w:p w14:paraId="5905E797" w14:textId="77777777" w:rsidR="0075768E" w:rsidRPr="008C5B6C" w:rsidRDefault="00BC6249">
      <w:pPr>
        <w:spacing w:line="381" w:lineRule="auto"/>
        <w:ind w:left="260" w:firstLine="858"/>
        <w:jc w:val="both"/>
        <w:rPr>
          <w:sz w:val="20"/>
          <w:szCs w:val="20"/>
          <w:lang w:val="pt-BR"/>
        </w:rPr>
      </w:pPr>
      <w:r w:rsidRPr="008C5B6C">
        <w:rPr>
          <w:rFonts w:ascii="Arial" w:eastAsia="Arial" w:hAnsi="Arial" w:cs="Arial"/>
          <w:sz w:val="24"/>
          <w:szCs w:val="24"/>
          <w:lang w:val="pt-BR"/>
        </w:rPr>
        <w:t>A Base Monetária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0</w:t>
      </w:r>
      <w:r w:rsidRPr="008C5B6C">
        <w:rPr>
          <w:rFonts w:ascii="Arial" w:eastAsia="Arial" w:hAnsi="Arial" w:cs="Arial"/>
          <w:sz w:val="24"/>
          <w:szCs w:val="24"/>
          <w:lang w:val="pt-BR"/>
        </w:rPr>
        <w:t xml:space="preserve">) é configurada pelo total de cédulas e moedas em </w:t>
      </w:r>
      <w:proofErr w:type="spellStart"/>
      <w:r w:rsidRPr="008C5B6C">
        <w:rPr>
          <w:rFonts w:ascii="Arial" w:eastAsia="Arial" w:hAnsi="Arial" w:cs="Arial"/>
          <w:sz w:val="24"/>
          <w:szCs w:val="24"/>
          <w:lang w:val="pt-BR"/>
        </w:rPr>
        <w:t>circu-lação</w:t>
      </w:r>
      <w:proofErr w:type="spellEnd"/>
      <w:r w:rsidRPr="008C5B6C">
        <w:rPr>
          <w:rFonts w:ascii="Arial" w:eastAsia="Arial" w:hAnsi="Arial" w:cs="Arial"/>
          <w:sz w:val="24"/>
          <w:szCs w:val="24"/>
          <w:lang w:val="pt-BR"/>
        </w:rPr>
        <w:t xml:space="preserve"> no país e das Reservas Bancárias</w:t>
      </w:r>
      <w:r w:rsidRPr="008C5B6C">
        <w:rPr>
          <w:rFonts w:ascii="Arial" w:eastAsia="Arial" w:hAnsi="Arial" w:cs="Arial"/>
          <w:sz w:val="31"/>
          <w:szCs w:val="31"/>
          <w:vertAlign w:val="superscript"/>
          <w:lang w:val="pt-BR"/>
        </w:rPr>
        <w:t>4</w:t>
      </w:r>
      <w:r w:rsidRPr="008C5B6C">
        <w:rPr>
          <w:rFonts w:ascii="Arial" w:eastAsia="Arial" w:hAnsi="Arial" w:cs="Arial"/>
          <w:sz w:val="24"/>
          <w:szCs w:val="24"/>
          <w:lang w:val="pt-BR"/>
        </w:rPr>
        <w:t xml:space="preserve"> — em poder das instituições ou depositadas no Banco Central — tido como emissão primária de moeda e configurando o passivo monetário, resultado líquido de todas as operações ativas e passivas do Banco Central. (BACEN, 2019).</w:t>
      </w:r>
    </w:p>
    <w:p w14:paraId="52926791" w14:textId="77777777" w:rsidR="0075768E" w:rsidRPr="008C5B6C" w:rsidRDefault="0075768E">
      <w:pPr>
        <w:spacing w:line="200" w:lineRule="exact"/>
        <w:rPr>
          <w:sz w:val="20"/>
          <w:szCs w:val="20"/>
          <w:lang w:val="pt-BR"/>
        </w:rPr>
      </w:pPr>
    </w:p>
    <w:p w14:paraId="559C0C1A" w14:textId="77777777" w:rsidR="0075768E" w:rsidRPr="008C5B6C" w:rsidRDefault="0075768E">
      <w:pPr>
        <w:spacing w:line="342" w:lineRule="exact"/>
        <w:rPr>
          <w:sz w:val="20"/>
          <w:szCs w:val="20"/>
          <w:lang w:val="pt-BR"/>
        </w:rPr>
      </w:pPr>
    </w:p>
    <w:p w14:paraId="5E8926E6" w14:textId="77777777" w:rsidR="0075768E" w:rsidRPr="008C5B6C" w:rsidRDefault="00BC6249">
      <w:pPr>
        <w:ind w:right="-179"/>
        <w:jc w:val="center"/>
        <w:rPr>
          <w:sz w:val="20"/>
          <w:szCs w:val="20"/>
          <w:lang w:val="pt-BR"/>
        </w:rPr>
      </w:pP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0</w:t>
      </w:r>
      <w:r w:rsidRPr="008C5B6C">
        <w:rPr>
          <w:rFonts w:ascii="Arial" w:eastAsia="Arial" w:hAnsi="Arial" w:cs="Arial"/>
          <w:sz w:val="24"/>
          <w:szCs w:val="24"/>
          <w:lang w:val="pt-BR"/>
        </w:rPr>
        <w:t xml:space="preserve"> =</w:t>
      </w:r>
      <w:r w:rsidRPr="008C5B6C">
        <w:rPr>
          <w:rFonts w:ascii="Arial" w:eastAsia="Arial" w:hAnsi="Arial" w:cs="Arial"/>
          <w:i/>
          <w:iCs/>
          <w:sz w:val="24"/>
          <w:szCs w:val="24"/>
          <w:lang w:val="pt-BR"/>
        </w:rPr>
        <w:t>PPE</w:t>
      </w:r>
      <w:r w:rsidRPr="008C5B6C">
        <w:rPr>
          <w:rFonts w:ascii="Arial" w:eastAsia="Arial" w:hAnsi="Arial" w:cs="Arial"/>
          <w:sz w:val="24"/>
          <w:szCs w:val="24"/>
          <w:lang w:val="pt-BR"/>
        </w:rPr>
        <w:t>+</w:t>
      </w:r>
      <w:r w:rsidRPr="008C5B6C">
        <w:rPr>
          <w:rFonts w:ascii="Arial" w:eastAsia="Arial" w:hAnsi="Arial" w:cs="Arial"/>
          <w:i/>
          <w:iCs/>
          <w:sz w:val="24"/>
          <w:szCs w:val="24"/>
          <w:lang w:val="pt-BR"/>
        </w:rPr>
        <w:t>RB</w:t>
      </w:r>
    </w:p>
    <w:p w14:paraId="4EA61D25" w14:textId="77777777" w:rsidR="0075768E" w:rsidRPr="008C5B6C" w:rsidRDefault="0075768E">
      <w:pPr>
        <w:spacing w:line="200" w:lineRule="exact"/>
        <w:rPr>
          <w:sz w:val="20"/>
          <w:szCs w:val="20"/>
          <w:lang w:val="pt-BR"/>
        </w:rPr>
      </w:pPr>
    </w:p>
    <w:p w14:paraId="55B8FB3E" w14:textId="77777777" w:rsidR="0075768E" w:rsidRPr="008C5B6C" w:rsidRDefault="0075768E">
      <w:pPr>
        <w:spacing w:line="251" w:lineRule="exact"/>
        <w:rPr>
          <w:sz w:val="20"/>
          <w:szCs w:val="20"/>
          <w:lang w:val="pt-BR"/>
        </w:rPr>
      </w:pPr>
    </w:p>
    <w:p w14:paraId="348B5B75" w14:textId="77777777" w:rsidR="0075768E" w:rsidRPr="008C5B6C" w:rsidRDefault="00BC6249">
      <w:pPr>
        <w:spacing w:line="447" w:lineRule="auto"/>
        <w:ind w:left="260" w:right="60" w:firstLine="850"/>
        <w:jc w:val="both"/>
        <w:rPr>
          <w:sz w:val="20"/>
          <w:szCs w:val="20"/>
          <w:lang w:val="pt-BR"/>
        </w:rPr>
      </w:pPr>
      <w:r w:rsidRPr="008C5B6C">
        <w:rPr>
          <w:rFonts w:ascii="Arial" w:eastAsia="Arial" w:hAnsi="Arial" w:cs="Arial"/>
          <w:sz w:val="23"/>
          <w:szCs w:val="23"/>
          <w:lang w:val="pt-BR"/>
        </w:rPr>
        <w:t>Em 1995 foi introduzido um novo conceito de Base Monetária ampliada, que possui maior capacidade de explanar os preços da economia no Brasil, que o conceito restrito, uma vez que trazem maior percepção do fator substituição entre a moeda</w:t>
      </w:r>
    </w:p>
    <w:p w14:paraId="61405A7D"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49024" behindDoc="1" locked="0" layoutInCell="0" allowOverlap="1" wp14:anchorId="6E1796AE" wp14:editId="19FC910B">
                <wp:simplePos x="0" y="0"/>
                <wp:positionH relativeFrom="column">
                  <wp:posOffset>164465</wp:posOffset>
                </wp:positionH>
                <wp:positionV relativeFrom="paragraph">
                  <wp:posOffset>136525</wp:posOffset>
                </wp:positionV>
                <wp:extent cx="230251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BC25C54" id="Shape 7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95pt,10.75pt" to="194.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" o:allowincell="f" filled="t" strokeweight=".14039mm">
                <v:stroke joinstyle="miter"/>
                <o:lock v:ext="edit" shapetype="f"/>
              </v:line>
            </w:pict>
          </mc:Fallback>
        </mc:AlternateContent>
      </w:r>
    </w:p>
    <w:p w14:paraId="7CDC5615" w14:textId="77777777" w:rsidR="0075768E" w:rsidRPr="008C5B6C" w:rsidRDefault="0075768E">
      <w:pPr>
        <w:rPr>
          <w:lang w:val="pt-BR"/>
        </w:rPr>
        <w:sectPr w:rsidR="0075768E" w:rsidRPr="008C5B6C">
          <w:pgSz w:w="11900" w:h="16838"/>
          <w:pgMar w:top="991" w:right="1086" w:bottom="979" w:left="1440" w:header="0" w:footer="0" w:gutter="0"/>
          <w:cols w:space="720" w:equalWidth="0">
            <w:col w:w="9380"/>
          </w:cols>
        </w:sectPr>
      </w:pPr>
    </w:p>
    <w:p w14:paraId="2BDF5A51" w14:textId="77777777" w:rsidR="0075768E" w:rsidRPr="008C5B6C" w:rsidRDefault="0075768E">
      <w:pPr>
        <w:spacing w:line="254" w:lineRule="exact"/>
        <w:rPr>
          <w:sz w:val="20"/>
          <w:szCs w:val="20"/>
          <w:lang w:val="pt-BR"/>
        </w:rPr>
      </w:pPr>
    </w:p>
    <w:p w14:paraId="3298A47A" w14:textId="77777777" w:rsidR="0075768E" w:rsidRPr="008C5B6C" w:rsidRDefault="00BC6249">
      <w:pPr>
        <w:numPr>
          <w:ilvl w:val="0"/>
          <w:numId w:val="11"/>
        </w:numPr>
        <w:tabs>
          <w:tab w:val="left" w:pos="540"/>
        </w:tabs>
        <w:spacing w:line="210" w:lineRule="auto"/>
        <w:ind w:left="540" w:right="60" w:hanging="281"/>
        <w:rPr>
          <w:rFonts w:ascii="Arial" w:eastAsia="Arial" w:hAnsi="Arial" w:cs="Arial"/>
          <w:sz w:val="28"/>
          <w:szCs w:val="28"/>
          <w:vertAlign w:val="superscript"/>
          <w:lang w:val="pt-BR"/>
        </w:rPr>
      </w:pPr>
      <w:r w:rsidRPr="008C5B6C">
        <w:rPr>
          <w:rFonts w:ascii="Arial" w:eastAsia="Arial" w:hAnsi="Arial" w:cs="Arial"/>
          <w:sz w:val="20"/>
          <w:szCs w:val="20"/>
          <w:lang w:val="pt-BR"/>
        </w:rPr>
        <w:t>São contas mantidas no Banco Central, obrigatória as instituições bancárias e consequentemente aos correntistas</w:t>
      </w:r>
    </w:p>
    <w:p w14:paraId="24EAA800" w14:textId="77777777" w:rsidR="0075768E" w:rsidRPr="008C5B6C" w:rsidRDefault="0075768E">
      <w:pPr>
        <w:rPr>
          <w:lang w:val="pt-BR"/>
        </w:rPr>
        <w:sectPr w:rsidR="0075768E" w:rsidRPr="008C5B6C">
          <w:type w:val="continuous"/>
          <w:pgSz w:w="11900" w:h="16838"/>
          <w:pgMar w:top="991" w:right="1086" w:bottom="979" w:left="1440" w:header="0" w:footer="0" w:gutter="0"/>
          <w:cols w:space="720" w:equalWidth="0">
            <w:col w:w="9380"/>
          </w:cols>
        </w:sectPr>
      </w:pPr>
    </w:p>
    <w:p w14:paraId="593BCD02"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21</w:t>
      </w:r>
    </w:p>
    <w:p w14:paraId="6634AABA" w14:textId="77777777" w:rsidR="0075768E" w:rsidRPr="008C5B6C" w:rsidRDefault="0075768E">
      <w:pPr>
        <w:spacing w:line="200" w:lineRule="exact"/>
        <w:rPr>
          <w:sz w:val="20"/>
          <w:szCs w:val="20"/>
          <w:lang w:val="pt-BR"/>
        </w:rPr>
      </w:pPr>
    </w:p>
    <w:p w14:paraId="0D869C15" w14:textId="77777777" w:rsidR="0075768E" w:rsidRPr="008C5B6C" w:rsidRDefault="0075768E">
      <w:pPr>
        <w:spacing w:line="246" w:lineRule="exact"/>
        <w:rPr>
          <w:sz w:val="20"/>
          <w:szCs w:val="20"/>
          <w:lang w:val="pt-BR"/>
        </w:rPr>
      </w:pPr>
    </w:p>
    <w:p w14:paraId="001E846F" w14:textId="77777777" w:rsidR="0075768E" w:rsidRPr="008C5B6C" w:rsidRDefault="00BC6249">
      <w:pPr>
        <w:spacing w:line="460" w:lineRule="auto"/>
        <w:ind w:left="260" w:right="40"/>
        <w:jc w:val="both"/>
        <w:rPr>
          <w:sz w:val="20"/>
          <w:szCs w:val="20"/>
          <w:lang w:val="pt-BR"/>
        </w:rPr>
      </w:pPr>
      <w:proofErr w:type="gramStart"/>
      <w:r w:rsidRPr="008C5B6C">
        <w:rPr>
          <w:rFonts w:ascii="Arial" w:eastAsia="Arial" w:hAnsi="Arial" w:cs="Arial"/>
          <w:sz w:val="23"/>
          <w:szCs w:val="23"/>
          <w:lang w:val="pt-BR"/>
        </w:rPr>
        <w:t>em</w:t>
      </w:r>
      <w:proofErr w:type="gramEnd"/>
      <w:r w:rsidRPr="008C5B6C">
        <w:rPr>
          <w:rFonts w:ascii="Arial" w:eastAsia="Arial" w:hAnsi="Arial" w:cs="Arial"/>
          <w:sz w:val="23"/>
          <w:szCs w:val="23"/>
          <w:lang w:val="pt-BR"/>
        </w:rPr>
        <w:t xml:space="preserve"> seu conceito convencional e os demais ativos financeiros disponíveis, incluindo os passíveis como depósitos compulsórios e títulos públicos federais (BACEN, 2019).</w:t>
      </w:r>
    </w:p>
    <w:p w14:paraId="2DCB4FA5" w14:textId="77777777" w:rsidR="0075768E" w:rsidRPr="008C5B6C" w:rsidRDefault="0075768E">
      <w:pPr>
        <w:spacing w:line="62" w:lineRule="exact"/>
        <w:rPr>
          <w:sz w:val="20"/>
          <w:szCs w:val="20"/>
          <w:lang w:val="pt-BR"/>
        </w:rPr>
      </w:pPr>
    </w:p>
    <w:p w14:paraId="6BBB450E" w14:textId="77777777" w:rsidR="0075768E" w:rsidRPr="008C5B6C" w:rsidRDefault="00BC6249">
      <w:pPr>
        <w:spacing w:line="385" w:lineRule="auto"/>
        <w:ind w:left="260" w:right="40" w:firstLine="858"/>
        <w:jc w:val="both"/>
        <w:rPr>
          <w:sz w:val="20"/>
          <w:szCs w:val="20"/>
          <w:lang w:val="pt-BR"/>
        </w:rPr>
      </w:pPr>
      <w:r w:rsidRPr="008C5B6C">
        <w:rPr>
          <w:rFonts w:ascii="Arial" w:eastAsia="Arial" w:hAnsi="Arial" w:cs="Arial"/>
          <w:sz w:val="23"/>
          <w:szCs w:val="23"/>
          <w:lang w:val="pt-BR"/>
        </w:rPr>
        <w:t>Entre os Agregados Monetários estão o Meios de Pagamento na forma restrita (</w:t>
      </w:r>
      <w:r w:rsidRPr="008C5B6C">
        <w:rPr>
          <w:rFonts w:ascii="Arial" w:eastAsia="Arial" w:hAnsi="Arial" w:cs="Arial"/>
          <w:i/>
          <w:iCs/>
          <w:sz w:val="23"/>
          <w:szCs w:val="23"/>
          <w:lang w:val="pt-BR"/>
        </w:rPr>
        <w:t>M</w:t>
      </w:r>
      <w:r w:rsidRPr="008C5B6C">
        <w:rPr>
          <w:rFonts w:ascii="Arial" w:eastAsia="Arial" w:hAnsi="Arial" w:cs="Arial"/>
          <w:sz w:val="30"/>
          <w:szCs w:val="30"/>
          <w:vertAlign w:val="subscript"/>
          <w:lang w:val="pt-BR"/>
        </w:rPr>
        <w:t>1</w:t>
      </w:r>
      <w:r w:rsidRPr="008C5B6C">
        <w:rPr>
          <w:rFonts w:ascii="Arial" w:eastAsia="Arial" w:hAnsi="Arial" w:cs="Arial"/>
          <w:sz w:val="23"/>
          <w:szCs w:val="23"/>
          <w:lang w:val="pt-BR"/>
        </w:rPr>
        <w:t>), configurado por cédulas e moedas em poder dos agentes econômicos e seus depósitos à vista, que podem ser utilizados prontamente para pagamentos de bens e serviços. O conceito de Meios de Pagamentos Ampliado adiciona à moeda legal agregados que são considerados de elevada liquidez (</w:t>
      </w:r>
      <w:r w:rsidRPr="008C5B6C">
        <w:rPr>
          <w:rFonts w:ascii="Arial" w:eastAsia="Arial" w:hAnsi="Arial" w:cs="Arial"/>
          <w:i/>
          <w:iCs/>
          <w:sz w:val="23"/>
          <w:szCs w:val="23"/>
          <w:lang w:val="pt-BR"/>
        </w:rPr>
        <w:t>M</w:t>
      </w:r>
      <w:r w:rsidRPr="008C5B6C">
        <w:rPr>
          <w:rFonts w:ascii="Arial" w:eastAsia="Arial" w:hAnsi="Arial" w:cs="Arial"/>
          <w:sz w:val="30"/>
          <w:szCs w:val="30"/>
          <w:vertAlign w:val="subscript"/>
          <w:lang w:val="pt-BR"/>
        </w:rPr>
        <w:t>2</w:t>
      </w:r>
      <w:r w:rsidRPr="008C5B6C">
        <w:rPr>
          <w:rFonts w:ascii="Arial" w:eastAsia="Arial" w:hAnsi="Arial" w:cs="Arial"/>
          <w:sz w:val="23"/>
          <w:szCs w:val="23"/>
          <w:lang w:val="pt-BR"/>
        </w:rPr>
        <w:t>) e (</w:t>
      </w:r>
      <w:r w:rsidRPr="008C5B6C">
        <w:rPr>
          <w:rFonts w:ascii="Arial" w:eastAsia="Arial" w:hAnsi="Arial" w:cs="Arial"/>
          <w:i/>
          <w:iCs/>
          <w:sz w:val="23"/>
          <w:szCs w:val="23"/>
          <w:lang w:val="pt-BR"/>
        </w:rPr>
        <w:t>M</w:t>
      </w:r>
      <w:r w:rsidRPr="008C5B6C">
        <w:rPr>
          <w:rFonts w:ascii="Arial" w:eastAsia="Arial" w:hAnsi="Arial" w:cs="Arial"/>
          <w:sz w:val="30"/>
          <w:szCs w:val="30"/>
          <w:vertAlign w:val="subscript"/>
          <w:lang w:val="pt-BR"/>
        </w:rPr>
        <w:t>3</w:t>
      </w:r>
      <w:r w:rsidRPr="008C5B6C">
        <w:rPr>
          <w:rFonts w:ascii="Arial" w:eastAsia="Arial" w:hAnsi="Arial" w:cs="Arial"/>
          <w:sz w:val="23"/>
          <w:szCs w:val="23"/>
          <w:lang w:val="pt-BR"/>
        </w:rPr>
        <w:t>). (BACEN, 2019).</w:t>
      </w:r>
    </w:p>
    <w:p w14:paraId="0A5529B1" w14:textId="77777777" w:rsidR="0075768E" w:rsidRPr="008C5B6C" w:rsidRDefault="0075768E">
      <w:pPr>
        <w:spacing w:line="200" w:lineRule="exact"/>
        <w:rPr>
          <w:sz w:val="20"/>
          <w:szCs w:val="20"/>
          <w:lang w:val="pt-BR"/>
        </w:rPr>
      </w:pPr>
    </w:p>
    <w:p w14:paraId="002D2BAB" w14:textId="77777777" w:rsidR="0075768E" w:rsidRPr="008C5B6C" w:rsidRDefault="0075768E">
      <w:pPr>
        <w:spacing w:line="328" w:lineRule="exact"/>
        <w:rPr>
          <w:sz w:val="20"/>
          <w:szCs w:val="20"/>
          <w:lang w:val="pt-BR"/>
        </w:rPr>
      </w:pPr>
    </w:p>
    <w:p w14:paraId="5FF0F3B8" w14:textId="77777777" w:rsidR="0075768E" w:rsidRPr="008C5B6C" w:rsidRDefault="00BC6249">
      <w:pPr>
        <w:ind w:right="-179"/>
        <w:jc w:val="center"/>
        <w:rPr>
          <w:sz w:val="20"/>
          <w:szCs w:val="20"/>
          <w:lang w:val="pt-BR"/>
        </w:rPr>
      </w:pP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PMPP</w:t>
      </w:r>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DAV</w:t>
      </w:r>
    </w:p>
    <w:p w14:paraId="39C2C751" w14:textId="77777777" w:rsidR="0075768E" w:rsidRPr="008C5B6C" w:rsidRDefault="0075768E">
      <w:pPr>
        <w:spacing w:line="371" w:lineRule="exact"/>
        <w:rPr>
          <w:sz w:val="20"/>
          <w:szCs w:val="20"/>
          <w:lang w:val="pt-BR"/>
        </w:rPr>
      </w:pPr>
    </w:p>
    <w:p w14:paraId="00653EC1" w14:textId="77777777" w:rsidR="0075768E" w:rsidRPr="008C5B6C" w:rsidRDefault="00BC6249">
      <w:pPr>
        <w:spacing w:line="381" w:lineRule="auto"/>
        <w:ind w:left="260" w:firstLine="850"/>
        <w:jc w:val="both"/>
        <w:rPr>
          <w:sz w:val="20"/>
          <w:szCs w:val="20"/>
          <w:lang w:val="pt-BR"/>
        </w:rPr>
      </w:pPr>
      <w:r w:rsidRPr="008C5B6C">
        <w:rPr>
          <w:rFonts w:ascii="Arial" w:eastAsia="Arial" w:hAnsi="Arial" w:cs="Arial"/>
          <w:sz w:val="24"/>
          <w:szCs w:val="24"/>
          <w:lang w:val="pt-BR"/>
        </w:rPr>
        <w:t>No conceito de Meio de Pagamento Ampliado o Agregado Monetário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2</w:t>
      </w:r>
      <w:r w:rsidRPr="008C5B6C">
        <w:rPr>
          <w:rFonts w:ascii="Arial" w:eastAsia="Arial" w:hAnsi="Arial" w:cs="Arial"/>
          <w:sz w:val="24"/>
          <w:szCs w:val="24"/>
          <w:lang w:val="pt-BR"/>
        </w:rPr>
        <w:t xml:space="preserve">), contempla o Agregado Monetário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 xml:space="preserve"> adicionado do resultante das emissões primárias por instituições depositárias no mercado interno, capazes de realizar a multiplicação de crédito, consistindo em depósitos especiais remunerados (</w:t>
      </w:r>
      <w:r w:rsidRPr="008C5B6C">
        <w:rPr>
          <w:rFonts w:ascii="Arial" w:eastAsia="Arial" w:hAnsi="Arial" w:cs="Arial"/>
          <w:i/>
          <w:iCs/>
          <w:sz w:val="24"/>
          <w:szCs w:val="24"/>
          <w:lang w:val="pt-BR"/>
        </w:rPr>
        <w:t>DER</w:t>
      </w:r>
      <w:r w:rsidRPr="008C5B6C">
        <w:rPr>
          <w:rFonts w:ascii="Arial" w:eastAsia="Arial" w:hAnsi="Arial" w:cs="Arial"/>
          <w:sz w:val="24"/>
          <w:szCs w:val="24"/>
          <w:lang w:val="pt-BR"/>
        </w:rPr>
        <w:t>), depósitos de poupança (</w:t>
      </w:r>
      <w:proofErr w:type="gramStart"/>
      <w:r w:rsidRPr="008C5B6C">
        <w:rPr>
          <w:rFonts w:ascii="Arial" w:eastAsia="Arial" w:hAnsi="Arial" w:cs="Arial"/>
          <w:i/>
          <w:iCs/>
          <w:sz w:val="24"/>
          <w:szCs w:val="24"/>
          <w:lang w:val="pt-BR"/>
        </w:rPr>
        <w:t>DP</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e títulos (</w:t>
      </w:r>
      <w:r w:rsidRPr="008C5B6C">
        <w:rPr>
          <w:rFonts w:ascii="Arial" w:eastAsia="Arial" w:hAnsi="Arial" w:cs="Arial"/>
          <w:i/>
          <w:iCs/>
          <w:sz w:val="24"/>
          <w:szCs w:val="24"/>
          <w:lang w:val="pt-BR"/>
        </w:rPr>
        <w:t>T EID</w:t>
      </w:r>
      <w:r w:rsidRPr="008C5B6C">
        <w:rPr>
          <w:rFonts w:ascii="Arial" w:eastAsia="Arial" w:hAnsi="Arial" w:cs="Arial"/>
          <w:sz w:val="24"/>
          <w:szCs w:val="24"/>
          <w:lang w:val="pt-BR"/>
        </w:rPr>
        <w:t>).</w:t>
      </w:r>
    </w:p>
    <w:p w14:paraId="47251ACD" w14:textId="77777777" w:rsidR="0075768E" w:rsidRPr="008C5B6C" w:rsidRDefault="0075768E">
      <w:pPr>
        <w:spacing w:line="200" w:lineRule="exact"/>
        <w:rPr>
          <w:sz w:val="20"/>
          <w:szCs w:val="20"/>
          <w:lang w:val="pt-BR"/>
        </w:rPr>
      </w:pPr>
    </w:p>
    <w:p w14:paraId="7581F626" w14:textId="77777777" w:rsidR="0075768E" w:rsidRPr="008C5B6C" w:rsidRDefault="0075768E">
      <w:pPr>
        <w:spacing w:line="342" w:lineRule="exact"/>
        <w:rPr>
          <w:sz w:val="20"/>
          <w:szCs w:val="20"/>
          <w:lang w:val="pt-BR"/>
        </w:rPr>
      </w:pPr>
    </w:p>
    <w:p w14:paraId="15CD0991" w14:textId="77777777" w:rsidR="0075768E" w:rsidRPr="008C5B6C" w:rsidRDefault="00BC6249">
      <w:pPr>
        <w:ind w:right="-219"/>
        <w:jc w:val="center"/>
        <w:rPr>
          <w:sz w:val="20"/>
          <w:szCs w:val="20"/>
          <w:lang w:val="pt-BR"/>
        </w:rPr>
      </w:pP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2</w:t>
      </w:r>
      <w:r w:rsidRPr="008C5B6C">
        <w:rPr>
          <w:rFonts w:ascii="Arial" w:eastAsia="Arial" w:hAnsi="Arial" w:cs="Arial"/>
          <w:sz w:val="24"/>
          <w:szCs w:val="24"/>
          <w:lang w:val="pt-BR"/>
        </w:rPr>
        <w:t xml:space="preserve">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w:t>
      </w:r>
      <w:r w:rsidRPr="008C5B6C">
        <w:rPr>
          <w:rFonts w:ascii="Arial" w:eastAsia="Arial" w:hAnsi="Arial" w:cs="Arial"/>
          <w:i/>
          <w:iCs/>
          <w:sz w:val="24"/>
          <w:szCs w:val="24"/>
          <w:lang w:val="pt-BR"/>
        </w:rPr>
        <w:t>DER</w:t>
      </w:r>
      <w:r w:rsidRPr="008C5B6C">
        <w:rPr>
          <w:rFonts w:ascii="Arial" w:eastAsia="Arial" w:hAnsi="Arial" w:cs="Arial"/>
          <w:sz w:val="24"/>
          <w:szCs w:val="24"/>
          <w:lang w:val="pt-BR"/>
        </w:rPr>
        <w:t>+</w:t>
      </w:r>
      <w:r w:rsidRPr="008C5B6C">
        <w:rPr>
          <w:rFonts w:ascii="Arial" w:eastAsia="Arial" w:hAnsi="Arial" w:cs="Arial"/>
          <w:i/>
          <w:iCs/>
          <w:sz w:val="24"/>
          <w:szCs w:val="24"/>
          <w:lang w:val="pt-BR"/>
        </w:rPr>
        <w:t>DP</w:t>
      </w:r>
      <w:r w:rsidRPr="008C5B6C">
        <w:rPr>
          <w:rFonts w:ascii="Arial" w:eastAsia="Arial" w:hAnsi="Arial" w:cs="Arial"/>
          <w:sz w:val="24"/>
          <w:szCs w:val="24"/>
          <w:lang w:val="pt-BR"/>
        </w:rPr>
        <w:t xml:space="preserve"> +</w:t>
      </w:r>
      <w:r w:rsidRPr="008C5B6C">
        <w:rPr>
          <w:rFonts w:ascii="Arial" w:eastAsia="Arial" w:hAnsi="Arial" w:cs="Arial"/>
          <w:i/>
          <w:iCs/>
          <w:sz w:val="24"/>
          <w:szCs w:val="24"/>
          <w:lang w:val="pt-BR"/>
        </w:rPr>
        <w:t>TEID</w:t>
      </w:r>
    </w:p>
    <w:p w14:paraId="75F4B998" w14:textId="77777777" w:rsidR="0075768E" w:rsidRPr="008C5B6C" w:rsidRDefault="0075768E">
      <w:pPr>
        <w:spacing w:line="371" w:lineRule="exact"/>
        <w:rPr>
          <w:sz w:val="20"/>
          <w:szCs w:val="20"/>
          <w:lang w:val="pt-BR"/>
        </w:rPr>
      </w:pPr>
    </w:p>
    <w:p w14:paraId="4880E5B8" w14:textId="77777777" w:rsidR="0075768E" w:rsidRPr="008C5B6C" w:rsidRDefault="00BC6249">
      <w:pPr>
        <w:spacing w:line="387" w:lineRule="auto"/>
        <w:ind w:left="260" w:firstLine="850"/>
        <w:jc w:val="both"/>
        <w:rPr>
          <w:sz w:val="20"/>
          <w:szCs w:val="20"/>
          <w:lang w:val="pt-BR"/>
        </w:rPr>
      </w:pPr>
      <w:r w:rsidRPr="008C5B6C">
        <w:rPr>
          <w:rFonts w:ascii="Arial" w:eastAsia="Arial" w:hAnsi="Arial" w:cs="Arial"/>
          <w:sz w:val="24"/>
          <w:szCs w:val="24"/>
          <w:lang w:val="pt-BR"/>
        </w:rPr>
        <w:t>No conceito ampliado, o Agregado Monetário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3</w:t>
      </w:r>
      <w:r w:rsidRPr="008C5B6C">
        <w:rPr>
          <w:rFonts w:ascii="Arial" w:eastAsia="Arial" w:hAnsi="Arial" w:cs="Arial"/>
          <w:sz w:val="24"/>
          <w:szCs w:val="24"/>
          <w:lang w:val="pt-BR"/>
        </w:rPr>
        <w:t xml:space="preserve">) contempla o Agregado </w:t>
      </w:r>
      <w:proofErr w:type="spellStart"/>
      <w:r w:rsidRPr="008C5B6C">
        <w:rPr>
          <w:rFonts w:ascii="Arial" w:eastAsia="Arial" w:hAnsi="Arial" w:cs="Arial"/>
          <w:sz w:val="24"/>
          <w:szCs w:val="24"/>
          <w:lang w:val="pt-BR"/>
        </w:rPr>
        <w:t>Mo-netário</w:t>
      </w:r>
      <w:proofErr w:type="spellEnd"/>
      <w:r w:rsidRPr="008C5B6C">
        <w:rPr>
          <w:rFonts w:ascii="Arial" w:eastAsia="Arial" w:hAnsi="Arial" w:cs="Arial"/>
          <w:sz w:val="24"/>
          <w:szCs w:val="24"/>
          <w:lang w:val="pt-BR"/>
        </w:rPr>
        <w:t xml:space="preserve">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2</w:t>
      </w:r>
      <w:r w:rsidRPr="008C5B6C">
        <w:rPr>
          <w:rFonts w:ascii="Arial" w:eastAsia="Arial" w:hAnsi="Arial" w:cs="Arial"/>
          <w:sz w:val="24"/>
          <w:szCs w:val="24"/>
          <w:lang w:val="pt-BR"/>
        </w:rPr>
        <w:t xml:space="preserve">) adicionado das captações internas intermediadas pelos fundos de renda fixa e das carteiras de títulos públicos federais registrados no Sistema Especial de liquidação e </w:t>
      </w:r>
      <w:proofErr w:type="spellStart"/>
      <w:r w:rsidRPr="008C5B6C">
        <w:rPr>
          <w:rFonts w:ascii="Arial" w:eastAsia="Arial" w:hAnsi="Arial" w:cs="Arial"/>
          <w:sz w:val="24"/>
          <w:szCs w:val="24"/>
          <w:lang w:val="pt-BR"/>
        </w:rPr>
        <w:t>e</w:t>
      </w:r>
      <w:proofErr w:type="spellEnd"/>
      <w:r w:rsidRPr="008C5B6C">
        <w:rPr>
          <w:rFonts w:ascii="Arial" w:eastAsia="Arial" w:hAnsi="Arial" w:cs="Arial"/>
          <w:sz w:val="24"/>
          <w:szCs w:val="24"/>
          <w:lang w:val="pt-BR"/>
        </w:rPr>
        <w:t xml:space="preserve"> Custodia (Selic). Consiste em quotas de fundos de renda fixa (</w:t>
      </w:r>
      <w:r w:rsidRPr="008C5B6C">
        <w:rPr>
          <w:rFonts w:ascii="Arial" w:eastAsia="Arial" w:hAnsi="Arial" w:cs="Arial"/>
          <w:i/>
          <w:iCs/>
          <w:sz w:val="24"/>
          <w:szCs w:val="24"/>
          <w:lang w:val="pt-BR"/>
        </w:rPr>
        <w:t xml:space="preserve">QF </w:t>
      </w:r>
      <w:proofErr w:type="gramStart"/>
      <w:r w:rsidRPr="008C5B6C">
        <w:rPr>
          <w:rFonts w:ascii="Arial" w:eastAsia="Arial" w:hAnsi="Arial" w:cs="Arial"/>
          <w:i/>
          <w:iCs/>
          <w:sz w:val="24"/>
          <w:szCs w:val="24"/>
          <w:lang w:val="pt-BR"/>
        </w:rPr>
        <w:t>RF</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e operações compromissadas registradas no Selic (operações compromissadas </w:t>
      </w:r>
      <w:proofErr w:type="spellStart"/>
      <w:r w:rsidRPr="008C5B6C">
        <w:rPr>
          <w:rFonts w:ascii="Arial" w:eastAsia="Arial" w:hAnsi="Arial" w:cs="Arial"/>
          <w:sz w:val="24"/>
          <w:szCs w:val="24"/>
          <w:lang w:val="pt-BR"/>
        </w:rPr>
        <w:t>lastrea-das</w:t>
      </w:r>
      <w:proofErr w:type="spellEnd"/>
      <w:r w:rsidRPr="008C5B6C">
        <w:rPr>
          <w:rFonts w:ascii="Arial" w:eastAsia="Arial" w:hAnsi="Arial" w:cs="Arial"/>
          <w:sz w:val="24"/>
          <w:szCs w:val="24"/>
          <w:lang w:val="pt-BR"/>
        </w:rPr>
        <w:t xml:space="preserve"> em títulos públicos federais) (</w:t>
      </w:r>
      <w:r w:rsidRPr="008C5B6C">
        <w:rPr>
          <w:rFonts w:ascii="Arial" w:eastAsia="Arial" w:hAnsi="Arial" w:cs="Arial"/>
          <w:i/>
          <w:iCs/>
          <w:sz w:val="24"/>
          <w:szCs w:val="24"/>
          <w:lang w:val="pt-BR"/>
        </w:rPr>
        <w:t>OCRS</w:t>
      </w:r>
      <w:r w:rsidRPr="008C5B6C">
        <w:rPr>
          <w:rFonts w:ascii="Arial" w:eastAsia="Arial" w:hAnsi="Arial" w:cs="Arial"/>
          <w:sz w:val="24"/>
          <w:szCs w:val="24"/>
          <w:lang w:val="pt-BR"/>
        </w:rPr>
        <w:t>) (BACEN, 2019).</w:t>
      </w:r>
    </w:p>
    <w:p w14:paraId="13F99418" w14:textId="77777777" w:rsidR="0075768E" w:rsidRPr="008C5B6C" w:rsidRDefault="0075768E">
      <w:pPr>
        <w:spacing w:line="200" w:lineRule="exact"/>
        <w:rPr>
          <w:sz w:val="20"/>
          <w:szCs w:val="20"/>
          <w:lang w:val="pt-BR"/>
        </w:rPr>
      </w:pPr>
    </w:p>
    <w:p w14:paraId="68B324CC" w14:textId="77777777" w:rsidR="0075768E" w:rsidRPr="008C5B6C" w:rsidRDefault="0075768E">
      <w:pPr>
        <w:spacing w:line="337" w:lineRule="exact"/>
        <w:rPr>
          <w:sz w:val="20"/>
          <w:szCs w:val="20"/>
          <w:lang w:val="pt-BR"/>
        </w:rPr>
      </w:pPr>
    </w:p>
    <w:p w14:paraId="3B979C46" w14:textId="77777777" w:rsidR="0075768E" w:rsidRPr="008C5B6C" w:rsidRDefault="00BC6249">
      <w:pPr>
        <w:ind w:right="-219"/>
        <w:jc w:val="center"/>
        <w:rPr>
          <w:sz w:val="20"/>
          <w:szCs w:val="20"/>
          <w:lang w:val="pt-BR"/>
        </w:rPr>
      </w:pP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3</w:t>
      </w:r>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2</w:t>
      </w:r>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QFRF</w:t>
      </w:r>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OCRS</w:t>
      </w:r>
    </w:p>
    <w:p w14:paraId="4252EE10" w14:textId="77777777" w:rsidR="0075768E" w:rsidRPr="008C5B6C" w:rsidRDefault="0075768E">
      <w:pPr>
        <w:spacing w:line="200" w:lineRule="exact"/>
        <w:rPr>
          <w:sz w:val="20"/>
          <w:szCs w:val="20"/>
          <w:lang w:val="pt-BR"/>
        </w:rPr>
      </w:pPr>
    </w:p>
    <w:p w14:paraId="0283C457" w14:textId="77777777" w:rsidR="0075768E" w:rsidRPr="008C5B6C" w:rsidRDefault="0075768E">
      <w:pPr>
        <w:spacing w:line="251" w:lineRule="exact"/>
        <w:rPr>
          <w:sz w:val="20"/>
          <w:szCs w:val="20"/>
          <w:lang w:val="pt-BR"/>
        </w:rPr>
      </w:pPr>
    </w:p>
    <w:p w14:paraId="140FFFFF" w14:textId="77777777" w:rsidR="0075768E" w:rsidRPr="008C5B6C" w:rsidRDefault="00BC6249">
      <w:pPr>
        <w:spacing w:line="388" w:lineRule="auto"/>
        <w:ind w:left="260" w:right="40" w:firstLine="850"/>
        <w:jc w:val="both"/>
        <w:rPr>
          <w:sz w:val="20"/>
          <w:szCs w:val="20"/>
          <w:lang w:val="pt-BR"/>
        </w:rPr>
      </w:pPr>
      <w:r w:rsidRPr="008C5B6C">
        <w:rPr>
          <w:rFonts w:ascii="Arial" w:eastAsia="Arial" w:hAnsi="Arial" w:cs="Arial"/>
          <w:sz w:val="24"/>
          <w:szCs w:val="24"/>
          <w:lang w:val="pt-BR"/>
        </w:rPr>
        <w:t xml:space="preserve">Existe ainda o conceito de poupança financeira composto pelo Agregado Monetário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4</w:t>
      </w:r>
      <w:r w:rsidRPr="008C5B6C">
        <w:rPr>
          <w:rFonts w:ascii="Arial" w:eastAsia="Arial" w:hAnsi="Arial" w:cs="Arial"/>
          <w:sz w:val="24"/>
          <w:szCs w:val="24"/>
          <w:lang w:val="pt-BR"/>
        </w:rPr>
        <w:t xml:space="preserve"> contemplando o Agregado Monetário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3</w:t>
      </w:r>
      <w:r w:rsidRPr="008C5B6C">
        <w:rPr>
          <w:rFonts w:ascii="Arial" w:eastAsia="Arial" w:hAnsi="Arial" w:cs="Arial"/>
          <w:sz w:val="24"/>
          <w:szCs w:val="24"/>
          <w:lang w:val="pt-BR"/>
        </w:rPr>
        <w:t xml:space="preserve"> mais a carteira livre de títulos públicos do setor não financeiro de elevada liquidez (</w:t>
      </w:r>
      <w:r w:rsidRPr="008C5B6C">
        <w:rPr>
          <w:rFonts w:ascii="Arial" w:eastAsia="Arial" w:hAnsi="Arial" w:cs="Arial"/>
          <w:i/>
          <w:iCs/>
          <w:sz w:val="24"/>
          <w:szCs w:val="24"/>
          <w:lang w:val="pt-BR"/>
        </w:rPr>
        <w:t xml:space="preserve">CLSN </w:t>
      </w:r>
      <w:proofErr w:type="gramStart"/>
      <w:r w:rsidRPr="008C5B6C">
        <w:rPr>
          <w:rFonts w:ascii="Arial" w:eastAsia="Arial" w:hAnsi="Arial" w:cs="Arial"/>
          <w:i/>
          <w:iCs/>
          <w:sz w:val="24"/>
          <w:szCs w:val="24"/>
          <w:lang w:val="pt-BR"/>
        </w:rPr>
        <w:t>F</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(BACEN, 2019) e o</w:t>
      </w:r>
    </w:p>
    <w:p w14:paraId="44DC8A91" w14:textId="77777777" w:rsidR="0075768E" w:rsidRPr="008C5B6C" w:rsidRDefault="0075768E">
      <w:pPr>
        <w:rPr>
          <w:lang w:val="pt-BR"/>
        </w:rPr>
        <w:sectPr w:rsidR="0075768E" w:rsidRPr="008C5B6C">
          <w:pgSz w:w="11900" w:h="16838"/>
          <w:pgMar w:top="991" w:right="1106" w:bottom="390" w:left="1440" w:header="0" w:footer="0" w:gutter="0"/>
          <w:cols w:space="720" w:equalWidth="0">
            <w:col w:w="9360"/>
          </w:cols>
        </w:sectPr>
      </w:pPr>
    </w:p>
    <w:p w14:paraId="5BBCBE9B" w14:textId="77777777" w:rsidR="0075768E" w:rsidRPr="008C5B6C" w:rsidRDefault="00BC6249">
      <w:pPr>
        <w:ind w:left="9060"/>
        <w:rPr>
          <w:sz w:val="20"/>
          <w:szCs w:val="20"/>
          <w:lang w:val="pt-BR"/>
        </w:rPr>
      </w:pPr>
      <w:r w:rsidRPr="008C5B6C">
        <w:rPr>
          <w:rFonts w:ascii="Arial" w:eastAsia="Arial" w:hAnsi="Arial" w:cs="Arial"/>
          <w:sz w:val="23"/>
          <w:szCs w:val="23"/>
          <w:lang w:val="pt-BR"/>
        </w:rPr>
        <w:lastRenderedPageBreak/>
        <w:t>22</w:t>
      </w:r>
    </w:p>
    <w:p w14:paraId="72E929A8" w14:textId="77777777" w:rsidR="0075768E" w:rsidRPr="008C5B6C" w:rsidRDefault="0075768E">
      <w:pPr>
        <w:spacing w:line="377" w:lineRule="exact"/>
        <w:rPr>
          <w:sz w:val="20"/>
          <w:szCs w:val="20"/>
          <w:lang w:val="pt-BR"/>
        </w:rPr>
      </w:pPr>
    </w:p>
    <w:p w14:paraId="75EFFAB4" w14:textId="77777777" w:rsidR="0075768E" w:rsidRPr="008C5B6C" w:rsidRDefault="00BC6249">
      <w:pPr>
        <w:spacing w:line="431" w:lineRule="auto"/>
        <w:ind w:left="260" w:hanging="7"/>
        <w:jc w:val="both"/>
        <w:rPr>
          <w:sz w:val="20"/>
          <w:szCs w:val="20"/>
          <w:lang w:val="pt-BR"/>
        </w:rPr>
      </w:pPr>
      <w:r w:rsidRPr="008C5B6C">
        <w:rPr>
          <w:rFonts w:ascii="Arial" w:eastAsia="Arial" w:hAnsi="Arial" w:cs="Arial"/>
          <w:sz w:val="24"/>
          <w:szCs w:val="24"/>
          <w:lang w:val="pt-BR"/>
        </w:rPr>
        <w:t>Agregado Monetário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5</w:t>
      </w:r>
      <w:r w:rsidRPr="008C5B6C">
        <w:rPr>
          <w:rFonts w:ascii="Arial" w:eastAsia="Arial" w:hAnsi="Arial" w:cs="Arial"/>
          <w:sz w:val="24"/>
          <w:szCs w:val="24"/>
          <w:lang w:val="pt-BR"/>
        </w:rPr>
        <w:t>) que engloba o (</w:t>
      </w:r>
      <w:r w:rsidRPr="008C5B6C">
        <w:rPr>
          <w:rFonts w:ascii="Arial" w:eastAsia="Arial" w:hAnsi="Arial" w:cs="Arial"/>
          <w:i/>
          <w:iCs/>
          <w:sz w:val="24"/>
          <w:szCs w:val="24"/>
          <w:lang w:val="pt-BR"/>
        </w:rPr>
        <w:t>M</w:t>
      </w:r>
      <w:r w:rsidRPr="008C5B6C">
        <w:rPr>
          <w:rFonts w:ascii="Arial" w:eastAsia="Arial" w:hAnsi="Arial" w:cs="Arial"/>
          <w:sz w:val="31"/>
          <w:szCs w:val="31"/>
          <w:vertAlign w:val="subscript"/>
          <w:lang w:val="pt-BR"/>
        </w:rPr>
        <w:t>5</w:t>
      </w:r>
      <w:r w:rsidRPr="008C5B6C">
        <w:rPr>
          <w:rFonts w:ascii="Arial" w:eastAsia="Arial" w:hAnsi="Arial" w:cs="Arial"/>
          <w:sz w:val="24"/>
          <w:szCs w:val="24"/>
          <w:lang w:val="pt-BR"/>
        </w:rPr>
        <w:t>) mais a capacidade de aquisição de cartões de crédito (</w:t>
      </w:r>
      <w:r w:rsidRPr="008C5B6C">
        <w:rPr>
          <w:rFonts w:ascii="Arial" w:eastAsia="Arial" w:hAnsi="Arial" w:cs="Arial"/>
          <w:i/>
          <w:iCs/>
          <w:sz w:val="24"/>
          <w:szCs w:val="24"/>
          <w:lang w:val="pt-BR"/>
        </w:rPr>
        <w:t>CACC</w:t>
      </w:r>
      <w:proofErr w:type="gramStart"/>
      <w:r w:rsidRPr="008C5B6C">
        <w:rPr>
          <w:rFonts w:ascii="Arial" w:eastAsia="Arial" w:hAnsi="Arial" w:cs="Arial"/>
          <w:sz w:val="24"/>
          <w:szCs w:val="24"/>
          <w:lang w:val="pt-BR"/>
        </w:rPr>
        <w:t>) .</w:t>
      </w:r>
      <w:proofErr w:type="gramEnd"/>
    </w:p>
    <w:p w14:paraId="1271C228" w14:textId="77777777" w:rsidR="0075768E" w:rsidRPr="008C5B6C" w:rsidRDefault="0075768E">
      <w:pPr>
        <w:spacing w:line="200" w:lineRule="exact"/>
        <w:rPr>
          <w:sz w:val="20"/>
          <w:szCs w:val="20"/>
          <w:lang w:val="pt-BR"/>
        </w:rPr>
      </w:pPr>
    </w:p>
    <w:p w14:paraId="31322843" w14:textId="77777777" w:rsidR="0075768E" w:rsidRPr="008C5B6C" w:rsidRDefault="0075768E">
      <w:pPr>
        <w:spacing w:line="202" w:lineRule="exact"/>
        <w:rPr>
          <w:sz w:val="20"/>
          <w:szCs w:val="20"/>
          <w:lang w:val="pt-BR"/>
        </w:rPr>
      </w:pPr>
    </w:p>
    <w:p w14:paraId="6C3F60DD" w14:textId="77777777" w:rsidR="0075768E" w:rsidRDefault="00BC6249">
      <w:pPr>
        <w:ind w:right="-23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4</w:t>
      </w:r>
      <w:r>
        <w:rPr>
          <w:rFonts w:ascii="Arial" w:eastAsia="Arial" w:hAnsi="Arial" w:cs="Arial"/>
          <w:sz w:val="24"/>
          <w:szCs w:val="24"/>
        </w:rPr>
        <w:t xml:space="preserve"> = </w:t>
      </w:r>
      <w:r>
        <w:rPr>
          <w:rFonts w:ascii="Arial" w:eastAsia="Arial" w:hAnsi="Arial" w:cs="Arial"/>
          <w:i/>
          <w:iCs/>
          <w:sz w:val="24"/>
          <w:szCs w:val="24"/>
        </w:rPr>
        <w:t>M</w:t>
      </w:r>
      <w:r>
        <w:rPr>
          <w:rFonts w:ascii="Arial" w:eastAsia="Arial" w:hAnsi="Arial" w:cs="Arial"/>
          <w:sz w:val="31"/>
          <w:szCs w:val="31"/>
          <w:vertAlign w:val="subscript"/>
        </w:rPr>
        <w:t>3</w:t>
      </w:r>
      <w:r>
        <w:rPr>
          <w:rFonts w:ascii="Arial" w:eastAsia="Arial" w:hAnsi="Arial" w:cs="Arial"/>
          <w:sz w:val="24"/>
          <w:szCs w:val="24"/>
        </w:rPr>
        <w:t xml:space="preserve"> + </w:t>
      </w:r>
      <w:r>
        <w:rPr>
          <w:rFonts w:ascii="Arial" w:eastAsia="Arial" w:hAnsi="Arial" w:cs="Arial"/>
          <w:i/>
          <w:iCs/>
          <w:sz w:val="24"/>
          <w:szCs w:val="24"/>
        </w:rPr>
        <w:t>CLSNF</w:t>
      </w:r>
    </w:p>
    <w:p w14:paraId="5673E5E9" w14:textId="77777777" w:rsidR="0075768E" w:rsidRDefault="0075768E">
      <w:pPr>
        <w:spacing w:line="201" w:lineRule="exact"/>
        <w:rPr>
          <w:sz w:val="20"/>
          <w:szCs w:val="20"/>
        </w:rPr>
      </w:pPr>
    </w:p>
    <w:p w14:paraId="3747FD94" w14:textId="77777777" w:rsidR="0075768E" w:rsidRDefault="00BC6249">
      <w:pPr>
        <w:ind w:right="-259"/>
        <w:jc w:val="center"/>
        <w:rPr>
          <w:sz w:val="20"/>
          <w:szCs w:val="20"/>
        </w:rPr>
      </w:pPr>
      <w:r>
        <w:rPr>
          <w:rFonts w:ascii="Arial" w:eastAsia="Arial" w:hAnsi="Arial" w:cs="Arial"/>
          <w:i/>
          <w:iCs/>
          <w:sz w:val="24"/>
          <w:szCs w:val="24"/>
        </w:rPr>
        <w:t>M</w:t>
      </w:r>
      <w:r>
        <w:rPr>
          <w:rFonts w:ascii="Arial" w:eastAsia="Arial" w:hAnsi="Arial" w:cs="Arial"/>
          <w:sz w:val="31"/>
          <w:szCs w:val="31"/>
          <w:vertAlign w:val="subscript"/>
        </w:rPr>
        <w:t>5</w:t>
      </w:r>
      <w:r>
        <w:rPr>
          <w:rFonts w:ascii="Arial" w:eastAsia="Arial" w:hAnsi="Arial" w:cs="Arial"/>
          <w:sz w:val="24"/>
          <w:szCs w:val="24"/>
        </w:rPr>
        <w:t xml:space="preserve"> = </w:t>
      </w:r>
      <w:r>
        <w:rPr>
          <w:rFonts w:ascii="Arial" w:eastAsia="Arial" w:hAnsi="Arial" w:cs="Arial"/>
          <w:i/>
          <w:iCs/>
          <w:sz w:val="24"/>
          <w:szCs w:val="24"/>
        </w:rPr>
        <w:t>M</w:t>
      </w:r>
      <w:r>
        <w:rPr>
          <w:rFonts w:ascii="Arial" w:eastAsia="Arial" w:hAnsi="Arial" w:cs="Arial"/>
          <w:sz w:val="31"/>
          <w:szCs w:val="31"/>
          <w:vertAlign w:val="subscript"/>
        </w:rPr>
        <w:t>4</w:t>
      </w:r>
      <w:r>
        <w:rPr>
          <w:rFonts w:ascii="Arial" w:eastAsia="Arial" w:hAnsi="Arial" w:cs="Arial"/>
          <w:sz w:val="24"/>
          <w:szCs w:val="24"/>
        </w:rPr>
        <w:t xml:space="preserve"> + </w:t>
      </w:r>
      <w:r>
        <w:rPr>
          <w:rFonts w:ascii="Arial" w:eastAsia="Arial" w:hAnsi="Arial" w:cs="Arial"/>
          <w:i/>
          <w:iCs/>
          <w:sz w:val="24"/>
          <w:szCs w:val="24"/>
        </w:rPr>
        <w:t>CACC</w:t>
      </w:r>
    </w:p>
    <w:p w14:paraId="5FD7D9C0" w14:textId="77777777" w:rsidR="0075768E" w:rsidRDefault="0075768E">
      <w:pPr>
        <w:spacing w:line="384" w:lineRule="exact"/>
        <w:rPr>
          <w:sz w:val="20"/>
          <w:szCs w:val="20"/>
        </w:rPr>
      </w:pPr>
    </w:p>
    <w:p w14:paraId="76C9836C" w14:textId="77777777" w:rsidR="0075768E" w:rsidRPr="008C5B6C" w:rsidRDefault="00BC6249">
      <w:pPr>
        <w:spacing w:line="418" w:lineRule="auto"/>
        <w:ind w:left="260" w:firstLine="856"/>
        <w:jc w:val="both"/>
        <w:rPr>
          <w:sz w:val="20"/>
          <w:szCs w:val="20"/>
          <w:lang w:val="pt-BR"/>
        </w:rPr>
      </w:pPr>
      <w:r w:rsidRPr="008C5B6C">
        <w:rPr>
          <w:rFonts w:ascii="Arial" w:eastAsia="Arial" w:hAnsi="Arial" w:cs="Arial"/>
          <w:sz w:val="24"/>
          <w:szCs w:val="24"/>
          <w:lang w:val="pt-BR"/>
        </w:rPr>
        <w:t>De acordo com a teoria quantitativa da moeda, o nível de preços (</w:t>
      </w:r>
      <w:proofErr w:type="gramStart"/>
      <w:r w:rsidRPr="008C5B6C">
        <w:rPr>
          <w:rFonts w:ascii="Arial" w:eastAsia="Arial" w:hAnsi="Arial" w:cs="Arial"/>
          <w:i/>
          <w:iCs/>
          <w:sz w:val="24"/>
          <w:szCs w:val="24"/>
          <w:lang w:val="pt-BR"/>
        </w:rPr>
        <w:t>P</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em uma economia guarda relação com a quantidade de moeda em circulação (</w:t>
      </w:r>
      <w:r w:rsidRPr="008C5B6C">
        <w:rPr>
          <w:rFonts w:ascii="Arial" w:eastAsia="Arial" w:hAnsi="Arial" w:cs="Arial"/>
          <w:i/>
          <w:iCs/>
          <w:sz w:val="24"/>
          <w:szCs w:val="24"/>
          <w:lang w:val="pt-BR"/>
        </w:rPr>
        <w:t>M</w:t>
      </w:r>
      <w:r w:rsidRPr="008C5B6C">
        <w:rPr>
          <w:rFonts w:ascii="Arial" w:eastAsia="Arial" w:hAnsi="Arial" w:cs="Arial"/>
          <w:sz w:val="24"/>
          <w:szCs w:val="24"/>
          <w:lang w:val="pt-BR"/>
        </w:rPr>
        <w:t>) e a velocidade (</w:t>
      </w:r>
      <w:r w:rsidRPr="008C5B6C">
        <w:rPr>
          <w:rFonts w:ascii="Arial" w:eastAsia="Arial" w:hAnsi="Arial" w:cs="Arial"/>
          <w:i/>
          <w:iCs/>
          <w:sz w:val="24"/>
          <w:szCs w:val="24"/>
          <w:lang w:val="pt-BR"/>
        </w:rPr>
        <w:t>V</w:t>
      </w:r>
      <w:r w:rsidRPr="008C5B6C">
        <w:rPr>
          <w:rFonts w:ascii="Arial" w:eastAsia="Arial" w:hAnsi="Arial" w:cs="Arial"/>
          <w:sz w:val="24"/>
          <w:szCs w:val="24"/>
          <w:lang w:val="pt-BR"/>
        </w:rPr>
        <w:t xml:space="preserve"> ) em que circula a moeda na economia — frequência média em que uma unidade monetária é consumida em um período de tempo —, diante o produto seu produto real (</w:t>
      </w:r>
      <w:r w:rsidRPr="008C5B6C">
        <w:rPr>
          <w:rFonts w:ascii="Arial" w:eastAsia="Arial" w:hAnsi="Arial" w:cs="Arial"/>
          <w:i/>
          <w:iCs/>
          <w:sz w:val="24"/>
          <w:szCs w:val="24"/>
          <w:lang w:val="pt-BR"/>
        </w:rPr>
        <w:t>y</w:t>
      </w:r>
      <w:r w:rsidRPr="008C5B6C">
        <w:rPr>
          <w:rFonts w:ascii="Arial" w:eastAsia="Arial" w:hAnsi="Arial" w:cs="Arial"/>
          <w:sz w:val="24"/>
          <w:szCs w:val="24"/>
          <w:lang w:val="pt-BR"/>
        </w:rPr>
        <w:t>), com a premissa que no curto prazo o produto e a velocidade a moeda são constantes (VASCONCELLOS, 2001).</w:t>
      </w:r>
    </w:p>
    <w:p w14:paraId="2BC3BCEC" w14:textId="77777777" w:rsidR="0075768E" w:rsidRPr="008C5B6C" w:rsidRDefault="0075768E">
      <w:pPr>
        <w:spacing w:line="250" w:lineRule="exact"/>
        <w:rPr>
          <w:sz w:val="20"/>
          <w:szCs w:val="20"/>
          <w:lang w:val="pt-BR"/>
        </w:rPr>
      </w:pPr>
    </w:p>
    <w:p w14:paraId="0F3378C9" w14:textId="77777777" w:rsidR="0075768E" w:rsidRDefault="00BC6249">
      <w:pPr>
        <w:ind w:left="2800"/>
        <w:rPr>
          <w:sz w:val="20"/>
          <w:szCs w:val="20"/>
        </w:rPr>
      </w:pPr>
      <w:r>
        <w:rPr>
          <w:rFonts w:ascii="Arial" w:eastAsia="Arial" w:hAnsi="Arial" w:cs="Arial"/>
          <w:i/>
          <w:iCs/>
          <w:sz w:val="24"/>
          <w:szCs w:val="24"/>
        </w:rPr>
        <w:t>M V</w:t>
      </w:r>
      <w:r>
        <w:rPr>
          <w:rFonts w:ascii="Arial" w:eastAsia="Arial" w:hAnsi="Arial" w:cs="Arial"/>
          <w:sz w:val="24"/>
          <w:szCs w:val="24"/>
        </w:rPr>
        <w:t xml:space="preserve"> = </w:t>
      </w:r>
      <w:r>
        <w:rPr>
          <w:rFonts w:ascii="Arial" w:eastAsia="Arial" w:hAnsi="Arial" w:cs="Arial"/>
          <w:i/>
          <w:iCs/>
          <w:sz w:val="24"/>
          <w:szCs w:val="24"/>
        </w:rPr>
        <w:t>P y</w:t>
      </w:r>
      <w:r>
        <w:rPr>
          <w:rFonts w:ascii="Arial" w:eastAsia="Arial" w:hAnsi="Arial" w:cs="Arial"/>
          <w:sz w:val="24"/>
          <w:szCs w:val="24"/>
        </w:rPr>
        <w:t xml:space="preserve"> =</w:t>
      </w:r>
      <w:r>
        <w:rPr>
          <w:rFonts w:ascii="Arial" w:eastAsia="Arial" w:hAnsi="Arial" w:cs="Arial"/>
          <w:i/>
          <w:iCs/>
          <w:sz w:val="24"/>
          <w:szCs w:val="24"/>
        </w:rPr>
        <w:t>&gt; P</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perscript"/>
        </w:rPr>
        <w:t>M V</w:t>
      </w:r>
      <w:r>
        <w:rPr>
          <w:rFonts w:ascii="Arial" w:eastAsia="Arial" w:hAnsi="Arial" w:cs="Arial"/>
          <w:sz w:val="24"/>
          <w:szCs w:val="24"/>
        </w:rPr>
        <w:t xml:space="preserve"> =</w:t>
      </w:r>
      <w:r>
        <w:rPr>
          <w:rFonts w:ascii="Arial" w:eastAsia="Arial" w:hAnsi="Arial" w:cs="Arial"/>
          <w:i/>
          <w:iCs/>
          <w:sz w:val="24"/>
          <w:szCs w:val="24"/>
        </w:rPr>
        <w:t>&gt; V</w:t>
      </w:r>
      <w:r>
        <w:rPr>
          <w:rFonts w:ascii="Arial" w:eastAsia="Arial" w:hAnsi="Arial" w:cs="Arial"/>
          <w:sz w:val="24"/>
          <w:szCs w:val="24"/>
        </w:rPr>
        <w:t xml:space="preserve"> =</w:t>
      </w:r>
      <w:r>
        <w:rPr>
          <w:rFonts w:ascii="Arial" w:eastAsia="Arial" w:hAnsi="Arial" w:cs="Arial"/>
          <w:sz w:val="47"/>
          <w:szCs w:val="47"/>
        </w:rPr>
        <w:t xml:space="preserve"> </w:t>
      </w:r>
      <w:r>
        <w:rPr>
          <w:rFonts w:ascii="Arial" w:eastAsia="Arial" w:hAnsi="Arial" w:cs="Arial"/>
          <w:i/>
          <w:iCs/>
          <w:sz w:val="47"/>
          <w:szCs w:val="47"/>
          <w:vertAlign w:val="superscript"/>
        </w:rPr>
        <w:t>P y</w:t>
      </w:r>
    </w:p>
    <w:p w14:paraId="44AD82B2"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50048" behindDoc="1" locked="0" layoutInCell="0" allowOverlap="1" wp14:anchorId="095501FB" wp14:editId="1D39A964">
                <wp:simplePos x="0" y="0"/>
                <wp:positionH relativeFrom="column">
                  <wp:posOffset>3104515</wp:posOffset>
                </wp:positionH>
                <wp:positionV relativeFrom="paragraph">
                  <wp:posOffset>-36195</wp:posOffset>
                </wp:positionV>
                <wp:extent cx="27940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94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8A3DA48" id="Shape 7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44.45pt,-2.85pt" to="266.4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" o:allowincell="f" filled="t" strokeweight=".14039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51072" behindDoc="1" locked="0" layoutInCell="0" allowOverlap="1" wp14:anchorId="48242570" wp14:editId="2DBD17CD">
                <wp:simplePos x="0" y="0"/>
                <wp:positionH relativeFrom="column">
                  <wp:posOffset>4050030</wp:posOffset>
                </wp:positionH>
                <wp:positionV relativeFrom="paragraph">
                  <wp:posOffset>-36195</wp:posOffset>
                </wp:positionV>
                <wp:extent cx="19431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43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D1618A5" id="Shape 7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8.9pt,-2.85pt" to="334.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" o:allowincell="f" filled="t" strokeweight=".14039mm">
                <v:stroke joinstyle="miter"/>
                <o:lock v:ext="edit" shapetype="f"/>
              </v:line>
            </w:pict>
          </mc:Fallback>
        </mc:AlternateContent>
      </w:r>
    </w:p>
    <w:p w14:paraId="4F7BD209" w14:textId="77777777" w:rsidR="0075768E" w:rsidRDefault="00BC6249">
      <w:pPr>
        <w:tabs>
          <w:tab w:val="left" w:pos="6380"/>
        </w:tabs>
        <w:spacing w:line="194" w:lineRule="auto"/>
        <w:ind w:left="5040"/>
        <w:rPr>
          <w:sz w:val="20"/>
          <w:szCs w:val="20"/>
        </w:rPr>
      </w:pPr>
      <w:r>
        <w:rPr>
          <w:rFonts w:ascii="Arial" w:eastAsia="Arial" w:hAnsi="Arial" w:cs="Arial"/>
          <w:i/>
          <w:iCs/>
          <w:sz w:val="24"/>
          <w:szCs w:val="24"/>
        </w:rPr>
        <w:t>y</w:t>
      </w:r>
      <w:r>
        <w:rPr>
          <w:sz w:val="20"/>
          <w:szCs w:val="20"/>
        </w:rPr>
        <w:tab/>
      </w:r>
      <w:r>
        <w:rPr>
          <w:rFonts w:ascii="Arial" w:eastAsia="Arial" w:hAnsi="Arial" w:cs="Arial"/>
          <w:i/>
          <w:iCs/>
          <w:sz w:val="24"/>
          <w:szCs w:val="24"/>
        </w:rPr>
        <w:t>M</w:t>
      </w:r>
    </w:p>
    <w:p w14:paraId="5C358845" w14:textId="77777777" w:rsidR="0075768E" w:rsidRDefault="0075768E">
      <w:pPr>
        <w:spacing w:line="213" w:lineRule="exact"/>
        <w:rPr>
          <w:sz w:val="20"/>
          <w:szCs w:val="20"/>
        </w:rPr>
      </w:pPr>
    </w:p>
    <w:p w14:paraId="0CB9B994" w14:textId="77777777" w:rsidR="0075768E" w:rsidRPr="008C5B6C" w:rsidRDefault="00BC6249">
      <w:pPr>
        <w:spacing w:line="423" w:lineRule="auto"/>
        <w:ind w:left="260" w:firstLine="857"/>
        <w:jc w:val="both"/>
        <w:rPr>
          <w:sz w:val="20"/>
          <w:szCs w:val="20"/>
          <w:lang w:val="pt-BR"/>
        </w:rPr>
      </w:pPr>
      <w:r w:rsidRPr="008C5B6C">
        <w:rPr>
          <w:rFonts w:ascii="Arial" w:eastAsia="Arial" w:hAnsi="Arial" w:cs="Arial"/>
          <w:sz w:val="24"/>
          <w:szCs w:val="24"/>
          <w:lang w:val="pt-BR"/>
        </w:rPr>
        <w:t>O gráfico Figura 6 demonstra a evolução da Base Monetária entre os anos de 1995 e 2020 com elevação exponencial e constante durante este período, em termos constantes.</w:t>
      </w:r>
    </w:p>
    <w:p w14:paraId="4C111591" w14:textId="77777777" w:rsidR="0075768E" w:rsidRPr="008C5B6C" w:rsidRDefault="0075768E">
      <w:pPr>
        <w:spacing w:line="78" w:lineRule="exact"/>
        <w:rPr>
          <w:sz w:val="20"/>
          <w:szCs w:val="20"/>
          <w:lang w:val="pt-BR"/>
        </w:rPr>
      </w:pPr>
    </w:p>
    <w:p w14:paraId="46753B5C"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No que tange a abordagem microeconômica, as instituições bancárias como sociedade anônimas e instituições supervisionadas pelo Banco Central, são obrigadas a divulgar seus resultados em forma de demonstrações contábeis. A partir destas </w:t>
      </w:r>
      <w:proofErr w:type="spellStart"/>
      <w:r w:rsidRPr="008C5B6C">
        <w:rPr>
          <w:rFonts w:ascii="Arial" w:eastAsia="Arial" w:hAnsi="Arial" w:cs="Arial"/>
          <w:sz w:val="24"/>
          <w:szCs w:val="24"/>
          <w:lang w:val="pt-BR"/>
        </w:rPr>
        <w:t>demostrações</w:t>
      </w:r>
      <w:proofErr w:type="spellEnd"/>
      <w:r w:rsidRPr="008C5B6C">
        <w:rPr>
          <w:rFonts w:ascii="Arial" w:eastAsia="Arial" w:hAnsi="Arial" w:cs="Arial"/>
          <w:sz w:val="24"/>
          <w:szCs w:val="24"/>
          <w:lang w:val="pt-BR"/>
        </w:rPr>
        <w:t xml:space="preserve"> podem ser observados e extraídos dados e indicadores generalizados sobre a operação das instituições.</w:t>
      </w:r>
    </w:p>
    <w:p w14:paraId="1A73108A" w14:textId="77777777" w:rsidR="0075768E" w:rsidRPr="008C5B6C" w:rsidRDefault="0075768E">
      <w:pPr>
        <w:spacing w:line="85" w:lineRule="exact"/>
        <w:rPr>
          <w:sz w:val="20"/>
          <w:szCs w:val="20"/>
          <w:lang w:val="pt-BR"/>
        </w:rPr>
      </w:pPr>
    </w:p>
    <w:p w14:paraId="4B4E48FC"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Os dados são divulgados seguindo uma padronização para o setor, onde podem ser observados as receitas, despesas, ativos, passivos, patrimônio líquido e a partir </w:t>
      </w:r>
      <w:proofErr w:type="gramStart"/>
      <w:r w:rsidRPr="008C5B6C">
        <w:rPr>
          <w:rFonts w:ascii="Arial" w:eastAsia="Arial" w:hAnsi="Arial" w:cs="Arial"/>
          <w:sz w:val="24"/>
          <w:szCs w:val="24"/>
          <w:lang w:val="pt-BR"/>
        </w:rPr>
        <w:t>destes ,</w:t>
      </w:r>
      <w:proofErr w:type="gramEnd"/>
      <w:r w:rsidRPr="008C5B6C">
        <w:rPr>
          <w:rFonts w:ascii="Arial" w:eastAsia="Arial" w:hAnsi="Arial" w:cs="Arial"/>
          <w:sz w:val="24"/>
          <w:szCs w:val="24"/>
          <w:lang w:val="pt-BR"/>
        </w:rPr>
        <w:t xml:space="preserve"> calculados índices e indicadores, para cada período de registo, buscando refletir a situação econômica e financeira, podendo ser analisado de forma evolutiva e comparativa com outras instituições.</w:t>
      </w:r>
    </w:p>
    <w:p w14:paraId="1552D6FF" w14:textId="77777777" w:rsidR="0075768E" w:rsidRPr="008C5B6C" w:rsidRDefault="0075768E">
      <w:pPr>
        <w:spacing w:line="85" w:lineRule="exact"/>
        <w:rPr>
          <w:sz w:val="20"/>
          <w:szCs w:val="20"/>
          <w:lang w:val="pt-BR"/>
        </w:rPr>
      </w:pPr>
    </w:p>
    <w:p w14:paraId="260EBA3F" w14:textId="77777777" w:rsidR="0075768E" w:rsidRPr="008C5B6C" w:rsidRDefault="00BC6249">
      <w:pPr>
        <w:spacing w:line="431" w:lineRule="auto"/>
        <w:ind w:left="260" w:firstLine="850"/>
        <w:jc w:val="both"/>
        <w:rPr>
          <w:sz w:val="20"/>
          <w:szCs w:val="20"/>
          <w:lang w:val="pt-BR"/>
        </w:rPr>
      </w:pPr>
      <w:r w:rsidRPr="008C5B6C">
        <w:rPr>
          <w:rFonts w:ascii="Arial" w:eastAsia="Arial" w:hAnsi="Arial" w:cs="Arial"/>
          <w:sz w:val="24"/>
          <w:szCs w:val="24"/>
          <w:lang w:val="pt-BR"/>
        </w:rPr>
        <w:t>Entre os principais indicadores para avaliação de resultados das instituições bancárias, estão os índices de Liquidez Geral e Liquidez Corrente, Endividamento</w:t>
      </w:r>
    </w:p>
    <w:p w14:paraId="1E0BD2EA" w14:textId="77777777" w:rsidR="0075768E" w:rsidRPr="008C5B6C" w:rsidRDefault="0075768E">
      <w:pPr>
        <w:rPr>
          <w:lang w:val="pt-BR"/>
        </w:rPr>
        <w:sectPr w:rsidR="0075768E" w:rsidRPr="008C5B6C">
          <w:pgSz w:w="11900" w:h="16838"/>
          <w:pgMar w:top="991" w:right="1146" w:bottom="179" w:left="1440" w:header="0" w:footer="0" w:gutter="0"/>
          <w:cols w:space="720" w:equalWidth="0">
            <w:col w:w="9320"/>
          </w:cols>
        </w:sectPr>
      </w:pPr>
    </w:p>
    <w:p w14:paraId="46A70E2F" w14:textId="77777777" w:rsidR="0075768E" w:rsidRPr="008C5B6C" w:rsidRDefault="00BC6249">
      <w:pPr>
        <w:ind w:right="40"/>
        <w:jc w:val="right"/>
        <w:rPr>
          <w:sz w:val="20"/>
          <w:szCs w:val="20"/>
          <w:lang w:val="pt-BR"/>
        </w:rPr>
      </w:pPr>
      <w:r w:rsidRPr="008C5B6C">
        <w:rPr>
          <w:rFonts w:ascii="Arial" w:eastAsia="Arial" w:hAnsi="Arial" w:cs="Arial"/>
          <w:sz w:val="24"/>
          <w:szCs w:val="24"/>
          <w:lang w:val="pt-BR"/>
        </w:rPr>
        <w:lastRenderedPageBreak/>
        <w:t>23</w:t>
      </w:r>
    </w:p>
    <w:p w14:paraId="11D7FD3D" w14:textId="77777777" w:rsidR="0075768E" w:rsidRPr="008C5B6C" w:rsidRDefault="0075768E">
      <w:pPr>
        <w:spacing w:line="200" w:lineRule="exact"/>
        <w:rPr>
          <w:sz w:val="20"/>
          <w:szCs w:val="20"/>
          <w:lang w:val="pt-BR"/>
        </w:rPr>
      </w:pPr>
    </w:p>
    <w:p w14:paraId="261AD0AC" w14:textId="77777777" w:rsidR="0075768E" w:rsidRPr="008C5B6C" w:rsidRDefault="0075768E">
      <w:pPr>
        <w:spacing w:line="215" w:lineRule="exact"/>
        <w:rPr>
          <w:sz w:val="20"/>
          <w:szCs w:val="20"/>
          <w:lang w:val="pt-BR"/>
        </w:rPr>
      </w:pPr>
    </w:p>
    <w:p w14:paraId="6DC42335" w14:textId="77777777" w:rsidR="0075768E" w:rsidRPr="008C5B6C" w:rsidRDefault="00BC6249">
      <w:pPr>
        <w:ind w:right="-219"/>
        <w:jc w:val="center"/>
        <w:rPr>
          <w:sz w:val="20"/>
          <w:szCs w:val="20"/>
          <w:lang w:val="pt-BR"/>
        </w:rPr>
      </w:pPr>
      <w:r w:rsidRPr="008C5B6C">
        <w:rPr>
          <w:rFonts w:ascii="Arial" w:eastAsia="Arial" w:hAnsi="Arial" w:cs="Arial"/>
          <w:sz w:val="21"/>
          <w:szCs w:val="21"/>
          <w:lang w:val="pt-BR"/>
        </w:rPr>
        <w:t>Figura 6 – Evolução da Base Monetária — no Brasil</w:t>
      </w:r>
    </w:p>
    <w:p w14:paraId="1887A875"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652096" behindDoc="1" locked="0" layoutInCell="0" allowOverlap="1" wp14:anchorId="4A46CC58" wp14:editId="191A20A4">
            <wp:simplePos x="0" y="0"/>
            <wp:positionH relativeFrom="column">
              <wp:posOffset>568960</wp:posOffset>
            </wp:positionH>
            <wp:positionV relativeFrom="paragraph">
              <wp:posOffset>334010</wp:posOffset>
            </wp:positionV>
            <wp:extent cx="5346065" cy="373443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blip>
                    <a:srcRect/>
                    <a:stretch>
                      <a:fillRect/>
                    </a:stretch>
                  </pic:blipFill>
                  <pic:spPr bwMode="auto">
                    <a:xfrm>
                      <a:off x="0" y="0"/>
                      <a:ext cx="5346065" cy="3734435"/>
                    </a:xfrm>
                    <a:prstGeom prst="rect">
                      <a:avLst/>
                    </a:prstGeom>
                    <a:noFill/>
                  </pic:spPr>
                </pic:pic>
              </a:graphicData>
            </a:graphic>
          </wp:anchor>
        </w:drawing>
      </w:r>
    </w:p>
    <w:p w14:paraId="27566241" w14:textId="77777777" w:rsidR="0075768E" w:rsidRPr="008C5B6C" w:rsidRDefault="0075768E">
      <w:pPr>
        <w:rPr>
          <w:lang w:val="pt-BR"/>
        </w:rPr>
        <w:sectPr w:rsidR="0075768E" w:rsidRPr="008C5B6C">
          <w:pgSz w:w="11900" w:h="16838"/>
          <w:pgMar w:top="991" w:right="1106" w:bottom="388" w:left="1440" w:header="0" w:footer="0" w:gutter="0"/>
          <w:cols w:space="720" w:equalWidth="0">
            <w:col w:w="9360"/>
          </w:cols>
        </w:sectPr>
      </w:pPr>
    </w:p>
    <w:p w14:paraId="3804119C" w14:textId="77777777" w:rsidR="0075768E" w:rsidRPr="008C5B6C" w:rsidRDefault="0075768E">
      <w:pPr>
        <w:spacing w:line="200" w:lineRule="exact"/>
        <w:rPr>
          <w:sz w:val="20"/>
          <w:szCs w:val="20"/>
          <w:lang w:val="pt-BR"/>
        </w:rPr>
      </w:pPr>
    </w:p>
    <w:p w14:paraId="0F2457C7" w14:textId="77777777" w:rsidR="0075768E" w:rsidRPr="008C5B6C" w:rsidRDefault="0075768E">
      <w:pPr>
        <w:spacing w:line="200" w:lineRule="exact"/>
        <w:rPr>
          <w:sz w:val="20"/>
          <w:szCs w:val="20"/>
          <w:lang w:val="pt-BR"/>
        </w:rPr>
      </w:pPr>
    </w:p>
    <w:p w14:paraId="0048396D" w14:textId="77777777" w:rsidR="0075768E" w:rsidRPr="008C5B6C" w:rsidRDefault="0075768E">
      <w:pPr>
        <w:spacing w:line="200" w:lineRule="exact"/>
        <w:rPr>
          <w:sz w:val="20"/>
          <w:szCs w:val="20"/>
          <w:lang w:val="pt-BR"/>
        </w:rPr>
      </w:pPr>
    </w:p>
    <w:p w14:paraId="6DCFACB0" w14:textId="77777777" w:rsidR="0075768E" w:rsidRPr="008C5B6C" w:rsidRDefault="0075768E">
      <w:pPr>
        <w:spacing w:line="200" w:lineRule="exact"/>
        <w:rPr>
          <w:sz w:val="20"/>
          <w:szCs w:val="20"/>
          <w:lang w:val="pt-BR"/>
        </w:rPr>
      </w:pPr>
    </w:p>
    <w:p w14:paraId="5320CE94" w14:textId="77777777" w:rsidR="0075768E" w:rsidRPr="008C5B6C" w:rsidRDefault="0075768E">
      <w:pPr>
        <w:spacing w:line="200" w:lineRule="exact"/>
        <w:rPr>
          <w:sz w:val="20"/>
          <w:szCs w:val="20"/>
          <w:lang w:val="pt-BR"/>
        </w:rPr>
      </w:pPr>
    </w:p>
    <w:p w14:paraId="2CA1E88C" w14:textId="77777777" w:rsidR="0075768E" w:rsidRPr="008C5B6C" w:rsidRDefault="0075768E">
      <w:pPr>
        <w:spacing w:line="200" w:lineRule="exact"/>
        <w:rPr>
          <w:sz w:val="20"/>
          <w:szCs w:val="20"/>
          <w:lang w:val="pt-BR"/>
        </w:rPr>
      </w:pPr>
    </w:p>
    <w:p w14:paraId="5A630219" w14:textId="77777777" w:rsidR="0075768E" w:rsidRPr="008C5B6C" w:rsidRDefault="0075768E">
      <w:pPr>
        <w:spacing w:line="200" w:lineRule="exact"/>
        <w:rPr>
          <w:sz w:val="20"/>
          <w:szCs w:val="20"/>
          <w:lang w:val="pt-BR"/>
        </w:rPr>
      </w:pPr>
    </w:p>
    <w:p w14:paraId="23545E9D" w14:textId="77777777" w:rsidR="0075768E" w:rsidRPr="008C5B6C" w:rsidRDefault="0075768E">
      <w:pPr>
        <w:spacing w:line="200" w:lineRule="exact"/>
        <w:rPr>
          <w:sz w:val="20"/>
          <w:szCs w:val="20"/>
          <w:lang w:val="pt-BR"/>
        </w:rPr>
      </w:pPr>
    </w:p>
    <w:p w14:paraId="76BE653A" w14:textId="77777777" w:rsidR="0075768E" w:rsidRPr="008C5B6C" w:rsidRDefault="0075768E">
      <w:pPr>
        <w:spacing w:line="200" w:lineRule="exact"/>
        <w:rPr>
          <w:sz w:val="20"/>
          <w:szCs w:val="20"/>
          <w:lang w:val="pt-BR"/>
        </w:rPr>
      </w:pPr>
    </w:p>
    <w:p w14:paraId="013E6B1E" w14:textId="77777777" w:rsidR="0075768E" w:rsidRPr="008C5B6C" w:rsidRDefault="0075768E">
      <w:pPr>
        <w:spacing w:line="200" w:lineRule="exact"/>
        <w:rPr>
          <w:sz w:val="20"/>
          <w:szCs w:val="20"/>
          <w:lang w:val="pt-BR"/>
        </w:rPr>
      </w:pPr>
    </w:p>
    <w:p w14:paraId="52A019EA" w14:textId="77777777" w:rsidR="0075768E" w:rsidRPr="008C5B6C" w:rsidRDefault="0075768E">
      <w:pPr>
        <w:spacing w:line="200" w:lineRule="exact"/>
        <w:rPr>
          <w:sz w:val="20"/>
          <w:szCs w:val="20"/>
          <w:lang w:val="pt-BR"/>
        </w:rPr>
      </w:pPr>
    </w:p>
    <w:p w14:paraId="630F12CE" w14:textId="77777777" w:rsidR="0075768E" w:rsidRPr="008C5B6C" w:rsidRDefault="0075768E">
      <w:pPr>
        <w:spacing w:line="273" w:lineRule="exact"/>
        <w:rPr>
          <w:sz w:val="20"/>
          <w:szCs w:val="20"/>
          <w:lang w:val="pt-BR"/>
        </w:rPr>
      </w:pPr>
    </w:p>
    <w:tbl>
      <w:tblPr>
        <w:tblW w:w="0" w:type="auto"/>
        <w:tblInd w:w="328" w:type="dxa"/>
        <w:tblLayout w:type="fixed"/>
        <w:tblCellMar>
          <w:left w:w="0" w:type="dxa"/>
          <w:right w:w="0" w:type="dxa"/>
        </w:tblCellMar>
        <w:tblLook w:val="04A0" w:firstRow="1" w:lastRow="0" w:firstColumn="1" w:lastColumn="0" w:noHBand="0" w:noVBand="1"/>
      </w:tblPr>
      <w:tblGrid>
        <w:gridCol w:w="218"/>
      </w:tblGrid>
      <w:tr w:rsidR="0075768E" w14:paraId="4CB415CE" w14:textId="77777777">
        <w:trPr>
          <w:trHeight w:val="1980"/>
        </w:trPr>
        <w:tc>
          <w:tcPr>
            <w:tcW w:w="218" w:type="dxa"/>
            <w:textDirection w:val="btLr"/>
            <w:vAlign w:val="bottom"/>
          </w:tcPr>
          <w:p w14:paraId="5451443F" w14:textId="77777777" w:rsidR="0075768E" w:rsidRDefault="00BC6249">
            <w:pPr>
              <w:rPr>
                <w:sz w:val="20"/>
                <w:szCs w:val="20"/>
              </w:rPr>
            </w:pPr>
            <w:r>
              <w:rPr>
                <w:rFonts w:ascii="Helvetica" w:eastAsia="Helvetica" w:hAnsi="Helvetica" w:cs="Helvetica"/>
                <w:sz w:val="19"/>
                <w:szCs w:val="19"/>
              </w:rPr>
              <w:t>Trilhões R$ correntes</w:t>
            </w:r>
          </w:p>
        </w:tc>
      </w:tr>
    </w:tbl>
    <w:p w14:paraId="33B54F69" w14:textId="77777777" w:rsidR="0075768E" w:rsidRDefault="00BC6249">
      <w:pPr>
        <w:spacing w:line="20" w:lineRule="exact"/>
        <w:rPr>
          <w:sz w:val="20"/>
          <w:szCs w:val="20"/>
        </w:rPr>
      </w:pPr>
      <w:r>
        <w:rPr>
          <w:sz w:val="20"/>
          <w:szCs w:val="20"/>
        </w:rPr>
        <w:br w:type="column"/>
      </w:r>
    </w:p>
    <w:p w14:paraId="4DB4453D" w14:textId="77777777" w:rsidR="0075768E" w:rsidRDefault="0075768E">
      <w:pPr>
        <w:spacing w:line="200" w:lineRule="exact"/>
        <w:rPr>
          <w:sz w:val="20"/>
          <w:szCs w:val="20"/>
        </w:rPr>
      </w:pPr>
    </w:p>
    <w:p w14:paraId="17D103B0" w14:textId="77777777" w:rsidR="0075768E" w:rsidRDefault="0075768E">
      <w:pPr>
        <w:spacing w:line="200" w:lineRule="exact"/>
        <w:rPr>
          <w:sz w:val="20"/>
          <w:szCs w:val="20"/>
        </w:rPr>
      </w:pPr>
    </w:p>
    <w:p w14:paraId="48873833" w14:textId="77777777" w:rsidR="0075768E" w:rsidRDefault="0075768E">
      <w:pPr>
        <w:spacing w:line="200" w:lineRule="exact"/>
        <w:rPr>
          <w:sz w:val="20"/>
          <w:szCs w:val="20"/>
        </w:rPr>
      </w:pPr>
    </w:p>
    <w:p w14:paraId="0683DE63" w14:textId="77777777" w:rsidR="0075768E" w:rsidRDefault="0075768E">
      <w:pPr>
        <w:spacing w:line="200" w:lineRule="exact"/>
        <w:rPr>
          <w:sz w:val="20"/>
          <w:szCs w:val="20"/>
        </w:rPr>
      </w:pPr>
    </w:p>
    <w:p w14:paraId="0BF737FC" w14:textId="77777777" w:rsidR="0075768E" w:rsidRDefault="0075768E">
      <w:pPr>
        <w:spacing w:line="200" w:lineRule="exact"/>
        <w:rPr>
          <w:sz w:val="20"/>
          <w:szCs w:val="20"/>
        </w:rPr>
      </w:pPr>
    </w:p>
    <w:p w14:paraId="262B84FB" w14:textId="77777777" w:rsidR="0075768E" w:rsidRDefault="0075768E">
      <w:pPr>
        <w:spacing w:line="200" w:lineRule="exact"/>
        <w:rPr>
          <w:sz w:val="20"/>
          <w:szCs w:val="20"/>
        </w:rPr>
      </w:pPr>
    </w:p>
    <w:p w14:paraId="6E996121" w14:textId="77777777" w:rsidR="0075768E" w:rsidRDefault="0075768E">
      <w:pPr>
        <w:spacing w:line="200" w:lineRule="exact"/>
        <w:rPr>
          <w:sz w:val="20"/>
          <w:szCs w:val="20"/>
        </w:rPr>
      </w:pPr>
    </w:p>
    <w:p w14:paraId="0D3027ED" w14:textId="77777777" w:rsidR="0075768E" w:rsidRDefault="0075768E">
      <w:pPr>
        <w:spacing w:line="384" w:lineRule="exact"/>
        <w:rPr>
          <w:sz w:val="20"/>
          <w:szCs w:val="20"/>
        </w:rPr>
      </w:pPr>
    </w:p>
    <w:p w14:paraId="0B78692C"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440"/>
        <w:gridCol w:w="1540"/>
        <w:gridCol w:w="1520"/>
        <w:gridCol w:w="1540"/>
        <w:gridCol w:w="1520"/>
        <w:gridCol w:w="980"/>
      </w:tblGrid>
      <w:tr w:rsidR="0075768E" w14:paraId="131F11B3" w14:textId="77777777">
        <w:trPr>
          <w:trHeight w:val="207"/>
        </w:trPr>
        <w:tc>
          <w:tcPr>
            <w:tcW w:w="1440" w:type="dxa"/>
            <w:vAlign w:val="bottom"/>
          </w:tcPr>
          <w:p w14:paraId="256767B2" w14:textId="77777777" w:rsidR="0075768E" w:rsidRDefault="00BC6249">
            <w:pPr>
              <w:ind w:right="1152"/>
              <w:jc w:val="right"/>
              <w:rPr>
                <w:sz w:val="20"/>
                <w:szCs w:val="20"/>
              </w:rPr>
            </w:pPr>
            <w:r>
              <w:rPr>
                <w:rFonts w:ascii="Helvetica" w:eastAsia="Helvetica" w:hAnsi="Helvetica" w:cs="Helvetica"/>
                <w:color w:val="4D4D4D"/>
                <w:w w:val="89"/>
                <w:sz w:val="18"/>
                <w:szCs w:val="18"/>
              </w:rPr>
              <w:t>60</w:t>
            </w:r>
          </w:p>
        </w:tc>
        <w:tc>
          <w:tcPr>
            <w:tcW w:w="1540" w:type="dxa"/>
            <w:vAlign w:val="bottom"/>
          </w:tcPr>
          <w:p w14:paraId="0B01DFAC" w14:textId="77777777" w:rsidR="0075768E" w:rsidRDefault="0075768E">
            <w:pPr>
              <w:rPr>
                <w:sz w:val="17"/>
                <w:szCs w:val="17"/>
              </w:rPr>
            </w:pPr>
          </w:p>
        </w:tc>
        <w:tc>
          <w:tcPr>
            <w:tcW w:w="1520" w:type="dxa"/>
            <w:vAlign w:val="bottom"/>
          </w:tcPr>
          <w:p w14:paraId="61EE9250" w14:textId="77777777" w:rsidR="0075768E" w:rsidRDefault="0075768E">
            <w:pPr>
              <w:rPr>
                <w:sz w:val="17"/>
                <w:szCs w:val="17"/>
              </w:rPr>
            </w:pPr>
          </w:p>
        </w:tc>
        <w:tc>
          <w:tcPr>
            <w:tcW w:w="1540" w:type="dxa"/>
            <w:vAlign w:val="bottom"/>
          </w:tcPr>
          <w:p w14:paraId="186FF62F" w14:textId="77777777" w:rsidR="0075768E" w:rsidRDefault="0075768E">
            <w:pPr>
              <w:rPr>
                <w:sz w:val="17"/>
                <w:szCs w:val="17"/>
              </w:rPr>
            </w:pPr>
          </w:p>
        </w:tc>
        <w:tc>
          <w:tcPr>
            <w:tcW w:w="1520" w:type="dxa"/>
            <w:vAlign w:val="bottom"/>
          </w:tcPr>
          <w:p w14:paraId="1A442ADD" w14:textId="77777777" w:rsidR="0075768E" w:rsidRDefault="0075768E">
            <w:pPr>
              <w:rPr>
                <w:sz w:val="17"/>
                <w:szCs w:val="17"/>
              </w:rPr>
            </w:pPr>
          </w:p>
        </w:tc>
        <w:tc>
          <w:tcPr>
            <w:tcW w:w="980" w:type="dxa"/>
            <w:vAlign w:val="bottom"/>
          </w:tcPr>
          <w:p w14:paraId="442D2631" w14:textId="77777777" w:rsidR="0075768E" w:rsidRDefault="0075768E">
            <w:pPr>
              <w:rPr>
                <w:sz w:val="17"/>
                <w:szCs w:val="17"/>
              </w:rPr>
            </w:pPr>
          </w:p>
        </w:tc>
      </w:tr>
      <w:tr w:rsidR="0075768E" w14:paraId="2DB3466C" w14:textId="77777777">
        <w:trPr>
          <w:trHeight w:val="1465"/>
        </w:trPr>
        <w:tc>
          <w:tcPr>
            <w:tcW w:w="1440" w:type="dxa"/>
            <w:vAlign w:val="bottom"/>
          </w:tcPr>
          <w:p w14:paraId="29F6C916" w14:textId="77777777" w:rsidR="0075768E" w:rsidRDefault="00BC6249">
            <w:pPr>
              <w:ind w:right="1152"/>
              <w:jc w:val="right"/>
              <w:rPr>
                <w:sz w:val="20"/>
                <w:szCs w:val="20"/>
              </w:rPr>
            </w:pPr>
            <w:r>
              <w:rPr>
                <w:rFonts w:ascii="Helvetica" w:eastAsia="Helvetica" w:hAnsi="Helvetica" w:cs="Helvetica"/>
                <w:color w:val="4D4D4D"/>
                <w:w w:val="89"/>
                <w:sz w:val="18"/>
                <w:szCs w:val="18"/>
              </w:rPr>
              <w:t>40</w:t>
            </w:r>
          </w:p>
        </w:tc>
        <w:tc>
          <w:tcPr>
            <w:tcW w:w="1540" w:type="dxa"/>
            <w:vAlign w:val="bottom"/>
          </w:tcPr>
          <w:p w14:paraId="7B8D0849" w14:textId="77777777" w:rsidR="0075768E" w:rsidRDefault="0075768E">
            <w:pPr>
              <w:rPr>
                <w:sz w:val="24"/>
                <w:szCs w:val="24"/>
              </w:rPr>
            </w:pPr>
          </w:p>
        </w:tc>
        <w:tc>
          <w:tcPr>
            <w:tcW w:w="1520" w:type="dxa"/>
            <w:vAlign w:val="bottom"/>
          </w:tcPr>
          <w:p w14:paraId="6C83DAAB" w14:textId="77777777" w:rsidR="0075768E" w:rsidRDefault="0075768E">
            <w:pPr>
              <w:rPr>
                <w:sz w:val="24"/>
                <w:szCs w:val="24"/>
              </w:rPr>
            </w:pPr>
          </w:p>
        </w:tc>
        <w:tc>
          <w:tcPr>
            <w:tcW w:w="1540" w:type="dxa"/>
            <w:vAlign w:val="bottom"/>
          </w:tcPr>
          <w:p w14:paraId="1968BF98" w14:textId="77777777" w:rsidR="0075768E" w:rsidRDefault="0075768E">
            <w:pPr>
              <w:rPr>
                <w:sz w:val="24"/>
                <w:szCs w:val="24"/>
              </w:rPr>
            </w:pPr>
          </w:p>
        </w:tc>
        <w:tc>
          <w:tcPr>
            <w:tcW w:w="1520" w:type="dxa"/>
            <w:vAlign w:val="bottom"/>
          </w:tcPr>
          <w:p w14:paraId="628AEC3B" w14:textId="77777777" w:rsidR="0075768E" w:rsidRDefault="0075768E">
            <w:pPr>
              <w:rPr>
                <w:sz w:val="24"/>
                <w:szCs w:val="24"/>
              </w:rPr>
            </w:pPr>
          </w:p>
        </w:tc>
        <w:tc>
          <w:tcPr>
            <w:tcW w:w="980" w:type="dxa"/>
            <w:vAlign w:val="bottom"/>
          </w:tcPr>
          <w:p w14:paraId="06956E40" w14:textId="77777777" w:rsidR="0075768E" w:rsidRDefault="0075768E">
            <w:pPr>
              <w:rPr>
                <w:sz w:val="24"/>
                <w:szCs w:val="24"/>
              </w:rPr>
            </w:pPr>
          </w:p>
        </w:tc>
      </w:tr>
      <w:tr w:rsidR="0075768E" w14:paraId="5A4538D1" w14:textId="77777777">
        <w:trPr>
          <w:trHeight w:val="1465"/>
        </w:trPr>
        <w:tc>
          <w:tcPr>
            <w:tcW w:w="1440" w:type="dxa"/>
            <w:vAlign w:val="bottom"/>
          </w:tcPr>
          <w:p w14:paraId="51A1676A" w14:textId="77777777" w:rsidR="0075768E" w:rsidRDefault="00BC6249">
            <w:pPr>
              <w:ind w:right="1152"/>
              <w:jc w:val="right"/>
              <w:rPr>
                <w:sz w:val="20"/>
                <w:szCs w:val="20"/>
              </w:rPr>
            </w:pPr>
            <w:r>
              <w:rPr>
                <w:rFonts w:ascii="Helvetica" w:eastAsia="Helvetica" w:hAnsi="Helvetica" w:cs="Helvetica"/>
                <w:color w:val="4D4D4D"/>
                <w:w w:val="89"/>
                <w:sz w:val="18"/>
                <w:szCs w:val="18"/>
              </w:rPr>
              <w:t>20</w:t>
            </w:r>
          </w:p>
        </w:tc>
        <w:tc>
          <w:tcPr>
            <w:tcW w:w="1540" w:type="dxa"/>
            <w:vAlign w:val="bottom"/>
          </w:tcPr>
          <w:p w14:paraId="3809209B" w14:textId="77777777" w:rsidR="0075768E" w:rsidRDefault="0075768E">
            <w:pPr>
              <w:rPr>
                <w:sz w:val="24"/>
                <w:szCs w:val="24"/>
              </w:rPr>
            </w:pPr>
          </w:p>
        </w:tc>
        <w:tc>
          <w:tcPr>
            <w:tcW w:w="1520" w:type="dxa"/>
            <w:vAlign w:val="bottom"/>
          </w:tcPr>
          <w:p w14:paraId="51349EA4" w14:textId="77777777" w:rsidR="0075768E" w:rsidRDefault="0075768E">
            <w:pPr>
              <w:rPr>
                <w:sz w:val="24"/>
                <w:szCs w:val="24"/>
              </w:rPr>
            </w:pPr>
          </w:p>
        </w:tc>
        <w:tc>
          <w:tcPr>
            <w:tcW w:w="1540" w:type="dxa"/>
            <w:vAlign w:val="bottom"/>
          </w:tcPr>
          <w:p w14:paraId="6AB6EC97" w14:textId="77777777" w:rsidR="0075768E" w:rsidRDefault="0075768E">
            <w:pPr>
              <w:rPr>
                <w:sz w:val="24"/>
                <w:szCs w:val="24"/>
              </w:rPr>
            </w:pPr>
          </w:p>
        </w:tc>
        <w:tc>
          <w:tcPr>
            <w:tcW w:w="1520" w:type="dxa"/>
            <w:vAlign w:val="bottom"/>
          </w:tcPr>
          <w:p w14:paraId="069F5618" w14:textId="77777777" w:rsidR="0075768E" w:rsidRDefault="0075768E">
            <w:pPr>
              <w:rPr>
                <w:sz w:val="24"/>
                <w:szCs w:val="24"/>
              </w:rPr>
            </w:pPr>
          </w:p>
        </w:tc>
        <w:tc>
          <w:tcPr>
            <w:tcW w:w="980" w:type="dxa"/>
            <w:vAlign w:val="bottom"/>
          </w:tcPr>
          <w:p w14:paraId="29B68626" w14:textId="77777777" w:rsidR="0075768E" w:rsidRDefault="0075768E">
            <w:pPr>
              <w:rPr>
                <w:sz w:val="24"/>
                <w:szCs w:val="24"/>
              </w:rPr>
            </w:pPr>
          </w:p>
        </w:tc>
      </w:tr>
      <w:tr w:rsidR="0075768E" w14:paraId="243B64CA" w14:textId="77777777">
        <w:trPr>
          <w:trHeight w:val="1465"/>
        </w:trPr>
        <w:tc>
          <w:tcPr>
            <w:tcW w:w="1440" w:type="dxa"/>
            <w:vAlign w:val="bottom"/>
          </w:tcPr>
          <w:p w14:paraId="2CA1A20A" w14:textId="77777777" w:rsidR="0075768E" w:rsidRDefault="00BC6249">
            <w:pPr>
              <w:ind w:right="1152"/>
              <w:jc w:val="right"/>
              <w:rPr>
                <w:sz w:val="20"/>
                <w:szCs w:val="20"/>
              </w:rPr>
            </w:pPr>
            <w:r>
              <w:rPr>
                <w:rFonts w:ascii="Helvetica" w:eastAsia="Helvetica" w:hAnsi="Helvetica" w:cs="Helvetica"/>
                <w:color w:val="4D4D4D"/>
                <w:sz w:val="18"/>
                <w:szCs w:val="18"/>
              </w:rPr>
              <w:t>0</w:t>
            </w:r>
          </w:p>
        </w:tc>
        <w:tc>
          <w:tcPr>
            <w:tcW w:w="1540" w:type="dxa"/>
            <w:vAlign w:val="bottom"/>
          </w:tcPr>
          <w:p w14:paraId="4FD213A0" w14:textId="77777777" w:rsidR="0075768E" w:rsidRDefault="0075768E">
            <w:pPr>
              <w:rPr>
                <w:sz w:val="24"/>
                <w:szCs w:val="24"/>
              </w:rPr>
            </w:pPr>
          </w:p>
        </w:tc>
        <w:tc>
          <w:tcPr>
            <w:tcW w:w="1520" w:type="dxa"/>
            <w:vAlign w:val="bottom"/>
          </w:tcPr>
          <w:p w14:paraId="4947D198" w14:textId="77777777" w:rsidR="0075768E" w:rsidRDefault="0075768E">
            <w:pPr>
              <w:rPr>
                <w:sz w:val="24"/>
                <w:szCs w:val="24"/>
              </w:rPr>
            </w:pPr>
          </w:p>
        </w:tc>
        <w:tc>
          <w:tcPr>
            <w:tcW w:w="1540" w:type="dxa"/>
            <w:vAlign w:val="bottom"/>
          </w:tcPr>
          <w:p w14:paraId="63408058" w14:textId="77777777" w:rsidR="0075768E" w:rsidRDefault="0075768E">
            <w:pPr>
              <w:rPr>
                <w:sz w:val="24"/>
                <w:szCs w:val="24"/>
              </w:rPr>
            </w:pPr>
          </w:p>
        </w:tc>
        <w:tc>
          <w:tcPr>
            <w:tcW w:w="1520" w:type="dxa"/>
            <w:vAlign w:val="bottom"/>
          </w:tcPr>
          <w:p w14:paraId="3C889ECA" w14:textId="77777777" w:rsidR="0075768E" w:rsidRDefault="0075768E">
            <w:pPr>
              <w:rPr>
                <w:sz w:val="24"/>
                <w:szCs w:val="24"/>
              </w:rPr>
            </w:pPr>
          </w:p>
        </w:tc>
        <w:tc>
          <w:tcPr>
            <w:tcW w:w="980" w:type="dxa"/>
            <w:vAlign w:val="bottom"/>
          </w:tcPr>
          <w:p w14:paraId="604077A8" w14:textId="77777777" w:rsidR="0075768E" w:rsidRDefault="0075768E">
            <w:pPr>
              <w:rPr>
                <w:sz w:val="24"/>
                <w:szCs w:val="24"/>
              </w:rPr>
            </w:pPr>
          </w:p>
        </w:tc>
      </w:tr>
      <w:tr w:rsidR="0075768E" w14:paraId="65292BDD" w14:textId="77777777">
        <w:trPr>
          <w:trHeight w:val="261"/>
        </w:trPr>
        <w:tc>
          <w:tcPr>
            <w:tcW w:w="1440" w:type="dxa"/>
            <w:vAlign w:val="bottom"/>
          </w:tcPr>
          <w:p w14:paraId="15965D6C" w14:textId="77777777" w:rsidR="0075768E" w:rsidRDefault="00BC6249">
            <w:pPr>
              <w:ind w:right="472"/>
              <w:jc w:val="right"/>
              <w:rPr>
                <w:sz w:val="20"/>
                <w:szCs w:val="20"/>
              </w:rPr>
            </w:pPr>
            <w:r>
              <w:rPr>
                <w:rFonts w:ascii="Helvetica" w:eastAsia="Helvetica" w:hAnsi="Helvetica" w:cs="Helvetica"/>
                <w:color w:val="4D4D4D"/>
                <w:sz w:val="18"/>
                <w:szCs w:val="18"/>
              </w:rPr>
              <w:t>1995</w:t>
            </w:r>
          </w:p>
        </w:tc>
        <w:tc>
          <w:tcPr>
            <w:tcW w:w="1540" w:type="dxa"/>
            <w:vAlign w:val="bottom"/>
          </w:tcPr>
          <w:p w14:paraId="448AA903" w14:textId="77777777" w:rsidR="0075768E" w:rsidRDefault="00BC6249">
            <w:pPr>
              <w:ind w:right="492"/>
              <w:jc w:val="right"/>
              <w:rPr>
                <w:sz w:val="20"/>
                <w:szCs w:val="20"/>
              </w:rPr>
            </w:pPr>
            <w:r>
              <w:rPr>
                <w:rFonts w:ascii="Helvetica" w:eastAsia="Helvetica" w:hAnsi="Helvetica" w:cs="Helvetica"/>
                <w:color w:val="4D4D4D"/>
                <w:sz w:val="18"/>
                <w:szCs w:val="18"/>
              </w:rPr>
              <w:t>2000</w:t>
            </w:r>
          </w:p>
        </w:tc>
        <w:tc>
          <w:tcPr>
            <w:tcW w:w="1520" w:type="dxa"/>
            <w:vAlign w:val="bottom"/>
          </w:tcPr>
          <w:p w14:paraId="1682BB73" w14:textId="77777777" w:rsidR="0075768E" w:rsidRDefault="00BC6249">
            <w:pPr>
              <w:ind w:right="472"/>
              <w:jc w:val="right"/>
              <w:rPr>
                <w:sz w:val="20"/>
                <w:szCs w:val="20"/>
              </w:rPr>
            </w:pPr>
            <w:r>
              <w:rPr>
                <w:rFonts w:ascii="Helvetica" w:eastAsia="Helvetica" w:hAnsi="Helvetica" w:cs="Helvetica"/>
                <w:color w:val="4D4D4D"/>
                <w:sz w:val="18"/>
                <w:szCs w:val="18"/>
              </w:rPr>
              <w:t>2005</w:t>
            </w:r>
          </w:p>
        </w:tc>
        <w:tc>
          <w:tcPr>
            <w:tcW w:w="1540" w:type="dxa"/>
            <w:vAlign w:val="bottom"/>
          </w:tcPr>
          <w:p w14:paraId="305DD8B6" w14:textId="77777777" w:rsidR="0075768E" w:rsidRDefault="00BC6249">
            <w:pPr>
              <w:ind w:right="492"/>
              <w:jc w:val="right"/>
              <w:rPr>
                <w:sz w:val="20"/>
                <w:szCs w:val="20"/>
              </w:rPr>
            </w:pPr>
            <w:r>
              <w:rPr>
                <w:rFonts w:ascii="Helvetica" w:eastAsia="Helvetica" w:hAnsi="Helvetica" w:cs="Helvetica"/>
                <w:color w:val="4D4D4D"/>
                <w:sz w:val="18"/>
                <w:szCs w:val="18"/>
              </w:rPr>
              <w:t>2010</w:t>
            </w:r>
          </w:p>
        </w:tc>
        <w:tc>
          <w:tcPr>
            <w:tcW w:w="1520" w:type="dxa"/>
            <w:vAlign w:val="bottom"/>
          </w:tcPr>
          <w:p w14:paraId="1B4F7EDC" w14:textId="77777777" w:rsidR="0075768E" w:rsidRDefault="00BC6249">
            <w:pPr>
              <w:ind w:right="472"/>
              <w:jc w:val="right"/>
              <w:rPr>
                <w:sz w:val="20"/>
                <w:szCs w:val="20"/>
              </w:rPr>
            </w:pPr>
            <w:r>
              <w:rPr>
                <w:rFonts w:ascii="Helvetica" w:eastAsia="Helvetica" w:hAnsi="Helvetica" w:cs="Helvetica"/>
                <w:color w:val="4D4D4D"/>
                <w:sz w:val="18"/>
                <w:szCs w:val="18"/>
              </w:rPr>
              <w:t>2015</w:t>
            </w:r>
          </w:p>
        </w:tc>
        <w:tc>
          <w:tcPr>
            <w:tcW w:w="980" w:type="dxa"/>
            <w:vAlign w:val="bottom"/>
          </w:tcPr>
          <w:p w14:paraId="53C26F00" w14:textId="77777777" w:rsidR="0075768E" w:rsidRDefault="00BC6249">
            <w:pPr>
              <w:jc w:val="right"/>
              <w:rPr>
                <w:sz w:val="20"/>
                <w:szCs w:val="20"/>
              </w:rPr>
            </w:pPr>
            <w:r>
              <w:rPr>
                <w:rFonts w:ascii="Helvetica" w:eastAsia="Helvetica" w:hAnsi="Helvetica" w:cs="Helvetica"/>
                <w:color w:val="4D4D4D"/>
                <w:sz w:val="18"/>
                <w:szCs w:val="18"/>
              </w:rPr>
              <w:t>2020</w:t>
            </w:r>
          </w:p>
        </w:tc>
      </w:tr>
    </w:tbl>
    <w:p w14:paraId="7784A775"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53120" behindDoc="1" locked="0" layoutInCell="0" allowOverlap="1" wp14:anchorId="1A62F0CC" wp14:editId="60BC84F2">
                <wp:simplePos x="0" y="0"/>
                <wp:positionH relativeFrom="column">
                  <wp:posOffset>153670</wp:posOffset>
                </wp:positionH>
                <wp:positionV relativeFrom="paragraph">
                  <wp:posOffset>-229870</wp:posOffset>
                </wp:positionV>
                <wp:extent cx="34290" cy="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049A4538" id="Shape 7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1pt,-18.1pt" to="14.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" o:allowincell="f" filled="t" strokecolor="#333" strokeweight=".3703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54144" behindDoc="1" locked="0" layoutInCell="0" allowOverlap="1" wp14:anchorId="3B4512A7" wp14:editId="63E9693B">
                <wp:simplePos x="0" y="0"/>
                <wp:positionH relativeFrom="column">
                  <wp:posOffset>153670</wp:posOffset>
                </wp:positionH>
                <wp:positionV relativeFrom="paragraph">
                  <wp:posOffset>-1160145</wp:posOffset>
                </wp:positionV>
                <wp:extent cx="3429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6F6F2150" id="Shape 7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1pt,-91.35pt" to="14.8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" o:allowincell="f" filled="t" strokecolor="#333" strokeweight=".3703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55168" behindDoc="1" locked="0" layoutInCell="0" allowOverlap="1" wp14:anchorId="0C76F11A" wp14:editId="4A0C1ECD">
                <wp:simplePos x="0" y="0"/>
                <wp:positionH relativeFrom="column">
                  <wp:posOffset>153670</wp:posOffset>
                </wp:positionH>
                <wp:positionV relativeFrom="paragraph">
                  <wp:posOffset>-2091055</wp:posOffset>
                </wp:positionV>
                <wp:extent cx="34290"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5CE23277" id="Shape 7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1pt,-164.65pt" to="14.8pt,-1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" o:allowincell="f" filled="t" strokecolor="#333" strokeweight=".3703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56192" behindDoc="1" locked="0" layoutInCell="0" allowOverlap="1" wp14:anchorId="4E068CB1" wp14:editId="6C50438E">
                <wp:simplePos x="0" y="0"/>
                <wp:positionH relativeFrom="column">
                  <wp:posOffset>153670</wp:posOffset>
                </wp:positionH>
                <wp:positionV relativeFrom="paragraph">
                  <wp:posOffset>-3021330</wp:posOffset>
                </wp:positionV>
                <wp:extent cx="34290"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31E0068C" id="Shape 7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1pt,-237.9pt" to="14.8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" o:allowincell="f" filled="t" strokecolor="#333" strokeweight=".3703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57216" behindDoc="1" locked="0" layoutInCell="0" allowOverlap="1" wp14:anchorId="5E3C95F2" wp14:editId="55514C64">
                <wp:simplePos x="0" y="0"/>
                <wp:positionH relativeFrom="column">
                  <wp:posOffset>431165</wp:posOffset>
                </wp:positionH>
                <wp:positionV relativeFrom="paragraph">
                  <wp:posOffset>-165735</wp:posOffset>
                </wp:positionV>
                <wp:extent cx="0" cy="3429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4D87C214" id="Shape 7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95pt,-13.05pt" to="33.9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" o:allowincell="f" filled="t" strokecolor="#333" strokeweight=".3703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58240" behindDoc="1" locked="0" layoutInCell="0" allowOverlap="1" wp14:anchorId="2AEC6C40" wp14:editId="4B019782">
                <wp:simplePos x="0" y="0"/>
                <wp:positionH relativeFrom="column">
                  <wp:posOffset>1402715</wp:posOffset>
                </wp:positionH>
                <wp:positionV relativeFrom="paragraph">
                  <wp:posOffset>-165735</wp:posOffset>
                </wp:positionV>
                <wp:extent cx="0" cy="3429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718FEE67" id="Shape 79"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45pt,-13.05pt" to="110.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" o:allowincell="f" filled="t" strokecolor="#333" strokeweight=".3703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59264" behindDoc="1" locked="0" layoutInCell="0" allowOverlap="1" wp14:anchorId="171E4247" wp14:editId="7EE14E6B">
                <wp:simplePos x="0" y="0"/>
                <wp:positionH relativeFrom="column">
                  <wp:posOffset>2374900</wp:posOffset>
                </wp:positionH>
                <wp:positionV relativeFrom="paragraph">
                  <wp:posOffset>-165735</wp:posOffset>
                </wp:positionV>
                <wp:extent cx="0" cy="3429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76573E21" id="Shape 8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87pt,-13.05pt" to="18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" o:allowincell="f" filled="t" strokecolor="#333" strokeweight=".3703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60288" behindDoc="1" locked="0" layoutInCell="0" allowOverlap="1" wp14:anchorId="248A5AA8" wp14:editId="6AC49534">
                <wp:simplePos x="0" y="0"/>
                <wp:positionH relativeFrom="column">
                  <wp:posOffset>3347085</wp:posOffset>
                </wp:positionH>
                <wp:positionV relativeFrom="paragraph">
                  <wp:posOffset>-165735</wp:posOffset>
                </wp:positionV>
                <wp:extent cx="0" cy="3429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167E692C" id="Shape 8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63.55pt,-13.05pt" to="263.5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" o:allowincell="f" filled="t" strokecolor="#333" strokeweight=".3703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61312" behindDoc="1" locked="0" layoutInCell="0" allowOverlap="1" wp14:anchorId="129CD23F" wp14:editId="253A7303">
                <wp:simplePos x="0" y="0"/>
                <wp:positionH relativeFrom="column">
                  <wp:posOffset>4319270</wp:posOffset>
                </wp:positionH>
                <wp:positionV relativeFrom="paragraph">
                  <wp:posOffset>-165735</wp:posOffset>
                </wp:positionV>
                <wp:extent cx="0" cy="3429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681DB634" id="Shape 8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40.1pt,-13.05pt" to="340.1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" o:allowincell="f" filled="t" strokecolor="#333" strokeweight=".37036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62336" behindDoc="1" locked="0" layoutInCell="0" allowOverlap="1" wp14:anchorId="4E5AEF70" wp14:editId="11A0821E">
                <wp:simplePos x="0" y="0"/>
                <wp:positionH relativeFrom="column">
                  <wp:posOffset>5291455</wp:posOffset>
                </wp:positionH>
                <wp:positionV relativeFrom="paragraph">
                  <wp:posOffset>-165735</wp:posOffset>
                </wp:positionV>
                <wp:extent cx="0" cy="3429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333">
                          <a:solidFill>
                            <a:srgbClr val="333333"/>
                          </a:solidFill>
                          <a:miter lim="800000"/>
                          <a:headEnd/>
                          <a:tailEnd/>
                        </a:ln>
                      </wps:spPr>
                      <wps:bodyPr/>
                    </wps:wsp>
                  </a:graphicData>
                </a:graphic>
              </wp:anchor>
            </w:drawing>
          </mc:Choice>
          <mc:Fallback>
            <w:pict>
              <v:line w14:anchorId="151470C6" id="Shape 8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16.65pt,-13.05pt" to="416.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" o:allowincell="f" filled="t" strokecolor="#333" strokeweight=".37036mm">
                <v:stroke joinstyle="miter"/>
                <o:lock v:ext="edit" shapetype="f"/>
              </v:line>
            </w:pict>
          </mc:Fallback>
        </mc:AlternateContent>
      </w:r>
    </w:p>
    <w:p w14:paraId="37191C1B" w14:textId="77777777" w:rsidR="0075768E" w:rsidRDefault="0075768E">
      <w:pPr>
        <w:spacing w:line="200" w:lineRule="exact"/>
        <w:rPr>
          <w:sz w:val="20"/>
          <w:szCs w:val="20"/>
        </w:rPr>
      </w:pPr>
    </w:p>
    <w:p w14:paraId="5958012A" w14:textId="77777777" w:rsidR="0075768E" w:rsidRDefault="0075768E">
      <w:pPr>
        <w:sectPr w:rsidR="0075768E">
          <w:type w:val="continuous"/>
          <w:pgSz w:w="11900" w:h="16838"/>
          <w:pgMar w:top="991" w:right="1106" w:bottom="388" w:left="1440" w:header="0" w:footer="0" w:gutter="0"/>
          <w:cols w:num="2" w:space="720" w:equalWidth="0">
            <w:col w:w="546" w:space="54"/>
            <w:col w:w="8760"/>
          </w:cols>
        </w:sectPr>
      </w:pPr>
    </w:p>
    <w:p w14:paraId="20317B6E" w14:textId="77777777" w:rsidR="0075768E" w:rsidRDefault="0075768E">
      <w:pPr>
        <w:spacing w:line="53" w:lineRule="exact"/>
        <w:rPr>
          <w:sz w:val="20"/>
          <w:szCs w:val="20"/>
        </w:rPr>
      </w:pPr>
    </w:p>
    <w:p w14:paraId="2558F644" w14:textId="77777777" w:rsidR="0075768E" w:rsidRPr="008C5B6C" w:rsidRDefault="00BC6249">
      <w:pPr>
        <w:ind w:left="208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pelo autor, com dados o Banco Central</w:t>
      </w:r>
    </w:p>
    <w:p w14:paraId="60EC573B" w14:textId="77777777" w:rsidR="0075768E" w:rsidRPr="008C5B6C" w:rsidRDefault="0075768E">
      <w:pPr>
        <w:spacing w:line="200" w:lineRule="exact"/>
        <w:rPr>
          <w:sz w:val="20"/>
          <w:szCs w:val="20"/>
          <w:lang w:val="pt-BR"/>
        </w:rPr>
      </w:pPr>
    </w:p>
    <w:p w14:paraId="65DB6C0A" w14:textId="77777777" w:rsidR="0075768E" w:rsidRPr="008C5B6C" w:rsidRDefault="0075768E">
      <w:pPr>
        <w:spacing w:line="200" w:lineRule="exact"/>
        <w:rPr>
          <w:sz w:val="20"/>
          <w:szCs w:val="20"/>
          <w:lang w:val="pt-BR"/>
        </w:rPr>
      </w:pPr>
    </w:p>
    <w:p w14:paraId="2DCCB445" w14:textId="77777777" w:rsidR="0075768E" w:rsidRPr="008C5B6C" w:rsidRDefault="0075768E">
      <w:pPr>
        <w:spacing w:line="248" w:lineRule="exact"/>
        <w:rPr>
          <w:sz w:val="20"/>
          <w:szCs w:val="20"/>
          <w:lang w:val="pt-BR"/>
        </w:rPr>
      </w:pPr>
    </w:p>
    <w:p w14:paraId="212C7F7A" w14:textId="77777777" w:rsidR="0075768E" w:rsidRPr="008C5B6C" w:rsidRDefault="00BC6249">
      <w:pPr>
        <w:spacing w:line="431" w:lineRule="auto"/>
        <w:ind w:left="260" w:right="40"/>
        <w:rPr>
          <w:sz w:val="20"/>
          <w:szCs w:val="20"/>
          <w:lang w:val="pt-BR"/>
        </w:rPr>
      </w:pPr>
      <w:proofErr w:type="gramStart"/>
      <w:r w:rsidRPr="008C5B6C">
        <w:rPr>
          <w:rFonts w:ascii="Arial" w:eastAsia="Arial" w:hAnsi="Arial" w:cs="Arial"/>
          <w:sz w:val="24"/>
          <w:szCs w:val="24"/>
          <w:lang w:val="pt-BR"/>
        </w:rPr>
        <w:t>e</w:t>
      </w:r>
      <w:proofErr w:type="gramEnd"/>
      <w:r w:rsidRPr="008C5B6C">
        <w:rPr>
          <w:rFonts w:ascii="Arial" w:eastAsia="Arial" w:hAnsi="Arial" w:cs="Arial"/>
          <w:sz w:val="24"/>
          <w:szCs w:val="24"/>
          <w:lang w:val="pt-BR"/>
        </w:rPr>
        <w:t xml:space="preserve"> Composição do Endividamento, retorno sobre o ativo, retorno sobre o patrimônio líquido, margem </w:t>
      </w:r>
      <w:proofErr w:type="spellStart"/>
      <w:r w:rsidRPr="008C5B6C">
        <w:rPr>
          <w:rFonts w:ascii="Arial" w:eastAsia="Arial" w:hAnsi="Arial" w:cs="Arial"/>
          <w:sz w:val="24"/>
          <w:szCs w:val="24"/>
          <w:lang w:val="pt-BR"/>
        </w:rPr>
        <w:t>ebitda</w:t>
      </w:r>
      <w:proofErr w:type="spellEnd"/>
      <w:r w:rsidRPr="008C5B6C">
        <w:rPr>
          <w:rFonts w:ascii="Arial" w:eastAsia="Arial" w:hAnsi="Arial" w:cs="Arial"/>
          <w:sz w:val="24"/>
          <w:szCs w:val="24"/>
          <w:lang w:val="pt-BR"/>
        </w:rPr>
        <w:t>, margem líquida e grau de alavancagem financeira.</w:t>
      </w:r>
    </w:p>
    <w:p w14:paraId="43233EF1" w14:textId="77777777" w:rsidR="0075768E" w:rsidRPr="008C5B6C" w:rsidRDefault="0075768E">
      <w:pPr>
        <w:spacing w:line="85" w:lineRule="exact"/>
        <w:rPr>
          <w:sz w:val="20"/>
          <w:szCs w:val="20"/>
          <w:lang w:val="pt-BR"/>
        </w:rPr>
      </w:pPr>
    </w:p>
    <w:p w14:paraId="3A32724D" w14:textId="77777777" w:rsidR="0075768E" w:rsidRPr="008C5B6C" w:rsidRDefault="00BC6249">
      <w:pPr>
        <w:spacing w:line="420" w:lineRule="auto"/>
        <w:ind w:left="260" w:firstLine="850"/>
        <w:jc w:val="both"/>
        <w:rPr>
          <w:sz w:val="20"/>
          <w:szCs w:val="20"/>
          <w:lang w:val="pt-BR"/>
        </w:rPr>
      </w:pPr>
      <w:r w:rsidRPr="008C5B6C">
        <w:rPr>
          <w:rFonts w:ascii="Arial" w:eastAsia="Arial" w:hAnsi="Arial" w:cs="Arial"/>
          <w:sz w:val="24"/>
          <w:szCs w:val="24"/>
          <w:lang w:val="pt-BR"/>
        </w:rPr>
        <w:t>O índice de Liquidez Corrente (</w:t>
      </w:r>
      <w:r w:rsidRPr="008C5B6C">
        <w:rPr>
          <w:rFonts w:ascii="Arial" w:eastAsia="Arial" w:hAnsi="Arial" w:cs="Arial"/>
          <w:i/>
          <w:iCs/>
          <w:sz w:val="24"/>
          <w:szCs w:val="24"/>
          <w:lang w:val="pt-BR"/>
        </w:rPr>
        <w:t>LC</w:t>
      </w:r>
      <w:r w:rsidRPr="008C5B6C">
        <w:rPr>
          <w:rFonts w:ascii="Arial" w:eastAsia="Arial" w:hAnsi="Arial" w:cs="Arial"/>
          <w:sz w:val="24"/>
          <w:szCs w:val="24"/>
          <w:lang w:val="pt-BR"/>
        </w:rPr>
        <w:t>) mede a capacidade da instituição em honrar os compromissos com seus credores, definindo seu nível de solvência no curto prazo. É obtido pela razão entre o ativo circulante (</w:t>
      </w:r>
      <w:r w:rsidRPr="008C5B6C">
        <w:rPr>
          <w:rFonts w:ascii="Arial" w:eastAsia="Arial" w:hAnsi="Arial" w:cs="Arial"/>
          <w:i/>
          <w:iCs/>
          <w:sz w:val="24"/>
          <w:szCs w:val="24"/>
          <w:lang w:val="pt-BR"/>
        </w:rPr>
        <w:t>AC</w:t>
      </w:r>
      <w:r w:rsidRPr="008C5B6C">
        <w:rPr>
          <w:rFonts w:ascii="Arial" w:eastAsia="Arial" w:hAnsi="Arial" w:cs="Arial"/>
          <w:sz w:val="24"/>
          <w:szCs w:val="24"/>
          <w:lang w:val="pt-BR"/>
        </w:rPr>
        <w:t>) e o passivo circulante (</w:t>
      </w:r>
      <w:r w:rsidRPr="008C5B6C">
        <w:rPr>
          <w:rFonts w:ascii="Arial" w:eastAsia="Arial" w:hAnsi="Arial" w:cs="Arial"/>
          <w:i/>
          <w:iCs/>
          <w:sz w:val="24"/>
          <w:szCs w:val="24"/>
          <w:lang w:val="pt-BR"/>
        </w:rPr>
        <w:t>P C</w:t>
      </w:r>
      <w:r w:rsidRPr="008C5B6C">
        <w:rPr>
          <w:rFonts w:ascii="Arial" w:eastAsia="Arial" w:hAnsi="Arial" w:cs="Arial"/>
          <w:sz w:val="24"/>
          <w:szCs w:val="24"/>
          <w:lang w:val="pt-BR"/>
        </w:rPr>
        <w:t>), indicando o quanto do ativo circulante está disponível para cumprir com cada unidade monetária da dívida de curto prazo (</w:t>
      </w:r>
      <w:r w:rsidRPr="008C5B6C">
        <w:rPr>
          <w:rFonts w:ascii="Arial" w:eastAsia="Arial" w:hAnsi="Arial" w:cs="Arial"/>
          <w:b/>
          <w:bCs/>
          <w:sz w:val="24"/>
          <w:szCs w:val="24"/>
          <w:lang w:val="pt-BR"/>
        </w:rPr>
        <w:t>graham:2012</w:t>
      </w:r>
      <w:r w:rsidRPr="008C5B6C">
        <w:rPr>
          <w:rFonts w:ascii="Arial" w:eastAsia="Arial" w:hAnsi="Arial" w:cs="Arial"/>
          <w:sz w:val="24"/>
          <w:szCs w:val="24"/>
          <w:lang w:val="pt-BR"/>
        </w:rPr>
        <w:t>) (ASSAF NETO, 2020).</w:t>
      </w:r>
    </w:p>
    <w:p w14:paraId="3C57CA24" w14:textId="77777777" w:rsidR="0075768E" w:rsidRPr="008C5B6C" w:rsidRDefault="0075768E">
      <w:pPr>
        <w:spacing w:line="81" w:lineRule="exact"/>
        <w:rPr>
          <w:sz w:val="20"/>
          <w:szCs w:val="20"/>
          <w:lang w:val="pt-BR"/>
        </w:rPr>
      </w:pPr>
    </w:p>
    <w:p w14:paraId="0EF29C93" w14:textId="77777777" w:rsidR="0075768E" w:rsidRPr="008C5B6C" w:rsidRDefault="00BC6249">
      <w:pPr>
        <w:ind w:right="4080"/>
        <w:jc w:val="right"/>
        <w:rPr>
          <w:sz w:val="20"/>
          <w:szCs w:val="20"/>
          <w:lang w:val="pt-BR"/>
        </w:rPr>
      </w:pPr>
      <w:r w:rsidRPr="008C5B6C">
        <w:rPr>
          <w:rFonts w:ascii="Arial" w:eastAsia="Arial" w:hAnsi="Arial" w:cs="Arial"/>
          <w:i/>
          <w:iCs/>
          <w:sz w:val="48"/>
          <w:szCs w:val="48"/>
          <w:vertAlign w:val="superscript"/>
          <w:lang w:val="pt-BR"/>
        </w:rPr>
        <w:t>AC</w:t>
      </w:r>
    </w:p>
    <w:p w14:paraId="0C6D708C" w14:textId="77777777" w:rsidR="0075768E" w:rsidRPr="008C5B6C" w:rsidRDefault="00BC6249">
      <w:pPr>
        <w:spacing w:line="201" w:lineRule="auto"/>
        <w:ind w:right="4520"/>
        <w:jc w:val="right"/>
        <w:rPr>
          <w:sz w:val="20"/>
          <w:szCs w:val="20"/>
          <w:lang w:val="pt-BR"/>
        </w:rPr>
      </w:pPr>
      <w:r w:rsidRPr="008C5B6C">
        <w:rPr>
          <w:rFonts w:ascii="Arial" w:eastAsia="Arial" w:hAnsi="Arial" w:cs="Arial"/>
          <w:i/>
          <w:iCs/>
          <w:sz w:val="24"/>
          <w:szCs w:val="24"/>
          <w:lang w:val="pt-BR"/>
        </w:rPr>
        <w:t>LC</w:t>
      </w:r>
      <w:r w:rsidRPr="008C5B6C">
        <w:rPr>
          <w:rFonts w:ascii="Arial" w:eastAsia="Arial" w:hAnsi="Arial" w:cs="Arial"/>
          <w:sz w:val="24"/>
          <w:szCs w:val="24"/>
          <w:lang w:val="pt-BR"/>
        </w:rPr>
        <w:t xml:space="preserve"> =</w:t>
      </w:r>
    </w:p>
    <w:p w14:paraId="5D8366BA"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63360" behindDoc="1" locked="0" layoutInCell="0" allowOverlap="1" wp14:anchorId="55AC77FD" wp14:editId="5483FC80">
                <wp:simplePos x="0" y="0"/>
                <wp:positionH relativeFrom="column">
                  <wp:posOffset>3134995</wp:posOffset>
                </wp:positionH>
                <wp:positionV relativeFrom="paragraph">
                  <wp:posOffset>-78105</wp:posOffset>
                </wp:positionV>
                <wp:extent cx="233680"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36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C763D15" id="Shape 84"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246.85pt,-6.15pt" to="265.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" o:allowincell="f" filled="t" strokeweight=".14039mm">
                <v:stroke joinstyle="miter"/>
                <o:lock v:ext="edit" shapetype="f"/>
              </v:line>
            </w:pict>
          </mc:Fallback>
        </mc:AlternateContent>
      </w:r>
    </w:p>
    <w:p w14:paraId="1508CC6F" w14:textId="77777777" w:rsidR="0075768E" w:rsidRPr="008C5B6C" w:rsidRDefault="0075768E">
      <w:pPr>
        <w:spacing w:line="297" w:lineRule="exact"/>
        <w:rPr>
          <w:sz w:val="20"/>
          <w:szCs w:val="20"/>
          <w:lang w:val="pt-BR"/>
        </w:rPr>
      </w:pPr>
    </w:p>
    <w:p w14:paraId="0D977028" w14:textId="77777777" w:rsidR="0075768E" w:rsidRPr="008C5B6C" w:rsidRDefault="00BC6249">
      <w:pPr>
        <w:spacing w:line="447" w:lineRule="auto"/>
        <w:ind w:left="260"/>
        <w:jc w:val="both"/>
        <w:rPr>
          <w:sz w:val="20"/>
          <w:szCs w:val="20"/>
          <w:lang w:val="pt-BR"/>
        </w:rPr>
      </w:pPr>
      <w:r w:rsidRPr="008C5B6C">
        <w:rPr>
          <w:rFonts w:ascii="Arial" w:eastAsia="Arial" w:hAnsi="Arial" w:cs="Arial"/>
          <w:sz w:val="23"/>
          <w:szCs w:val="23"/>
          <w:lang w:val="pt-BR"/>
        </w:rPr>
        <w:t>O índice de Liquidez Geral (</w:t>
      </w:r>
      <w:r w:rsidRPr="008C5B6C">
        <w:rPr>
          <w:rFonts w:ascii="Arial" w:eastAsia="Arial" w:hAnsi="Arial" w:cs="Arial"/>
          <w:i/>
          <w:iCs/>
          <w:sz w:val="23"/>
          <w:szCs w:val="23"/>
          <w:lang w:val="pt-BR"/>
        </w:rPr>
        <w:t>LG</w:t>
      </w:r>
      <w:r w:rsidRPr="008C5B6C">
        <w:rPr>
          <w:rFonts w:ascii="Arial" w:eastAsia="Arial" w:hAnsi="Arial" w:cs="Arial"/>
          <w:sz w:val="23"/>
          <w:szCs w:val="23"/>
          <w:lang w:val="pt-BR"/>
        </w:rPr>
        <w:t xml:space="preserve">) mede a capacidade da instituição honrar os </w:t>
      </w:r>
      <w:proofErr w:type="spellStart"/>
      <w:r w:rsidRPr="008C5B6C">
        <w:rPr>
          <w:rFonts w:ascii="Arial" w:eastAsia="Arial" w:hAnsi="Arial" w:cs="Arial"/>
          <w:sz w:val="23"/>
          <w:szCs w:val="23"/>
          <w:lang w:val="pt-BR"/>
        </w:rPr>
        <w:t>compro-missos</w:t>
      </w:r>
      <w:proofErr w:type="spellEnd"/>
      <w:r w:rsidRPr="008C5B6C">
        <w:rPr>
          <w:rFonts w:ascii="Arial" w:eastAsia="Arial" w:hAnsi="Arial" w:cs="Arial"/>
          <w:sz w:val="23"/>
          <w:szCs w:val="23"/>
          <w:lang w:val="pt-BR"/>
        </w:rPr>
        <w:t xml:space="preserve"> com seus credores no longo prazo, definindo seu nível de solvência geral, é obtido pela razão entre a soma do ativo circulante (</w:t>
      </w:r>
      <w:r w:rsidRPr="008C5B6C">
        <w:rPr>
          <w:rFonts w:ascii="Arial" w:eastAsia="Arial" w:hAnsi="Arial" w:cs="Arial"/>
          <w:i/>
          <w:iCs/>
          <w:sz w:val="23"/>
          <w:szCs w:val="23"/>
          <w:lang w:val="pt-BR"/>
        </w:rPr>
        <w:t>AC</w:t>
      </w:r>
      <w:r w:rsidRPr="008C5B6C">
        <w:rPr>
          <w:rFonts w:ascii="Arial" w:eastAsia="Arial" w:hAnsi="Arial" w:cs="Arial"/>
          <w:sz w:val="23"/>
          <w:szCs w:val="23"/>
          <w:lang w:val="pt-BR"/>
        </w:rPr>
        <w:t>) e recursos realizáveis no longo</w:t>
      </w:r>
    </w:p>
    <w:p w14:paraId="05B659FE" w14:textId="77777777" w:rsidR="0075768E" w:rsidRPr="008C5B6C" w:rsidRDefault="0075768E">
      <w:pPr>
        <w:rPr>
          <w:lang w:val="pt-BR"/>
        </w:rPr>
        <w:sectPr w:rsidR="0075768E" w:rsidRPr="008C5B6C">
          <w:type w:val="continuous"/>
          <w:pgSz w:w="11900" w:h="16838"/>
          <w:pgMar w:top="991" w:right="1106" w:bottom="388" w:left="1440" w:header="0" w:footer="0" w:gutter="0"/>
          <w:cols w:space="720" w:equalWidth="0">
            <w:col w:w="9360"/>
          </w:cols>
        </w:sectPr>
      </w:pPr>
    </w:p>
    <w:p w14:paraId="3FA7263D"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24</w:t>
      </w:r>
    </w:p>
    <w:p w14:paraId="0A72B826" w14:textId="77777777" w:rsidR="0075768E" w:rsidRPr="008C5B6C" w:rsidRDefault="0075768E">
      <w:pPr>
        <w:spacing w:line="200" w:lineRule="exact"/>
        <w:rPr>
          <w:sz w:val="20"/>
          <w:szCs w:val="20"/>
          <w:lang w:val="pt-BR"/>
        </w:rPr>
      </w:pPr>
    </w:p>
    <w:p w14:paraId="6E0F2FF1" w14:textId="77777777" w:rsidR="0075768E" w:rsidRPr="008C5B6C" w:rsidRDefault="0075768E">
      <w:pPr>
        <w:spacing w:line="246" w:lineRule="exact"/>
        <w:rPr>
          <w:sz w:val="20"/>
          <w:szCs w:val="20"/>
          <w:lang w:val="pt-BR"/>
        </w:rPr>
      </w:pPr>
    </w:p>
    <w:p w14:paraId="57AF1BD9" w14:textId="77777777" w:rsidR="0075768E" w:rsidRPr="008C5B6C" w:rsidRDefault="00BC6249">
      <w:pPr>
        <w:spacing w:line="431" w:lineRule="auto"/>
        <w:ind w:left="260" w:right="20" w:firstLine="8"/>
        <w:jc w:val="both"/>
        <w:rPr>
          <w:sz w:val="20"/>
          <w:szCs w:val="20"/>
          <w:lang w:val="pt-BR"/>
        </w:rPr>
      </w:pPr>
      <w:proofErr w:type="gramStart"/>
      <w:r w:rsidRPr="008C5B6C">
        <w:rPr>
          <w:rFonts w:ascii="Arial" w:eastAsia="Arial" w:hAnsi="Arial" w:cs="Arial"/>
          <w:sz w:val="24"/>
          <w:szCs w:val="24"/>
          <w:lang w:val="pt-BR"/>
        </w:rPr>
        <w:t>prazo</w:t>
      </w:r>
      <w:proofErr w:type="gramEnd"/>
      <w:r w:rsidRPr="008C5B6C">
        <w:rPr>
          <w:rFonts w:ascii="Arial" w:eastAsia="Arial" w:hAnsi="Arial" w:cs="Arial"/>
          <w:sz w:val="24"/>
          <w:szCs w:val="24"/>
          <w:lang w:val="pt-BR"/>
        </w:rPr>
        <w:t xml:space="preserve"> (</w:t>
      </w:r>
      <w:r w:rsidRPr="008C5B6C">
        <w:rPr>
          <w:rFonts w:ascii="Arial" w:eastAsia="Arial" w:hAnsi="Arial" w:cs="Arial"/>
          <w:i/>
          <w:iCs/>
          <w:sz w:val="24"/>
          <w:szCs w:val="24"/>
          <w:lang w:val="pt-BR"/>
        </w:rPr>
        <w:t>RLP</w:t>
      </w:r>
      <w:r w:rsidRPr="008C5B6C">
        <w:rPr>
          <w:rFonts w:ascii="Arial" w:eastAsia="Arial" w:hAnsi="Arial" w:cs="Arial"/>
          <w:sz w:val="24"/>
          <w:szCs w:val="24"/>
          <w:lang w:val="pt-BR"/>
        </w:rPr>
        <w:t xml:space="preserve"> ) e a soma do passivo circulante (</w:t>
      </w:r>
      <w:r w:rsidRPr="008C5B6C">
        <w:rPr>
          <w:rFonts w:ascii="Arial" w:eastAsia="Arial" w:hAnsi="Arial" w:cs="Arial"/>
          <w:i/>
          <w:iCs/>
          <w:sz w:val="24"/>
          <w:szCs w:val="24"/>
          <w:lang w:val="pt-BR"/>
        </w:rPr>
        <w:t>P C</w:t>
      </w:r>
      <w:r w:rsidRPr="008C5B6C">
        <w:rPr>
          <w:rFonts w:ascii="Arial" w:eastAsia="Arial" w:hAnsi="Arial" w:cs="Arial"/>
          <w:sz w:val="24"/>
          <w:szCs w:val="24"/>
          <w:lang w:val="pt-BR"/>
        </w:rPr>
        <w:t>) e exigível no longo prazo (</w:t>
      </w:r>
      <w:r w:rsidRPr="008C5B6C">
        <w:rPr>
          <w:rFonts w:ascii="Arial" w:eastAsia="Arial" w:hAnsi="Arial" w:cs="Arial"/>
          <w:i/>
          <w:iCs/>
          <w:sz w:val="24"/>
          <w:szCs w:val="24"/>
          <w:lang w:val="pt-BR"/>
        </w:rPr>
        <w:t>ELP</w:t>
      </w:r>
      <w:r w:rsidRPr="008C5B6C">
        <w:rPr>
          <w:rFonts w:ascii="Arial" w:eastAsia="Arial" w:hAnsi="Arial" w:cs="Arial"/>
          <w:sz w:val="24"/>
          <w:szCs w:val="24"/>
          <w:lang w:val="pt-BR"/>
        </w:rPr>
        <w:t xml:space="preserve"> ) (ASSAF NETO, 2020).</w:t>
      </w:r>
    </w:p>
    <w:p w14:paraId="73CC31DD" w14:textId="77777777" w:rsidR="0075768E" w:rsidRPr="008C5B6C" w:rsidRDefault="0075768E">
      <w:pPr>
        <w:spacing w:line="347" w:lineRule="exact"/>
        <w:rPr>
          <w:sz w:val="20"/>
          <w:szCs w:val="20"/>
          <w:lang w:val="pt-BR"/>
        </w:rPr>
      </w:pPr>
    </w:p>
    <w:p w14:paraId="7BA1E9E9" w14:textId="77777777" w:rsidR="0075768E" w:rsidRPr="008C5B6C" w:rsidRDefault="00BC6249">
      <w:pPr>
        <w:ind w:left="4440"/>
        <w:rPr>
          <w:sz w:val="20"/>
          <w:szCs w:val="20"/>
          <w:lang w:val="pt-BR"/>
        </w:rPr>
      </w:pPr>
      <w:r w:rsidRPr="008C5B6C">
        <w:rPr>
          <w:rFonts w:ascii="Arial" w:eastAsia="Arial" w:hAnsi="Arial" w:cs="Arial"/>
          <w:i/>
          <w:iCs/>
          <w:sz w:val="24"/>
          <w:szCs w:val="24"/>
          <w:lang w:val="pt-BR"/>
        </w:rPr>
        <w:t>AC</w:t>
      </w:r>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RLP</w:t>
      </w:r>
    </w:p>
    <w:p w14:paraId="0D978EF3" w14:textId="77777777" w:rsidR="0075768E" w:rsidRPr="008C5B6C" w:rsidRDefault="00BC6249">
      <w:pPr>
        <w:spacing w:line="180" w:lineRule="auto"/>
        <w:ind w:left="3940"/>
        <w:rPr>
          <w:sz w:val="20"/>
          <w:szCs w:val="20"/>
          <w:lang w:val="pt-BR"/>
        </w:rPr>
      </w:pPr>
      <w:r w:rsidRPr="008C5B6C">
        <w:rPr>
          <w:rFonts w:ascii="Arial" w:eastAsia="Arial" w:hAnsi="Arial" w:cs="Arial"/>
          <w:i/>
          <w:iCs/>
          <w:sz w:val="19"/>
          <w:szCs w:val="19"/>
          <w:vertAlign w:val="superscript"/>
          <w:lang w:val="pt-BR"/>
        </w:rPr>
        <w:t>LG</w:t>
      </w:r>
      <w:r w:rsidRPr="008C5B6C">
        <w:rPr>
          <w:rFonts w:ascii="Arial" w:eastAsia="Arial" w:hAnsi="Arial" w:cs="Arial"/>
          <w:sz w:val="15"/>
          <w:szCs w:val="15"/>
          <w:vertAlign w:val="superscript"/>
          <w:lang w:val="pt-BR"/>
        </w:rPr>
        <w:t>=</w:t>
      </w:r>
    </w:p>
    <w:p w14:paraId="0A53CB22"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64384" behindDoc="1" locked="0" layoutInCell="0" allowOverlap="1" wp14:anchorId="667AA14D" wp14:editId="098AE8E8">
                <wp:simplePos x="0" y="0"/>
                <wp:positionH relativeFrom="column">
                  <wp:posOffset>2820035</wp:posOffset>
                </wp:positionH>
                <wp:positionV relativeFrom="paragraph">
                  <wp:posOffset>-36195</wp:posOffset>
                </wp:positionV>
                <wp:extent cx="753745"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2FF5920" id="Shape 8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222.05pt,-2.85pt" to="281.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" o:allowincell="f" filled="t" strokeweight=".14039mm">
                <v:stroke joinstyle="miter"/>
                <o:lock v:ext="edit" shapetype="f"/>
              </v:line>
            </w:pict>
          </mc:Fallback>
        </mc:AlternateContent>
      </w:r>
    </w:p>
    <w:p w14:paraId="4BA49C6F" w14:textId="77777777" w:rsidR="0075768E" w:rsidRPr="008C5B6C" w:rsidRDefault="00BC6249">
      <w:pPr>
        <w:spacing w:line="201" w:lineRule="auto"/>
        <w:ind w:left="4440"/>
        <w:rPr>
          <w:sz w:val="20"/>
          <w:szCs w:val="20"/>
          <w:lang w:val="pt-BR"/>
        </w:rPr>
      </w:pPr>
      <w:r w:rsidRPr="008C5B6C">
        <w:rPr>
          <w:rFonts w:ascii="Arial" w:eastAsia="Arial" w:hAnsi="Arial" w:cs="Arial"/>
          <w:i/>
          <w:iCs/>
          <w:sz w:val="24"/>
          <w:szCs w:val="24"/>
          <w:lang w:val="pt-BR"/>
        </w:rPr>
        <w:t>PC</w:t>
      </w:r>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ELP</w:t>
      </w:r>
    </w:p>
    <w:p w14:paraId="05123A4D" w14:textId="77777777" w:rsidR="0075768E" w:rsidRPr="008C5B6C" w:rsidRDefault="0075768E">
      <w:pPr>
        <w:spacing w:line="272" w:lineRule="exact"/>
        <w:rPr>
          <w:sz w:val="20"/>
          <w:szCs w:val="20"/>
          <w:lang w:val="pt-BR"/>
        </w:rPr>
      </w:pPr>
    </w:p>
    <w:p w14:paraId="275345A2" w14:textId="77777777" w:rsidR="0075768E" w:rsidRPr="008C5B6C" w:rsidRDefault="00BC6249">
      <w:pPr>
        <w:spacing w:line="419" w:lineRule="auto"/>
        <w:ind w:left="260" w:firstLine="858"/>
        <w:jc w:val="both"/>
        <w:rPr>
          <w:sz w:val="20"/>
          <w:szCs w:val="20"/>
          <w:lang w:val="pt-BR"/>
        </w:rPr>
      </w:pPr>
      <w:r w:rsidRPr="008C5B6C">
        <w:rPr>
          <w:rFonts w:ascii="Arial" w:eastAsia="Arial" w:hAnsi="Arial" w:cs="Arial"/>
          <w:sz w:val="24"/>
          <w:szCs w:val="24"/>
          <w:lang w:val="pt-BR"/>
        </w:rPr>
        <w:t>O índice de endividamento (</w:t>
      </w:r>
      <w:proofErr w:type="gramStart"/>
      <w:r w:rsidRPr="008C5B6C">
        <w:rPr>
          <w:rFonts w:ascii="Arial" w:eastAsia="Arial" w:hAnsi="Arial" w:cs="Arial"/>
          <w:i/>
          <w:iCs/>
          <w:sz w:val="24"/>
          <w:szCs w:val="24"/>
          <w:lang w:val="pt-BR"/>
        </w:rPr>
        <w:t>CT</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mede a participação de capital de terceiros em relação aos financiamentos realizados com capital próprio. Quanto maior o indicador, maior a dependência da instituição de capital de terceiros para financiamento das suas operações, obtido pela razão entre o passivo (</w:t>
      </w:r>
      <w:proofErr w:type="gramStart"/>
      <w:r w:rsidRPr="008C5B6C">
        <w:rPr>
          <w:rFonts w:ascii="Arial" w:eastAsia="Arial" w:hAnsi="Arial" w:cs="Arial"/>
          <w:i/>
          <w:iCs/>
          <w:sz w:val="24"/>
          <w:szCs w:val="24"/>
          <w:lang w:val="pt-BR"/>
        </w:rPr>
        <w:t>P</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e o patrimônio líquido (</w:t>
      </w:r>
      <w:r w:rsidRPr="008C5B6C">
        <w:rPr>
          <w:rFonts w:ascii="Arial" w:eastAsia="Arial" w:hAnsi="Arial" w:cs="Arial"/>
          <w:i/>
          <w:iCs/>
          <w:sz w:val="24"/>
          <w:szCs w:val="24"/>
          <w:lang w:val="pt-BR"/>
        </w:rPr>
        <w:t>P L</w:t>
      </w:r>
      <w:r w:rsidRPr="008C5B6C">
        <w:rPr>
          <w:rFonts w:ascii="Arial" w:eastAsia="Arial" w:hAnsi="Arial" w:cs="Arial"/>
          <w:sz w:val="24"/>
          <w:szCs w:val="24"/>
          <w:lang w:val="pt-BR"/>
        </w:rPr>
        <w:t>) (ASSAF NETO, 2020).</w:t>
      </w:r>
    </w:p>
    <w:p w14:paraId="40A33164" w14:textId="77777777" w:rsidR="0075768E" w:rsidRPr="008C5B6C" w:rsidRDefault="0075768E">
      <w:pPr>
        <w:spacing w:line="200" w:lineRule="exact"/>
        <w:rPr>
          <w:sz w:val="20"/>
          <w:szCs w:val="20"/>
          <w:lang w:val="pt-BR"/>
        </w:rPr>
      </w:pPr>
    </w:p>
    <w:p w14:paraId="4FAAA57D" w14:textId="77777777" w:rsidR="0075768E" w:rsidRPr="008C5B6C" w:rsidRDefault="0075768E">
      <w:pPr>
        <w:spacing w:line="266" w:lineRule="exact"/>
        <w:rPr>
          <w:sz w:val="20"/>
          <w:szCs w:val="20"/>
          <w:lang w:val="pt-BR"/>
        </w:rPr>
      </w:pPr>
    </w:p>
    <w:p w14:paraId="609B9648" w14:textId="77777777" w:rsidR="0075768E" w:rsidRPr="008C5B6C" w:rsidRDefault="00BC6249">
      <w:pPr>
        <w:ind w:right="-239"/>
        <w:jc w:val="center"/>
        <w:rPr>
          <w:sz w:val="20"/>
          <w:szCs w:val="20"/>
          <w:lang w:val="pt-BR"/>
        </w:rPr>
      </w:pPr>
      <w:r w:rsidRPr="008C5B6C">
        <w:rPr>
          <w:rFonts w:ascii="Arial" w:eastAsia="Arial" w:hAnsi="Arial" w:cs="Arial"/>
          <w:i/>
          <w:iCs/>
          <w:sz w:val="24"/>
          <w:szCs w:val="24"/>
          <w:lang w:val="pt-BR"/>
        </w:rPr>
        <w:t>CT</w:t>
      </w:r>
      <w:r w:rsidRPr="008C5B6C">
        <w:rPr>
          <w:rFonts w:ascii="Arial" w:eastAsia="Arial" w:hAnsi="Arial" w:cs="Arial"/>
          <w:sz w:val="24"/>
          <w:szCs w:val="24"/>
          <w:lang w:val="pt-BR"/>
        </w:rPr>
        <w:t xml:space="preserve"> = [</w:t>
      </w:r>
      <w:r w:rsidRPr="008C5B6C">
        <w:rPr>
          <w:rFonts w:ascii="Arial" w:eastAsia="Arial" w:hAnsi="Arial" w:cs="Arial"/>
          <w:i/>
          <w:iCs/>
          <w:sz w:val="47"/>
          <w:szCs w:val="47"/>
          <w:vertAlign w:val="subscript"/>
          <w:lang w:val="pt-BR"/>
        </w:rPr>
        <w:t>P</w:t>
      </w:r>
      <w:r w:rsidRPr="008C5B6C">
        <w:rPr>
          <w:rFonts w:ascii="Arial" w:eastAsia="Arial" w:hAnsi="Arial" w:cs="Arial"/>
          <w:i/>
          <w:iCs/>
          <w:sz w:val="47"/>
          <w:szCs w:val="47"/>
          <w:vertAlign w:val="superscript"/>
          <w:lang w:val="pt-BR"/>
        </w:rPr>
        <w:t>P</w:t>
      </w:r>
      <w:r w:rsidRPr="008C5B6C">
        <w:rPr>
          <w:rFonts w:ascii="Arial" w:eastAsia="Arial" w:hAnsi="Arial" w:cs="Arial"/>
          <w:i/>
          <w:iCs/>
          <w:sz w:val="47"/>
          <w:szCs w:val="47"/>
          <w:vertAlign w:val="subscript"/>
          <w:lang w:val="pt-BR"/>
        </w:rPr>
        <w:t>L</w:t>
      </w:r>
      <w:r w:rsidRPr="008C5B6C">
        <w:rPr>
          <w:rFonts w:ascii="Arial" w:eastAsia="Arial" w:hAnsi="Arial" w:cs="Arial"/>
          <w:sz w:val="24"/>
          <w:szCs w:val="24"/>
          <w:lang w:val="pt-BR"/>
        </w:rPr>
        <w:t>]</w:t>
      </w:r>
    </w:p>
    <w:p w14:paraId="4BE13B3F"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65408" behindDoc="1" locked="0" layoutInCell="0" allowOverlap="1" wp14:anchorId="3115CF45" wp14:editId="2CBD4C61">
                <wp:simplePos x="0" y="0"/>
                <wp:positionH relativeFrom="column">
                  <wp:posOffset>3147060</wp:posOffset>
                </wp:positionH>
                <wp:positionV relativeFrom="paragraph">
                  <wp:posOffset>-165100</wp:posOffset>
                </wp:positionV>
                <wp:extent cx="217170" cy="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204F789" id="Shape 86"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247.8pt,-13pt" to="264.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" o:allowincell="f" filled="t" strokeweight=".14039mm">
                <v:stroke joinstyle="miter"/>
                <o:lock v:ext="edit" shapetype="f"/>
              </v:line>
            </w:pict>
          </mc:Fallback>
        </mc:AlternateContent>
      </w:r>
    </w:p>
    <w:p w14:paraId="1AAAB9BA" w14:textId="77777777" w:rsidR="0075768E" w:rsidRPr="008C5B6C" w:rsidRDefault="0075768E">
      <w:pPr>
        <w:spacing w:line="280" w:lineRule="exact"/>
        <w:rPr>
          <w:sz w:val="20"/>
          <w:szCs w:val="20"/>
          <w:lang w:val="pt-BR"/>
        </w:rPr>
      </w:pPr>
    </w:p>
    <w:p w14:paraId="22A3E63F"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A composição do endividamento (</w:t>
      </w:r>
      <w:r w:rsidRPr="008C5B6C">
        <w:rPr>
          <w:rFonts w:ascii="Arial" w:eastAsia="Arial" w:hAnsi="Arial" w:cs="Arial"/>
          <w:i/>
          <w:iCs/>
          <w:sz w:val="24"/>
          <w:szCs w:val="24"/>
          <w:lang w:val="pt-BR"/>
        </w:rPr>
        <w:t>CE</w:t>
      </w:r>
      <w:r w:rsidRPr="008C5B6C">
        <w:rPr>
          <w:rFonts w:ascii="Arial" w:eastAsia="Arial" w:hAnsi="Arial" w:cs="Arial"/>
          <w:sz w:val="24"/>
          <w:szCs w:val="24"/>
          <w:lang w:val="pt-BR"/>
        </w:rPr>
        <w:t xml:space="preserve">) indica o percentual da dívida da </w:t>
      </w:r>
      <w:proofErr w:type="spellStart"/>
      <w:r w:rsidRPr="008C5B6C">
        <w:rPr>
          <w:rFonts w:ascii="Arial" w:eastAsia="Arial" w:hAnsi="Arial" w:cs="Arial"/>
          <w:sz w:val="24"/>
          <w:szCs w:val="24"/>
          <w:lang w:val="pt-BR"/>
        </w:rPr>
        <w:t>insti-tuição</w:t>
      </w:r>
      <w:proofErr w:type="spellEnd"/>
      <w:r w:rsidRPr="008C5B6C">
        <w:rPr>
          <w:rFonts w:ascii="Arial" w:eastAsia="Arial" w:hAnsi="Arial" w:cs="Arial"/>
          <w:sz w:val="24"/>
          <w:szCs w:val="24"/>
          <w:lang w:val="pt-BR"/>
        </w:rPr>
        <w:t xml:space="preserve"> em relação que vence no curto prazo. Quanto maior for esse indicador, mais crítica é a situação da instituição, necessitando de melhores resultados para cumprir os compromissos com credores no curto prazo, sendo obtido pela razão entre o passivo circulante (</w:t>
      </w:r>
      <w:r w:rsidRPr="008C5B6C">
        <w:rPr>
          <w:rFonts w:ascii="Arial" w:eastAsia="Arial" w:hAnsi="Arial" w:cs="Arial"/>
          <w:i/>
          <w:iCs/>
          <w:sz w:val="24"/>
          <w:szCs w:val="24"/>
          <w:lang w:val="pt-BR"/>
        </w:rPr>
        <w:t>P C</w:t>
      </w:r>
      <w:r w:rsidRPr="008C5B6C">
        <w:rPr>
          <w:rFonts w:ascii="Arial" w:eastAsia="Arial" w:hAnsi="Arial" w:cs="Arial"/>
          <w:sz w:val="24"/>
          <w:szCs w:val="24"/>
          <w:lang w:val="pt-BR"/>
        </w:rPr>
        <w:t xml:space="preserve">) e a soma do passivo </w:t>
      </w:r>
      <w:proofErr w:type="spellStart"/>
      <w:r w:rsidRPr="008C5B6C">
        <w:rPr>
          <w:rFonts w:ascii="Arial" w:eastAsia="Arial" w:hAnsi="Arial" w:cs="Arial"/>
          <w:sz w:val="24"/>
          <w:szCs w:val="24"/>
          <w:lang w:val="pt-BR"/>
        </w:rPr>
        <w:t>ciculante</w:t>
      </w:r>
      <w:proofErr w:type="spellEnd"/>
      <w:r w:rsidRPr="008C5B6C">
        <w:rPr>
          <w:rFonts w:ascii="Arial" w:eastAsia="Arial" w:hAnsi="Arial" w:cs="Arial"/>
          <w:sz w:val="24"/>
          <w:szCs w:val="24"/>
          <w:lang w:val="pt-BR"/>
        </w:rPr>
        <w:t xml:space="preserve"> e exigível a longo prazo (</w:t>
      </w:r>
      <w:proofErr w:type="gramStart"/>
      <w:r w:rsidRPr="008C5B6C">
        <w:rPr>
          <w:rFonts w:ascii="Arial" w:eastAsia="Arial" w:hAnsi="Arial" w:cs="Arial"/>
          <w:i/>
          <w:iCs/>
          <w:sz w:val="24"/>
          <w:szCs w:val="24"/>
          <w:lang w:val="pt-BR"/>
        </w:rPr>
        <w:t>ELP</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(ASSAF NETO, 2020).</w:t>
      </w:r>
    </w:p>
    <w:p w14:paraId="04C4B1EB" w14:textId="77777777" w:rsidR="0075768E" w:rsidRPr="008C5B6C" w:rsidRDefault="0075768E">
      <w:pPr>
        <w:spacing w:line="360" w:lineRule="exact"/>
        <w:rPr>
          <w:sz w:val="20"/>
          <w:szCs w:val="20"/>
          <w:lang w:val="pt-BR"/>
        </w:rPr>
      </w:pPr>
    </w:p>
    <w:p w14:paraId="08EA2C3D" w14:textId="77777777" w:rsidR="0075768E" w:rsidRPr="008C5B6C" w:rsidRDefault="00BC6249">
      <w:pPr>
        <w:ind w:left="4960"/>
        <w:rPr>
          <w:sz w:val="20"/>
          <w:szCs w:val="20"/>
          <w:lang w:val="pt-BR"/>
        </w:rPr>
      </w:pPr>
      <w:r w:rsidRPr="008C5B6C">
        <w:rPr>
          <w:rFonts w:ascii="Arial" w:eastAsia="Arial" w:hAnsi="Arial" w:cs="Arial"/>
          <w:i/>
          <w:iCs/>
          <w:sz w:val="24"/>
          <w:szCs w:val="24"/>
          <w:lang w:val="pt-BR"/>
        </w:rPr>
        <w:t>P C</w:t>
      </w:r>
    </w:p>
    <w:p w14:paraId="1AAFC58D" w14:textId="77777777" w:rsidR="0075768E" w:rsidRPr="008C5B6C" w:rsidRDefault="00BC6249">
      <w:pPr>
        <w:spacing w:line="206" w:lineRule="auto"/>
        <w:ind w:left="3840"/>
        <w:rPr>
          <w:sz w:val="20"/>
          <w:szCs w:val="20"/>
          <w:lang w:val="pt-BR"/>
        </w:rPr>
      </w:pPr>
      <w:r w:rsidRPr="008C5B6C">
        <w:rPr>
          <w:rFonts w:ascii="Arial" w:eastAsia="Arial" w:hAnsi="Arial" w:cs="Arial"/>
          <w:i/>
          <w:iCs/>
          <w:sz w:val="48"/>
          <w:szCs w:val="48"/>
          <w:vertAlign w:val="superscript"/>
          <w:lang w:val="pt-BR"/>
        </w:rPr>
        <w:t>CE</w:t>
      </w:r>
      <w:r w:rsidRPr="008C5B6C">
        <w:rPr>
          <w:rFonts w:ascii="Arial" w:eastAsia="Arial" w:hAnsi="Arial" w:cs="Arial"/>
          <w:sz w:val="47"/>
          <w:szCs w:val="47"/>
          <w:vertAlign w:val="superscript"/>
          <w:lang w:val="pt-BR"/>
        </w:rPr>
        <w:t xml:space="preserve"> =</w:t>
      </w:r>
      <w:r w:rsidRPr="008C5B6C">
        <w:rPr>
          <w:rFonts w:ascii="Arial" w:eastAsia="Arial" w:hAnsi="Arial" w:cs="Arial"/>
          <w:sz w:val="48"/>
          <w:szCs w:val="48"/>
          <w:vertAlign w:val="superscript"/>
          <w:lang w:val="pt-BR"/>
        </w:rPr>
        <w:t xml:space="preserve"> </w:t>
      </w:r>
      <w:r w:rsidRPr="008C5B6C">
        <w:rPr>
          <w:rFonts w:ascii="Arial" w:eastAsia="Arial" w:hAnsi="Arial" w:cs="Arial"/>
          <w:i/>
          <w:iCs/>
          <w:sz w:val="48"/>
          <w:szCs w:val="48"/>
          <w:lang w:val="pt-BR"/>
        </w:rPr>
        <w:t>PC</w:t>
      </w:r>
      <w:r w:rsidRPr="008C5B6C">
        <w:rPr>
          <w:rFonts w:ascii="Arial" w:eastAsia="Arial" w:hAnsi="Arial" w:cs="Arial"/>
          <w:sz w:val="23"/>
          <w:szCs w:val="23"/>
          <w:lang w:val="pt-BR"/>
        </w:rPr>
        <w:t>+</w:t>
      </w:r>
      <w:r w:rsidRPr="008C5B6C">
        <w:rPr>
          <w:rFonts w:ascii="Arial" w:eastAsia="Arial" w:hAnsi="Arial" w:cs="Arial"/>
          <w:i/>
          <w:iCs/>
          <w:sz w:val="23"/>
          <w:szCs w:val="23"/>
          <w:lang w:val="pt-BR"/>
        </w:rPr>
        <w:t>ELP</w:t>
      </w:r>
    </w:p>
    <w:p w14:paraId="643A7E33"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66432" behindDoc="1" locked="0" layoutInCell="0" allowOverlap="1" wp14:anchorId="7527F58F" wp14:editId="1904645D">
                <wp:simplePos x="0" y="0"/>
                <wp:positionH relativeFrom="column">
                  <wp:posOffset>2884170</wp:posOffset>
                </wp:positionH>
                <wp:positionV relativeFrom="paragraph">
                  <wp:posOffset>-233045</wp:posOffset>
                </wp:positionV>
                <wp:extent cx="75311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1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64F2DA8" id="Shape 8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27.1pt,-18.35pt" to="286.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" o:allowincell="f" filled="t" strokeweight=".14039mm">
                <v:stroke joinstyle="miter"/>
                <o:lock v:ext="edit" shapetype="f"/>
              </v:line>
            </w:pict>
          </mc:Fallback>
        </mc:AlternateContent>
      </w:r>
    </w:p>
    <w:p w14:paraId="33084B69" w14:textId="77777777" w:rsidR="0075768E" w:rsidRPr="008C5B6C" w:rsidRDefault="0075768E">
      <w:pPr>
        <w:spacing w:line="173" w:lineRule="exact"/>
        <w:rPr>
          <w:sz w:val="20"/>
          <w:szCs w:val="20"/>
          <w:lang w:val="pt-BR"/>
        </w:rPr>
      </w:pPr>
    </w:p>
    <w:p w14:paraId="6041CFA9" w14:textId="77777777" w:rsidR="0075768E" w:rsidRPr="008C5B6C" w:rsidRDefault="00BC6249">
      <w:pPr>
        <w:spacing w:line="419" w:lineRule="auto"/>
        <w:ind w:left="260" w:right="40" w:firstLine="858"/>
        <w:jc w:val="both"/>
        <w:rPr>
          <w:sz w:val="20"/>
          <w:szCs w:val="20"/>
          <w:lang w:val="pt-BR"/>
        </w:rPr>
      </w:pPr>
      <w:r w:rsidRPr="008C5B6C">
        <w:rPr>
          <w:rFonts w:ascii="Arial" w:eastAsia="Arial" w:hAnsi="Arial" w:cs="Arial"/>
          <w:sz w:val="24"/>
          <w:szCs w:val="24"/>
          <w:lang w:val="pt-BR"/>
        </w:rPr>
        <w:t>O Índice de Eficiência bancária (</w:t>
      </w:r>
      <w:r w:rsidRPr="008C5B6C">
        <w:rPr>
          <w:rFonts w:ascii="Arial" w:eastAsia="Arial" w:hAnsi="Arial" w:cs="Arial"/>
          <w:i/>
          <w:iCs/>
          <w:sz w:val="24"/>
          <w:szCs w:val="24"/>
          <w:lang w:val="pt-BR"/>
        </w:rPr>
        <w:t>IE</w:t>
      </w:r>
      <w:r w:rsidRPr="008C5B6C">
        <w:rPr>
          <w:rFonts w:ascii="Arial" w:eastAsia="Arial" w:hAnsi="Arial" w:cs="Arial"/>
          <w:sz w:val="24"/>
          <w:szCs w:val="24"/>
          <w:lang w:val="pt-BR"/>
        </w:rPr>
        <w:t>) é um indicador que avalia a relação entre despesas administrativas, despesas com pessoal e resultado operacional, medindo o quanto a instituição desembolsa para gerar uma unidade de receita. É obtido por meio da razão entre a soma das despesas administrativas (</w:t>
      </w:r>
      <w:r w:rsidRPr="008C5B6C">
        <w:rPr>
          <w:rFonts w:ascii="Arial" w:eastAsia="Arial" w:hAnsi="Arial" w:cs="Arial"/>
          <w:i/>
          <w:iCs/>
          <w:sz w:val="24"/>
          <w:szCs w:val="24"/>
          <w:lang w:val="pt-BR"/>
        </w:rPr>
        <w:t>DA</w:t>
      </w:r>
      <w:r w:rsidRPr="008C5B6C">
        <w:rPr>
          <w:rFonts w:ascii="Arial" w:eastAsia="Arial" w:hAnsi="Arial" w:cs="Arial"/>
          <w:sz w:val="24"/>
          <w:szCs w:val="24"/>
          <w:lang w:val="pt-BR"/>
        </w:rPr>
        <w:t>), despesas com pessoal (</w:t>
      </w:r>
      <w:proofErr w:type="gramStart"/>
      <w:r w:rsidRPr="008C5B6C">
        <w:rPr>
          <w:rFonts w:ascii="Arial" w:eastAsia="Arial" w:hAnsi="Arial" w:cs="Arial"/>
          <w:i/>
          <w:iCs/>
          <w:sz w:val="24"/>
          <w:szCs w:val="24"/>
          <w:lang w:val="pt-BR"/>
        </w:rPr>
        <w:t>DP</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líquidas da participação nos lucros (</w:t>
      </w:r>
      <w:r w:rsidRPr="008C5B6C">
        <w:rPr>
          <w:rFonts w:ascii="Arial" w:eastAsia="Arial" w:hAnsi="Arial" w:cs="Arial"/>
          <w:i/>
          <w:iCs/>
          <w:sz w:val="24"/>
          <w:szCs w:val="24"/>
          <w:lang w:val="pt-BR"/>
        </w:rPr>
        <w:t>P LR</w:t>
      </w:r>
      <w:r w:rsidRPr="008C5B6C">
        <w:rPr>
          <w:rFonts w:ascii="Arial" w:eastAsia="Arial" w:hAnsi="Arial" w:cs="Arial"/>
          <w:sz w:val="24"/>
          <w:szCs w:val="24"/>
          <w:lang w:val="pt-BR"/>
        </w:rPr>
        <w:t>) sobre a soma entre Margem Financeira (</w:t>
      </w:r>
      <w:r w:rsidRPr="008C5B6C">
        <w:rPr>
          <w:rFonts w:ascii="Arial" w:eastAsia="Arial" w:hAnsi="Arial" w:cs="Arial"/>
          <w:i/>
          <w:iCs/>
          <w:sz w:val="24"/>
          <w:szCs w:val="24"/>
          <w:lang w:val="pt-BR"/>
        </w:rPr>
        <w:t>M F</w:t>
      </w:r>
      <w:r w:rsidRPr="008C5B6C">
        <w:rPr>
          <w:rFonts w:ascii="Arial" w:eastAsia="Arial" w:hAnsi="Arial" w:cs="Arial"/>
          <w:sz w:val="24"/>
          <w:szCs w:val="24"/>
          <w:lang w:val="pt-BR"/>
        </w:rPr>
        <w:t xml:space="preserve"> ) e receita (</w:t>
      </w:r>
      <w:r w:rsidRPr="008C5B6C">
        <w:rPr>
          <w:rFonts w:ascii="Arial" w:eastAsia="Arial" w:hAnsi="Arial" w:cs="Arial"/>
          <w:i/>
          <w:iCs/>
          <w:sz w:val="24"/>
          <w:szCs w:val="24"/>
          <w:lang w:val="pt-BR"/>
        </w:rPr>
        <w:t>R</w:t>
      </w:r>
      <w:r w:rsidRPr="008C5B6C">
        <w:rPr>
          <w:rFonts w:ascii="Arial" w:eastAsia="Arial" w:hAnsi="Arial" w:cs="Arial"/>
          <w:sz w:val="24"/>
          <w:szCs w:val="24"/>
          <w:lang w:val="pt-BR"/>
        </w:rPr>
        <w:t>) (MAGALHÃES-TIMOTIO, 2018).</w:t>
      </w:r>
    </w:p>
    <w:p w14:paraId="57C88266" w14:textId="77777777" w:rsidR="0075768E" w:rsidRPr="008C5B6C" w:rsidRDefault="0075768E">
      <w:pPr>
        <w:spacing w:line="248" w:lineRule="exact"/>
        <w:rPr>
          <w:sz w:val="20"/>
          <w:szCs w:val="20"/>
          <w:lang w:val="pt-BR"/>
        </w:rPr>
      </w:pPr>
    </w:p>
    <w:p w14:paraId="423F747F" w14:textId="77777777" w:rsidR="0075768E" w:rsidRPr="008C5B6C" w:rsidRDefault="00BC6249">
      <w:pPr>
        <w:ind w:left="3520"/>
        <w:rPr>
          <w:sz w:val="20"/>
          <w:szCs w:val="20"/>
          <w:lang w:val="pt-BR"/>
        </w:rPr>
      </w:pPr>
      <w:r w:rsidRPr="008C5B6C">
        <w:rPr>
          <w:rFonts w:ascii="Arial" w:eastAsia="Arial" w:hAnsi="Arial" w:cs="Arial"/>
          <w:i/>
          <w:iCs/>
          <w:sz w:val="48"/>
          <w:szCs w:val="48"/>
          <w:vertAlign w:val="subscript"/>
          <w:lang w:val="pt-BR"/>
        </w:rPr>
        <w:t>IE</w:t>
      </w:r>
      <w:r w:rsidRPr="008C5B6C">
        <w:rPr>
          <w:rFonts w:ascii="Arial" w:eastAsia="Arial" w:hAnsi="Arial" w:cs="Arial"/>
          <w:sz w:val="47"/>
          <w:szCs w:val="47"/>
          <w:vertAlign w:val="subscript"/>
          <w:lang w:val="pt-BR"/>
        </w:rPr>
        <w:t xml:space="preserve"> =</w:t>
      </w:r>
      <w:r w:rsidRPr="008C5B6C">
        <w:rPr>
          <w:rFonts w:ascii="Arial" w:eastAsia="Arial" w:hAnsi="Arial" w:cs="Arial"/>
          <w:sz w:val="48"/>
          <w:szCs w:val="48"/>
          <w:vertAlign w:val="subscript"/>
          <w:lang w:val="pt-BR"/>
        </w:rPr>
        <w:t xml:space="preserve"> </w:t>
      </w:r>
      <w:r w:rsidRPr="008C5B6C">
        <w:rPr>
          <w:rFonts w:ascii="Arial" w:eastAsia="Arial" w:hAnsi="Arial" w:cs="Arial"/>
          <w:i/>
          <w:iCs/>
          <w:sz w:val="48"/>
          <w:szCs w:val="48"/>
          <w:lang w:val="pt-BR"/>
        </w:rPr>
        <w:t>DA</w:t>
      </w:r>
      <w:r w:rsidRPr="008C5B6C">
        <w:rPr>
          <w:rFonts w:ascii="Arial" w:eastAsia="Arial" w:hAnsi="Arial" w:cs="Arial"/>
          <w:sz w:val="23"/>
          <w:szCs w:val="23"/>
          <w:lang w:val="pt-BR"/>
        </w:rPr>
        <w:t>+</w:t>
      </w:r>
      <w:r w:rsidRPr="008C5B6C">
        <w:rPr>
          <w:rFonts w:ascii="Arial" w:eastAsia="Arial" w:hAnsi="Arial" w:cs="Arial"/>
          <w:i/>
          <w:iCs/>
          <w:sz w:val="23"/>
          <w:szCs w:val="23"/>
          <w:lang w:val="pt-BR"/>
        </w:rPr>
        <w:t>DP</w:t>
      </w:r>
      <w:r w:rsidRPr="008C5B6C">
        <w:rPr>
          <w:rFonts w:ascii="Arial" w:eastAsia="Arial" w:hAnsi="Arial" w:cs="Arial"/>
          <w:sz w:val="23"/>
          <w:szCs w:val="23"/>
          <w:lang w:val="pt-BR"/>
        </w:rPr>
        <w:t xml:space="preserve"> −</w:t>
      </w:r>
      <w:r w:rsidRPr="008C5B6C">
        <w:rPr>
          <w:rFonts w:ascii="Arial" w:eastAsia="Arial" w:hAnsi="Arial" w:cs="Arial"/>
          <w:i/>
          <w:iCs/>
          <w:sz w:val="23"/>
          <w:szCs w:val="23"/>
          <w:lang w:val="pt-BR"/>
        </w:rPr>
        <w:t>PLR</w:t>
      </w:r>
    </w:p>
    <w:p w14:paraId="17650621"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67456" behindDoc="1" locked="0" layoutInCell="0" allowOverlap="1" wp14:anchorId="588B0F89" wp14:editId="69DFED1C">
                <wp:simplePos x="0" y="0"/>
                <wp:positionH relativeFrom="column">
                  <wp:posOffset>2649220</wp:posOffset>
                </wp:positionH>
                <wp:positionV relativeFrom="paragraph">
                  <wp:posOffset>-36195</wp:posOffset>
                </wp:positionV>
                <wp:extent cx="1183640" cy="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3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2746C06" id="Shape 88"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208.6pt,-2.85pt" to="301.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" o:allowincell="f" filled="t" strokeweight=".14039mm">
                <v:stroke joinstyle="miter"/>
                <o:lock v:ext="edit" shapetype="f"/>
              </v:line>
            </w:pict>
          </mc:Fallback>
        </mc:AlternateContent>
      </w:r>
    </w:p>
    <w:p w14:paraId="19A8D93C" w14:textId="77777777" w:rsidR="0075768E" w:rsidRPr="008C5B6C" w:rsidRDefault="00BC6249">
      <w:pPr>
        <w:spacing w:line="201" w:lineRule="auto"/>
        <w:ind w:left="4660"/>
        <w:rPr>
          <w:sz w:val="20"/>
          <w:szCs w:val="20"/>
          <w:lang w:val="pt-BR"/>
        </w:rPr>
      </w:pPr>
      <w:r w:rsidRPr="008C5B6C">
        <w:rPr>
          <w:rFonts w:ascii="Arial" w:eastAsia="Arial" w:hAnsi="Arial" w:cs="Arial"/>
          <w:i/>
          <w:iCs/>
          <w:sz w:val="24"/>
          <w:szCs w:val="24"/>
          <w:lang w:val="pt-BR"/>
        </w:rPr>
        <w:t>MF</w:t>
      </w:r>
      <w:r w:rsidRPr="008C5B6C">
        <w:rPr>
          <w:rFonts w:ascii="Arial" w:eastAsia="Arial" w:hAnsi="Arial" w:cs="Arial"/>
          <w:sz w:val="24"/>
          <w:szCs w:val="24"/>
          <w:lang w:val="pt-BR"/>
        </w:rPr>
        <w:t xml:space="preserve"> +</w:t>
      </w:r>
      <w:r w:rsidRPr="008C5B6C">
        <w:rPr>
          <w:rFonts w:ascii="Arial" w:eastAsia="Arial" w:hAnsi="Arial" w:cs="Arial"/>
          <w:i/>
          <w:iCs/>
          <w:sz w:val="24"/>
          <w:szCs w:val="24"/>
          <w:lang w:val="pt-BR"/>
        </w:rPr>
        <w:t>R</w:t>
      </w:r>
    </w:p>
    <w:p w14:paraId="7DA2A3F1" w14:textId="77777777" w:rsidR="0075768E" w:rsidRPr="008C5B6C" w:rsidRDefault="0075768E">
      <w:pPr>
        <w:rPr>
          <w:lang w:val="pt-BR"/>
        </w:rPr>
        <w:sectPr w:rsidR="0075768E" w:rsidRPr="008C5B6C">
          <w:pgSz w:w="11900" w:h="16838"/>
          <w:pgMar w:top="991" w:right="1106" w:bottom="447" w:left="1440" w:header="0" w:footer="0" w:gutter="0"/>
          <w:cols w:space="720" w:equalWidth="0">
            <w:col w:w="9360"/>
          </w:cols>
        </w:sectPr>
      </w:pPr>
    </w:p>
    <w:p w14:paraId="637849E3" w14:textId="77777777" w:rsidR="0075768E" w:rsidRPr="008C5B6C" w:rsidRDefault="00BC6249">
      <w:pPr>
        <w:jc w:val="right"/>
        <w:rPr>
          <w:sz w:val="20"/>
          <w:szCs w:val="20"/>
          <w:lang w:val="pt-BR"/>
        </w:rPr>
      </w:pPr>
      <w:r w:rsidRPr="008C5B6C">
        <w:rPr>
          <w:rFonts w:ascii="Arial" w:eastAsia="Arial" w:hAnsi="Arial" w:cs="Arial"/>
          <w:sz w:val="24"/>
          <w:szCs w:val="24"/>
          <w:lang w:val="pt-BR"/>
        </w:rPr>
        <w:lastRenderedPageBreak/>
        <w:t>25</w:t>
      </w:r>
    </w:p>
    <w:p w14:paraId="18B774B1" w14:textId="77777777" w:rsidR="0075768E" w:rsidRPr="008C5B6C" w:rsidRDefault="0075768E">
      <w:pPr>
        <w:spacing w:line="200" w:lineRule="exact"/>
        <w:rPr>
          <w:sz w:val="20"/>
          <w:szCs w:val="20"/>
          <w:lang w:val="pt-BR"/>
        </w:rPr>
      </w:pPr>
    </w:p>
    <w:p w14:paraId="51045B01" w14:textId="77777777" w:rsidR="0075768E" w:rsidRPr="008C5B6C" w:rsidRDefault="0075768E">
      <w:pPr>
        <w:spacing w:line="246" w:lineRule="exact"/>
        <w:rPr>
          <w:sz w:val="20"/>
          <w:szCs w:val="20"/>
          <w:lang w:val="pt-BR"/>
        </w:rPr>
      </w:pPr>
    </w:p>
    <w:p w14:paraId="2F2411C0" w14:textId="77777777" w:rsidR="0075768E" w:rsidRPr="008C5B6C" w:rsidRDefault="00BC6249">
      <w:pPr>
        <w:spacing w:line="423" w:lineRule="auto"/>
        <w:ind w:left="260" w:firstLine="850"/>
        <w:jc w:val="both"/>
        <w:rPr>
          <w:sz w:val="20"/>
          <w:szCs w:val="20"/>
          <w:lang w:val="pt-BR"/>
        </w:rPr>
      </w:pPr>
      <w:r w:rsidRPr="008C5B6C">
        <w:rPr>
          <w:rFonts w:ascii="Arial" w:eastAsia="Arial" w:hAnsi="Arial" w:cs="Arial"/>
          <w:sz w:val="24"/>
          <w:szCs w:val="24"/>
          <w:lang w:val="pt-BR"/>
        </w:rPr>
        <w:t>Outro indicador utilizado para avaliação da situação financeira das instituições bancárias é o obtido da relação entre as receitas de prestação de serviços (</w:t>
      </w:r>
      <w:r w:rsidRPr="008C5B6C">
        <w:rPr>
          <w:rFonts w:ascii="Arial" w:eastAsia="Arial" w:hAnsi="Arial" w:cs="Arial"/>
          <w:i/>
          <w:iCs/>
          <w:sz w:val="24"/>
          <w:szCs w:val="24"/>
          <w:lang w:val="pt-BR"/>
        </w:rPr>
        <w:t>RS</w:t>
      </w:r>
      <w:r w:rsidRPr="008C5B6C">
        <w:rPr>
          <w:rFonts w:ascii="Arial" w:eastAsia="Arial" w:hAnsi="Arial" w:cs="Arial"/>
          <w:sz w:val="24"/>
          <w:szCs w:val="24"/>
          <w:lang w:val="pt-BR"/>
        </w:rPr>
        <w:t>) e as despesas administrativas (</w:t>
      </w:r>
      <w:r w:rsidRPr="008C5B6C">
        <w:rPr>
          <w:rFonts w:ascii="Arial" w:eastAsia="Arial" w:hAnsi="Arial" w:cs="Arial"/>
          <w:i/>
          <w:iCs/>
          <w:sz w:val="24"/>
          <w:szCs w:val="24"/>
          <w:lang w:val="pt-BR"/>
        </w:rPr>
        <w:t>DA</w:t>
      </w:r>
      <w:r w:rsidRPr="008C5B6C">
        <w:rPr>
          <w:rFonts w:ascii="Arial" w:eastAsia="Arial" w:hAnsi="Arial" w:cs="Arial"/>
          <w:sz w:val="24"/>
          <w:szCs w:val="24"/>
          <w:lang w:val="pt-BR"/>
        </w:rPr>
        <w:t>) (DANTAS, 2012).</w:t>
      </w:r>
    </w:p>
    <w:p w14:paraId="15C9CB2B" w14:textId="77777777" w:rsidR="0075768E" w:rsidRPr="008C5B6C" w:rsidRDefault="0075768E">
      <w:pPr>
        <w:spacing w:line="79" w:lineRule="exact"/>
        <w:rPr>
          <w:sz w:val="20"/>
          <w:szCs w:val="20"/>
          <w:lang w:val="pt-BR"/>
        </w:rPr>
      </w:pPr>
    </w:p>
    <w:p w14:paraId="7983F0FB" w14:textId="77777777" w:rsidR="0075768E" w:rsidRPr="008C5B6C" w:rsidRDefault="00BC6249">
      <w:pPr>
        <w:ind w:right="3760"/>
        <w:jc w:val="right"/>
        <w:rPr>
          <w:sz w:val="20"/>
          <w:szCs w:val="20"/>
          <w:lang w:val="pt-BR"/>
        </w:rPr>
      </w:pPr>
      <w:r w:rsidRPr="008C5B6C">
        <w:rPr>
          <w:rFonts w:ascii="Arial" w:eastAsia="Arial" w:hAnsi="Arial" w:cs="Arial"/>
          <w:i/>
          <w:iCs/>
          <w:sz w:val="48"/>
          <w:szCs w:val="48"/>
          <w:vertAlign w:val="superscript"/>
          <w:lang w:val="pt-BR"/>
        </w:rPr>
        <w:t>RP</w:t>
      </w:r>
      <w:r w:rsidRPr="008C5B6C">
        <w:rPr>
          <w:rFonts w:ascii="Arial" w:eastAsia="Arial" w:hAnsi="Arial" w:cs="Arial"/>
          <w:i/>
          <w:iCs/>
          <w:sz w:val="47"/>
          <w:szCs w:val="47"/>
          <w:vertAlign w:val="superscript"/>
          <w:lang w:val="pt-BR"/>
        </w:rPr>
        <w:t xml:space="preserve"> </w:t>
      </w:r>
      <w:r w:rsidRPr="008C5B6C">
        <w:rPr>
          <w:rFonts w:ascii="Arial" w:eastAsia="Arial" w:hAnsi="Arial" w:cs="Arial"/>
          <w:i/>
          <w:iCs/>
          <w:sz w:val="48"/>
          <w:szCs w:val="48"/>
          <w:vertAlign w:val="superscript"/>
          <w:lang w:val="pt-BR"/>
        </w:rPr>
        <w:t>S</w:t>
      </w:r>
    </w:p>
    <w:p w14:paraId="55C0CE82" w14:textId="77777777" w:rsidR="0075768E" w:rsidRPr="008C5B6C" w:rsidRDefault="00BC6249">
      <w:pPr>
        <w:spacing w:line="200" w:lineRule="auto"/>
        <w:ind w:right="4360"/>
        <w:jc w:val="right"/>
        <w:rPr>
          <w:sz w:val="20"/>
          <w:szCs w:val="20"/>
          <w:lang w:val="pt-BR"/>
        </w:rPr>
      </w:pPr>
      <w:r w:rsidRPr="008C5B6C">
        <w:rPr>
          <w:rFonts w:ascii="Arial" w:eastAsia="Arial" w:hAnsi="Arial" w:cs="Arial"/>
          <w:i/>
          <w:iCs/>
          <w:sz w:val="24"/>
          <w:szCs w:val="24"/>
          <w:lang w:val="pt-BR"/>
        </w:rPr>
        <w:t>RSDA</w:t>
      </w:r>
      <w:r w:rsidRPr="008C5B6C">
        <w:rPr>
          <w:rFonts w:ascii="Arial" w:eastAsia="Arial" w:hAnsi="Arial" w:cs="Arial"/>
          <w:sz w:val="24"/>
          <w:szCs w:val="24"/>
          <w:lang w:val="pt-BR"/>
        </w:rPr>
        <w:t xml:space="preserve"> =</w:t>
      </w:r>
    </w:p>
    <w:p w14:paraId="60BF3ED8"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68480" behindDoc="1" locked="0" layoutInCell="0" allowOverlap="1" wp14:anchorId="4E982C0E" wp14:editId="3EDEE99B">
                <wp:simplePos x="0" y="0"/>
                <wp:positionH relativeFrom="column">
                  <wp:posOffset>3204845</wp:posOffset>
                </wp:positionH>
                <wp:positionV relativeFrom="paragraph">
                  <wp:posOffset>-78105</wp:posOffset>
                </wp:positionV>
                <wp:extent cx="328930" cy="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893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B114B7" id="Shape 89"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52.35pt,-6.15pt" to="278.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" o:allowincell="f" filled="t" strokeweight=".14039mm">
                <v:stroke joinstyle="miter"/>
                <o:lock v:ext="edit" shapetype="f"/>
              </v:line>
            </w:pict>
          </mc:Fallback>
        </mc:AlternateContent>
      </w:r>
    </w:p>
    <w:p w14:paraId="23DADAB5" w14:textId="77777777" w:rsidR="0075768E" w:rsidRPr="008C5B6C" w:rsidRDefault="0075768E">
      <w:pPr>
        <w:spacing w:line="200" w:lineRule="exact"/>
        <w:rPr>
          <w:sz w:val="20"/>
          <w:szCs w:val="20"/>
          <w:lang w:val="pt-BR"/>
        </w:rPr>
      </w:pPr>
    </w:p>
    <w:p w14:paraId="1E051D5C" w14:textId="77777777" w:rsidR="0075768E" w:rsidRPr="008C5B6C" w:rsidRDefault="0075768E">
      <w:pPr>
        <w:spacing w:line="209" w:lineRule="exact"/>
        <w:rPr>
          <w:sz w:val="20"/>
          <w:szCs w:val="20"/>
          <w:lang w:val="pt-BR"/>
        </w:rPr>
      </w:pPr>
    </w:p>
    <w:p w14:paraId="45441076" w14:textId="77777777" w:rsidR="0075768E" w:rsidRPr="008C5B6C" w:rsidRDefault="00BC6249">
      <w:pPr>
        <w:spacing w:line="421" w:lineRule="auto"/>
        <w:ind w:left="260" w:firstLine="858"/>
        <w:jc w:val="both"/>
        <w:rPr>
          <w:sz w:val="20"/>
          <w:szCs w:val="20"/>
          <w:lang w:val="pt-BR"/>
        </w:rPr>
      </w:pPr>
      <w:r w:rsidRPr="008C5B6C">
        <w:rPr>
          <w:rFonts w:ascii="Arial" w:eastAsia="Arial" w:hAnsi="Arial" w:cs="Arial"/>
          <w:sz w:val="24"/>
          <w:szCs w:val="24"/>
          <w:lang w:val="pt-BR"/>
        </w:rPr>
        <w:t>O retorno sobre o Ativo (</w:t>
      </w:r>
      <w:r w:rsidRPr="008C5B6C">
        <w:rPr>
          <w:rFonts w:ascii="Arial" w:eastAsia="Arial" w:hAnsi="Arial" w:cs="Arial"/>
          <w:i/>
          <w:iCs/>
          <w:sz w:val="24"/>
          <w:szCs w:val="24"/>
          <w:lang w:val="pt-BR"/>
        </w:rPr>
        <w:t>ROA</w:t>
      </w:r>
      <w:r w:rsidRPr="008C5B6C">
        <w:rPr>
          <w:rFonts w:ascii="Arial" w:eastAsia="Arial" w:hAnsi="Arial" w:cs="Arial"/>
          <w:sz w:val="24"/>
          <w:szCs w:val="24"/>
          <w:lang w:val="pt-BR"/>
        </w:rPr>
        <w:t>), mede a rentabilidade da instituição diante a totalidade dos seus ativos. O quanto para cada unidade monetária investida na instituição é convertida em lucro líquido, obtida da relação entre o lucro operacional (</w:t>
      </w:r>
      <w:r w:rsidRPr="008C5B6C">
        <w:rPr>
          <w:rFonts w:ascii="Arial" w:eastAsia="Arial" w:hAnsi="Arial" w:cs="Arial"/>
          <w:i/>
          <w:iCs/>
          <w:sz w:val="24"/>
          <w:szCs w:val="24"/>
          <w:lang w:val="pt-BR"/>
        </w:rPr>
        <w:t>LO</w:t>
      </w:r>
      <w:r w:rsidRPr="008C5B6C">
        <w:rPr>
          <w:rFonts w:ascii="Arial" w:eastAsia="Arial" w:hAnsi="Arial" w:cs="Arial"/>
          <w:sz w:val="24"/>
          <w:szCs w:val="24"/>
          <w:lang w:val="pt-BR"/>
        </w:rPr>
        <w:t>) e o ativo total (</w:t>
      </w:r>
      <w:proofErr w:type="gramStart"/>
      <w:r w:rsidRPr="008C5B6C">
        <w:rPr>
          <w:rFonts w:ascii="Arial" w:eastAsia="Arial" w:hAnsi="Arial" w:cs="Arial"/>
          <w:i/>
          <w:iCs/>
          <w:sz w:val="24"/>
          <w:szCs w:val="24"/>
          <w:lang w:val="pt-BR"/>
        </w:rPr>
        <w:t>AT</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(ASSAF NETO, 2020).</w:t>
      </w:r>
    </w:p>
    <w:p w14:paraId="5F3867FD" w14:textId="77777777" w:rsidR="0075768E" w:rsidRPr="008C5B6C" w:rsidRDefault="0075768E">
      <w:pPr>
        <w:spacing w:line="200" w:lineRule="exact"/>
        <w:rPr>
          <w:sz w:val="20"/>
          <w:szCs w:val="20"/>
          <w:lang w:val="pt-BR"/>
        </w:rPr>
      </w:pPr>
    </w:p>
    <w:p w14:paraId="11FA4F0C" w14:textId="77777777" w:rsidR="0075768E" w:rsidRPr="008C5B6C" w:rsidRDefault="0075768E">
      <w:pPr>
        <w:spacing w:line="259" w:lineRule="exact"/>
        <w:rPr>
          <w:sz w:val="20"/>
          <w:szCs w:val="20"/>
          <w:lang w:val="pt-BR"/>
        </w:rPr>
      </w:pPr>
    </w:p>
    <w:p w14:paraId="4AB735AF" w14:textId="77777777" w:rsidR="0075768E" w:rsidRPr="008C5B6C" w:rsidRDefault="00BC6249">
      <w:pPr>
        <w:ind w:right="-239"/>
        <w:jc w:val="center"/>
        <w:rPr>
          <w:sz w:val="20"/>
          <w:szCs w:val="20"/>
          <w:lang w:val="pt-BR"/>
        </w:rPr>
      </w:pPr>
      <w:r w:rsidRPr="008C5B6C">
        <w:rPr>
          <w:rFonts w:ascii="Arial" w:eastAsia="Arial" w:hAnsi="Arial" w:cs="Arial"/>
          <w:i/>
          <w:iCs/>
          <w:sz w:val="24"/>
          <w:szCs w:val="24"/>
          <w:lang w:val="pt-BR"/>
        </w:rPr>
        <w:t>ROA</w:t>
      </w:r>
      <w:r w:rsidRPr="008C5B6C">
        <w:rPr>
          <w:rFonts w:ascii="Arial" w:eastAsia="Arial" w:hAnsi="Arial" w:cs="Arial"/>
          <w:sz w:val="24"/>
          <w:szCs w:val="24"/>
          <w:lang w:val="pt-BR"/>
        </w:rPr>
        <w:t xml:space="preserve"> =</w:t>
      </w:r>
      <w:r w:rsidRPr="008C5B6C">
        <w:rPr>
          <w:rFonts w:ascii="Arial" w:eastAsia="Arial" w:hAnsi="Arial" w:cs="Arial"/>
          <w:sz w:val="47"/>
          <w:szCs w:val="47"/>
          <w:lang w:val="pt-BR"/>
        </w:rPr>
        <w:t xml:space="preserve"> </w:t>
      </w:r>
      <w:r w:rsidRPr="008C5B6C">
        <w:rPr>
          <w:rFonts w:ascii="Arial" w:eastAsia="Arial" w:hAnsi="Arial" w:cs="Arial"/>
          <w:i/>
          <w:iCs/>
          <w:sz w:val="47"/>
          <w:szCs w:val="47"/>
          <w:vertAlign w:val="subscript"/>
          <w:lang w:val="pt-BR"/>
        </w:rPr>
        <w:t>AT</w:t>
      </w:r>
      <w:r w:rsidRPr="008C5B6C">
        <w:rPr>
          <w:rFonts w:ascii="Arial" w:eastAsia="Arial" w:hAnsi="Arial" w:cs="Arial"/>
          <w:i/>
          <w:iCs/>
          <w:sz w:val="47"/>
          <w:szCs w:val="47"/>
          <w:vertAlign w:val="superscript"/>
          <w:lang w:val="pt-BR"/>
        </w:rPr>
        <w:t>LO</w:t>
      </w:r>
    </w:p>
    <w:p w14:paraId="7193487F"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69504" behindDoc="1" locked="0" layoutInCell="0" allowOverlap="1" wp14:anchorId="08B4B4F5" wp14:editId="178EBFB9">
                <wp:simplePos x="0" y="0"/>
                <wp:positionH relativeFrom="column">
                  <wp:posOffset>3204845</wp:posOffset>
                </wp:positionH>
                <wp:positionV relativeFrom="paragraph">
                  <wp:posOffset>-165100</wp:posOffset>
                </wp:positionV>
                <wp:extent cx="21907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A2E473" id="Shape 90"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252.35pt,-13pt" to="26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" o:allowincell="f" filled="t" strokeweight=".14039mm">
                <v:stroke joinstyle="miter"/>
                <o:lock v:ext="edit" shapetype="f"/>
              </v:line>
            </w:pict>
          </mc:Fallback>
        </mc:AlternateContent>
      </w:r>
    </w:p>
    <w:p w14:paraId="3A512CBE" w14:textId="77777777" w:rsidR="0075768E" w:rsidRPr="008C5B6C" w:rsidRDefault="0075768E">
      <w:pPr>
        <w:spacing w:line="273" w:lineRule="exact"/>
        <w:rPr>
          <w:sz w:val="20"/>
          <w:szCs w:val="20"/>
          <w:lang w:val="pt-BR"/>
        </w:rPr>
      </w:pPr>
    </w:p>
    <w:p w14:paraId="572E518F"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 xml:space="preserve">O Retorno sobre o Patrimônio </w:t>
      </w:r>
      <w:proofErr w:type="spellStart"/>
      <w:r w:rsidRPr="008C5B6C">
        <w:rPr>
          <w:rFonts w:ascii="Arial" w:eastAsia="Arial" w:hAnsi="Arial" w:cs="Arial"/>
          <w:sz w:val="24"/>
          <w:szCs w:val="24"/>
          <w:lang w:val="pt-BR"/>
        </w:rPr>
        <w:t>Liquido</w:t>
      </w:r>
      <w:proofErr w:type="spellEnd"/>
      <w:r w:rsidRPr="008C5B6C">
        <w:rPr>
          <w:rFonts w:ascii="Arial" w:eastAsia="Arial" w:hAnsi="Arial" w:cs="Arial"/>
          <w:sz w:val="24"/>
          <w:szCs w:val="24"/>
          <w:lang w:val="pt-BR"/>
        </w:rPr>
        <w:t xml:space="preserve"> (</w:t>
      </w:r>
      <w:r w:rsidRPr="008C5B6C">
        <w:rPr>
          <w:rFonts w:ascii="Arial" w:eastAsia="Arial" w:hAnsi="Arial" w:cs="Arial"/>
          <w:i/>
          <w:iCs/>
          <w:sz w:val="24"/>
          <w:szCs w:val="24"/>
          <w:lang w:val="pt-BR"/>
        </w:rPr>
        <w:t>ROE</w:t>
      </w:r>
      <w:r w:rsidRPr="008C5B6C">
        <w:rPr>
          <w:rFonts w:ascii="Arial" w:eastAsia="Arial" w:hAnsi="Arial" w:cs="Arial"/>
          <w:sz w:val="24"/>
          <w:szCs w:val="24"/>
          <w:lang w:val="pt-BR"/>
        </w:rPr>
        <w:t>) mensura a relação entre o lucro líquido (</w:t>
      </w:r>
      <w:r w:rsidRPr="008C5B6C">
        <w:rPr>
          <w:rFonts w:ascii="Arial" w:eastAsia="Arial" w:hAnsi="Arial" w:cs="Arial"/>
          <w:i/>
          <w:iCs/>
          <w:sz w:val="24"/>
          <w:szCs w:val="24"/>
          <w:lang w:val="pt-BR"/>
        </w:rPr>
        <w:t>LL</w:t>
      </w:r>
      <w:r w:rsidRPr="008C5B6C">
        <w:rPr>
          <w:rFonts w:ascii="Arial" w:eastAsia="Arial" w:hAnsi="Arial" w:cs="Arial"/>
          <w:sz w:val="24"/>
          <w:szCs w:val="24"/>
          <w:lang w:val="pt-BR"/>
        </w:rPr>
        <w:t>) em o Patrimônio Líquido (</w:t>
      </w:r>
      <w:r w:rsidRPr="008C5B6C">
        <w:rPr>
          <w:rFonts w:ascii="Arial" w:eastAsia="Arial" w:hAnsi="Arial" w:cs="Arial"/>
          <w:i/>
          <w:iCs/>
          <w:sz w:val="24"/>
          <w:szCs w:val="24"/>
          <w:lang w:val="pt-BR"/>
        </w:rPr>
        <w:t>P L</w:t>
      </w:r>
      <w:r w:rsidRPr="008C5B6C">
        <w:rPr>
          <w:rFonts w:ascii="Arial" w:eastAsia="Arial" w:hAnsi="Arial" w:cs="Arial"/>
          <w:sz w:val="24"/>
          <w:szCs w:val="24"/>
          <w:lang w:val="pt-BR"/>
        </w:rPr>
        <w:t>) da instituição, configurando o retorno dos investimentos para os sócios e acionista, para cada unidade monetária com recursos próprios aplicados na empresa (ASSAF NETO, 2020).</w:t>
      </w:r>
    </w:p>
    <w:p w14:paraId="26FBC14E" w14:textId="77777777" w:rsidR="0075768E" w:rsidRPr="008C5B6C" w:rsidRDefault="0075768E">
      <w:pPr>
        <w:spacing w:line="80" w:lineRule="exact"/>
        <w:rPr>
          <w:sz w:val="20"/>
          <w:szCs w:val="20"/>
          <w:lang w:val="pt-BR"/>
        </w:rPr>
      </w:pPr>
    </w:p>
    <w:p w14:paraId="23338576" w14:textId="77777777" w:rsidR="0075768E" w:rsidRPr="008C5B6C" w:rsidRDefault="00BC6249">
      <w:pPr>
        <w:ind w:right="3940"/>
        <w:jc w:val="right"/>
        <w:rPr>
          <w:sz w:val="20"/>
          <w:szCs w:val="20"/>
          <w:lang w:val="pt-BR"/>
        </w:rPr>
      </w:pPr>
      <w:r w:rsidRPr="008C5B6C">
        <w:rPr>
          <w:rFonts w:ascii="Arial" w:eastAsia="Arial" w:hAnsi="Arial" w:cs="Arial"/>
          <w:i/>
          <w:iCs/>
          <w:sz w:val="48"/>
          <w:szCs w:val="48"/>
          <w:vertAlign w:val="superscript"/>
          <w:lang w:val="pt-BR"/>
        </w:rPr>
        <w:t>LL</w:t>
      </w:r>
    </w:p>
    <w:p w14:paraId="0A93B538" w14:textId="77777777" w:rsidR="0075768E" w:rsidRPr="008C5B6C" w:rsidRDefault="00BC6249">
      <w:pPr>
        <w:spacing w:line="200" w:lineRule="auto"/>
        <w:ind w:right="4360"/>
        <w:jc w:val="right"/>
        <w:rPr>
          <w:sz w:val="20"/>
          <w:szCs w:val="20"/>
          <w:lang w:val="pt-BR"/>
        </w:rPr>
      </w:pPr>
      <w:r w:rsidRPr="008C5B6C">
        <w:rPr>
          <w:rFonts w:ascii="Arial" w:eastAsia="Arial" w:hAnsi="Arial" w:cs="Arial"/>
          <w:i/>
          <w:iCs/>
          <w:sz w:val="24"/>
          <w:szCs w:val="24"/>
          <w:lang w:val="pt-BR"/>
        </w:rPr>
        <w:t>ROE</w:t>
      </w:r>
      <w:r w:rsidRPr="008C5B6C">
        <w:rPr>
          <w:rFonts w:ascii="Arial" w:eastAsia="Arial" w:hAnsi="Arial" w:cs="Arial"/>
          <w:sz w:val="24"/>
          <w:szCs w:val="24"/>
          <w:lang w:val="pt-BR"/>
        </w:rPr>
        <w:t xml:space="preserve"> =</w:t>
      </w:r>
    </w:p>
    <w:p w14:paraId="5F9BE568"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70528" behindDoc="1" locked="0" layoutInCell="0" allowOverlap="1" wp14:anchorId="5A5DCFD5" wp14:editId="5BFAFDFC">
                <wp:simplePos x="0" y="0"/>
                <wp:positionH relativeFrom="column">
                  <wp:posOffset>3209290</wp:posOffset>
                </wp:positionH>
                <wp:positionV relativeFrom="paragraph">
                  <wp:posOffset>-78105</wp:posOffset>
                </wp:positionV>
                <wp:extent cx="217805"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8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0214ACE" id="Shape 91"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52.7pt,-6.15pt" to="269.8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" o:allowincell="f" filled="t" strokeweight=".14039mm">
                <v:stroke joinstyle="miter"/>
                <o:lock v:ext="edit" shapetype="f"/>
              </v:line>
            </w:pict>
          </mc:Fallback>
        </mc:AlternateContent>
      </w:r>
    </w:p>
    <w:p w14:paraId="7ABCAC3B" w14:textId="77777777" w:rsidR="0075768E" w:rsidRPr="008C5B6C" w:rsidRDefault="0075768E">
      <w:pPr>
        <w:spacing w:line="200" w:lineRule="exact"/>
        <w:rPr>
          <w:sz w:val="20"/>
          <w:szCs w:val="20"/>
          <w:lang w:val="pt-BR"/>
        </w:rPr>
      </w:pPr>
    </w:p>
    <w:p w14:paraId="33285164" w14:textId="77777777" w:rsidR="0075768E" w:rsidRPr="008C5B6C" w:rsidRDefault="0075768E">
      <w:pPr>
        <w:spacing w:line="209" w:lineRule="exact"/>
        <w:rPr>
          <w:sz w:val="20"/>
          <w:szCs w:val="20"/>
          <w:lang w:val="pt-BR"/>
        </w:rPr>
      </w:pPr>
    </w:p>
    <w:p w14:paraId="2CC729D8"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A margem EBITDA (</w:t>
      </w:r>
      <w:r w:rsidRPr="008C5B6C">
        <w:rPr>
          <w:rFonts w:ascii="Arial" w:eastAsia="Arial" w:hAnsi="Arial" w:cs="Arial"/>
          <w:i/>
          <w:iCs/>
          <w:sz w:val="24"/>
          <w:szCs w:val="24"/>
          <w:lang w:val="pt-BR"/>
        </w:rPr>
        <w:t>M EB</w:t>
      </w:r>
      <w:r w:rsidRPr="008C5B6C">
        <w:rPr>
          <w:rFonts w:ascii="Arial" w:eastAsia="Arial" w:hAnsi="Arial" w:cs="Arial"/>
          <w:sz w:val="24"/>
          <w:szCs w:val="24"/>
          <w:lang w:val="pt-BR"/>
        </w:rPr>
        <w:t>) é obtida da relação entre o EBITDA — lucro antes dos juros, depreciação, amortização e impostos sobre a renda, configurando o lucro operacional da instituição — e a Receita Líquida (</w:t>
      </w:r>
      <w:r w:rsidRPr="008C5B6C">
        <w:rPr>
          <w:rFonts w:ascii="Arial" w:eastAsia="Arial" w:hAnsi="Arial" w:cs="Arial"/>
          <w:i/>
          <w:iCs/>
          <w:sz w:val="24"/>
          <w:szCs w:val="24"/>
          <w:lang w:val="pt-BR"/>
        </w:rPr>
        <w:t>RL</w:t>
      </w:r>
      <w:r w:rsidRPr="008C5B6C">
        <w:rPr>
          <w:rFonts w:ascii="Arial" w:eastAsia="Arial" w:hAnsi="Arial" w:cs="Arial"/>
          <w:sz w:val="24"/>
          <w:szCs w:val="24"/>
          <w:lang w:val="pt-BR"/>
        </w:rPr>
        <w:t>), revelando a capacidade da instituição na geração de caixa (ASSAF NETO, 2020).</w:t>
      </w:r>
    </w:p>
    <w:p w14:paraId="6F9D0601" w14:textId="77777777" w:rsidR="0075768E" w:rsidRPr="008C5B6C" w:rsidRDefault="0075768E">
      <w:pPr>
        <w:spacing w:line="244" w:lineRule="exact"/>
        <w:rPr>
          <w:sz w:val="20"/>
          <w:szCs w:val="20"/>
          <w:lang w:val="pt-BR"/>
        </w:rPr>
      </w:pPr>
    </w:p>
    <w:p w14:paraId="75FC3997" w14:textId="77777777" w:rsidR="0075768E" w:rsidRPr="008C5B6C" w:rsidRDefault="00BC6249">
      <w:pPr>
        <w:ind w:left="3620"/>
        <w:rPr>
          <w:sz w:val="20"/>
          <w:szCs w:val="20"/>
          <w:lang w:val="pt-BR"/>
        </w:rPr>
      </w:pPr>
      <w:r w:rsidRPr="008C5B6C">
        <w:rPr>
          <w:rFonts w:ascii="Arial" w:eastAsia="Arial" w:hAnsi="Arial" w:cs="Arial"/>
          <w:i/>
          <w:iCs/>
          <w:sz w:val="48"/>
          <w:szCs w:val="48"/>
          <w:vertAlign w:val="subscript"/>
          <w:lang w:val="pt-BR"/>
        </w:rPr>
        <w:t>M</w:t>
      </w:r>
      <w:r w:rsidRPr="008C5B6C">
        <w:rPr>
          <w:rFonts w:ascii="Arial" w:eastAsia="Arial" w:hAnsi="Arial" w:cs="Arial"/>
          <w:i/>
          <w:iCs/>
          <w:sz w:val="47"/>
          <w:szCs w:val="47"/>
          <w:vertAlign w:val="subscript"/>
          <w:lang w:val="pt-BR"/>
        </w:rPr>
        <w:t xml:space="preserve"> </w:t>
      </w:r>
      <w:proofErr w:type="spellStart"/>
      <w:r w:rsidRPr="008C5B6C">
        <w:rPr>
          <w:rFonts w:ascii="Arial" w:eastAsia="Arial" w:hAnsi="Arial" w:cs="Arial"/>
          <w:i/>
          <w:iCs/>
          <w:sz w:val="48"/>
          <w:szCs w:val="48"/>
          <w:vertAlign w:val="subscript"/>
          <w:lang w:val="pt-BR"/>
        </w:rPr>
        <w:t>EB</w:t>
      </w:r>
      <w:r w:rsidRPr="008C5B6C">
        <w:rPr>
          <w:rFonts w:ascii="Arial" w:eastAsia="Arial" w:hAnsi="Arial" w:cs="Arial"/>
          <w:i/>
          <w:iCs/>
          <w:sz w:val="31"/>
          <w:szCs w:val="31"/>
          <w:vertAlign w:val="subscript"/>
          <w:lang w:val="pt-BR"/>
        </w:rPr>
        <w:t>i</w:t>
      </w:r>
      <w:r w:rsidRPr="008C5B6C">
        <w:rPr>
          <w:rFonts w:ascii="Arial" w:eastAsia="Arial" w:hAnsi="Arial" w:cs="Arial"/>
          <w:i/>
          <w:iCs/>
          <w:sz w:val="48"/>
          <w:szCs w:val="48"/>
          <w:vertAlign w:val="subscript"/>
          <w:lang w:val="pt-BR"/>
        </w:rPr>
        <w:t>t</w:t>
      </w:r>
      <w:proofErr w:type="spellEnd"/>
      <w:r w:rsidRPr="008C5B6C">
        <w:rPr>
          <w:rFonts w:ascii="Arial" w:eastAsia="Arial" w:hAnsi="Arial" w:cs="Arial"/>
          <w:sz w:val="47"/>
          <w:szCs w:val="47"/>
          <w:vertAlign w:val="subscript"/>
          <w:lang w:val="pt-BR"/>
        </w:rPr>
        <w:t xml:space="preserve"> = </w:t>
      </w:r>
      <w:r w:rsidRPr="008C5B6C">
        <w:rPr>
          <w:rFonts w:ascii="Arial" w:eastAsia="Arial" w:hAnsi="Arial" w:cs="Arial"/>
          <w:i/>
          <w:iCs/>
          <w:sz w:val="47"/>
          <w:szCs w:val="47"/>
          <w:vertAlign w:val="superscript"/>
          <w:lang w:val="pt-BR"/>
        </w:rPr>
        <w:t xml:space="preserve">EBIT </w:t>
      </w:r>
      <w:proofErr w:type="spellStart"/>
      <w:r w:rsidRPr="008C5B6C">
        <w:rPr>
          <w:rFonts w:ascii="Arial" w:eastAsia="Arial" w:hAnsi="Arial" w:cs="Arial"/>
          <w:i/>
          <w:iCs/>
          <w:sz w:val="47"/>
          <w:szCs w:val="47"/>
          <w:vertAlign w:val="superscript"/>
          <w:lang w:val="pt-BR"/>
        </w:rPr>
        <w:t>DA</w:t>
      </w:r>
      <w:r w:rsidRPr="008C5B6C">
        <w:rPr>
          <w:rFonts w:ascii="Arial" w:eastAsia="Arial" w:hAnsi="Arial" w:cs="Arial"/>
          <w:i/>
          <w:iCs/>
          <w:sz w:val="15"/>
          <w:szCs w:val="15"/>
          <w:lang w:val="pt-BR"/>
        </w:rPr>
        <w:t>i</w:t>
      </w:r>
      <w:r w:rsidRPr="008C5B6C">
        <w:rPr>
          <w:rFonts w:ascii="Arial" w:eastAsia="Arial" w:hAnsi="Arial" w:cs="Arial"/>
          <w:i/>
          <w:iCs/>
          <w:sz w:val="48"/>
          <w:szCs w:val="48"/>
          <w:vertAlign w:val="superscript"/>
          <w:lang w:val="pt-BR"/>
        </w:rPr>
        <w:t>t</w:t>
      </w:r>
      <w:proofErr w:type="spellEnd"/>
    </w:p>
    <w:p w14:paraId="683A3EFA"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71552" behindDoc="1" locked="0" layoutInCell="0" allowOverlap="1" wp14:anchorId="46EEA40F" wp14:editId="4C18A26C">
                <wp:simplePos x="0" y="0"/>
                <wp:positionH relativeFrom="column">
                  <wp:posOffset>3006725</wp:posOffset>
                </wp:positionH>
                <wp:positionV relativeFrom="paragraph">
                  <wp:posOffset>-36195</wp:posOffset>
                </wp:positionV>
                <wp:extent cx="760095"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09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B4C0B2F" id="Shape 9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236.75pt,-2.85pt" to="296.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" o:allowincell="f" filled="t" strokeweight=".14039mm">
                <v:stroke joinstyle="miter"/>
                <o:lock v:ext="edit" shapetype="f"/>
              </v:line>
            </w:pict>
          </mc:Fallback>
        </mc:AlternateContent>
      </w:r>
    </w:p>
    <w:p w14:paraId="1D8EF708" w14:textId="77777777" w:rsidR="0075768E" w:rsidRPr="008C5B6C" w:rsidRDefault="00BC6249">
      <w:pPr>
        <w:spacing w:line="185" w:lineRule="auto"/>
        <w:ind w:left="5080"/>
        <w:rPr>
          <w:sz w:val="20"/>
          <w:szCs w:val="20"/>
          <w:lang w:val="pt-BR"/>
        </w:rPr>
      </w:pPr>
      <w:proofErr w:type="spellStart"/>
      <w:r w:rsidRPr="008C5B6C">
        <w:rPr>
          <w:rFonts w:ascii="Arial" w:eastAsia="Arial" w:hAnsi="Arial" w:cs="Arial"/>
          <w:i/>
          <w:iCs/>
          <w:sz w:val="21"/>
          <w:szCs w:val="21"/>
          <w:lang w:val="pt-BR"/>
        </w:rPr>
        <w:t>RL</w:t>
      </w:r>
      <w:r w:rsidRPr="008C5B6C">
        <w:rPr>
          <w:rFonts w:ascii="Arial" w:eastAsia="Arial" w:hAnsi="Arial" w:cs="Arial"/>
          <w:i/>
          <w:iCs/>
          <w:sz w:val="27"/>
          <w:szCs w:val="27"/>
          <w:vertAlign w:val="subscript"/>
          <w:lang w:val="pt-BR"/>
        </w:rPr>
        <w:t>i</w:t>
      </w:r>
      <w:r w:rsidRPr="008C5B6C">
        <w:rPr>
          <w:rFonts w:ascii="Arial" w:eastAsia="Arial" w:hAnsi="Arial" w:cs="Arial"/>
          <w:i/>
          <w:iCs/>
          <w:sz w:val="21"/>
          <w:szCs w:val="21"/>
          <w:lang w:val="pt-BR"/>
        </w:rPr>
        <w:t>t</w:t>
      </w:r>
      <w:proofErr w:type="spellEnd"/>
    </w:p>
    <w:p w14:paraId="10A7AB33" w14:textId="77777777" w:rsidR="0075768E" w:rsidRPr="008C5B6C" w:rsidRDefault="0075768E">
      <w:pPr>
        <w:spacing w:line="256" w:lineRule="exact"/>
        <w:rPr>
          <w:sz w:val="20"/>
          <w:szCs w:val="20"/>
          <w:lang w:val="pt-BR"/>
        </w:rPr>
      </w:pPr>
    </w:p>
    <w:p w14:paraId="0B5F8D56"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A Margem Líquida (</w:t>
      </w:r>
      <w:r w:rsidRPr="008C5B6C">
        <w:rPr>
          <w:rFonts w:ascii="Arial" w:eastAsia="Arial" w:hAnsi="Arial" w:cs="Arial"/>
          <w:i/>
          <w:iCs/>
          <w:sz w:val="24"/>
          <w:szCs w:val="24"/>
          <w:lang w:val="pt-BR"/>
        </w:rPr>
        <w:t>M L</w:t>
      </w:r>
      <w:r w:rsidRPr="008C5B6C">
        <w:rPr>
          <w:rFonts w:ascii="Arial" w:eastAsia="Arial" w:hAnsi="Arial" w:cs="Arial"/>
          <w:sz w:val="24"/>
          <w:szCs w:val="24"/>
          <w:lang w:val="pt-BR"/>
        </w:rPr>
        <w:t>) é um indicador que demonstra a parte de cada unidade monetária das intermediações financeiras que foi convertida em Lucro Líquido, sendo obtida da relação entre o lucro líquido (</w:t>
      </w:r>
      <w:r w:rsidRPr="008C5B6C">
        <w:rPr>
          <w:rFonts w:ascii="Arial" w:eastAsia="Arial" w:hAnsi="Arial" w:cs="Arial"/>
          <w:i/>
          <w:iCs/>
          <w:sz w:val="24"/>
          <w:szCs w:val="24"/>
          <w:lang w:val="pt-BR"/>
        </w:rPr>
        <w:t>LL</w:t>
      </w:r>
      <w:r w:rsidRPr="008C5B6C">
        <w:rPr>
          <w:rFonts w:ascii="Arial" w:eastAsia="Arial" w:hAnsi="Arial" w:cs="Arial"/>
          <w:sz w:val="24"/>
          <w:szCs w:val="24"/>
          <w:lang w:val="pt-BR"/>
        </w:rPr>
        <w:t>) e O resultado líquido da intermediação financeira (</w:t>
      </w:r>
      <w:proofErr w:type="gramStart"/>
      <w:r w:rsidRPr="008C5B6C">
        <w:rPr>
          <w:rFonts w:ascii="Arial" w:eastAsia="Arial" w:hAnsi="Arial" w:cs="Arial"/>
          <w:i/>
          <w:iCs/>
          <w:sz w:val="24"/>
          <w:szCs w:val="24"/>
          <w:lang w:val="pt-BR"/>
        </w:rPr>
        <w:t>RLIF</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(ASSAF NETO, 2020).</w:t>
      </w:r>
    </w:p>
    <w:p w14:paraId="6BBDCC7E" w14:textId="77777777" w:rsidR="0075768E" w:rsidRPr="008C5B6C" w:rsidRDefault="0075768E">
      <w:pPr>
        <w:rPr>
          <w:lang w:val="pt-BR"/>
        </w:rPr>
        <w:sectPr w:rsidR="0075768E" w:rsidRPr="008C5B6C">
          <w:pgSz w:w="11900" w:h="16838"/>
          <w:pgMar w:top="991" w:right="1146" w:bottom="190" w:left="1440" w:header="0" w:footer="0" w:gutter="0"/>
          <w:cols w:space="720" w:equalWidth="0">
            <w:col w:w="9320"/>
          </w:cols>
        </w:sectPr>
      </w:pPr>
    </w:p>
    <w:p w14:paraId="6B5AFD13"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26</w:t>
      </w:r>
    </w:p>
    <w:p w14:paraId="1CABB31F" w14:textId="77777777" w:rsidR="0075768E" w:rsidRPr="008C5B6C" w:rsidRDefault="0075768E">
      <w:pPr>
        <w:spacing w:line="200" w:lineRule="exact"/>
        <w:rPr>
          <w:sz w:val="20"/>
          <w:szCs w:val="20"/>
          <w:lang w:val="pt-BR"/>
        </w:rPr>
      </w:pPr>
    </w:p>
    <w:p w14:paraId="0203716D" w14:textId="77777777" w:rsidR="0075768E" w:rsidRPr="008C5B6C" w:rsidRDefault="0075768E">
      <w:pPr>
        <w:spacing w:line="200" w:lineRule="exact"/>
        <w:rPr>
          <w:sz w:val="20"/>
          <w:szCs w:val="20"/>
          <w:lang w:val="pt-BR"/>
        </w:rPr>
      </w:pPr>
    </w:p>
    <w:p w14:paraId="592308CF" w14:textId="77777777" w:rsidR="0075768E" w:rsidRPr="008C5B6C" w:rsidRDefault="0075768E">
      <w:pPr>
        <w:spacing w:line="200" w:lineRule="exact"/>
        <w:rPr>
          <w:sz w:val="20"/>
          <w:szCs w:val="20"/>
          <w:lang w:val="pt-BR"/>
        </w:rPr>
      </w:pPr>
    </w:p>
    <w:p w14:paraId="3015DF78" w14:textId="77777777" w:rsidR="0075768E" w:rsidRPr="008C5B6C" w:rsidRDefault="0075768E">
      <w:pPr>
        <w:spacing w:line="211" w:lineRule="exact"/>
        <w:rPr>
          <w:sz w:val="20"/>
          <w:szCs w:val="20"/>
          <w:lang w:val="pt-BR"/>
        </w:rPr>
      </w:pPr>
    </w:p>
    <w:p w14:paraId="522AC926" w14:textId="77777777" w:rsidR="0075768E" w:rsidRPr="008C5B6C" w:rsidRDefault="00BC6249">
      <w:pPr>
        <w:ind w:right="-179"/>
        <w:jc w:val="center"/>
        <w:rPr>
          <w:sz w:val="20"/>
          <w:szCs w:val="20"/>
          <w:lang w:val="pt-BR"/>
        </w:rPr>
      </w:pPr>
      <w:r w:rsidRPr="008C5B6C">
        <w:rPr>
          <w:rFonts w:ascii="Arial" w:eastAsia="Arial" w:hAnsi="Arial" w:cs="Arial"/>
          <w:i/>
          <w:iCs/>
          <w:sz w:val="24"/>
          <w:szCs w:val="24"/>
          <w:lang w:val="pt-BR"/>
        </w:rPr>
        <w:t>ML</w:t>
      </w:r>
      <w:r w:rsidRPr="008C5B6C">
        <w:rPr>
          <w:rFonts w:ascii="Arial" w:eastAsia="Arial" w:hAnsi="Arial" w:cs="Arial"/>
          <w:sz w:val="24"/>
          <w:szCs w:val="24"/>
          <w:lang w:val="pt-BR"/>
        </w:rPr>
        <w:t xml:space="preserve"> =</w:t>
      </w:r>
      <w:r w:rsidRPr="008C5B6C">
        <w:rPr>
          <w:rFonts w:ascii="Arial" w:eastAsia="Arial" w:hAnsi="Arial" w:cs="Arial"/>
          <w:sz w:val="47"/>
          <w:szCs w:val="47"/>
          <w:lang w:val="pt-BR"/>
        </w:rPr>
        <w:t xml:space="preserve"> </w:t>
      </w:r>
      <w:r w:rsidRPr="008C5B6C">
        <w:rPr>
          <w:rFonts w:ascii="Arial" w:eastAsia="Arial" w:hAnsi="Arial" w:cs="Arial"/>
          <w:i/>
          <w:iCs/>
          <w:sz w:val="47"/>
          <w:szCs w:val="47"/>
          <w:vertAlign w:val="subscript"/>
          <w:lang w:val="pt-BR"/>
        </w:rPr>
        <w:t>RLIF</w:t>
      </w:r>
      <w:r w:rsidRPr="008C5B6C">
        <w:rPr>
          <w:rFonts w:ascii="Arial" w:eastAsia="Arial" w:hAnsi="Arial" w:cs="Arial"/>
          <w:i/>
          <w:iCs/>
          <w:sz w:val="47"/>
          <w:szCs w:val="47"/>
          <w:vertAlign w:val="superscript"/>
          <w:lang w:val="pt-BR"/>
        </w:rPr>
        <w:t>LL</w:t>
      </w:r>
    </w:p>
    <w:p w14:paraId="4E738661"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72576" behindDoc="1" locked="0" layoutInCell="0" allowOverlap="1" wp14:anchorId="681BF44E" wp14:editId="137843D5">
                <wp:simplePos x="0" y="0"/>
                <wp:positionH relativeFrom="column">
                  <wp:posOffset>3068320</wp:posOffset>
                </wp:positionH>
                <wp:positionV relativeFrom="paragraph">
                  <wp:posOffset>-165100</wp:posOffset>
                </wp:positionV>
                <wp:extent cx="409575"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5D402C6" id="Shape 9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41.6pt,-13pt" to="273.8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" o:allowincell="f" filled="t" strokeweight=".14039mm">
                <v:stroke joinstyle="miter"/>
                <o:lock v:ext="edit" shapetype="f"/>
              </v:line>
            </w:pict>
          </mc:Fallback>
        </mc:AlternateContent>
      </w:r>
    </w:p>
    <w:p w14:paraId="40F70D55" w14:textId="77777777" w:rsidR="0075768E" w:rsidRPr="008C5B6C" w:rsidRDefault="0075768E">
      <w:pPr>
        <w:spacing w:line="280" w:lineRule="exact"/>
        <w:rPr>
          <w:sz w:val="20"/>
          <w:szCs w:val="20"/>
          <w:lang w:val="pt-BR"/>
        </w:rPr>
      </w:pPr>
    </w:p>
    <w:p w14:paraId="60C74467"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O grau de alavancagem financeira (</w:t>
      </w:r>
      <w:proofErr w:type="gramStart"/>
      <w:r w:rsidRPr="008C5B6C">
        <w:rPr>
          <w:rFonts w:ascii="Arial" w:eastAsia="Arial" w:hAnsi="Arial" w:cs="Arial"/>
          <w:i/>
          <w:iCs/>
          <w:sz w:val="24"/>
          <w:szCs w:val="24"/>
          <w:lang w:val="pt-BR"/>
        </w:rPr>
        <w:t>GAF</w:t>
      </w:r>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xml:space="preserve"> consiste no indicador que captura o efeito da tomada de recursos de terceiros a um dado custo, alocados para ativos que possuam distintas taxas de retornos. Como se dá o aumento do lucro líquido através da estrutura de financiamento, definindo a parcela do retorno que seria melhor ou pior se estivessem financiando a operações totalmente com capital próprio (ASSAF NETO, 2020).</w:t>
      </w:r>
    </w:p>
    <w:p w14:paraId="57980B0B" w14:textId="77777777" w:rsidR="0075768E" w:rsidRPr="008C5B6C" w:rsidRDefault="0075768E">
      <w:pPr>
        <w:spacing w:line="84" w:lineRule="exact"/>
        <w:rPr>
          <w:sz w:val="20"/>
          <w:szCs w:val="20"/>
          <w:lang w:val="pt-BR"/>
        </w:rPr>
      </w:pPr>
    </w:p>
    <w:p w14:paraId="7EEC86D9" w14:textId="77777777" w:rsidR="0075768E" w:rsidRPr="008C5B6C" w:rsidRDefault="00BC6249">
      <w:pPr>
        <w:ind w:right="3880"/>
        <w:jc w:val="right"/>
        <w:rPr>
          <w:sz w:val="20"/>
          <w:szCs w:val="20"/>
          <w:lang w:val="pt-BR"/>
        </w:rPr>
      </w:pPr>
      <w:r w:rsidRPr="008C5B6C">
        <w:rPr>
          <w:rFonts w:ascii="Arial" w:eastAsia="Arial" w:hAnsi="Arial" w:cs="Arial"/>
          <w:i/>
          <w:iCs/>
          <w:sz w:val="48"/>
          <w:szCs w:val="48"/>
          <w:vertAlign w:val="superscript"/>
          <w:lang w:val="pt-BR"/>
        </w:rPr>
        <w:t>RP</w:t>
      </w:r>
      <w:r w:rsidRPr="008C5B6C">
        <w:rPr>
          <w:rFonts w:ascii="Arial" w:eastAsia="Arial" w:hAnsi="Arial" w:cs="Arial"/>
          <w:i/>
          <w:iCs/>
          <w:sz w:val="47"/>
          <w:szCs w:val="47"/>
          <w:vertAlign w:val="superscript"/>
          <w:lang w:val="pt-BR"/>
        </w:rPr>
        <w:t xml:space="preserve"> </w:t>
      </w:r>
      <w:r w:rsidRPr="008C5B6C">
        <w:rPr>
          <w:rFonts w:ascii="Arial" w:eastAsia="Arial" w:hAnsi="Arial" w:cs="Arial"/>
          <w:i/>
          <w:iCs/>
          <w:sz w:val="48"/>
          <w:szCs w:val="48"/>
          <w:vertAlign w:val="superscript"/>
          <w:lang w:val="pt-BR"/>
        </w:rPr>
        <w:t>L</w:t>
      </w:r>
    </w:p>
    <w:p w14:paraId="52FE3B93" w14:textId="77777777" w:rsidR="0075768E" w:rsidRPr="008C5B6C" w:rsidRDefault="00BC6249">
      <w:pPr>
        <w:spacing w:line="200" w:lineRule="auto"/>
        <w:ind w:right="4500"/>
        <w:jc w:val="right"/>
        <w:rPr>
          <w:sz w:val="20"/>
          <w:szCs w:val="20"/>
          <w:lang w:val="pt-BR"/>
        </w:rPr>
      </w:pPr>
      <w:r w:rsidRPr="008C5B6C">
        <w:rPr>
          <w:rFonts w:ascii="Arial" w:eastAsia="Arial" w:hAnsi="Arial" w:cs="Arial"/>
          <w:i/>
          <w:iCs/>
          <w:sz w:val="24"/>
          <w:szCs w:val="24"/>
          <w:lang w:val="pt-BR"/>
        </w:rPr>
        <w:t>GAF</w:t>
      </w:r>
      <w:r w:rsidRPr="008C5B6C">
        <w:rPr>
          <w:rFonts w:ascii="Arial" w:eastAsia="Arial" w:hAnsi="Arial" w:cs="Arial"/>
          <w:sz w:val="24"/>
          <w:szCs w:val="24"/>
          <w:lang w:val="pt-BR"/>
        </w:rPr>
        <w:t xml:space="preserve"> =</w:t>
      </w:r>
    </w:p>
    <w:p w14:paraId="7E406345"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73600" behindDoc="1" locked="0" layoutInCell="0" allowOverlap="1" wp14:anchorId="07CF00A6" wp14:editId="2B58919C">
                <wp:simplePos x="0" y="0"/>
                <wp:positionH relativeFrom="column">
                  <wp:posOffset>3143885</wp:posOffset>
                </wp:positionH>
                <wp:positionV relativeFrom="paragraph">
                  <wp:posOffset>-78105</wp:posOffset>
                </wp:positionV>
                <wp:extent cx="343535" cy="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35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9DC013B" id="Shape 94"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247.55pt,-6.15pt" to="274.6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" o:allowincell="f" filled="t" strokeweight=".14039mm">
                <v:stroke joinstyle="miter"/>
                <o:lock v:ext="edit" shapetype="f"/>
              </v:line>
            </w:pict>
          </mc:Fallback>
        </mc:AlternateContent>
      </w:r>
    </w:p>
    <w:p w14:paraId="072D4B5A" w14:textId="77777777" w:rsidR="0075768E" w:rsidRPr="008C5B6C" w:rsidRDefault="0075768E">
      <w:pPr>
        <w:spacing w:line="200" w:lineRule="exact"/>
        <w:rPr>
          <w:sz w:val="20"/>
          <w:szCs w:val="20"/>
          <w:lang w:val="pt-BR"/>
        </w:rPr>
      </w:pPr>
    </w:p>
    <w:p w14:paraId="6FB063C8" w14:textId="77777777" w:rsidR="0075768E" w:rsidRPr="008C5B6C" w:rsidRDefault="0075768E">
      <w:pPr>
        <w:spacing w:line="217" w:lineRule="exact"/>
        <w:rPr>
          <w:sz w:val="20"/>
          <w:szCs w:val="20"/>
          <w:lang w:val="pt-BR"/>
        </w:rPr>
      </w:pPr>
    </w:p>
    <w:p w14:paraId="5CF0D050" w14:textId="77777777" w:rsidR="0075768E" w:rsidRPr="008C5B6C" w:rsidRDefault="00BC6249">
      <w:pPr>
        <w:spacing w:line="421" w:lineRule="auto"/>
        <w:ind w:left="260" w:right="20" w:firstLine="858"/>
        <w:jc w:val="both"/>
        <w:rPr>
          <w:sz w:val="20"/>
          <w:szCs w:val="20"/>
          <w:lang w:val="pt-BR"/>
        </w:rPr>
      </w:pPr>
      <w:r w:rsidRPr="008C5B6C">
        <w:rPr>
          <w:rFonts w:ascii="Arial" w:eastAsia="Arial" w:hAnsi="Arial" w:cs="Arial"/>
          <w:sz w:val="24"/>
          <w:szCs w:val="24"/>
          <w:lang w:val="pt-BR"/>
        </w:rPr>
        <w:t>O risco de crédito das instituições bancárias pode ser obtido por meio da relação entre o saldo da Provisão para Créditos de Liquidação Duvidosa (</w:t>
      </w:r>
      <w:r w:rsidRPr="008C5B6C">
        <w:rPr>
          <w:rFonts w:ascii="Arial" w:eastAsia="Arial" w:hAnsi="Arial" w:cs="Arial"/>
          <w:i/>
          <w:iCs/>
          <w:sz w:val="24"/>
          <w:szCs w:val="24"/>
          <w:lang w:val="pt-BR"/>
        </w:rPr>
        <w:t>P CLD</w:t>
      </w:r>
      <w:r w:rsidRPr="008C5B6C">
        <w:rPr>
          <w:rFonts w:ascii="Arial" w:eastAsia="Arial" w:hAnsi="Arial" w:cs="Arial"/>
          <w:sz w:val="24"/>
          <w:szCs w:val="24"/>
          <w:lang w:val="pt-BR"/>
        </w:rPr>
        <w:t>) e do total da carteira de crédito (</w:t>
      </w:r>
      <w:r w:rsidRPr="008C5B6C">
        <w:rPr>
          <w:rFonts w:ascii="Arial" w:eastAsia="Arial" w:hAnsi="Arial" w:cs="Arial"/>
          <w:i/>
          <w:iCs/>
          <w:sz w:val="24"/>
          <w:szCs w:val="24"/>
          <w:lang w:val="pt-BR"/>
        </w:rPr>
        <w:t>OP CR</w:t>
      </w:r>
      <w:r w:rsidRPr="008C5B6C">
        <w:rPr>
          <w:rFonts w:ascii="Arial" w:eastAsia="Arial" w:hAnsi="Arial" w:cs="Arial"/>
          <w:sz w:val="24"/>
          <w:szCs w:val="24"/>
          <w:lang w:val="pt-BR"/>
        </w:rPr>
        <w:t>), obtidos através das contas 16900008 e 16000001 (DANTAS, 2012)</w:t>
      </w:r>
    </w:p>
    <w:p w14:paraId="1D747331" w14:textId="77777777" w:rsidR="0075768E" w:rsidRPr="008C5B6C" w:rsidRDefault="0075768E">
      <w:pPr>
        <w:spacing w:line="246" w:lineRule="exact"/>
        <w:rPr>
          <w:sz w:val="20"/>
          <w:szCs w:val="20"/>
          <w:lang w:val="pt-BR"/>
        </w:rPr>
      </w:pPr>
    </w:p>
    <w:p w14:paraId="1773E862" w14:textId="77777777" w:rsidR="0075768E" w:rsidRPr="008C5B6C" w:rsidRDefault="00BC6249">
      <w:pPr>
        <w:ind w:right="3880"/>
        <w:jc w:val="right"/>
        <w:rPr>
          <w:sz w:val="20"/>
          <w:szCs w:val="20"/>
          <w:lang w:val="pt-BR"/>
        </w:rPr>
      </w:pPr>
      <w:r w:rsidRPr="008C5B6C">
        <w:rPr>
          <w:rFonts w:ascii="Arial" w:eastAsia="Arial" w:hAnsi="Arial" w:cs="Arial"/>
          <w:i/>
          <w:iCs/>
          <w:sz w:val="48"/>
          <w:szCs w:val="48"/>
          <w:vertAlign w:val="subscript"/>
          <w:lang w:val="pt-BR"/>
        </w:rPr>
        <w:t>RC</w:t>
      </w:r>
      <w:r w:rsidRPr="008C5B6C">
        <w:rPr>
          <w:rFonts w:ascii="Arial" w:eastAsia="Arial" w:hAnsi="Arial" w:cs="Arial"/>
          <w:sz w:val="47"/>
          <w:szCs w:val="47"/>
          <w:vertAlign w:val="subscript"/>
          <w:lang w:val="pt-BR"/>
        </w:rPr>
        <w:t xml:space="preserve"> =</w:t>
      </w:r>
      <w:r w:rsidRPr="008C5B6C">
        <w:rPr>
          <w:rFonts w:ascii="Arial" w:eastAsia="Arial" w:hAnsi="Arial" w:cs="Arial"/>
          <w:sz w:val="48"/>
          <w:szCs w:val="48"/>
          <w:vertAlign w:val="subscript"/>
          <w:lang w:val="pt-BR"/>
        </w:rPr>
        <w:t xml:space="preserve"> </w:t>
      </w:r>
      <w:r w:rsidRPr="008C5B6C">
        <w:rPr>
          <w:rFonts w:ascii="Arial" w:eastAsia="Arial" w:hAnsi="Arial" w:cs="Arial"/>
          <w:i/>
          <w:iCs/>
          <w:sz w:val="48"/>
          <w:szCs w:val="48"/>
          <w:lang w:val="pt-BR"/>
        </w:rPr>
        <w:t>PCLD</w:t>
      </w:r>
    </w:p>
    <w:p w14:paraId="54A6B950"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74624" behindDoc="1" locked="0" layoutInCell="0" allowOverlap="1" wp14:anchorId="7FD6D513" wp14:editId="6FB93E13">
                <wp:simplePos x="0" y="0"/>
                <wp:positionH relativeFrom="column">
                  <wp:posOffset>3020695</wp:posOffset>
                </wp:positionH>
                <wp:positionV relativeFrom="paragraph">
                  <wp:posOffset>-36195</wp:posOffset>
                </wp:positionV>
                <wp:extent cx="471170" cy="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11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D29CA29" id="Shape 95"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237.85pt,-2.85pt" to="274.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" o:allowincell="f" filled="t" strokeweight=".14039mm">
                <v:stroke joinstyle="miter"/>
                <o:lock v:ext="edit" shapetype="f"/>
              </v:line>
            </w:pict>
          </mc:Fallback>
        </mc:AlternateContent>
      </w:r>
    </w:p>
    <w:p w14:paraId="1B20175E" w14:textId="77777777" w:rsidR="0075768E" w:rsidRPr="008C5B6C" w:rsidRDefault="00BC6249">
      <w:pPr>
        <w:spacing w:line="194" w:lineRule="auto"/>
        <w:ind w:right="3880"/>
        <w:jc w:val="right"/>
        <w:rPr>
          <w:sz w:val="20"/>
          <w:szCs w:val="20"/>
          <w:lang w:val="pt-BR"/>
        </w:rPr>
      </w:pPr>
      <w:r w:rsidRPr="008C5B6C">
        <w:rPr>
          <w:rFonts w:ascii="Arial" w:eastAsia="Arial" w:hAnsi="Arial" w:cs="Arial"/>
          <w:i/>
          <w:iCs/>
          <w:sz w:val="24"/>
          <w:szCs w:val="24"/>
          <w:lang w:val="pt-BR"/>
        </w:rPr>
        <w:t>OPCR</w:t>
      </w:r>
    </w:p>
    <w:p w14:paraId="392D3ACE" w14:textId="77777777" w:rsidR="0075768E" w:rsidRPr="008C5B6C" w:rsidRDefault="0075768E">
      <w:pPr>
        <w:spacing w:line="280" w:lineRule="exact"/>
        <w:rPr>
          <w:sz w:val="20"/>
          <w:szCs w:val="20"/>
          <w:lang w:val="pt-BR"/>
        </w:rPr>
      </w:pPr>
    </w:p>
    <w:p w14:paraId="1735B985" w14:textId="77777777" w:rsidR="0075768E" w:rsidRPr="008C5B6C" w:rsidRDefault="00BC6249">
      <w:pPr>
        <w:spacing w:line="423" w:lineRule="auto"/>
        <w:ind w:left="260" w:right="40" w:firstLine="850"/>
        <w:jc w:val="both"/>
        <w:rPr>
          <w:sz w:val="20"/>
          <w:szCs w:val="20"/>
          <w:lang w:val="pt-BR"/>
        </w:rPr>
      </w:pPr>
      <w:r w:rsidRPr="008C5B6C">
        <w:rPr>
          <w:rFonts w:ascii="Arial" w:eastAsia="Arial" w:hAnsi="Arial" w:cs="Arial"/>
          <w:sz w:val="24"/>
          <w:szCs w:val="24"/>
          <w:lang w:val="pt-BR"/>
        </w:rPr>
        <w:t>A participação de mercado (</w:t>
      </w:r>
      <w:r w:rsidRPr="008C5B6C">
        <w:rPr>
          <w:rFonts w:ascii="Arial" w:eastAsia="Arial" w:hAnsi="Arial" w:cs="Arial"/>
          <w:i/>
          <w:iCs/>
          <w:sz w:val="24"/>
          <w:szCs w:val="24"/>
          <w:lang w:val="pt-BR"/>
        </w:rPr>
        <w:t>M S</w:t>
      </w:r>
      <w:r w:rsidRPr="008C5B6C">
        <w:rPr>
          <w:rFonts w:ascii="Arial" w:eastAsia="Arial" w:hAnsi="Arial" w:cs="Arial"/>
          <w:sz w:val="24"/>
          <w:szCs w:val="24"/>
          <w:lang w:val="pt-BR"/>
        </w:rPr>
        <w:t>) de cada instituição pode ser mensurada a partir da relação entre suas operações de crédito {</w:t>
      </w:r>
      <w:r w:rsidRPr="008C5B6C">
        <w:rPr>
          <w:rFonts w:ascii="Arial" w:eastAsia="Arial" w:hAnsi="Arial" w:cs="Arial"/>
          <w:i/>
          <w:iCs/>
          <w:sz w:val="24"/>
          <w:szCs w:val="24"/>
          <w:lang w:val="pt-BR"/>
        </w:rPr>
        <w:t>OP CR</w:t>
      </w:r>
      <w:r w:rsidRPr="008C5B6C">
        <w:rPr>
          <w:rFonts w:ascii="Arial" w:eastAsia="Arial" w:hAnsi="Arial" w:cs="Arial"/>
          <w:sz w:val="24"/>
          <w:szCs w:val="24"/>
          <w:lang w:val="pt-BR"/>
        </w:rPr>
        <w:t>} no total das operações de crédito do mercado, sendo obtido através da conta 1600001 (DANTAS, 2012).</w:t>
      </w:r>
    </w:p>
    <w:p w14:paraId="031ADE24" w14:textId="77777777" w:rsidR="0075768E" w:rsidRPr="008C5B6C" w:rsidRDefault="0075768E">
      <w:pPr>
        <w:spacing w:line="361" w:lineRule="exact"/>
        <w:rPr>
          <w:sz w:val="20"/>
          <w:szCs w:val="20"/>
          <w:lang w:val="pt-BR"/>
        </w:rPr>
      </w:pPr>
    </w:p>
    <w:p w14:paraId="38C8AEBF" w14:textId="77777777" w:rsidR="0075768E" w:rsidRPr="008C5B6C" w:rsidRDefault="00BC6249">
      <w:pPr>
        <w:ind w:left="4780"/>
        <w:rPr>
          <w:sz w:val="20"/>
          <w:szCs w:val="20"/>
          <w:lang w:val="pt-BR"/>
        </w:rPr>
      </w:pPr>
      <w:r w:rsidRPr="008C5B6C">
        <w:rPr>
          <w:rFonts w:ascii="Arial" w:eastAsia="Arial" w:hAnsi="Arial" w:cs="Arial"/>
          <w:i/>
          <w:iCs/>
          <w:sz w:val="24"/>
          <w:szCs w:val="24"/>
          <w:lang w:val="pt-BR"/>
        </w:rPr>
        <w:t>OPCR</w:t>
      </w:r>
    </w:p>
    <w:p w14:paraId="05E49A8D" w14:textId="77777777" w:rsidR="0075768E" w:rsidRPr="008C5B6C" w:rsidRDefault="00BC6249">
      <w:pPr>
        <w:ind w:left="3860"/>
        <w:rPr>
          <w:sz w:val="20"/>
          <w:szCs w:val="20"/>
          <w:lang w:val="pt-BR"/>
        </w:rPr>
      </w:pPr>
      <w:r w:rsidRPr="008C5B6C">
        <w:rPr>
          <w:rFonts w:ascii="Arial" w:eastAsia="Arial" w:hAnsi="Arial" w:cs="Arial"/>
          <w:i/>
          <w:iCs/>
          <w:sz w:val="48"/>
          <w:szCs w:val="48"/>
          <w:vertAlign w:val="superscript"/>
          <w:lang w:val="pt-BR"/>
        </w:rPr>
        <w:t>M</w:t>
      </w:r>
      <w:r w:rsidRPr="008C5B6C">
        <w:rPr>
          <w:rFonts w:ascii="Arial" w:eastAsia="Arial" w:hAnsi="Arial" w:cs="Arial"/>
          <w:i/>
          <w:iCs/>
          <w:sz w:val="47"/>
          <w:szCs w:val="47"/>
          <w:vertAlign w:val="superscript"/>
          <w:lang w:val="pt-BR"/>
        </w:rPr>
        <w:t xml:space="preserve"> </w:t>
      </w:r>
      <w:r w:rsidRPr="008C5B6C">
        <w:rPr>
          <w:rFonts w:ascii="Arial" w:eastAsia="Arial" w:hAnsi="Arial" w:cs="Arial"/>
          <w:i/>
          <w:iCs/>
          <w:sz w:val="48"/>
          <w:szCs w:val="48"/>
          <w:vertAlign w:val="superscript"/>
          <w:lang w:val="pt-BR"/>
        </w:rPr>
        <w:t>S</w:t>
      </w:r>
      <w:r w:rsidRPr="008C5B6C">
        <w:rPr>
          <w:rFonts w:ascii="Arial" w:eastAsia="Arial" w:hAnsi="Arial" w:cs="Arial"/>
          <w:sz w:val="47"/>
          <w:szCs w:val="47"/>
          <w:vertAlign w:val="superscript"/>
          <w:lang w:val="pt-BR"/>
        </w:rPr>
        <w:t xml:space="preserve"> =</w:t>
      </w:r>
      <w:r w:rsidRPr="008C5B6C">
        <w:rPr>
          <w:rFonts w:ascii="Arial" w:eastAsia="Arial" w:hAnsi="Arial" w:cs="Arial"/>
          <w:sz w:val="19"/>
          <w:szCs w:val="19"/>
          <w:vertAlign w:val="superscript"/>
          <w:lang w:val="pt-BR"/>
        </w:rPr>
        <w:t xml:space="preserve"> </w:t>
      </w:r>
      <w:proofErr w:type="spellStart"/>
      <w:r w:rsidRPr="008C5B6C">
        <w:rPr>
          <w:rFonts w:ascii="Arial" w:eastAsia="Arial" w:hAnsi="Arial" w:cs="Arial"/>
          <w:sz w:val="19"/>
          <w:szCs w:val="19"/>
          <w:lang w:val="pt-BR"/>
        </w:rPr>
        <w:t>P</w:t>
      </w:r>
      <w:r w:rsidRPr="008C5B6C">
        <w:rPr>
          <w:rFonts w:ascii="Arial" w:eastAsia="Arial" w:hAnsi="Arial" w:cs="Arial"/>
          <w:i/>
          <w:iCs/>
          <w:sz w:val="15"/>
          <w:szCs w:val="15"/>
          <w:lang w:val="pt-BR"/>
        </w:rPr>
        <w:t>n</w:t>
      </w:r>
      <w:r w:rsidRPr="008C5B6C">
        <w:rPr>
          <w:rFonts w:ascii="Arial" w:eastAsia="Arial" w:hAnsi="Arial" w:cs="Arial"/>
          <w:i/>
          <w:iCs/>
          <w:sz w:val="31"/>
          <w:szCs w:val="31"/>
          <w:vertAlign w:val="subscript"/>
          <w:lang w:val="pt-BR"/>
        </w:rPr>
        <w:t>i</w:t>
      </w:r>
      <w:proofErr w:type="spellEnd"/>
      <w:r w:rsidRPr="008C5B6C">
        <w:rPr>
          <w:rFonts w:ascii="Arial" w:eastAsia="Arial" w:hAnsi="Arial" w:cs="Arial"/>
          <w:i/>
          <w:iCs/>
          <w:sz w:val="48"/>
          <w:szCs w:val="48"/>
          <w:lang w:val="pt-BR"/>
        </w:rPr>
        <w:t xml:space="preserve"> </w:t>
      </w:r>
      <w:r w:rsidRPr="008C5B6C">
        <w:rPr>
          <w:rFonts w:ascii="Arial" w:eastAsia="Arial" w:hAnsi="Arial" w:cs="Arial"/>
          <w:i/>
          <w:iCs/>
          <w:sz w:val="48"/>
          <w:szCs w:val="48"/>
          <w:vertAlign w:val="subscript"/>
          <w:lang w:val="pt-BR"/>
        </w:rPr>
        <w:t>OP CR</w:t>
      </w:r>
    </w:p>
    <w:p w14:paraId="2E09D071"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675648" behindDoc="1" locked="0" layoutInCell="0" allowOverlap="1" wp14:anchorId="308F48A1" wp14:editId="03E2075B">
                <wp:simplePos x="0" y="0"/>
                <wp:positionH relativeFrom="column">
                  <wp:posOffset>2920365</wp:posOffset>
                </wp:positionH>
                <wp:positionV relativeFrom="paragraph">
                  <wp:posOffset>-285115</wp:posOffset>
                </wp:positionV>
                <wp:extent cx="701675"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16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C103824" id="Shape 96"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229.95pt,-22.45pt" to="285.2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" o:allowincell="f" filled="t" strokeweight=".14039mm">
                <v:stroke joinstyle="miter"/>
                <o:lock v:ext="edit" shapetype="f"/>
              </v:line>
            </w:pict>
          </mc:Fallback>
        </mc:AlternateContent>
      </w:r>
    </w:p>
    <w:p w14:paraId="498E41E3" w14:textId="77777777" w:rsidR="0075768E" w:rsidRPr="008C5B6C" w:rsidRDefault="0075768E">
      <w:pPr>
        <w:spacing w:line="147" w:lineRule="exact"/>
        <w:rPr>
          <w:sz w:val="20"/>
          <w:szCs w:val="20"/>
          <w:lang w:val="pt-BR"/>
        </w:rPr>
      </w:pPr>
    </w:p>
    <w:p w14:paraId="71827C33" w14:textId="77777777" w:rsidR="0075768E" w:rsidRPr="008C5B6C" w:rsidRDefault="00BC6249">
      <w:pPr>
        <w:spacing w:line="407" w:lineRule="auto"/>
        <w:ind w:left="260" w:right="40" w:firstLine="850"/>
        <w:jc w:val="both"/>
        <w:rPr>
          <w:sz w:val="20"/>
          <w:szCs w:val="20"/>
          <w:lang w:val="pt-BR"/>
        </w:rPr>
      </w:pPr>
      <w:r w:rsidRPr="008C5B6C">
        <w:rPr>
          <w:rFonts w:ascii="Arial" w:eastAsia="Arial" w:hAnsi="Arial" w:cs="Arial"/>
          <w:sz w:val="24"/>
          <w:szCs w:val="24"/>
          <w:lang w:val="pt-BR"/>
        </w:rPr>
        <w:t xml:space="preserve">Este capítulo levantou informações amplas sobre o setor bancário brasileiro, e identificando e macroeconômicas e microeconômicas </w:t>
      </w:r>
      <w:proofErr w:type="spellStart"/>
      <w:r w:rsidRPr="008C5B6C">
        <w:rPr>
          <w:rFonts w:ascii="Arial" w:eastAsia="Arial" w:hAnsi="Arial" w:cs="Arial"/>
          <w:sz w:val="24"/>
          <w:szCs w:val="24"/>
          <w:lang w:val="pt-BR"/>
        </w:rPr>
        <w:t>refrentes</w:t>
      </w:r>
      <w:proofErr w:type="spellEnd"/>
      <w:r w:rsidRPr="008C5B6C">
        <w:rPr>
          <w:rFonts w:ascii="Arial" w:eastAsia="Arial" w:hAnsi="Arial" w:cs="Arial"/>
          <w:sz w:val="24"/>
          <w:szCs w:val="24"/>
          <w:lang w:val="pt-BR"/>
        </w:rPr>
        <w:t xml:space="preserve"> a economia como um todo, setor financeiro, ao setor bancário e as instituições em si. No próximo capítulo serão levantados conceitos, definições e estudos sobre a evolução, decomposição e determinantes do spread bancário.</w:t>
      </w:r>
    </w:p>
    <w:p w14:paraId="35E3AF75" w14:textId="77777777" w:rsidR="0075768E" w:rsidRPr="008C5B6C" w:rsidRDefault="0075768E">
      <w:pPr>
        <w:rPr>
          <w:lang w:val="pt-BR"/>
        </w:rPr>
        <w:sectPr w:rsidR="0075768E" w:rsidRPr="008C5B6C">
          <w:pgSz w:w="11900" w:h="16838"/>
          <w:pgMar w:top="991" w:right="1106" w:bottom="767" w:left="1440" w:header="0" w:footer="0" w:gutter="0"/>
          <w:cols w:space="720" w:equalWidth="0">
            <w:col w:w="9360"/>
          </w:cols>
        </w:sectPr>
      </w:pPr>
    </w:p>
    <w:p w14:paraId="7ACEE9F3"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27</w:t>
      </w:r>
    </w:p>
    <w:p w14:paraId="6EF2164C" w14:textId="77777777" w:rsidR="0075768E" w:rsidRPr="008C5B6C" w:rsidRDefault="0075768E">
      <w:pPr>
        <w:spacing w:line="200" w:lineRule="exact"/>
        <w:rPr>
          <w:sz w:val="20"/>
          <w:szCs w:val="20"/>
          <w:lang w:val="pt-BR"/>
        </w:rPr>
      </w:pPr>
    </w:p>
    <w:p w14:paraId="584E47BC" w14:textId="77777777" w:rsidR="0075768E" w:rsidRPr="008C5B6C" w:rsidRDefault="0075768E">
      <w:pPr>
        <w:spacing w:line="246" w:lineRule="exact"/>
        <w:rPr>
          <w:sz w:val="20"/>
          <w:szCs w:val="20"/>
          <w:lang w:val="pt-BR"/>
        </w:rPr>
      </w:pPr>
    </w:p>
    <w:p w14:paraId="4E22E750" w14:textId="77777777" w:rsidR="0075768E" w:rsidRPr="008C5B6C" w:rsidRDefault="00BC6249" w:rsidP="008C5B6C">
      <w:pPr>
        <w:tabs>
          <w:tab w:val="left" w:pos="820"/>
        </w:tabs>
        <w:ind w:left="261"/>
        <w:outlineLvl w:val="1"/>
        <w:rPr>
          <w:sz w:val="20"/>
          <w:szCs w:val="20"/>
          <w:lang w:val="pt-BR"/>
        </w:rPr>
      </w:pPr>
      <w:bookmarkStart w:id="400" w:name="_Toc59176031"/>
      <w:r w:rsidRPr="008C5B6C">
        <w:rPr>
          <w:rFonts w:ascii="Arial" w:eastAsia="Arial" w:hAnsi="Arial" w:cs="Arial"/>
          <w:sz w:val="24"/>
          <w:szCs w:val="24"/>
          <w:lang w:val="pt-BR"/>
        </w:rPr>
        <w:t>2.2</w:t>
      </w:r>
      <w:r w:rsidRPr="008C5B6C">
        <w:rPr>
          <w:sz w:val="20"/>
          <w:szCs w:val="20"/>
          <w:lang w:val="pt-BR"/>
        </w:rPr>
        <w:tab/>
      </w:r>
      <w:r w:rsidRPr="008C5B6C">
        <w:rPr>
          <w:rFonts w:ascii="Arial" w:eastAsia="Arial" w:hAnsi="Arial" w:cs="Arial"/>
          <w:sz w:val="23"/>
          <w:szCs w:val="23"/>
          <w:lang w:val="pt-BR"/>
        </w:rPr>
        <w:t>SPREAD BANCÁRIO</w:t>
      </w:r>
      <w:bookmarkEnd w:id="400"/>
    </w:p>
    <w:p w14:paraId="2C10D71C" w14:textId="77777777" w:rsidR="0075768E" w:rsidRPr="008C5B6C" w:rsidRDefault="0075768E">
      <w:pPr>
        <w:spacing w:line="200" w:lineRule="exact"/>
        <w:rPr>
          <w:sz w:val="20"/>
          <w:szCs w:val="20"/>
          <w:lang w:val="pt-BR"/>
        </w:rPr>
      </w:pPr>
    </w:p>
    <w:p w14:paraId="1D1907FE" w14:textId="77777777" w:rsidR="0075768E" w:rsidRPr="008C5B6C" w:rsidRDefault="0075768E">
      <w:pPr>
        <w:spacing w:line="239" w:lineRule="exact"/>
        <w:rPr>
          <w:sz w:val="20"/>
          <w:szCs w:val="20"/>
          <w:lang w:val="pt-BR"/>
        </w:rPr>
      </w:pPr>
    </w:p>
    <w:p w14:paraId="6454654D" w14:textId="77777777" w:rsidR="0075768E" w:rsidRPr="008C5B6C" w:rsidRDefault="00BC6249">
      <w:pPr>
        <w:spacing w:line="419" w:lineRule="auto"/>
        <w:ind w:left="260" w:right="40" w:firstLine="850"/>
        <w:jc w:val="both"/>
        <w:rPr>
          <w:sz w:val="20"/>
          <w:szCs w:val="20"/>
          <w:lang w:val="pt-BR"/>
        </w:rPr>
      </w:pPr>
      <w:r w:rsidRPr="008C5B6C">
        <w:rPr>
          <w:rFonts w:ascii="Arial" w:eastAsia="Arial" w:hAnsi="Arial" w:cs="Arial"/>
          <w:sz w:val="24"/>
          <w:szCs w:val="24"/>
          <w:lang w:val="pt-BR"/>
        </w:rPr>
        <w:t>Este capítulo irá tratar sobre os principais aspectos e características do spread bancário. Na primeira parte serão abordados conceitos e definições gerais. Na segunda parte as características amplas do mercado Brasileiro. Na terceira parte sobre os estudos empíricos realizados no Brasil. O foco é identificar elementos que possam contribuir com o objeto deste estudo.</w:t>
      </w:r>
    </w:p>
    <w:p w14:paraId="14BF267F" w14:textId="77777777" w:rsidR="0075768E" w:rsidRPr="008C5B6C" w:rsidRDefault="0075768E">
      <w:pPr>
        <w:spacing w:line="316" w:lineRule="exact"/>
        <w:rPr>
          <w:sz w:val="20"/>
          <w:szCs w:val="20"/>
          <w:lang w:val="pt-BR"/>
        </w:rPr>
      </w:pPr>
    </w:p>
    <w:p w14:paraId="0434A2B8" w14:textId="77777777" w:rsidR="0075768E" w:rsidRPr="008C5B6C" w:rsidRDefault="00BC6249" w:rsidP="008C5B6C">
      <w:pPr>
        <w:tabs>
          <w:tab w:val="left" w:pos="1000"/>
        </w:tabs>
        <w:ind w:left="261"/>
        <w:outlineLvl w:val="2"/>
        <w:rPr>
          <w:sz w:val="20"/>
          <w:szCs w:val="20"/>
          <w:lang w:val="pt-BR"/>
        </w:rPr>
      </w:pPr>
      <w:bookmarkStart w:id="401" w:name="_Toc59176032"/>
      <w:r w:rsidRPr="008C5B6C">
        <w:rPr>
          <w:rFonts w:ascii="Arial" w:eastAsia="Arial" w:hAnsi="Arial" w:cs="Arial"/>
          <w:sz w:val="24"/>
          <w:szCs w:val="24"/>
          <w:lang w:val="pt-BR"/>
        </w:rPr>
        <w:t>2.2.1</w:t>
      </w:r>
      <w:r w:rsidRPr="008C5B6C">
        <w:rPr>
          <w:sz w:val="20"/>
          <w:szCs w:val="20"/>
          <w:lang w:val="pt-BR"/>
        </w:rPr>
        <w:tab/>
      </w:r>
      <w:r w:rsidRPr="008C5B6C">
        <w:rPr>
          <w:rFonts w:ascii="Arial" w:eastAsia="Arial" w:hAnsi="Arial" w:cs="Arial"/>
          <w:sz w:val="23"/>
          <w:szCs w:val="23"/>
          <w:lang w:val="pt-BR"/>
        </w:rPr>
        <w:t>CONCEITOS E DEFINIÇÕES</w:t>
      </w:r>
      <w:bookmarkEnd w:id="401"/>
    </w:p>
    <w:p w14:paraId="72531261" w14:textId="77777777" w:rsidR="0075768E" w:rsidRPr="008C5B6C" w:rsidRDefault="0075768E">
      <w:pPr>
        <w:spacing w:line="357" w:lineRule="exact"/>
        <w:rPr>
          <w:sz w:val="20"/>
          <w:szCs w:val="20"/>
          <w:lang w:val="pt-BR"/>
        </w:rPr>
      </w:pPr>
    </w:p>
    <w:p w14:paraId="77F51383"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Por definição o spread bancário é obtido através da subtração percentual, entre a taxa de aplicação incidente nas operações de crédito, e a taxa de captação que remunera as aplicações financeiras, se configurando como a diferença entre a composição dos custos destas operações (BACEN, 2000).</w:t>
      </w:r>
    </w:p>
    <w:p w14:paraId="0FFA8799" w14:textId="77777777" w:rsidR="0075768E" w:rsidRPr="008C5B6C" w:rsidRDefault="0075768E">
      <w:pPr>
        <w:spacing w:line="200" w:lineRule="exact"/>
        <w:rPr>
          <w:sz w:val="20"/>
          <w:szCs w:val="20"/>
          <w:lang w:val="pt-BR"/>
        </w:rPr>
      </w:pPr>
    </w:p>
    <w:p w14:paraId="1930A791" w14:textId="77777777" w:rsidR="0075768E" w:rsidRPr="008C5B6C" w:rsidRDefault="0075768E">
      <w:pPr>
        <w:spacing w:line="331" w:lineRule="exact"/>
        <w:rPr>
          <w:sz w:val="20"/>
          <w:szCs w:val="20"/>
          <w:lang w:val="pt-BR"/>
        </w:rPr>
      </w:pPr>
    </w:p>
    <w:p w14:paraId="7A9914E1" w14:textId="77777777" w:rsidR="0075768E" w:rsidRPr="008C5B6C" w:rsidRDefault="00BC6249">
      <w:pPr>
        <w:ind w:left="2180"/>
        <w:rPr>
          <w:sz w:val="20"/>
          <w:szCs w:val="20"/>
          <w:lang w:val="pt-BR"/>
        </w:rPr>
      </w:pPr>
      <w:r w:rsidRPr="008C5B6C">
        <w:rPr>
          <w:rFonts w:ascii="Arial" w:eastAsia="Arial" w:hAnsi="Arial" w:cs="Arial"/>
          <w:i/>
          <w:iCs/>
          <w:sz w:val="24"/>
          <w:szCs w:val="24"/>
          <w:lang w:val="pt-BR"/>
        </w:rPr>
        <w:t>Spread</w:t>
      </w:r>
      <w:r w:rsidRPr="008C5B6C">
        <w:rPr>
          <w:rFonts w:ascii="Arial" w:eastAsia="Arial" w:hAnsi="Arial" w:cs="Arial"/>
          <w:sz w:val="24"/>
          <w:szCs w:val="24"/>
          <w:lang w:val="pt-BR"/>
        </w:rPr>
        <w:t xml:space="preserve"> = Taxa de Aplicação − Taxa de Captação</w:t>
      </w:r>
    </w:p>
    <w:p w14:paraId="5DC2E636" w14:textId="77777777" w:rsidR="0075768E" w:rsidRPr="008C5B6C" w:rsidRDefault="0075768E">
      <w:pPr>
        <w:spacing w:line="200" w:lineRule="exact"/>
        <w:rPr>
          <w:sz w:val="20"/>
          <w:szCs w:val="20"/>
          <w:lang w:val="pt-BR"/>
        </w:rPr>
      </w:pPr>
    </w:p>
    <w:p w14:paraId="190683CE" w14:textId="77777777" w:rsidR="0075768E" w:rsidRPr="008C5B6C" w:rsidRDefault="0075768E">
      <w:pPr>
        <w:spacing w:line="294" w:lineRule="exact"/>
        <w:rPr>
          <w:sz w:val="20"/>
          <w:szCs w:val="20"/>
          <w:lang w:val="pt-BR"/>
        </w:rPr>
      </w:pPr>
    </w:p>
    <w:p w14:paraId="29FB35AD" w14:textId="77777777" w:rsidR="0075768E" w:rsidRPr="008C5B6C" w:rsidRDefault="00BC6249">
      <w:pPr>
        <w:spacing w:line="419" w:lineRule="auto"/>
        <w:ind w:left="260" w:right="40" w:firstLine="850"/>
        <w:jc w:val="both"/>
        <w:rPr>
          <w:sz w:val="20"/>
          <w:szCs w:val="20"/>
          <w:lang w:val="pt-BR"/>
        </w:rPr>
      </w:pPr>
      <w:r w:rsidRPr="008C5B6C">
        <w:rPr>
          <w:rFonts w:ascii="Arial" w:eastAsia="Arial" w:hAnsi="Arial" w:cs="Arial"/>
          <w:sz w:val="24"/>
          <w:szCs w:val="24"/>
          <w:lang w:val="pt-BR"/>
        </w:rPr>
        <w:t>O spread bancário representa uma medida que sinaliza o desempenho dos bancos (LEVINE, 1997). É considerado um indicador de eficiência da economia, no sentido de favorecer o crédito e a atividade econômica. Em níveis elevados pode desfavorecer o crédito destinado para produção e consumo produtivos e estar associado com o fraco desempenho econômico (IMF, 2005).</w:t>
      </w:r>
    </w:p>
    <w:p w14:paraId="2546FE66" w14:textId="77777777" w:rsidR="0075768E" w:rsidRPr="008C5B6C" w:rsidRDefault="0075768E">
      <w:pPr>
        <w:spacing w:line="101" w:lineRule="exact"/>
        <w:rPr>
          <w:sz w:val="20"/>
          <w:szCs w:val="20"/>
          <w:lang w:val="pt-BR"/>
        </w:rPr>
      </w:pPr>
    </w:p>
    <w:p w14:paraId="2F9A4CA6"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Os estudos em torno do spread bancário ocorrem em três óticas: evolução, estrutura e determinantes (SOUZA (2014). Em Dick apud (LEAL, 2006) é destacada a importância de distinguir a abordagem em torno da estrutura e determinante do spread bancário, no sentido de complementariedade. O diagrama na Figura 7 ilustra as óticas de estudo do spread bancário.</w:t>
      </w:r>
    </w:p>
    <w:p w14:paraId="4D7B3B9E" w14:textId="77777777" w:rsidR="0075768E" w:rsidRPr="008C5B6C" w:rsidRDefault="0075768E">
      <w:pPr>
        <w:spacing w:line="101" w:lineRule="exact"/>
        <w:rPr>
          <w:sz w:val="20"/>
          <w:szCs w:val="20"/>
          <w:lang w:val="pt-BR"/>
        </w:rPr>
      </w:pPr>
    </w:p>
    <w:p w14:paraId="0BAB08E6" w14:textId="77777777" w:rsidR="0075768E" w:rsidRPr="008C5B6C" w:rsidRDefault="00BC6249">
      <w:pPr>
        <w:spacing w:line="447" w:lineRule="auto"/>
        <w:ind w:left="260" w:firstLine="850"/>
        <w:jc w:val="both"/>
        <w:rPr>
          <w:sz w:val="20"/>
          <w:szCs w:val="20"/>
          <w:lang w:val="pt-BR"/>
        </w:rPr>
      </w:pPr>
      <w:r w:rsidRPr="008C5B6C">
        <w:rPr>
          <w:rFonts w:ascii="Arial" w:eastAsia="Arial" w:hAnsi="Arial" w:cs="Arial"/>
          <w:sz w:val="23"/>
          <w:szCs w:val="23"/>
          <w:lang w:val="pt-BR"/>
        </w:rPr>
        <w:t>A abordagem em torno da evolução visa analisar o comportamento ao longo do tempo, através de análises quantitativas e qualitativas, enquanto a ótica da estrutura busca identificar e analisar os componentes de resultado envolvendo receitas, despe-</w:t>
      </w:r>
    </w:p>
    <w:p w14:paraId="3B8113A1" w14:textId="77777777" w:rsidR="0075768E" w:rsidRPr="008C5B6C" w:rsidRDefault="0075768E">
      <w:pPr>
        <w:rPr>
          <w:lang w:val="pt-BR"/>
        </w:rPr>
        <w:sectPr w:rsidR="0075768E" w:rsidRPr="008C5B6C">
          <w:pgSz w:w="11900" w:h="16838"/>
          <w:pgMar w:top="991" w:right="1106" w:bottom="751" w:left="1440" w:header="0" w:footer="0" w:gutter="0"/>
          <w:cols w:space="720" w:equalWidth="0">
            <w:col w:w="9360"/>
          </w:cols>
        </w:sectPr>
      </w:pPr>
    </w:p>
    <w:p w14:paraId="61DAEA8B" w14:textId="77777777" w:rsidR="0075768E" w:rsidRPr="008C5B6C" w:rsidRDefault="00BC6249">
      <w:pPr>
        <w:ind w:right="60"/>
        <w:jc w:val="right"/>
        <w:rPr>
          <w:sz w:val="20"/>
          <w:szCs w:val="20"/>
          <w:lang w:val="pt-BR"/>
        </w:rPr>
      </w:pPr>
      <w:r w:rsidRPr="008C5B6C">
        <w:rPr>
          <w:rFonts w:ascii="Arial" w:eastAsia="Arial" w:hAnsi="Arial" w:cs="Arial"/>
          <w:sz w:val="24"/>
          <w:szCs w:val="24"/>
          <w:lang w:val="pt-BR"/>
        </w:rPr>
        <w:lastRenderedPageBreak/>
        <w:t>28</w:t>
      </w:r>
    </w:p>
    <w:p w14:paraId="2664B548" w14:textId="77777777" w:rsidR="0075768E" w:rsidRPr="008C5B6C" w:rsidRDefault="0075768E">
      <w:pPr>
        <w:spacing w:line="200" w:lineRule="exact"/>
        <w:rPr>
          <w:sz w:val="20"/>
          <w:szCs w:val="20"/>
          <w:lang w:val="pt-BR"/>
        </w:rPr>
      </w:pPr>
    </w:p>
    <w:p w14:paraId="008B5C62" w14:textId="77777777" w:rsidR="0075768E" w:rsidRPr="008C5B6C" w:rsidRDefault="0075768E">
      <w:pPr>
        <w:spacing w:line="215" w:lineRule="exact"/>
        <w:rPr>
          <w:sz w:val="20"/>
          <w:szCs w:val="20"/>
          <w:lang w:val="pt-BR"/>
        </w:rPr>
      </w:pPr>
    </w:p>
    <w:p w14:paraId="7D63CB2D" w14:textId="77777777" w:rsidR="0075768E" w:rsidRPr="008C5B6C" w:rsidRDefault="00BC6249">
      <w:pPr>
        <w:ind w:left="1320"/>
        <w:rPr>
          <w:sz w:val="20"/>
          <w:szCs w:val="20"/>
          <w:lang w:val="pt-BR"/>
        </w:rPr>
      </w:pPr>
      <w:r w:rsidRPr="008C5B6C">
        <w:rPr>
          <w:rFonts w:ascii="Arial" w:eastAsia="Arial" w:hAnsi="Arial" w:cs="Arial"/>
          <w:lang w:val="pt-BR"/>
        </w:rPr>
        <w:t>Figura 7 – Diagrama de ilustração das vertentes de pesquisa do spread</w:t>
      </w:r>
    </w:p>
    <w:p w14:paraId="78768AA9"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676672" behindDoc="1" locked="0" layoutInCell="0" allowOverlap="1" wp14:anchorId="1140F0BF" wp14:editId="03609C31">
            <wp:simplePos x="0" y="0"/>
            <wp:positionH relativeFrom="column">
              <wp:posOffset>173990</wp:posOffset>
            </wp:positionH>
            <wp:positionV relativeFrom="paragraph">
              <wp:posOffset>308610</wp:posOffset>
            </wp:positionV>
            <wp:extent cx="3944620" cy="199644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5">
                      <a:extLst/>
                    </a:blip>
                    <a:srcRect/>
                    <a:stretch>
                      <a:fillRect/>
                    </a:stretch>
                  </pic:blipFill>
                  <pic:spPr bwMode="auto">
                    <a:xfrm>
                      <a:off x="0" y="0"/>
                      <a:ext cx="3944620" cy="1996440"/>
                    </a:xfrm>
                    <a:prstGeom prst="rect">
                      <a:avLst/>
                    </a:prstGeom>
                    <a:noFill/>
                  </pic:spPr>
                </pic:pic>
              </a:graphicData>
            </a:graphic>
          </wp:anchor>
        </w:drawing>
      </w:r>
    </w:p>
    <w:p w14:paraId="76B270CC" w14:textId="77777777" w:rsidR="0075768E" w:rsidRPr="008C5B6C" w:rsidRDefault="0075768E">
      <w:pPr>
        <w:spacing w:line="200" w:lineRule="exact"/>
        <w:rPr>
          <w:sz w:val="20"/>
          <w:szCs w:val="20"/>
          <w:lang w:val="pt-BR"/>
        </w:rPr>
      </w:pPr>
    </w:p>
    <w:p w14:paraId="369E489B" w14:textId="77777777" w:rsidR="0075768E" w:rsidRPr="008C5B6C" w:rsidRDefault="0075768E">
      <w:pPr>
        <w:spacing w:line="200" w:lineRule="exact"/>
        <w:rPr>
          <w:sz w:val="20"/>
          <w:szCs w:val="20"/>
          <w:lang w:val="pt-BR"/>
        </w:rPr>
      </w:pPr>
    </w:p>
    <w:p w14:paraId="71543DF1" w14:textId="77777777" w:rsidR="0075768E" w:rsidRPr="008C5B6C" w:rsidRDefault="0075768E">
      <w:pPr>
        <w:spacing w:line="277" w:lineRule="exact"/>
        <w:rPr>
          <w:sz w:val="20"/>
          <w:szCs w:val="20"/>
          <w:lang w:val="pt-BR"/>
        </w:rPr>
      </w:pPr>
    </w:p>
    <w:p w14:paraId="47D94C5F" w14:textId="77777777" w:rsidR="0075768E" w:rsidRPr="008C5B6C" w:rsidRDefault="00BC6249">
      <w:pPr>
        <w:ind w:right="80"/>
        <w:jc w:val="center"/>
        <w:rPr>
          <w:sz w:val="20"/>
          <w:szCs w:val="20"/>
          <w:lang w:val="pt-BR"/>
        </w:rPr>
      </w:pPr>
      <w:r w:rsidRPr="008C5B6C">
        <w:rPr>
          <w:rFonts w:ascii="Times" w:eastAsia="Times" w:hAnsi="Times" w:cs="Times"/>
          <w:sz w:val="23"/>
          <w:szCs w:val="23"/>
          <w:lang w:val="pt-BR"/>
        </w:rPr>
        <w:t>Spread Bancário</w:t>
      </w:r>
    </w:p>
    <w:p w14:paraId="7653C23C" w14:textId="77777777" w:rsidR="0075768E" w:rsidRPr="008C5B6C" w:rsidRDefault="0075768E">
      <w:pPr>
        <w:rPr>
          <w:lang w:val="pt-BR"/>
        </w:rPr>
        <w:sectPr w:rsidR="0075768E" w:rsidRPr="008C5B6C">
          <w:pgSz w:w="11900" w:h="16838"/>
          <w:pgMar w:top="991" w:right="1086" w:bottom="380" w:left="1440" w:header="0" w:footer="0" w:gutter="0"/>
          <w:cols w:space="720" w:equalWidth="0">
            <w:col w:w="9380"/>
          </w:cols>
        </w:sectPr>
      </w:pPr>
    </w:p>
    <w:p w14:paraId="064F5CF4" w14:textId="77777777" w:rsidR="0075768E" w:rsidRPr="008C5B6C" w:rsidRDefault="0075768E">
      <w:pPr>
        <w:spacing w:line="200" w:lineRule="exact"/>
        <w:rPr>
          <w:sz w:val="20"/>
          <w:szCs w:val="20"/>
          <w:lang w:val="pt-BR"/>
        </w:rPr>
      </w:pPr>
    </w:p>
    <w:p w14:paraId="2DADB883" w14:textId="77777777" w:rsidR="0075768E" w:rsidRPr="008C5B6C" w:rsidRDefault="0075768E">
      <w:pPr>
        <w:spacing w:line="200" w:lineRule="exact"/>
        <w:rPr>
          <w:sz w:val="20"/>
          <w:szCs w:val="20"/>
          <w:lang w:val="pt-BR"/>
        </w:rPr>
      </w:pPr>
    </w:p>
    <w:p w14:paraId="7C8C3215" w14:textId="77777777" w:rsidR="0075768E" w:rsidRPr="008C5B6C" w:rsidRDefault="0075768E">
      <w:pPr>
        <w:spacing w:line="200" w:lineRule="exact"/>
        <w:rPr>
          <w:sz w:val="20"/>
          <w:szCs w:val="20"/>
          <w:lang w:val="pt-BR"/>
        </w:rPr>
      </w:pPr>
    </w:p>
    <w:p w14:paraId="296A4E2F" w14:textId="77777777" w:rsidR="0075768E" w:rsidRPr="008C5B6C" w:rsidRDefault="0075768E">
      <w:pPr>
        <w:spacing w:line="350" w:lineRule="exact"/>
        <w:rPr>
          <w:sz w:val="20"/>
          <w:szCs w:val="20"/>
          <w:lang w:val="pt-BR"/>
        </w:rPr>
      </w:pPr>
    </w:p>
    <w:p w14:paraId="6E4632F8" w14:textId="77777777" w:rsidR="0075768E" w:rsidRPr="008C5B6C" w:rsidRDefault="00BC6249">
      <w:pPr>
        <w:ind w:left="1940"/>
        <w:rPr>
          <w:sz w:val="20"/>
          <w:szCs w:val="20"/>
          <w:lang w:val="pt-BR"/>
        </w:rPr>
      </w:pPr>
      <w:r w:rsidRPr="008C5B6C">
        <w:rPr>
          <w:rFonts w:ascii="Times" w:eastAsia="Times" w:hAnsi="Times" w:cs="Times"/>
          <w:lang w:val="pt-BR"/>
        </w:rPr>
        <w:t>Evolução</w:t>
      </w:r>
    </w:p>
    <w:p w14:paraId="161E4264" w14:textId="77777777" w:rsidR="0075768E" w:rsidRPr="008C5B6C" w:rsidRDefault="0075768E">
      <w:pPr>
        <w:spacing w:line="200" w:lineRule="exact"/>
        <w:rPr>
          <w:sz w:val="20"/>
          <w:szCs w:val="20"/>
          <w:lang w:val="pt-BR"/>
        </w:rPr>
      </w:pPr>
    </w:p>
    <w:p w14:paraId="21E5B831" w14:textId="77777777" w:rsidR="0075768E" w:rsidRPr="008C5B6C" w:rsidRDefault="0075768E">
      <w:pPr>
        <w:spacing w:line="200" w:lineRule="exact"/>
        <w:rPr>
          <w:sz w:val="20"/>
          <w:szCs w:val="20"/>
          <w:lang w:val="pt-BR"/>
        </w:rPr>
      </w:pPr>
    </w:p>
    <w:p w14:paraId="04D7FCAE" w14:textId="77777777" w:rsidR="0075768E" w:rsidRPr="008C5B6C" w:rsidRDefault="0075768E">
      <w:pPr>
        <w:spacing w:line="200" w:lineRule="exact"/>
        <w:rPr>
          <w:sz w:val="20"/>
          <w:szCs w:val="20"/>
          <w:lang w:val="pt-BR"/>
        </w:rPr>
      </w:pPr>
    </w:p>
    <w:p w14:paraId="6D05609F" w14:textId="77777777" w:rsidR="0075768E" w:rsidRPr="008C5B6C" w:rsidRDefault="0075768E">
      <w:pPr>
        <w:spacing w:line="267" w:lineRule="exact"/>
        <w:rPr>
          <w:sz w:val="20"/>
          <w:szCs w:val="20"/>
          <w:lang w:val="pt-BR"/>
        </w:rPr>
      </w:pPr>
    </w:p>
    <w:p w14:paraId="0258A38F" w14:textId="77777777" w:rsidR="0075768E" w:rsidRPr="008C5B6C" w:rsidRDefault="00BC6249">
      <w:pPr>
        <w:ind w:left="460"/>
        <w:jc w:val="center"/>
        <w:rPr>
          <w:sz w:val="20"/>
          <w:szCs w:val="20"/>
          <w:lang w:val="pt-BR"/>
        </w:rPr>
      </w:pPr>
      <w:r w:rsidRPr="008C5B6C">
        <w:rPr>
          <w:rFonts w:ascii="Times" w:eastAsia="Times" w:hAnsi="Times" w:cs="Times"/>
          <w:lang w:val="pt-BR"/>
        </w:rPr>
        <w:t>Avaliar o comportamento</w:t>
      </w:r>
    </w:p>
    <w:p w14:paraId="1D8758BA" w14:textId="77777777" w:rsidR="0075768E" w:rsidRPr="008C5B6C" w:rsidRDefault="0075768E">
      <w:pPr>
        <w:spacing w:line="30" w:lineRule="exact"/>
        <w:rPr>
          <w:sz w:val="20"/>
          <w:szCs w:val="20"/>
          <w:lang w:val="pt-BR"/>
        </w:rPr>
      </w:pPr>
    </w:p>
    <w:p w14:paraId="6C639EC1" w14:textId="77777777" w:rsidR="0075768E" w:rsidRDefault="00BC6249">
      <w:pPr>
        <w:ind w:left="460"/>
        <w:jc w:val="center"/>
        <w:rPr>
          <w:sz w:val="20"/>
          <w:szCs w:val="20"/>
        </w:rPr>
      </w:pPr>
      <w:proofErr w:type="spellStart"/>
      <w:proofErr w:type="gramStart"/>
      <w:r>
        <w:rPr>
          <w:rFonts w:ascii="Times" w:eastAsia="Times" w:hAnsi="Times" w:cs="Times"/>
          <w:sz w:val="23"/>
          <w:szCs w:val="23"/>
        </w:rPr>
        <w:t>ao</w:t>
      </w:r>
      <w:proofErr w:type="spellEnd"/>
      <w:proofErr w:type="gramEnd"/>
      <w:r>
        <w:rPr>
          <w:rFonts w:ascii="Times" w:eastAsia="Times" w:hAnsi="Times" w:cs="Times"/>
          <w:sz w:val="23"/>
          <w:szCs w:val="23"/>
        </w:rPr>
        <w:t xml:space="preserve"> </w:t>
      </w:r>
      <w:proofErr w:type="spellStart"/>
      <w:r>
        <w:rPr>
          <w:rFonts w:ascii="Times" w:eastAsia="Times" w:hAnsi="Times" w:cs="Times"/>
          <w:sz w:val="23"/>
          <w:szCs w:val="23"/>
        </w:rPr>
        <w:t>longo</w:t>
      </w:r>
      <w:proofErr w:type="spellEnd"/>
      <w:r>
        <w:rPr>
          <w:rFonts w:ascii="Times" w:eastAsia="Times" w:hAnsi="Times" w:cs="Times"/>
          <w:sz w:val="23"/>
          <w:szCs w:val="23"/>
        </w:rPr>
        <w:t xml:space="preserve"> do tempo</w:t>
      </w:r>
    </w:p>
    <w:p w14:paraId="44CE3206" w14:textId="77777777" w:rsidR="0075768E" w:rsidRDefault="00BC6249">
      <w:pPr>
        <w:spacing w:line="20" w:lineRule="exact"/>
        <w:rPr>
          <w:sz w:val="20"/>
          <w:szCs w:val="20"/>
        </w:rPr>
      </w:pPr>
      <w:r>
        <w:rPr>
          <w:sz w:val="20"/>
          <w:szCs w:val="20"/>
        </w:rPr>
        <w:br w:type="column"/>
      </w:r>
    </w:p>
    <w:p w14:paraId="3561D6D7" w14:textId="77777777" w:rsidR="0075768E" w:rsidRDefault="0075768E">
      <w:pPr>
        <w:spacing w:line="200" w:lineRule="exact"/>
        <w:rPr>
          <w:sz w:val="20"/>
          <w:szCs w:val="20"/>
        </w:rPr>
      </w:pPr>
    </w:p>
    <w:p w14:paraId="057BB499" w14:textId="77777777" w:rsidR="0075768E" w:rsidRDefault="0075768E">
      <w:pPr>
        <w:spacing w:line="200" w:lineRule="exact"/>
        <w:rPr>
          <w:sz w:val="20"/>
          <w:szCs w:val="20"/>
        </w:rPr>
      </w:pPr>
    </w:p>
    <w:p w14:paraId="75CC17C9" w14:textId="77777777" w:rsidR="0075768E" w:rsidRDefault="0075768E">
      <w:pPr>
        <w:spacing w:line="299" w:lineRule="exact"/>
        <w:rPr>
          <w:sz w:val="20"/>
          <w:szCs w:val="20"/>
        </w:rPr>
      </w:pPr>
    </w:p>
    <w:p w14:paraId="31B981CA" w14:textId="77777777" w:rsidR="0075768E" w:rsidRDefault="0075768E">
      <w:pPr>
        <w:spacing w:line="1" w:lineRule="exact"/>
        <w:rPr>
          <w:sz w:val="1"/>
          <w:szCs w:val="1"/>
        </w:rPr>
      </w:pPr>
    </w:p>
    <w:tbl>
      <w:tblPr>
        <w:tblW w:w="0" w:type="auto"/>
        <w:tblInd w:w="790" w:type="dxa"/>
        <w:tblLayout w:type="fixed"/>
        <w:tblCellMar>
          <w:left w:w="0" w:type="dxa"/>
          <w:right w:w="0" w:type="dxa"/>
        </w:tblCellMar>
        <w:tblLook w:val="04A0" w:firstRow="1" w:lastRow="0" w:firstColumn="1" w:lastColumn="0" w:noHBand="0" w:noVBand="1"/>
      </w:tblPr>
      <w:tblGrid>
        <w:gridCol w:w="600"/>
        <w:gridCol w:w="580"/>
        <w:gridCol w:w="1020"/>
        <w:gridCol w:w="1660"/>
      </w:tblGrid>
      <w:tr w:rsidR="0075768E" w14:paraId="3202FE81" w14:textId="77777777">
        <w:trPr>
          <w:trHeight w:val="604"/>
        </w:trPr>
        <w:tc>
          <w:tcPr>
            <w:tcW w:w="1180" w:type="dxa"/>
            <w:gridSpan w:val="2"/>
            <w:tcBorders>
              <w:top w:val="single" w:sz="8" w:space="0" w:color="auto"/>
              <w:left w:val="single" w:sz="8" w:space="0" w:color="auto"/>
              <w:bottom w:val="single" w:sz="8" w:space="0" w:color="auto"/>
              <w:right w:val="single" w:sz="8" w:space="0" w:color="auto"/>
            </w:tcBorders>
            <w:vAlign w:val="bottom"/>
          </w:tcPr>
          <w:p w14:paraId="34B50151" w14:textId="77777777" w:rsidR="0075768E" w:rsidRDefault="00BC6249">
            <w:pPr>
              <w:ind w:left="160"/>
              <w:rPr>
                <w:sz w:val="20"/>
                <w:szCs w:val="20"/>
              </w:rPr>
            </w:pPr>
            <w:r>
              <w:rPr>
                <w:rFonts w:ascii="Times" w:eastAsia="Times" w:hAnsi="Times" w:cs="Times"/>
                <w:sz w:val="23"/>
                <w:szCs w:val="23"/>
              </w:rPr>
              <w:t>Estrutura</w:t>
            </w:r>
          </w:p>
        </w:tc>
        <w:tc>
          <w:tcPr>
            <w:tcW w:w="1020" w:type="dxa"/>
            <w:tcBorders>
              <w:right w:val="single" w:sz="8" w:space="0" w:color="auto"/>
            </w:tcBorders>
            <w:vAlign w:val="bottom"/>
          </w:tcPr>
          <w:p w14:paraId="1F005F96" w14:textId="77777777" w:rsidR="0075768E" w:rsidRDefault="0075768E">
            <w:pPr>
              <w:rPr>
                <w:sz w:val="24"/>
                <w:szCs w:val="24"/>
              </w:rPr>
            </w:pPr>
          </w:p>
        </w:tc>
        <w:tc>
          <w:tcPr>
            <w:tcW w:w="1660" w:type="dxa"/>
            <w:tcBorders>
              <w:top w:val="single" w:sz="8" w:space="0" w:color="auto"/>
              <w:bottom w:val="single" w:sz="8" w:space="0" w:color="auto"/>
              <w:right w:val="single" w:sz="8" w:space="0" w:color="auto"/>
            </w:tcBorders>
            <w:vAlign w:val="bottom"/>
          </w:tcPr>
          <w:p w14:paraId="6C5FCB31" w14:textId="77777777" w:rsidR="0075768E" w:rsidRDefault="00BC6249">
            <w:pPr>
              <w:ind w:left="140"/>
              <w:rPr>
                <w:sz w:val="20"/>
                <w:szCs w:val="20"/>
              </w:rPr>
            </w:pPr>
            <w:r>
              <w:rPr>
                <w:rFonts w:ascii="Times" w:eastAsia="Times" w:hAnsi="Times" w:cs="Times"/>
                <w:sz w:val="23"/>
                <w:szCs w:val="23"/>
              </w:rPr>
              <w:t>Determinantes</w:t>
            </w:r>
          </w:p>
        </w:tc>
      </w:tr>
      <w:tr w:rsidR="0075768E" w14:paraId="582B8686" w14:textId="77777777">
        <w:trPr>
          <w:trHeight w:val="425"/>
        </w:trPr>
        <w:tc>
          <w:tcPr>
            <w:tcW w:w="600" w:type="dxa"/>
            <w:tcBorders>
              <w:right w:val="single" w:sz="8" w:space="0" w:color="auto"/>
            </w:tcBorders>
            <w:vAlign w:val="bottom"/>
          </w:tcPr>
          <w:p w14:paraId="37EA5D53" w14:textId="77777777" w:rsidR="0075768E" w:rsidRDefault="0075768E">
            <w:pPr>
              <w:rPr>
                <w:sz w:val="24"/>
                <w:szCs w:val="24"/>
              </w:rPr>
            </w:pPr>
          </w:p>
        </w:tc>
        <w:tc>
          <w:tcPr>
            <w:tcW w:w="580" w:type="dxa"/>
            <w:vAlign w:val="bottom"/>
          </w:tcPr>
          <w:p w14:paraId="350B176A" w14:textId="77777777" w:rsidR="0075768E" w:rsidRDefault="0075768E">
            <w:pPr>
              <w:rPr>
                <w:sz w:val="24"/>
                <w:szCs w:val="24"/>
              </w:rPr>
            </w:pPr>
          </w:p>
        </w:tc>
        <w:tc>
          <w:tcPr>
            <w:tcW w:w="1020" w:type="dxa"/>
            <w:vAlign w:val="bottom"/>
          </w:tcPr>
          <w:p w14:paraId="058E0452" w14:textId="77777777" w:rsidR="0075768E" w:rsidRDefault="0075768E">
            <w:pPr>
              <w:rPr>
                <w:sz w:val="24"/>
                <w:szCs w:val="24"/>
              </w:rPr>
            </w:pPr>
          </w:p>
        </w:tc>
        <w:tc>
          <w:tcPr>
            <w:tcW w:w="1660" w:type="dxa"/>
            <w:vAlign w:val="bottom"/>
          </w:tcPr>
          <w:p w14:paraId="344863DB" w14:textId="77777777" w:rsidR="0075768E" w:rsidRDefault="0075768E">
            <w:pPr>
              <w:rPr>
                <w:sz w:val="24"/>
                <w:szCs w:val="24"/>
              </w:rPr>
            </w:pPr>
          </w:p>
        </w:tc>
      </w:tr>
    </w:tbl>
    <w:p w14:paraId="18D4A4D7" w14:textId="77777777" w:rsidR="0075768E" w:rsidRDefault="00BC6249">
      <w:pPr>
        <w:spacing w:line="20" w:lineRule="exact"/>
        <w:rPr>
          <w:sz w:val="20"/>
          <w:szCs w:val="20"/>
        </w:rPr>
      </w:pPr>
      <w:r>
        <w:rPr>
          <w:noProof/>
          <w:sz w:val="20"/>
          <w:szCs w:val="20"/>
          <w:lang w:val="pt-BR" w:eastAsia="pt-BR"/>
        </w:rPr>
        <w:drawing>
          <wp:anchor distT="0" distB="0" distL="114300" distR="114300" simplePos="0" relativeHeight="251677696" behindDoc="1" locked="0" layoutInCell="0" allowOverlap="1" wp14:anchorId="2C54BE3F" wp14:editId="4A134470">
            <wp:simplePos x="0" y="0"/>
            <wp:positionH relativeFrom="column">
              <wp:posOffset>2525395</wp:posOffset>
            </wp:positionH>
            <wp:positionV relativeFrom="paragraph">
              <wp:posOffset>-273050</wp:posOffset>
            </wp:positionV>
            <wp:extent cx="236855" cy="394335"/>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a:extLst/>
                    </a:blip>
                    <a:srcRect/>
                    <a:stretch>
                      <a:fillRect/>
                    </a:stretch>
                  </pic:blipFill>
                  <pic:spPr bwMode="auto">
                    <a:xfrm>
                      <a:off x="0" y="0"/>
                      <a:ext cx="236855" cy="394335"/>
                    </a:xfrm>
                    <a:prstGeom prst="rect">
                      <a:avLst/>
                    </a:prstGeom>
                    <a:noFill/>
                  </pic:spPr>
                </pic:pic>
              </a:graphicData>
            </a:graphic>
          </wp:anchor>
        </w:drawing>
      </w:r>
    </w:p>
    <w:p w14:paraId="30C47DA2" w14:textId="77777777" w:rsidR="0075768E" w:rsidRDefault="0075768E">
      <w:pPr>
        <w:spacing w:line="12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40"/>
        <w:gridCol w:w="320"/>
        <w:gridCol w:w="3000"/>
      </w:tblGrid>
      <w:tr w:rsidR="0075768E" w14:paraId="08E26A9F" w14:textId="77777777">
        <w:trPr>
          <w:trHeight w:val="397"/>
        </w:trPr>
        <w:tc>
          <w:tcPr>
            <w:tcW w:w="2740" w:type="dxa"/>
            <w:tcBorders>
              <w:top w:val="single" w:sz="8" w:space="0" w:color="auto"/>
              <w:left w:val="single" w:sz="8" w:space="0" w:color="auto"/>
              <w:right w:val="single" w:sz="8" w:space="0" w:color="auto"/>
            </w:tcBorders>
            <w:vAlign w:val="bottom"/>
          </w:tcPr>
          <w:p w14:paraId="7D148C29" w14:textId="77777777" w:rsidR="0075768E" w:rsidRDefault="00BC6249">
            <w:pPr>
              <w:jc w:val="center"/>
              <w:rPr>
                <w:sz w:val="20"/>
                <w:szCs w:val="20"/>
              </w:rPr>
            </w:pPr>
            <w:r>
              <w:rPr>
                <w:rFonts w:ascii="Times" w:eastAsia="Times" w:hAnsi="Times" w:cs="Times"/>
                <w:w w:val="99"/>
                <w:sz w:val="23"/>
                <w:szCs w:val="23"/>
              </w:rPr>
              <w:t>Identificar e analisar</w:t>
            </w:r>
          </w:p>
        </w:tc>
        <w:tc>
          <w:tcPr>
            <w:tcW w:w="320" w:type="dxa"/>
            <w:tcBorders>
              <w:right w:val="single" w:sz="8" w:space="0" w:color="auto"/>
            </w:tcBorders>
            <w:vAlign w:val="bottom"/>
          </w:tcPr>
          <w:p w14:paraId="1851F8B5" w14:textId="77777777" w:rsidR="0075768E" w:rsidRDefault="0075768E">
            <w:pPr>
              <w:rPr>
                <w:sz w:val="24"/>
                <w:szCs w:val="24"/>
              </w:rPr>
            </w:pPr>
          </w:p>
        </w:tc>
        <w:tc>
          <w:tcPr>
            <w:tcW w:w="3000" w:type="dxa"/>
            <w:tcBorders>
              <w:top w:val="single" w:sz="8" w:space="0" w:color="auto"/>
              <w:right w:val="single" w:sz="8" w:space="0" w:color="auto"/>
            </w:tcBorders>
            <w:vAlign w:val="bottom"/>
          </w:tcPr>
          <w:p w14:paraId="1BBEFC51" w14:textId="77777777" w:rsidR="0075768E" w:rsidRDefault="00BC6249">
            <w:pPr>
              <w:jc w:val="center"/>
              <w:rPr>
                <w:sz w:val="20"/>
                <w:szCs w:val="20"/>
              </w:rPr>
            </w:pPr>
            <w:r>
              <w:rPr>
                <w:rFonts w:ascii="Times" w:eastAsia="Times" w:hAnsi="Times" w:cs="Times"/>
                <w:w w:val="98"/>
                <w:sz w:val="23"/>
                <w:szCs w:val="23"/>
              </w:rPr>
              <w:t>Analisar os efeitos de</w:t>
            </w:r>
          </w:p>
        </w:tc>
      </w:tr>
      <w:tr w:rsidR="0075768E" w:rsidRPr="008C5B6C" w14:paraId="1A08A54C" w14:textId="77777777">
        <w:trPr>
          <w:trHeight w:val="299"/>
        </w:trPr>
        <w:tc>
          <w:tcPr>
            <w:tcW w:w="2740" w:type="dxa"/>
            <w:tcBorders>
              <w:left w:val="single" w:sz="8" w:space="0" w:color="auto"/>
              <w:bottom w:val="single" w:sz="8" w:space="0" w:color="auto"/>
              <w:right w:val="single" w:sz="8" w:space="0" w:color="auto"/>
            </w:tcBorders>
            <w:vAlign w:val="bottom"/>
          </w:tcPr>
          <w:p w14:paraId="71211C44" w14:textId="77777777" w:rsidR="0075768E" w:rsidRDefault="00BC6249">
            <w:pPr>
              <w:jc w:val="center"/>
              <w:rPr>
                <w:sz w:val="20"/>
                <w:szCs w:val="20"/>
              </w:rPr>
            </w:pPr>
            <w:r>
              <w:rPr>
                <w:rFonts w:ascii="Times" w:eastAsia="Times" w:hAnsi="Times" w:cs="Times"/>
                <w:w w:val="99"/>
                <w:sz w:val="23"/>
                <w:szCs w:val="23"/>
              </w:rPr>
              <w:t>componentes de resultado</w:t>
            </w:r>
          </w:p>
        </w:tc>
        <w:tc>
          <w:tcPr>
            <w:tcW w:w="320" w:type="dxa"/>
            <w:tcBorders>
              <w:right w:val="single" w:sz="8" w:space="0" w:color="auto"/>
            </w:tcBorders>
            <w:vAlign w:val="bottom"/>
          </w:tcPr>
          <w:p w14:paraId="1E4659FC" w14:textId="77777777" w:rsidR="0075768E" w:rsidRDefault="0075768E">
            <w:pPr>
              <w:rPr>
                <w:sz w:val="24"/>
                <w:szCs w:val="24"/>
              </w:rPr>
            </w:pPr>
          </w:p>
        </w:tc>
        <w:tc>
          <w:tcPr>
            <w:tcW w:w="3000" w:type="dxa"/>
            <w:tcBorders>
              <w:bottom w:val="single" w:sz="8" w:space="0" w:color="auto"/>
              <w:right w:val="single" w:sz="8" w:space="0" w:color="auto"/>
            </w:tcBorders>
            <w:vAlign w:val="bottom"/>
          </w:tcPr>
          <w:p w14:paraId="0BF6E700" w14:textId="77777777" w:rsidR="0075768E" w:rsidRPr="008C5B6C" w:rsidRDefault="00BC6249">
            <w:pPr>
              <w:jc w:val="center"/>
              <w:rPr>
                <w:sz w:val="20"/>
                <w:szCs w:val="20"/>
                <w:lang w:val="pt-BR"/>
              </w:rPr>
            </w:pPr>
            <w:proofErr w:type="gramStart"/>
            <w:r w:rsidRPr="008C5B6C">
              <w:rPr>
                <w:rFonts w:ascii="Times" w:eastAsia="Times" w:hAnsi="Times" w:cs="Times"/>
                <w:w w:val="99"/>
                <w:sz w:val="23"/>
                <w:szCs w:val="23"/>
                <w:lang w:val="pt-BR"/>
              </w:rPr>
              <w:t>variáveis</w:t>
            </w:r>
            <w:proofErr w:type="gramEnd"/>
            <w:r w:rsidRPr="008C5B6C">
              <w:rPr>
                <w:rFonts w:ascii="Times" w:eastAsia="Times" w:hAnsi="Times" w:cs="Times"/>
                <w:w w:val="99"/>
                <w:sz w:val="23"/>
                <w:szCs w:val="23"/>
                <w:lang w:val="pt-BR"/>
              </w:rPr>
              <w:t xml:space="preserve"> ao longo do tempo</w:t>
            </w:r>
          </w:p>
        </w:tc>
      </w:tr>
    </w:tbl>
    <w:p w14:paraId="58BA1439" w14:textId="77777777" w:rsidR="0075768E" w:rsidRPr="008C5B6C" w:rsidRDefault="0075768E">
      <w:pPr>
        <w:spacing w:line="200" w:lineRule="exact"/>
        <w:rPr>
          <w:sz w:val="20"/>
          <w:szCs w:val="20"/>
          <w:lang w:val="pt-BR"/>
        </w:rPr>
      </w:pPr>
    </w:p>
    <w:p w14:paraId="75A6B0B6" w14:textId="77777777" w:rsidR="0075768E" w:rsidRPr="008C5B6C" w:rsidRDefault="0075768E">
      <w:pPr>
        <w:rPr>
          <w:lang w:val="pt-BR"/>
        </w:rPr>
        <w:sectPr w:rsidR="0075768E" w:rsidRPr="008C5B6C">
          <w:type w:val="continuous"/>
          <w:pgSz w:w="11900" w:h="16838"/>
          <w:pgMar w:top="991" w:right="1086" w:bottom="380" w:left="1440" w:header="0" w:footer="0" w:gutter="0"/>
          <w:cols w:num="2" w:space="720" w:equalWidth="0">
            <w:col w:w="2800" w:space="480"/>
            <w:col w:w="6100"/>
          </w:cols>
        </w:sectPr>
      </w:pPr>
    </w:p>
    <w:p w14:paraId="16D62670" w14:textId="77777777" w:rsidR="0075768E" w:rsidRPr="008C5B6C" w:rsidRDefault="0075768E">
      <w:pPr>
        <w:spacing w:line="86" w:lineRule="exact"/>
        <w:rPr>
          <w:sz w:val="20"/>
          <w:szCs w:val="20"/>
          <w:lang w:val="pt-BR"/>
        </w:rPr>
      </w:pPr>
    </w:p>
    <w:p w14:paraId="308D54F4" w14:textId="77777777" w:rsidR="0075768E" w:rsidRPr="008C5B6C" w:rsidRDefault="00BC6249">
      <w:pPr>
        <w:ind w:right="-219"/>
        <w:jc w:val="center"/>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com base nas fontes citadas</w:t>
      </w:r>
    </w:p>
    <w:p w14:paraId="3900EC4F" w14:textId="77777777" w:rsidR="0075768E" w:rsidRPr="008C5B6C" w:rsidRDefault="0075768E">
      <w:pPr>
        <w:spacing w:line="200" w:lineRule="exact"/>
        <w:rPr>
          <w:sz w:val="20"/>
          <w:szCs w:val="20"/>
          <w:lang w:val="pt-BR"/>
        </w:rPr>
      </w:pPr>
    </w:p>
    <w:p w14:paraId="73765A1A" w14:textId="77777777" w:rsidR="0075768E" w:rsidRPr="008C5B6C" w:rsidRDefault="0075768E">
      <w:pPr>
        <w:spacing w:line="200" w:lineRule="exact"/>
        <w:rPr>
          <w:sz w:val="20"/>
          <w:szCs w:val="20"/>
          <w:lang w:val="pt-BR"/>
        </w:rPr>
      </w:pPr>
    </w:p>
    <w:p w14:paraId="1E6B9B9F" w14:textId="77777777" w:rsidR="0075768E" w:rsidRPr="008C5B6C" w:rsidRDefault="0075768E">
      <w:pPr>
        <w:spacing w:line="248" w:lineRule="exact"/>
        <w:rPr>
          <w:sz w:val="20"/>
          <w:szCs w:val="20"/>
          <w:lang w:val="pt-BR"/>
        </w:rPr>
      </w:pPr>
    </w:p>
    <w:p w14:paraId="213DE620" w14:textId="77777777" w:rsidR="0075768E" w:rsidRPr="008C5B6C" w:rsidRDefault="00BC6249">
      <w:pPr>
        <w:spacing w:line="460" w:lineRule="auto"/>
        <w:ind w:left="260" w:firstLine="6"/>
        <w:jc w:val="both"/>
        <w:rPr>
          <w:sz w:val="20"/>
          <w:szCs w:val="20"/>
          <w:lang w:val="pt-BR"/>
        </w:rPr>
      </w:pPr>
      <w:proofErr w:type="spellStart"/>
      <w:proofErr w:type="gramStart"/>
      <w:r w:rsidRPr="008C5B6C">
        <w:rPr>
          <w:rFonts w:ascii="Arial" w:eastAsia="Arial" w:hAnsi="Arial" w:cs="Arial"/>
          <w:sz w:val="23"/>
          <w:szCs w:val="23"/>
          <w:lang w:val="pt-BR"/>
        </w:rPr>
        <w:t>sas</w:t>
      </w:r>
      <w:proofErr w:type="spellEnd"/>
      <w:proofErr w:type="gramEnd"/>
      <w:r w:rsidRPr="008C5B6C">
        <w:rPr>
          <w:rFonts w:ascii="Arial" w:eastAsia="Arial" w:hAnsi="Arial" w:cs="Arial"/>
          <w:sz w:val="23"/>
          <w:szCs w:val="23"/>
          <w:lang w:val="pt-BR"/>
        </w:rPr>
        <w:t xml:space="preserve"> e provisões. Na abordagem sobre os determinantes é vislumbrado identificar as variáveis que explicam as variações do indicador ao longo dos períodos (LEAL, 2006).</w:t>
      </w:r>
    </w:p>
    <w:p w14:paraId="5EB2186A" w14:textId="77777777" w:rsidR="0075768E" w:rsidRPr="008C5B6C" w:rsidRDefault="0075768E">
      <w:pPr>
        <w:spacing w:line="62" w:lineRule="exact"/>
        <w:rPr>
          <w:sz w:val="20"/>
          <w:szCs w:val="20"/>
          <w:lang w:val="pt-BR"/>
        </w:rPr>
      </w:pPr>
    </w:p>
    <w:p w14:paraId="715F7C96" w14:textId="77777777" w:rsidR="0075768E" w:rsidRPr="008C5B6C" w:rsidRDefault="00BC6249">
      <w:pPr>
        <w:spacing w:line="421" w:lineRule="auto"/>
        <w:ind w:left="260" w:right="20" w:firstLine="850"/>
        <w:jc w:val="both"/>
        <w:rPr>
          <w:sz w:val="20"/>
          <w:szCs w:val="20"/>
          <w:lang w:val="pt-BR"/>
        </w:rPr>
      </w:pPr>
      <w:r w:rsidRPr="008C5B6C">
        <w:rPr>
          <w:rFonts w:ascii="Arial" w:eastAsia="Arial" w:hAnsi="Arial" w:cs="Arial"/>
          <w:sz w:val="24"/>
          <w:szCs w:val="24"/>
          <w:lang w:val="pt-BR"/>
        </w:rPr>
        <w:t xml:space="preserve">Vem se tornando relevantes os estudos em torno da decomposição do spread bancário. Entre os componentes explícitos estão a inadimplência, despesas </w:t>
      </w:r>
      <w:proofErr w:type="spellStart"/>
      <w:r w:rsidRPr="008C5B6C">
        <w:rPr>
          <w:rFonts w:ascii="Arial" w:eastAsia="Arial" w:hAnsi="Arial" w:cs="Arial"/>
          <w:sz w:val="24"/>
          <w:szCs w:val="24"/>
          <w:lang w:val="pt-BR"/>
        </w:rPr>
        <w:t>administra-tivas</w:t>
      </w:r>
      <w:proofErr w:type="spellEnd"/>
      <w:r w:rsidRPr="008C5B6C">
        <w:rPr>
          <w:rFonts w:ascii="Arial" w:eastAsia="Arial" w:hAnsi="Arial" w:cs="Arial"/>
          <w:sz w:val="24"/>
          <w:szCs w:val="24"/>
          <w:lang w:val="pt-BR"/>
        </w:rPr>
        <w:t>, impostos diretos e indiretos e margem de lucro dos bancos conforme ilustrado abaixo (BACEN, 2000).</w:t>
      </w:r>
    </w:p>
    <w:p w14:paraId="773B7DC6" w14:textId="77777777" w:rsidR="0075768E" w:rsidRPr="008C5B6C" w:rsidRDefault="0075768E">
      <w:pPr>
        <w:spacing w:line="200" w:lineRule="exact"/>
        <w:rPr>
          <w:sz w:val="20"/>
          <w:szCs w:val="20"/>
          <w:lang w:val="pt-BR"/>
        </w:rPr>
      </w:pPr>
    </w:p>
    <w:p w14:paraId="40551BBA" w14:textId="77777777" w:rsidR="0075768E" w:rsidRPr="008C5B6C" w:rsidRDefault="0075768E">
      <w:pPr>
        <w:spacing w:line="331" w:lineRule="exact"/>
        <w:rPr>
          <w:sz w:val="20"/>
          <w:szCs w:val="20"/>
          <w:lang w:val="pt-BR"/>
        </w:rPr>
      </w:pPr>
    </w:p>
    <w:p w14:paraId="1C157FB8" w14:textId="77777777" w:rsidR="0075768E" w:rsidRDefault="00BC6249">
      <w:pPr>
        <w:ind w:right="-219"/>
        <w:jc w:val="center"/>
        <w:rPr>
          <w:sz w:val="20"/>
          <w:szCs w:val="20"/>
        </w:rPr>
      </w:pPr>
      <w:proofErr w:type="spellStart"/>
      <w:r>
        <w:rPr>
          <w:rFonts w:ascii="Arial" w:eastAsia="Arial" w:hAnsi="Arial" w:cs="Arial"/>
          <w:i/>
          <w:iCs/>
          <w:sz w:val="24"/>
          <w:szCs w:val="24"/>
        </w:rPr>
        <w:t>Sprd</w:t>
      </w:r>
      <w:proofErr w:type="spellEnd"/>
      <w:r>
        <w:rPr>
          <w:rFonts w:ascii="Arial" w:eastAsia="Arial" w:hAnsi="Arial" w:cs="Arial"/>
          <w:sz w:val="24"/>
          <w:szCs w:val="24"/>
        </w:rPr>
        <w:t xml:space="preserve"> = </w:t>
      </w:r>
      <w:proofErr w:type="gramStart"/>
      <w:r>
        <w:rPr>
          <w:rFonts w:ascii="Arial" w:eastAsia="Arial" w:hAnsi="Arial" w:cs="Arial"/>
          <w:i/>
          <w:iCs/>
          <w:sz w:val="24"/>
          <w:szCs w:val="24"/>
        </w:rPr>
        <w:t>f</w:t>
      </w:r>
      <w:r>
        <w:rPr>
          <w:rFonts w:ascii="Arial" w:eastAsia="Arial" w:hAnsi="Arial" w:cs="Arial"/>
          <w:sz w:val="24"/>
          <w:szCs w:val="24"/>
        </w:rPr>
        <w:t>(</w:t>
      </w:r>
      <w:proofErr w:type="spellStart"/>
      <w:proofErr w:type="gramEnd"/>
      <w:r>
        <w:rPr>
          <w:rFonts w:ascii="Arial" w:eastAsia="Arial" w:hAnsi="Arial" w:cs="Arial"/>
          <w:i/>
          <w:iCs/>
          <w:sz w:val="24"/>
          <w:szCs w:val="24"/>
        </w:rPr>
        <w:t>Ind</w:t>
      </w:r>
      <w:proofErr w:type="spellEnd"/>
      <w:r>
        <w:rPr>
          <w:rFonts w:ascii="Arial" w:eastAsia="Arial" w:hAnsi="Arial" w:cs="Arial"/>
          <w:i/>
          <w:iCs/>
          <w:sz w:val="24"/>
          <w:szCs w:val="24"/>
        </w:rPr>
        <w:t>, DA, II, M L, CP</w:t>
      </w:r>
      <w:r>
        <w:rPr>
          <w:rFonts w:ascii="Arial" w:eastAsia="Arial" w:hAnsi="Arial" w:cs="Arial"/>
          <w:sz w:val="24"/>
          <w:szCs w:val="24"/>
        </w:rPr>
        <w:t xml:space="preserve"> )</w:t>
      </w:r>
    </w:p>
    <w:p w14:paraId="7FD184D1" w14:textId="77777777" w:rsidR="0075768E" w:rsidRDefault="0075768E">
      <w:pPr>
        <w:spacing w:line="200" w:lineRule="exact"/>
        <w:rPr>
          <w:sz w:val="20"/>
          <w:szCs w:val="20"/>
        </w:rPr>
      </w:pPr>
    </w:p>
    <w:p w14:paraId="23E13100" w14:textId="77777777" w:rsidR="0075768E" w:rsidRDefault="0075768E">
      <w:pPr>
        <w:spacing w:line="200" w:lineRule="exact"/>
        <w:rPr>
          <w:sz w:val="20"/>
          <w:szCs w:val="20"/>
        </w:rPr>
      </w:pPr>
    </w:p>
    <w:p w14:paraId="11219635" w14:textId="77777777" w:rsidR="0075768E" w:rsidRDefault="0075768E">
      <w:pPr>
        <w:spacing w:line="215" w:lineRule="exact"/>
        <w:rPr>
          <w:sz w:val="20"/>
          <w:szCs w:val="20"/>
        </w:rPr>
      </w:pPr>
    </w:p>
    <w:p w14:paraId="508C347D"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Sprd = Spread</w:t>
      </w:r>
    </w:p>
    <w:p w14:paraId="2DC672F5" w14:textId="77777777" w:rsidR="0075768E" w:rsidRDefault="0075768E">
      <w:pPr>
        <w:spacing w:line="202" w:lineRule="exact"/>
        <w:rPr>
          <w:rFonts w:ascii="Arial" w:eastAsia="Arial" w:hAnsi="Arial" w:cs="Arial"/>
          <w:sz w:val="24"/>
          <w:szCs w:val="24"/>
        </w:rPr>
      </w:pPr>
    </w:p>
    <w:p w14:paraId="3134E8C9"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Ind = Inadimplência</w:t>
      </w:r>
    </w:p>
    <w:p w14:paraId="55D3414F" w14:textId="77777777" w:rsidR="0075768E" w:rsidRDefault="0075768E">
      <w:pPr>
        <w:spacing w:line="202" w:lineRule="exact"/>
        <w:rPr>
          <w:rFonts w:ascii="Arial" w:eastAsia="Arial" w:hAnsi="Arial" w:cs="Arial"/>
          <w:sz w:val="24"/>
          <w:szCs w:val="24"/>
        </w:rPr>
      </w:pPr>
    </w:p>
    <w:p w14:paraId="247D48D2"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DA = Despesas Administrativas</w:t>
      </w:r>
    </w:p>
    <w:p w14:paraId="755F60F3" w14:textId="77777777" w:rsidR="0075768E" w:rsidRDefault="0075768E">
      <w:pPr>
        <w:spacing w:line="202" w:lineRule="exact"/>
        <w:rPr>
          <w:rFonts w:ascii="Arial" w:eastAsia="Arial" w:hAnsi="Arial" w:cs="Arial"/>
          <w:sz w:val="24"/>
          <w:szCs w:val="24"/>
        </w:rPr>
      </w:pPr>
    </w:p>
    <w:p w14:paraId="6717411D"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II = Impostos Indiretos</w:t>
      </w:r>
    </w:p>
    <w:p w14:paraId="0229D2AD" w14:textId="77777777" w:rsidR="0075768E" w:rsidRDefault="0075768E">
      <w:pPr>
        <w:spacing w:line="202" w:lineRule="exact"/>
        <w:rPr>
          <w:rFonts w:ascii="Arial" w:eastAsia="Arial" w:hAnsi="Arial" w:cs="Arial"/>
          <w:sz w:val="24"/>
          <w:szCs w:val="24"/>
        </w:rPr>
      </w:pPr>
    </w:p>
    <w:p w14:paraId="1983E1DC"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ML = Margem de Lucro</w:t>
      </w:r>
    </w:p>
    <w:p w14:paraId="737C7270" w14:textId="77777777" w:rsidR="0075768E" w:rsidRDefault="0075768E">
      <w:pPr>
        <w:spacing w:line="202" w:lineRule="exact"/>
        <w:rPr>
          <w:rFonts w:ascii="Arial" w:eastAsia="Arial" w:hAnsi="Arial" w:cs="Arial"/>
          <w:sz w:val="24"/>
          <w:szCs w:val="24"/>
        </w:rPr>
      </w:pPr>
    </w:p>
    <w:p w14:paraId="083F2867" w14:textId="77777777" w:rsidR="0075768E" w:rsidRDefault="00BC6249">
      <w:pPr>
        <w:numPr>
          <w:ilvl w:val="0"/>
          <w:numId w:val="12"/>
        </w:numPr>
        <w:tabs>
          <w:tab w:val="left" w:pos="840"/>
        </w:tabs>
        <w:ind w:left="840" w:hanging="196"/>
        <w:rPr>
          <w:rFonts w:ascii="Arial" w:eastAsia="Arial" w:hAnsi="Arial" w:cs="Arial"/>
          <w:sz w:val="24"/>
          <w:szCs w:val="24"/>
        </w:rPr>
      </w:pPr>
      <w:r>
        <w:rPr>
          <w:rFonts w:ascii="Arial" w:eastAsia="Arial" w:hAnsi="Arial" w:cs="Arial"/>
          <w:sz w:val="24"/>
          <w:szCs w:val="24"/>
        </w:rPr>
        <w:t>CP = Custo de Captação</w:t>
      </w:r>
    </w:p>
    <w:p w14:paraId="79FDB8AD" w14:textId="77777777" w:rsidR="0075768E" w:rsidRDefault="0075768E">
      <w:pPr>
        <w:spacing w:line="200" w:lineRule="exact"/>
        <w:rPr>
          <w:sz w:val="20"/>
          <w:szCs w:val="20"/>
        </w:rPr>
      </w:pPr>
    </w:p>
    <w:p w14:paraId="15A2CD12" w14:textId="77777777" w:rsidR="0075768E" w:rsidRDefault="0075768E">
      <w:pPr>
        <w:spacing w:line="372" w:lineRule="exact"/>
        <w:rPr>
          <w:sz w:val="20"/>
          <w:szCs w:val="20"/>
        </w:rPr>
      </w:pPr>
    </w:p>
    <w:p w14:paraId="21A1E7B5" w14:textId="77777777" w:rsidR="0075768E" w:rsidRPr="008C5B6C" w:rsidRDefault="00BC6249">
      <w:pPr>
        <w:spacing w:line="447" w:lineRule="auto"/>
        <w:ind w:left="260" w:right="20" w:firstLine="850"/>
        <w:jc w:val="both"/>
        <w:rPr>
          <w:sz w:val="20"/>
          <w:szCs w:val="20"/>
          <w:lang w:val="pt-BR"/>
        </w:rPr>
      </w:pPr>
      <w:r w:rsidRPr="008C5B6C">
        <w:rPr>
          <w:rFonts w:ascii="Arial" w:eastAsia="Arial" w:hAnsi="Arial" w:cs="Arial"/>
          <w:sz w:val="23"/>
          <w:szCs w:val="23"/>
          <w:lang w:val="pt-BR"/>
        </w:rPr>
        <w:t xml:space="preserve">Esta configuração dos componentes, contemplando a margem de lucro, </w:t>
      </w:r>
      <w:proofErr w:type="spellStart"/>
      <w:r w:rsidRPr="008C5B6C">
        <w:rPr>
          <w:rFonts w:ascii="Arial" w:eastAsia="Arial" w:hAnsi="Arial" w:cs="Arial"/>
          <w:sz w:val="23"/>
          <w:szCs w:val="23"/>
          <w:lang w:val="pt-BR"/>
        </w:rPr>
        <w:t>despe-sas</w:t>
      </w:r>
      <w:proofErr w:type="spellEnd"/>
      <w:r w:rsidRPr="008C5B6C">
        <w:rPr>
          <w:rFonts w:ascii="Arial" w:eastAsia="Arial" w:hAnsi="Arial" w:cs="Arial"/>
          <w:sz w:val="23"/>
          <w:szCs w:val="23"/>
          <w:lang w:val="pt-BR"/>
        </w:rPr>
        <w:t xml:space="preserve"> e riscos envolvidos nas operações de crédito vem desmistificar a comum </w:t>
      </w:r>
      <w:proofErr w:type="spellStart"/>
      <w:r w:rsidRPr="008C5B6C">
        <w:rPr>
          <w:rFonts w:ascii="Arial" w:eastAsia="Arial" w:hAnsi="Arial" w:cs="Arial"/>
          <w:sz w:val="23"/>
          <w:szCs w:val="23"/>
          <w:lang w:val="pt-BR"/>
        </w:rPr>
        <w:t>aborda-gem</w:t>
      </w:r>
      <w:proofErr w:type="spellEnd"/>
      <w:r w:rsidRPr="008C5B6C">
        <w:rPr>
          <w:rFonts w:ascii="Arial" w:eastAsia="Arial" w:hAnsi="Arial" w:cs="Arial"/>
          <w:sz w:val="23"/>
          <w:szCs w:val="23"/>
          <w:lang w:val="pt-BR"/>
        </w:rPr>
        <w:t xml:space="preserve"> do spread como o rendimento auferido pelos bancos (COSTA; NAKANE, 2004)</w:t>
      </w:r>
    </w:p>
    <w:p w14:paraId="5B42DF1F" w14:textId="77777777" w:rsidR="0075768E" w:rsidRPr="008C5B6C" w:rsidRDefault="0075768E">
      <w:pPr>
        <w:rPr>
          <w:lang w:val="pt-BR"/>
        </w:rPr>
        <w:sectPr w:rsidR="0075768E" w:rsidRPr="008C5B6C">
          <w:type w:val="continuous"/>
          <w:pgSz w:w="11900" w:h="16838"/>
          <w:pgMar w:top="991" w:right="1086" w:bottom="380" w:left="1440" w:header="0" w:footer="0" w:gutter="0"/>
          <w:cols w:space="720" w:equalWidth="0">
            <w:col w:w="9380"/>
          </w:cols>
        </w:sectPr>
      </w:pPr>
    </w:p>
    <w:p w14:paraId="2F769655"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29</w:t>
      </w:r>
    </w:p>
    <w:p w14:paraId="73720E32" w14:textId="77777777" w:rsidR="0075768E" w:rsidRPr="008C5B6C" w:rsidRDefault="0075768E">
      <w:pPr>
        <w:spacing w:line="200" w:lineRule="exact"/>
        <w:rPr>
          <w:sz w:val="20"/>
          <w:szCs w:val="20"/>
          <w:lang w:val="pt-BR"/>
        </w:rPr>
      </w:pPr>
    </w:p>
    <w:p w14:paraId="799793C4" w14:textId="77777777" w:rsidR="0075768E" w:rsidRPr="008C5B6C" w:rsidRDefault="0075768E">
      <w:pPr>
        <w:spacing w:line="246" w:lineRule="exact"/>
        <w:rPr>
          <w:sz w:val="20"/>
          <w:szCs w:val="20"/>
          <w:lang w:val="pt-BR"/>
        </w:rPr>
      </w:pPr>
    </w:p>
    <w:p w14:paraId="470CACEE" w14:textId="77777777" w:rsidR="0075768E" w:rsidRPr="008C5B6C" w:rsidRDefault="00BC6249">
      <w:pPr>
        <w:spacing w:line="423" w:lineRule="auto"/>
        <w:ind w:left="260"/>
        <w:jc w:val="both"/>
        <w:rPr>
          <w:sz w:val="20"/>
          <w:szCs w:val="20"/>
          <w:lang w:val="pt-BR"/>
        </w:rPr>
      </w:pPr>
      <w:r w:rsidRPr="008C5B6C">
        <w:rPr>
          <w:rFonts w:ascii="Arial" w:eastAsia="Arial" w:hAnsi="Arial" w:cs="Arial"/>
          <w:sz w:val="24"/>
          <w:szCs w:val="24"/>
          <w:lang w:val="pt-BR"/>
        </w:rPr>
        <w:t xml:space="preserve">Souza (2007) apud (DANTAS, 2012). Desta forma se configurando como a diferença </w:t>
      </w:r>
      <w:proofErr w:type="spellStart"/>
      <w:r w:rsidRPr="008C5B6C">
        <w:rPr>
          <w:rFonts w:ascii="Arial" w:eastAsia="Arial" w:hAnsi="Arial" w:cs="Arial"/>
          <w:sz w:val="24"/>
          <w:szCs w:val="24"/>
          <w:lang w:val="pt-BR"/>
        </w:rPr>
        <w:t>en-tre</w:t>
      </w:r>
      <w:proofErr w:type="spellEnd"/>
      <w:r w:rsidRPr="008C5B6C">
        <w:rPr>
          <w:rFonts w:ascii="Arial" w:eastAsia="Arial" w:hAnsi="Arial" w:cs="Arial"/>
          <w:sz w:val="24"/>
          <w:szCs w:val="24"/>
          <w:lang w:val="pt-BR"/>
        </w:rPr>
        <w:t xml:space="preserve"> o custos operacionais na ótica de precificação, que após descontados das receitas, remontam o lucro do banco (BACEN, 2016).</w:t>
      </w:r>
    </w:p>
    <w:p w14:paraId="4C530180" w14:textId="77777777" w:rsidR="0075768E" w:rsidRPr="008C5B6C" w:rsidRDefault="0075768E">
      <w:pPr>
        <w:spacing w:line="95" w:lineRule="exact"/>
        <w:rPr>
          <w:sz w:val="20"/>
          <w:szCs w:val="20"/>
          <w:lang w:val="pt-BR"/>
        </w:rPr>
      </w:pPr>
    </w:p>
    <w:p w14:paraId="276D5994" w14:textId="77777777" w:rsidR="0075768E" w:rsidRPr="008C5B6C" w:rsidRDefault="00BC6249">
      <w:pPr>
        <w:spacing w:line="423" w:lineRule="auto"/>
        <w:ind w:left="260" w:firstLine="850"/>
        <w:jc w:val="both"/>
        <w:rPr>
          <w:sz w:val="20"/>
          <w:szCs w:val="20"/>
          <w:lang w:val="pt-BR"/>
        </w:rPr>
      </w:pPr>
      <w:r w:rsidRPr="008C5B6C">
        <w:rPr>
          <w:rFonts w:ascii="Arial" w:eastAsia="Arial" w:hAnsi="Arial" w:cs="Arial"/>
          <w:sz w:val="24"/>
          <w:szCs w:val="24"/>
          <w:lang w:val="pt-BR"/>
        </w:rPr>
        <w:t xml:space="preserve">Além da avaliação de seus componentes, o spread pode ser analisado </w:t>
      </w:r>
      <w:proofErr w:type="spellStart"/>
      <w:r w:rsidRPr="008C5B6C">
        <w:rPr>
          <w:rFonts w:ascii="Arial" w:eastAsia="Arial" w:hAnsi="Arial" w:cs="Arial"/>
          <w:sz w:val="24"/>
          <w:szCs w:val="24"/>
          <w:lang w:val="pt-BR"/>
        </w:rPr>
        <w:t>con-juntamente</w:t>
      </w:r>
      <w:proofErr w:type="spellEnd"/>
      <w:r w:rsidRPr="008C5B6C">
        <w:rPr>
          <w:rFonts w:ascii="Arial" w:eastAsia="Arial" w:hAnsi="Arial" w:cs="Arial"/>
          <w:sz w:val="24"/>
          <w:szCs w:val="24"/>
          <w:lang w:val="pt-BR"/>
        </w:rPr>
        <w:t xml:space="preserve"> por três características: enquanto a abrangência da amostra, conteúdo e origem da informação (LEAL, 2006).</w:t>
      </w:r>
    </w:p>
    <w:p w14:paraId="29124095" w14:textId="77777777" w:rsidR="0075768E" w:rsidRPr="008C5B6C" w:rsidRDefault="0075768E">
      <w:pPr>
        <w:spacing w:line="95" w:lineRule="exact"/>
        <w:rPr>
          <w:sz w:val="20"/>
          <w:szCs w:val="20"/>
          <w:lang w:val="pt-BR"/>
        </w:rPr>
      </w:pPr>
    </w:p>
    <w:p w14:paraId="3C446859" w14:textId="77777777" w:rsidR="0075768E" w:rsidRPr="008C5B6C" w:rsidRDefault="00BC6249">
      <w:pPr>
        <w:spacing w:line="440" w:lineRule="auto"/>
        <w:ind w:left="260" w:firstLine="850"/>
        <w:jc w:val="both"/>
        <w:rPr>
          <w:sz w:val="20"/>
          <w:szCs w:val="20"/>
          <w:lang w:val="pt-BR"/>
        </w:rPr>
      </w:pPr>
      <w:r w:rsidRPr="008C5B6C">
        <w:rPr>
          <w:rFonts w:ascii="Arial" w:eastAsia="Arial" w:hAnsi="Arial" w:cs="Arial"/>
          <w:sz w:val="23"/>
          <w:szCs w:val="23"/>
          <w:lang w:val="pt-BR"/>
        </w:rPr>
        <w:t>A abrangência da amostra consiste nas especificidades das operações de crédito das instituições e seu nível de agregação e granularidade (COSTA; NAKANE, 2004). Uma análise agregada dessa característica pode ser dificultada pela existência de heterogeneidade do setor, ressaltando a importância de realizar análises do spread bancário em diferentes características e óticas (BROCK; ROJAS SUAREZ, 2000).</w:t>
      </w:r>
    </w:p>
    <w:p w14:paraId="2763FE78" w14:textId="77777777" w:rsidR="0075768E" w:rsidRPr="008C5B6C" w:rsidRDefault="0075768E">
      <w:pPr>
        <w:spacing w:line="86" w:lineRule="exact"/>
        <w:rPr>
          <w:sz w:val="20"/>
          <w:szCs w:val="20"/>
          <w:lang w:val="pt-BR"/>
        </w:rPr>
      </w:pPr>
    </w:p>
    <w:p w14:paraId="4225F6CB"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 xml:space="preserve">A abordagem em torno do conteúdo está relacionada com os subcomponentes que envolvem a receita e as despesas das intermediações financeiras, podendo </w:t>
      </w:r>
      <w:proofErr w:type="spellStart"/>
      <w:r w:rsidRPr="008C5B6C">
        <w:rPr>
          <w:rFonts w:ascii="Arial" w:eastAsia="Arial" w:hAnsi="Arial" w:cs="Arial"/>
          <w:sz w:val="24"/>
          <w:szCs w:val="24"/>
          <w:lang w:val="pt-BR"/>
        </w:rPr>
        <w:t>englo-bar</w:t>
      </w:r>
      <w:proofErr w:type="spellEnd"/>
      <w:r w:rsidRPr="008C5B6C">
        <w:rPr>
          <w:rFonts w:ascii="Arial" w:eastAsia="Arial" w:hAnsi="Arial" w:cs="Arial"/>
          <w:sz w:val="24"/>
          <w:szCs w:val="24"/>
          <w:lang w:val="pt-BR"/>
        </w:rPr>
        <w:t>, ou não, as tarifas e comissões sobre as taxas de captações e aplicação (BROCK; ROJAS SUAREZ, 2000).</w:t>
      </w:r>
    </w:p>
    <w:p w14:paraId="4579A23D" w14:textId="77777777" w:rsidR="0075768E" w:rsidRPr="008C5B6C" w:rsidRDefault="0075768E">
      <w:pPr>
        <w:spacing w:line="96" w:lineRule="exact"/>
        <w:rPr>
          <w:sz w:val="20"/>
          <w:szCs w:val="20"/>
          <w:lang w:val="pt-BR"/>
        </w:rPr>
      </w:pPr>
    </w:p>
    <w:p w14:paraId="6651C57D" w14:textId="77777777" w:rsidR="0075768E" w:rsidRPr="008C5B6C" w:rsidRDefault="00BC6249">
      <w:pPr>
        <w:spacing w:line="419" w:lineRule="auto"/>
        <w:ind w:left="260" w:right="40" w:firstLine="858"/>
        <w:jc w:val="both"/>
        <w:rPr>
          <w:sz w:val="20"/>
          <w:szCs w:val="20"/>
          <w:lang w:val="pt-BR"/>
        </w:rPr>
      </w:pPr>
      <w:r w:rsidRPr="008C5B6C">
        <w:rPr>
          <w:rFonts w:ascii="Arial" w:eastAsia="Arial" w:hAnsi="Arial" w:cs="Arial"/>
          <w:sz w:val="24"/>
          <w:szCs w:val="24"/>
          <w:lang w:val="pt-BR"/>
        </w:rPr>
        <w:t xml:space="preserve">A origem da informação é analisada em dois cenários: </w:t>
      </w:r>
      <w:proofErr w:type="spellStart"/>
      <w:r w:rsidRPr="008C5B6C">
        <w:rPr>
          <w:rFonts w:ascii="Arial" w:eastAsia="Arial" w:hAnsi="Arial" w:cs="Arial"/>
          <w:sz w:val="24"/>
          <w:szCs w:val="24"/>
          <w:lang w:val="pt-BR"/>
        </w:rPr>
        <w:t>ex-ante</w:t>
      </w:r>
      <w:proofErr w:type="spellEnd"/>
      <w:r w:rsidRPr="008C5B6C">
        <w:rPr>
          <w:rFonts w:ascii="Arial" w:eastAsia="Arial" w:hAnsi="Arial" w:cs="Arial"/>
          <w:sz w:val="24"/>
          <w:szCs w:val="24"/>
          <w:lang w:val="pt-BR"/>
        </w:rPr>
        <w:t xml:space="preserve"> e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(DEMIRGÜÇ-KUNT; HUIZINGAGA, 1999; LEVINE, 1997). A perspectiva </w:t>
      </w:r>
      <w:proofErr w:type="spellStart"/>
      <w:r w:rsidRPr="008C5B6C">
        <w:rPr>
          <w:rFonts w:ascii="Arial" w:eastAsia="Arial" w:hAnsi="Arial" w:cs="Arial"/>
          <w:sz w:val="24"/>
          <w:szCs w:val="24"/>
          <w:lang w:val="pt-BR"/>
        </w:rPr>
        <w:t>ex-ante</w:t>
      </w:r>
      <w:proofErr w:type="spellEnd"/>
      <w:r w:rsidRPr="008C5B6C">
        <w:rPr>
          <w:rFonts w:ascii="Arial" w:eastAsia="Arial" w:hAnsi="Arial" w:cs="Arial"/>
          <w:sz w:val="24"/>
          <w:szCs w:val="24"/>
          <w:lang w:val="pt-BR"/>
        </w:rPr>
        <w:t xml:space="preserve"> se refere as expectativas das instituições bancárias em relação ao mercado de crédito e os riscos envolvidos, obtido por método de precificação envolvendo as taxas de captação e empréstimo (DURIGAN et al., 2018; LEAL, 2006; DANTAS, 2012).</w:t>
      </w:r>
    </w:p>
    <w:p w14:paraId="6A12499D" w14:textId="77777777" w:rsidR="0075768E" w:rsidRPr="008C5B6C" w:rsidRDefault="0075768E">
      <w:pPr>
        <w:spacing w:line="101" w:lineRule="exact"/>
        <w:rPr>
          <w:sz w:val="20"/>
          <w:szCs w:val="20"/>
          <w:lang w:val="pt-BR"/>
        </w:rPr>
      </w:pPr>
    </w:p>
    <w:p w14:paraId="5A9EF9E1" w14:textId="77777777" w:rsidR="0075768E" w:rsidRPr="008C5B6C" w:rsidRDefault="00BC6249">
      <w:pPr>
        <w:spacing w:line="419" w:lineRule="auto"/>
        <w:ind w:left="260" w:right="20" w:firstLine="850"/>
        <w:jc w:val="both"/>
        <w:rPr>
          <w:sz w:val="20"/>
          <w:szCs w:val="20"/>
          <w:lang w:val="pt-BR"/>
        </w:rPr>
      </w:pPr>
      <w:r w:rsidRPr="008C5B6C">
        <w:rPr>
          <w:rFonts w:ascii="Arial" w:eastAsia="Arial" w:hAnsi="Arial" w:cs="Arial"/>
          <w:sz w:val="24"/>
          <w:szCs w:val="24"/>
          <w:lang w:val="pt-BR"/>
        </w:rPr>
        <w:t xml:space="preserve">O spread </w:t>
      </w:r>
      <w:proofErr w:type="spellStart"/>
      <w:r w:rsidRPr="008C5B6C">
        <w:rPr>
          <w:rFonts w:ascii="Arial" w:eastAsia="Arial" w:hAnsi="Arial" w:cs="Arial"/>
          <w:sz w:val="24"/>
          <w:szCs w:val="24"/>
          <w:lang w:val="pt-BR"/>
        </w:rPr>
        <w:t>ex-ante</w:t>
      </w:r>
      <w:proofErr w:type="spellEnd"/>
      <w:r w:rsidRPr="008C5B6C">
        <w:rPr>
          <w:rFonts w:ascii="Arial" w:eastAsia="Arial" w:hAnsi="Arial" w:cs="Arial"/>
          <w:sz w:val="24"/>
          <w:szCs w:val="24"/>
          <w:lang w:val="pt-BR"/>
        </w:rPr>
        <w:t xml:space="preserve">, por se tratar de um indicador de planejamento, refletindo as expectativas das instituições bancárias em relação ao mercado, finda demonstrando-se mais volátil, não representando as taxas efetivas realizadas. As informações </w:t>
      </w:r>
      <w:proofErr w:type="spellStart"/>
      <w:r w:rsidRPr="008C5B6C">
        <w:rPr>
          <w:rFonts w:ascii="Arial" w:eastAsia="Arial" w:hAnsi="Arial" w:cs="Arial"/>
          <w:sz w:val="24"/>
          <w:szCs w:val="24"/>
          <w:lang w:val="pt-BR"/>
        </w:rPr>
        <w:t>ex-ante</w:t>
      </w:r>
      <w:proofErr w:type="spellEnd"/>
      <w:r w:rsidRPr="008C5B6C">
        <w:rPr>
          <w:rFonts w:ascii="Arial" w:eastAsia="Arial" w:hAnsi="Arial" w:cs="Arial"/>
          <w:sz w:val="24"/>
          <w:szCs w:val="24"/>
          <w:lang w:val="pt-BR"/>
        </w:rPr>
        <w:t xml:space="preserve"> são repassadas ao Banco Central que as divulgam (DURIGAN et al., 2018; LEAL, 2006; DANTAS, 2012).</w:t>
      </w:r>
    </w:p>
    <w:p w14:paraId="1FE51185" w14:textId="77777777" w:rsidR="0075768E" w:rsidRPr="008C5B6C" w:rsidRDefault="0075768E">
      <w:pPr>
        <w:spacing w:line="101" w:lineRule="exact"/>
        <w:rPr>
          <w:sz w:val="20"/>
          <w:szCs w:val="20"/>
          <w:lang w:val="pt-BR"/>
        </w:rPr>
      </w:pPr>
    </w:p>
    <w:p w14:paraId="31DDDA8F" w14:textId="77777777" w:rsidR="0075768E" w:rsidRPr="008C5B6C" w:rsidRDefault="00BC6249">
      <w:pPr>
        <w:spacing w:line="447" w:lineRule="auto"/>
        <w:ind w:left="260" w:firstLine="850"/>
        <w:jc w:val="both"/>
        <w:rPr>
          <w:sz w:val="20"/>
          <w:szCs w:val="20"/>
          <w:lang w:val="pt-BR"/>
        </w:rPr>
      </w:pPr>
      <w:r w:rsidRPr="008C5B6C">
        <w:rPr>
          <w:rFonts w:ascii="Arial" w:eastAsia="Arial" w:hAnsi="Arial" w:cs="Arial"/>
          <w:sz w:val="23"/>
          <w:szCs w:val="23"/>
          <w:lang w:val="pt-BR"/>
        </w:rPr>
        <w:t xml:space="preserve">No spread </w:t>
      </w:r>
      <w:proofErr w:type="spellStart"/>
      <w:r w:rsidRPr="008C5B6C">
        <w:rPr>
          <w:rFonts w:ascii="Arial" w:eastAsia="Arial" w:hAnsi="Arial" w:cs="Arial"/>
          <w:sz w:val="23"/>
          <w:szCs w:val="23"/>
          <w:lang w:val="pt-BR"/>
        </w:rPr>
        <w:t>ex-post</w:t>
      </w:r>
      <w:proofErr w:type="spellEnd"/>
      <w:r w:rsidRPr="008C5B6C">
        <w:rPr>
          <w:rFonts w:ascii="Arial" w:eastAsia="Arial" w:hAnsi="Arial" w:cs="Arial"/>
          <w:sz w:val="23"/>
          <w:szCs w:val="23"/>
          <w:lang w:val="pt-BR"/>
        </w:rPr>
        <w:t xml:space="preserve"> as margens são obtidas mediante a apuração dos resultados contábeis, através dos demonstrativos, considerando as receitas e custos efetivos, </w:t>
      </w:r>
      <w:proofErr w:type="spellStart"/>
      <w:r w:rsidRPr="008C5B6C">
        <w:rPr>
          <w:rFonts w:ascii="Arial" w:eastAsia="Arial" w:hAnsi="Arial" w:cs="Arial"/>
          <w:sz w:val="23"/>
          <w:szCs w:val="23"/>
          <w:lang w:val="pt-BR"/>
        </w:rPr>
        <w:t>im-plicando</w:t>
      </w:r>
      <w:proofErr w:type="spellEnd"/>
      <w:r w:rsidRPr="008C5B6C">
        <w:rPr>
          <w:rFonts w:ascii="Arial" w:eastAsia="Arial" w:hAnsi="Arial" w:cs="Arial"/>
          <w:sz w:val="23"/>
          <w:szCs w:val="23"/>
          <w:lang w:val="pt-BR"/>
        </w:rPr>
        <w:t xml:space="preserve"> nas taxas de intermediação e carteira realizadas pelas instituições financeiras</w:t>
      </w:r>
    </w:p>
    <w:p w14:paraId="27165F1E" w14:textId="77777777" w:rsidR="0075768E" w:rsidRPr="008C5B6C" w:rsidRDefault="0075768E">
      <w:pPr>
        <w:rPr>
          <w:lang w:val="pt-BR"/>
        </w:rPr>
        <w:sectPr w:rsidR="0075768E" w:rsidRPr="008C5B6C">
          <w:pgSz w:w="11900" w:h="16838"/>
          <w:pgMar w:top="991" w:right="1106" w:bottom="411" w:left="1440" w:header="0" w:footer="0" w:gutter="0"/>
          <w:cols w:space="720" w:equalWidth="0">
            <w:col w:w="9360"/>
          </w:cols>
        </w:sectPr>
      </w:pPr>
    </w:p>
    <w:p w14:paraId="204BBA19" w14:textId="77777777" w:rsidR="0075768E" w:rsidRDefault="00BC6249">
      <w:pPr>
        <w:ind w:left="9060"/>
        <w:rPr>
          <w:sz w:val="20"/>
          <w:szCs w:val="20"/>
        </w:rPr>
      </w:pPr>
      <w:r>
        <w:rPr>
          <w:rFonts w:ascii="Arial" w:eastAsia="Arial" w:hAnsi="Arial" w:cs="Arial"/>
          <w:sz w:val="24"/>
          <w:szCs w:val="24"/>
        </w:rPr>
        <w:lastRenderedPageBreak/>
        <w:t>30</w:t>
      </w:r>
    </w:p>
    <w:p w14:paraId="142F0D67" w14:textId="77777777" w:rsidR="0075768E" w:rsidRDefault="0075768E">
      <w:pPr>
        <w:spacing w:line="200" w:lineRule="exact"/>
        <w:rPr>
          <w:sz w:val="20"/>
          <w:szCs w:val="20"/>
        </w:rPr>
      </w:pPr>
    </w:p>
    <w:p w14:paraId="6C21E45C" w14:textId="77777777" w:rsidR="0075768E" w:rsidRDefault="0075768E">
      <w:pPr>
        <w:spacing w:line="246" w:lineRule="exact"/>
        <w:rPr>
          <w:sz w:val="20"/>
          <w:szCs w:val="20"/>
        </w:rPr>
      </w:pPr>
    </w:p>
    <w:p w14:paraId="6B42833F" w14:textId="77777777" w:rsidR="0075768E" w:rsidRPr="008C5B6C" w:rsidRDefault="00BC6249">
      <w:pPr>
        <w:spacing w:line="423" w:lineRule="auto"/>
        <w:ind w:left="260" w:hanging="7"/>
        <w:jc w:val="both"/>
        <w:rPr>
          <w:sz w:val="20"/>
          <w:szCs w:val="20"/>
          <w:lang w:val="pt-BR"/>
        </w:rPr>
      </w:pPr>
      <w:r>
        <w:rPr>
          <w:rFonts w:ascii="Arial" w:eastAsia="Arial" w:hAnsi="Arial" w:cs="Arial"/>
          <w:sz w:val="24"/>
          <w:szCs w:val="24"/>
        </w:rPr>
        <w:t xml:space="preserve">(DEMIRGÜÇ-KUNT; HUIZINGAGA, 1999; DURIGAN et al., 2018). </w:t>
      </w:r>
      <w:r w:rsidRPr="008C5B6C">
        <w:rPr>
          <w:rFonts w:ascii="Arial" w:eastAsia="Arial" w:hAnsi="Arial" w:cs="Arial"/>
          <w:sz w:val="24"/>
          <w:szCs w:val="24"/>
          <w:lang w:val="pt-BR"/>
        </w:rPr>
        <w:t xml:space="preserve">Nesse sentido, em termos médios, as taxas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se demonstram mais estáveis (LEAL, 2006; DANTAS, 2012).</w:t>
      </w:r>
    </w:p>
    <w:p w14:paraId="71B20264" w14:textId="77777777" w:rsidR="0075768E" w:rsidRPr="008C5B6C" w:rsidRDefault="0075768E">
      <w:pPr>
        <w:spacing w:line="95" w:lineRule="exact"/>
        <w:rPr>
          <w:sz w:val="20"/>
          <w:szCs w:val="20"/>
          <w:lang w:val="pt-BR"/>
        </w:rPr>
      </w:pPr>
    </w:p>
    <w:p w14:paraId="5512B5EE" w14:textId="77777777" w:rsidR="0075768E" w:rsidRPr="008C5B6C" w:rsidRDefault="00BC6249">
      <w:pPr>
        <w:spacing w:line="419" w:lineRule="auto"/>
        <w:ind w:left="260" w:firstLine="857"/>
        <w:jc w:val="both"/>
        <w:rPr>
          <w:sz w:val="20"/>
          <w:szCs w:val="20"/>
          <w:lang w:val="pt-BR"/>
        </w:rPr>
      </w:pPr>
      <w:r w:rsidRPr="008C5B6C">
        <w:rPr>
          <w:rFonts w:ascii="Arial" w:eastAsia="Arial" w:hAnsi="Arial" w:cs="Arial"/>
          <w:sz w:val="24"/>
          <w:szCs w:val="24"/>
          <w:lang w:val="pt-BR"/>
        </w:rPr>
        <w:t xml:space="preserve">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sendo resultante da diferença entre as taxas de empréstimos e de captação realizadas pelas instituições, é obtida por meio das contas 71100001, 16000001, 81100008 e 41000007 (das demonstrações contábeis padronizadas). 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se configura como o efetiva margem auferida pela instituição, diante seus resultados contabilizados (DANTAS, 2012).</w:t>
      </w:r>
    </w:p>
    <w:p w14:paraId="49DA5230" w14:textId="77777777" w:rsidR="0075768E" w:rsidRPr="008C5B6C" w:rsidRDefault="0075768E">
      <w:pPr>
        <w:spacing w:line="361" w:lineRule="exact"/>
        <w:rPr>
          <w:sz w:val="20"/>
          <w:szCs w:val="20"/>
          <w:lang w:val="pt-BR"/>
        </w:rPr>
      </w:pPr>
    </w:p>
    <w:tbl>
      <w:tblPr>
        <w:tblW w:w="0" w:type="auto"/>
        <w:tblInd w:w="2840" w:type="dxa"/>
        <w:tblLayout w:type="fixed"/>
        <w:tblCellMar>
          <w:left w:w="0" w:type="dxa"/>
          <w:right w:w="0" w:type="dxa"/>
        </w:tblCellMar>
        <w:tblLook w:val="04A0" w:firstRow="1" w:lastRow="0" w:firstColumn="1" w:lastColumn="0" w:noHBand="0" w:noVBand="1"/>
      </w:tblPr>
      <w:tblGrid>
        <w:gridCol w:w="1080"/>
        <w:gridCol w:w="20"/>
        <w:gridCol w:w="1080"/>
        <w:gridCol w:w="20"/>
        <w:gridCol w:w="480"/>
        <w:gridCol w:w="20"/>
        <w:gridCol w:w="1100"/>
        <w:gridCol w:w="20"/>
        <w:gridCol w:w="100"/>
        <w:gridCol w:w="20"/>
      </w:tblGrid>
      <w:tr w:rsidR="0075768E" w14:paraId="0794450C" w14:textId="77777777">
        <w:trPr>
          <w:trHeight w:val="356"/>
        </w:trPr>
        <w:tc>
          <w:tcPr>
            <w:tcW w:w="1080" w:type="dxa"/>
            <w:vMerge w:val="restart"/>
            <w:vAlign w:val="bottom"/>
          </w:tcPr>
          <w:p w14:paraId="578FD666" w14:textId="77777777" w:rsidR="0075768E" w:rsidRDefault="00BC6249">
            <w:pPr>
              <w:rPr>
                <w:sz w:val="20"/>
                <w:szCs w:val="20"/>
              </w:rPr>
            </w:pPr>
            <w:r>
              <w:rPr>
                <w:rFonts w:ascii="Arial" w:eastAsia="Arial" w:hAnsi="Arial" w:cs="Arial"/>
                <w:i/>
                <w:iCs/>
                <w:sz w:val="24"/>
                <w:szCs w:val="24"/>
              </w:rPr>
              <w:t xml:space="preserve">SP </w:t>
            </w:r>
            <w:proofErr w:type="spellStart"/>
            <w:r>
              <w:rPr>
                <w:rFonts w:ascii="Arial" w:eastAsia="Arial" w:hAnsi="Arial" w:cs="Arial"/>
                <w:i/>
                <w:iCs/>
                <w:sz w:val="24"/>
                <w:szCs w:val="24"/>
              </w:rPr>
              <w:t>R</w:t>
            </w:r>
            <w:r>
              <w:rPr>
                <w:rFonts w:ascii="Arial" w:eastAsia="Arial" w:hAnsi="Arial" w:cs="Arial"/>
                <w:i/>
                <w:iCs/>
                <w:sz w:val="31"/>
                <w:szCs w:val="31"/>
                <w:vertAlign w:val="subscript"/>
              </w:rPr>
              <w:t>i</w:t>
            </w:r>
            <w:r>
              <w:rPr>
                <w:rFonts w:ascii="Arial" w:eastAsia="Arial" w:hAnsi="Arial" w:cs="Arial"/>
                <w:i/>
                <w:iCs/>
                <w:sz w:val="24"/>
                <w:szCs w:val="24"/>
              </w:rPr>
              <w:t>t</w:t>
            </w:r>
            <w:proofErr w:type="spellEnd"/>
            <w:r>
              <w:rPr>
                <w:rFonts w:ascii="Arial" w:eastAsia="Arial" w:hAnsi="Arial" w:cs="Arial"/>
                <w:sz w:val="24"/>
                <w:szCs w:val="24"/>
              </w:rPr>
              <w:t xml:space="preserve"> = [</w:t>
            </w:r>
          </w:p>
        </w:tc>
        <w:tc>
          <w:tcPr>
            <w:tcW w:w="20" w:type="dxa"/>
            <w:vAlign w:val="bottom"/>
          </w:tcPr>
          <w:p w14:paraId="4420F486" w14:textId="77777777" w:rsidR="0075768E" w:rsidRDefault="0075768E">
            <w:pPr>
              <w:rPr>
                <w:sz w:val="24"/>
                <w:szCs w:val="24"/>
              </w:rPr>
            </w:pPr>
          </w:p>
        </w:tc>
        <w:tc>
          <w:tcPr>
            <w:tcW w:w="1100" w:type="dxa"/>
            <w:gridSpan w:val="2"/>
            <w:vAlign w:val="bottom"/>
          </w:tcPr>
          <w:p w14:paraId="3F51A0FB" w14:textId="77777777" w:rsidR="0075768E" w:rsidRDefault="00BC6249">
            <w:pPr>
              <w:ind w:right="20"/>
              <w:jc w:val="center"/>
              <w:rPr>
                <w:sz w:val="20"/>
                <w:szCs w:val="20"/>
              </w:rPr>
            </w:pPr>
            <w:r>
              <w:rPr>
                <w:rFonts w:ascii="Arial" w:eastAsia="Arial" w:hAnsi="Arial" w:cs="Arial"/>
                <w:i/>
                <w:iCs/>
                <w:sz w:val="24"/>
                <w:szCs w:val="24"/>
              </w:rPr>
              <w:t>ROP</w:t>
            </w:r>
            <w:r>
              <w:rPr>
                <w:rFonts w:ascii="Arial" w:eastAsia="Arial" w:hAnsi="Arial" w:cs="Arial"/>
                <w:i/>
                <w:iCs/>
                <w:sz w:val="31"/>
                <w:szCs w:val="31"/>
                <w:vertAlign w:val="subscript"/>
              </w:rPr>
              <w:t>i</w:t>
            </w:r>
            <w:r>
              <w:rPr>
                <w:rFonts w:ascii="Arial" w:eastAsia="Arial" w:hAnsi="Arial" w:cs="Arial"/>
                <w:i/>
                <w:iCs/>
                <w:sz w:val="24"/>
                <w:szCs w:val="24"/>
              </w:rPr>
              <w:t>t</w:t>
            </w:r>
          </w:p>
        </w:tc>
        <w:tc>
          <w:tcPr>
            <w:tcW w:w="480" w:type="dxa"/>
            <w:vMerge w:val="restart"/>
            <w:vAlign w:val="bottom"/>
          </w:tcPr>
          <w:p w14:paraId="39999107" w14:textId="77777777" w:rsidR="0075768E" w:rsidRDefault="00BC6249">
            <w:pPr>
              <w:ind w:left="20"/>
              <w:rPr>
                <w:sz w:val="20"/>
                <w:szCs w:val="20"/>
              </w:rPr>
            </w:pPr>
            <w:r>
              <w:rPr>
                <w:rFonts w:ascii="Arial" w:eastAsia="Arial" w:hAnsi="Arial" w:cs="Arial"/>
                <w:sz w:val="24"/>
                <w:szCs w:val="24"/>
              </w:rPr>
              <w:t>] − [</w:t>
            </w:r>
          </w:p>
        </w:tc>
        <w:tc>
          <w:tcPr>
            <w:tcW w:w="20" w:type="dxa"/>
            <w:vAlign w:val="bottom"/>
          </w:tcPr>
          <w:p w14:paraId="535D9D32" w14:textId="77777777" w:rsidR="0075768E" w:rsidRDefault="0075768E">
            <w:pPr>
              <w:rPr>
                <w:sz w:val="24"/>
                <w:szCs w:val="24"/>
              </w:rPr>
            </w:pPr>
          </w:p>
        </w:tc>
        <w:tc>
          <w:tcPr>
            <w:tcW w:w="1120" w:type="dxa"/>
            <w:gridSpan w:val="2"/>
            <w:vAlign w:val="bottom"/>
          </w:tcPr>
          <w:p w14:paraId="49647755" w14:textId="77777777" w:rsidR="0075768E" w:rsidRDefault="00BC6249">
            <w:pPr>
              <w:ind w:right="40"/>
              <w:jc w:val="center"/>
              <w:rPr>
                <w:sz w:val="20"/>
                <w:szCs w:val="20"/>
              </w:rPr>
            </w:pPr>
            <w:r>
              <w:rPr>
                <w:rFonts w:ascii="Arial" w:eastAsia="Arial" w:hAnsi="Arial" w:cs="Arial"/>
                <w:i/>
                <w:iCs/>
                <w:sz w:val="24"/>
                <w:szCs w:val="24"/>
              </w:rPr>
              <w:t>DOP</w:t>
            </w:r>
            <w:r>
              <w:rPr>
                <w:rFonts w:ascii="Arial" w:eastAsia="Arial" w:hAnsi="Arial" w:cs="Arial"/>
                <w:i/>
                <w:iCs/>
                <w:sz w:val="31"/>
                <w:szCs w:val="31"/>
                <w:vertAlign w:val="subscript"/>
              </w:rPr>
              <w:t>i</w:t>
            </w:r>
            <w:r>
              <w:rPr>
                <w:rFonts w:ascii="Arial" w:eastAsia="Arial" w:hAnsi="Arial" w:cs="Arial"/>
                <w:i/>
                <w:iCs/>
                <w:sz w:val="24"/>
                <w:szCs w:val="24"/>
              </w:rPr>
              <w:t>t</w:t>
            </w:r>
          </w:p>
        </w:tc>
        <w:tc>
          <w:tcPr>
            <w:tcW w:w="100" w:type="dxa"/>
            <w:vMerge w:val="restart"/>
            <w:vAlign w:val="bottom"/>
          </w:tcPr>
          <w:p w14:paraId="2E42CE7F" w14:textId="77777777" w:rsidR="0075768E" w:rsidRDefault="00BC6249">
            <w:pPr>
              <w:jc w:val="right"/>
              <w:rPr>
                <w:sz w:val="20"/>
                <w:szCs w:val="20"/>
              </w:rPr>
            </w:pPr>
            <w:r>
              <w:rPr>
                <w:rFonts w:ascii="Arial" w:eastAsia="Arial" w:hAnsi="Arial" w:cs="Arial"/>
                <w:w w:val="89"/>
                <w:sz w:val="24"/>
                <w:szCs w:val="24"/>
              </w:rPr>
              <w:t>]</w:t>
            </w:r>
          </w:p>
        </w:tc>
        <w:tc>
          <w:tcPr>
            <w:tcW w:w="0" w:type="dxa"/>
            <w:vAlign w:val="bottom"/>
          </w:tcPr>
          <w:p w14:paraId="53F8B713" w14:textId="77777777" w:rsidR="0075768E" w:rsidRDefault="0075768E">
            <w:pPr>
              <w:rPr>
                <w:sz w:val="1"/>
                <w:szCs w:val="1"/>
              </w:rPr>
            </w:pPr>
          </w:p>
        </w:tc>
      </w:tr>
      <w:tr w:rsidR="0075768E" w14:paraId="7CB307F9" w14:textId="77777777">
        <w:trPr>
          <w:trHeight w:val="24"/>
        </w:trPr>
        <w:tc>
          <w:tcPr>
            <w:tcW w:w="1080" w:type="dxa"/>
            <w:vMerge/>
            <w:vAlign w:val="bottom"/>
          </w:tcPr>
          <w:p w14:paraId="5E299B79" w14:textId="77777777" w:rsidR="0075768E" w:rsidRDefault="0075768E">
            <w:pPr>
              <w:rPr>
                <w:sz w:val="2"/>
                <w:szCs w:val="2"/>
              </w:rPr>
            </w:pPr>
          </w:p>
        </w:tc>
        <w:tc>
          <w:tcPr>
            <w:tcW w:w="20" w:type="dxa"/>
            <w:tcBorders>
              <w:bottom w:val="single" w:sz="8" w:space="0" w:color="auto"/>
            </w:tcBorders>
            <w:vAlign w:val="bottom"/>
          </w:tcPr>
          <w:p w14:paraId="7D3E610C" w14:textId="77777777" w:rsidR="0075768E" w:rsidRDefault="0075768E">
            <w:pPr>
              <w:rPr>
                <w:sz w:val="2"/>
                <w:szCs w:val="2"/>
              </w:rPr>
            </w:pPr>
          </w:p>
        </w:tc>
        <w:tc>
          <w:tcPr>
            <w:tcW w:w="1080" w:type="dxa"/>
            <w:tcBorders>
              <w:bottom w:val="single" w:sz="8" w:space="0" w:color="auto"/>
            </w:tcBorders>
            <w:vAlign w:val="bottom"/>
          </w:tcPr>
          <w:p w14:paraId="5D1DFF5F" w14:textId="77777777" w:rsidR="0075768E" w:rsidRDefault="0075768E">
            <w:pPr>
              <w:rPr>
                <w:sz w:val="2"/>
                <w:szCs w:val="2"/>
              </w:rPr>
            </w:pPr>
          </w:p>
        </w:tc>
        <w:tc>
          <w:tcPr>
            <w:tcW w:w="20" w:type="dxa"/>
            <w:tcBorders>
              <w:bottom w:val="single" w:sz="8" w:space="0" w:color="auto"/>
            </w:tcBorders>
            <w:vAlign w:val="bottom"/>
          </w:tcPr>
          <w:p w14:paraId="62DABCA5" w14:textId="77777777" w:rsidR="0075768E" w:rsidRDefault="0075768E">
            <w:pPr>
              <w:rPr>
                <w:sz w:val="2"/>
                <w:szCs w:val="2"/>
              </w:rPr>
            </w:pPr>
          </w:p>
        </w:tc>
        <w:tc>
          <w:tcPr>
            <w:tcW w:w="480" w:type="dxa"/>
            <w:vMerge/>
            <w:vAlign w:val="bottom"/>
          </w:tcPr>
          <w:p w14:paraId="7C83FDAC" w14:textId="77777777" w:rsidR="0075768E" w:rsidRDefault="0075768E">
            <w:pPr>
              <w:rPr>
                <w:sz w:val="2"/>
                <w:szCs w:val="2"/>
              </w:rPr>
            </w:pPr>
          </w:p>
        </w:tc>
        <w:tc>
          <w:tcPr>
            <w:tcW w:w="20" w:type="dxa"/>
            <w:tcBorders>
              <w:bottom w:val="single" w:sz="8" w:space="0" w:color="auto"/>
            </w:tcBorders>
            <w:vAlign w:val="bottom"/>
          </w:tcPr>
          <w:p w14:paraId="6EA7B9B9" w14:textId="77777777" w:rsidR="0075768E" w:rsidRDefault="0075768E">
            <w:pPr>
              <w:rPr>
                <w:sz w:val="2"/>
                <w:szCs w:val="2"/>
              </w:rPr>
            </w:pPr>
          </w:p>
        </w:tc>
        <w:tc>
          <w:tcPr>
            <w:tcW w:w="1100" w:type="dxa"/>
            <w:tcBorders>
              <w:bottom w:val="single" w:sz="8" w:space="0" w:color="auto"/>
            </w:tcBorders>
            <w:vAlign w:val="bottom"/>
          </w:tcPr>
          <w:p w14:paraId="338CF35B" w14:textId="77777777" w:rsidR="0075768E" w:rsidRDefault="0075768E">
            <w:pPr>
              <w:rPr>
                <w:sz w:val="2"/>
                <w:szCs w:val="2"/>
              </w:rPr>
            </w:pPr>
          </w:p>
        </w:tc>
        <w:tc>
          <w:tcPr>
            <w:tcW w:w="20" w:type="dxa"/>
            <w:tcBorders>
              <w:bottom w:val="single" w:sz="8" w:space="0" w:color="auto"/>
            </w:tcBorders>
            <w:vAlign w:val="bottom"/>
          </w:tcPr>
          <w:p w14:paraId="4160BB5B" w14:textId="77777777" w:rsidR="0075768E" w:rsidRDefault="0075768E">
            <w:pPr>
              <w:rPr>
                <w:sz w:val="2"/>
                <w:szCs w:val="2"/>
              </w:rPr>
            </w:pPr>
          </w:p>
        </w:tc>
        <w:tc>
          <w:tcPr>
            <w:tcW w:w="100" w:type="dxa"/>
            <w:vMerge/>
            <w:vAlign w:val="bottom"/>
          </w:tcPr>
          <w:p w14:paraId="37006EF8" w14:textId="77777777" w:rsidR="0075768E" w:rsidRDefault="0075768E">
            <w:pPr>
              <w:rPr>
                <w:sz w:val="2"/>
                <w:szCs w:val="2"/>
              </w:rPr>
            </w:pPr>
          </w:p>
        </w:tc>
        <w:tc>
          <w:tcPr>
            <w:tcW w:w="0" w:type="dxa"/>
            <w:vAlign w:val="bottom"/>
          </w:tcPr>
          <w:p w14:paraId="26AE02ED" w14:textId="77777777" w:rsidR="0075768E" w:rsidRDefault="0075768E">
            <w:pPr>
              <w:rPr>
                <w:sz w:val="1"/>
                <w:szCs w:val="1"/>
              </w:rPr>
            </w:pPr>
          </w:p>
        </w:tc>
      </w:tr>
      <w:tr w:rsidR="0075768E" w14:paraId="1C006DC0" w14:textId="77777777">
        <w:trPr>
          <w:trHeight w:val="153"/>
        </w:trPr>
        <w:tc>
          <w:tcPr>
            <w:tcW w:w="1080" w:type="dxa"/>
            <w:vMerge/>
            <w:vAlign w:val="bottom"/>
          </w:tcPr>
          <w:p w14:paraId="7B45DF67" w14:textId="77777777" w:rsidR="0075768E" w:rsidRDefault="0075768E">
            <w:pPr>
              <w:rPr>
                <w:sz w:val="13"/>
                <w:szCs w:val="13"/>
              </w:rPr>
            </w:pPr>
          </w:p>
        </w:tc>
        <w:tc>
          <w:tcPr>
            <w:tcW w:w="1120" w:type="dxa"/>
            <w:gridSpan w:val="3"/>
            <w:vAlign w:val="bottom"/>
          </w:tcPr>
          <w:p w14:paraId="42986DAD" w14:textId="77777777" w:rsidR="0075768E" w:rsidRDefault="00BC6249">
            <w:pPr>
              <w:spacing w:line="153" w:lineRule="exact"/>
              <w:jc w:val="center"/>
              <w:rPr>
                <w:sz w:val="20"/>
                <w:szCs w:val="20"/>
              </w:rPr>
            </w:pPr>
            <w:r>
              <w:rPr>
                <w:rFonts w:ascii="Arial" w:eastAsia="Arial" w:hAnsi="Arial" w:cs="Arial"/>
                <w:i/>
                <w:iCs/>
                <w:sz w:val="12"/>
                <w:szCs w:val="12"/>
              </w:rPr>
              <w:t>OP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i/>
                <w:iCs/>
                <w:sz w:val="12"/>
                <w:szCs w:val="12"/>
              </w:rPr>
              <w:t>OP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−1</w:t>
            </w:r>
          </w:p>
        </w:tc>
        <w:tc>
          <w:tcPr>
            <w:tcW w:w="480" w:type="dxa"/>
            <w:vMerge/>
            <w:vAlign w:val="bottom"/>
          </w:tcPr>
          <w:p w14:paraId="6CB4580B" w14:textId="77777777" w:rsidR="0075768E" w:rsidRDefault="0075768E">
            <w:pPr>
              <w:rPr>
                <w:sz w:val="13"/>
                <w:szCs w:val="13"/>
              </w:rPr>
            </w:pPr>
          </w:p>
        </w:tc>
        <w:tc>
          <w:tcPr>
            <w:tcW w:w="1140" w:type="dxa"/>
            <w:gridSpan w:val="3"/>
            <w:vAlign w:val="bottom"/>
          </w:tcPr>
          <w:p w14:paraId="5DA281CD" w14:textId="77777777" w:rsidR="0075768E" w:rsidRDefault="00BC6249">
            <w:pPr>
              <w:spacing w:line="153" w:lineRule="exact"/>
              <w:jc w:val="center"/>
              <w:rPr>
                <w:sz w:val="20"/>
                <w:szCs w:val="20"/>
              </w:rPr>
            </w:pPr>
            <w:r>
              <w:rPr>
                <w:rFonts w:ascii="Arial" w:eastAsia="Arial" w:hAnsi="Arial" w:cs="Arial"/>
                <w:i/>
                <w:iCs/>
                <w:sz w:val="12"/>
                <w:szCs w:val="12"/>
              </w:rPr>
              <w:t>DP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w:t>
            </w:r>
            <w:r>
              <w:rPr>
                <w:rFonts w:ascii="Arial" w:eastAsia="Arial" w:hAnsi="Arial" w:cs="Arial"/>
                <w:i/>
                <w:iCs/>
                <w:sz w:val="12"/>
                <w:szCs w:val="12"/>
              </w:rPr>
              <w:t>DP</w:t>
            </w:r>
            <w:r>
              <w:rPr>
                <w:rFonts w:ascii="Arial" w:eastAsia="Arial" w:hAnsi="Arial" w:cs="Arial"/>
                <w:i/>
                <w:iCs/>
                <w:sz w:val="17"/>
                <w:szCs w:val="17"/>
                <w:vertAlign w:val="subscript"/>
              </w:rPr>
              <w:t>i</w:t>
            </w:r>
            <w:r>
              <w:rPr>
                <w:rFonts w:ascii="Arial" w:eastAsia="Arial" w:hAnsi="Arial" w:cs="Arial"/>
                <w:i/>
                <w:iCs/>
                <w:sz w:val="12"/>
                <w:szCs w:val="12"/>
              </w:rPr>
              <w:t>t</w:t>
            </w:r>
            <w:r>
              <w:rPr>
                <w:rFonts w:ascii="Arial" w:eastAsia="Arial" w:hAnsi="Arial" w:cs="Arial"/>
                <w:sz w:val="12"/>
                <w:szCs w:val="12"/>
              </w:rPr>
              <w:t>−1</w:t>
            </w:r>
          </w:p>
        </w:tc>
        <w:tc>
          <w:tcPr>
            <w:tcW w:w="100" w:type="dxa"/>
            <w:vMerge/>
            <w:vAlign w:val="bottom"/>
          </w:tcPr>
          <w:p w14:paraId="3E5A6D37" w14:textId="77777777" w:rsidR="0075768E" w:rsidRDefault="0075768E">
            <w:pPr>
              <w:rPr>
                <w:sz w:val="13"/>
                <w:szCs w:val="13"/>
              </w:rPr>
            </w:pPr>
          </w:p>
        </w:tc>
        <w:tc>
          <w:tcPr>
            <w:tcW w:w="0" w:type="dxa"/>
            <w:vAlign w:val="bottom"/>
          </w:tcPr>
          <w:p w14:paraId="2E1CA55B" w14:textId="77777777" w:rsidR="0075768E" w:rsidRDefault="0075768E">
            <w:pPr>
              <w:rPr>
                <w:sz w:val="1"/>
                <w:szCs w:val="1"/>
              </w:rPr>
            </w:pPr>
          </w:p>
        </w:tc>
      </w:tr>
      <w:tr w:rsidR="0075768E" w14:paraId="4F4BAED9" w14:textId="77777777">
        <w:trPr>
          <w:trHeight w:val="212"/>
        </w:trPr>
        <w:tc>
          <w:tcPr>
            <w:tcW w:w="1080" w:type="dxa"/>
            <w:vAlign w:val="bottom"/>
          </w:tcPr>
          <w:p w14:paraId="577F227C" w14:textId="77777777" w:rsidR="0075768E" w:rsidRDefault="0075768E">
            <w:pPr>
              <w:rPr>
                <w:sz w:val="18"/>
                <w:szCs w:val="18"/>
              </w:rPr>
            </w:pPr>
          </w:p>
        </w:tc>
        <w:tc>
          <w:tcPr>
            <w:tcW w:w="20" w:type="dxa"/>
            <w:vAlign w:val="bottom"/>
          </w:tcPr>
          <w:p w14:paraId="435AD0AE" w14:textId="77777777" w:rsidR="0075768E" w:rsidRDefault="0075768E">
            <w:pPr>
              <w:rPr>
                <w:sz w:val="18"/>
                <w:szCs w:val="18"/>
              </w:rPr>
            </w:pPr>
          </w:p>
        </w:tc>
        <w:tc>
          <w:tcPr>
            <w:tcW w:w="1080" w:type="dxa"/>
            <w:tcBorders>
              <w:top w:val="single" w:sz="8" w:space="0" w:color="auto"/>
            </w:tcBorders>
            <w:vAlign w:val="bottom"/>
          </w:tcPr>
          <w:p w14:paraId="0E0470B1" w14:textId="77777777" w:rsidR="0075768E" w:rsidRDefault="00BC6249">
            <w:pPr>
              <w:jc w:val="center"/>
              <w:rPr>
                <w:sz w:val="20"/>
                <w:szCs w:val="20"/>
              </w:rPr>
            </w:pPr>
            <w:r>
              <w:rPr>
                <w:rFonts w:ascii="Arial" w:eastAsia="Arial" w:hAnsi="Arial" w:cs="Arial"/>
                <w:w w:val="89"/>
                <w:sz w:val="16"/>
                <w:szCs w:val="16"/>
              </w:rPr>
              <w:t>2</w:t>
            </w:r>
          </w:p>
        </w:tc>
        <w:tc>
          <w:tcPr>
            <w:tcW w:w="20" w:type="dxa"/>
            <w:vAlign w:val="bottom"/>
          </w:tcPr>
          <w:p w14:paraId="5B63E2BB" w14:textId="77777777" w:rsidR="0075768E" w:rsidRDefault="0075768E">
            <w:pPr>
              <w:rPr>
                <w:sz w:val="18"/>
                <w:szCs w:val="18"/>
              </w:rPr>
            </w:pPr>
          </w:p>
        </w:tc>
        <w:tc>
          <w:tcPr>
            <w:tcW w:w="480" w:type="dxa"/>
            <w:vAlign w:val="bottom"/>
          </w:tcPr>
          <w:p w14:paraId="21FE1520" w14:textId="77777777" w:rsidR="0075768E" w:rsidRDefault="0075768E">
            <w:pPr>
              <w:rPr>
                <w:sz w:val="18"/>
                <w:szCs w:val="18"/>
              </w:rPr>
            </w:pPr>
          </w:p>
        </w:tc>
        <w:tc>
          <w:tcPr>
            <w:tcW w:w="20" w:type="dxa"/>
            <w:vAlign w:val="bottom"/>
          </w:tcPr>
          <w:p w14:paraId="2B7D2366" w14:textId="77777777" w:rsidR="0075768E" w:rsidRDefault="0075768E">
            <w:pPr>
              <w:rPr>
                <w:sz w:val="18"/>
                <w:szCs w:val="18"/>
              </w:rPr>
            </w:pPr>
          </w:p>
        </w:tc>
        <w:tc>
          <w:tcPr>
            <w:tcW w:w="1100" w:type="dxa"/>
            <w:tcBorders>
              <w:top w:val="single" w:sz="8" w:space="0" w:color="auto"/>
            </w:tcBorders>
            <w:vAlign w:val="bottom"/>
          </w:tcPr>
          <w:p w14:paraId="7AC3D16C" w14:textId="77777777" w:rsidR="0075768E" w:rsidRDefault="00BC6249">
            <w:pPr>
              <w:jc w:val="center"/>
              <w:rPr>
                <w:sz w:val="20"/>
                <w:szCs w:val="20"/>
              </w:rPr>
            </w:pPr>
            <w:r>
              <w:rPr>
                <w:rFonts w:ascii="Arial" w:eastAsia="Arial" w:hAnsi="Arial" w:cs="Arial"/>
                <w:w w:val="89"/>
                <w:sz w:val="16"/>
                <w:szCs w:val="16"/>
              </w:rPr>
              <w:t>2</w:t>
            </w:r>
          </w:p>
        </w:tc>
        <w:tc>
          <w:tcPr>
            <w:tcW w:w="20" w:type="dxa"/>
            <w:vAlign w:val="bottom"/>
          </w:tcPr>
          <w:p w14:paraId="4546267A" w14:textId="77777777" w:rsidR="0075768E" w:rsidRDefault="0075768E">
            <w:pPr>
              <w:rPr>
                <w:sz w:val="18"/>
                <w:szCs w:val="18"/>
              </w:rPr>
            </w:pPr>
          </w:p>
        </w:tc>
        <w:tc>
          <w:tcPr>
            <w:tcW w:w="100" w:type="dxa"/>
            <w:vAlign w:val="bottom"/>
          </w:tcPr>
          <w:p w14:paraId="2F3EF51B" w14:textId="77777777" w:rsidR="0075768E" w:rsidRDefault="0075768E">
            <w:pPr>
              <w:rPr>
                <w:sz w:val="18"/>
                <w:szCs w:val="18"/>
              </w:rPr>
            </w:pPr>
          </w:p>
        </w:tc>
        <w:tc>
          <w:tcPr>
            <w:tcW w:w="0" w:type="dxa"/>
            <w:vAlign w:val="bottom"/>
          </w:tcPr>
          <w:p w14:paraId="1D4DDE09" w14:textId="77777777" w:rsidR="0075768E" w:rsidRDefault="0075768E">
            <w:pPr>
              <w:rPr>
                <w:sz w:val="1"/>
                <w:szCs w:val="1"/>
              </w:rPr>
            </w:pPr>
          </w:p>
        </w:tc>
      </w:tr>
    </w:tbl>
    <w:p w14:paraId="257FA1C9" w14:textId="77777777" w:rsidR="0075768E" w:rsidRDefault="0075768E">
      <w:pPr>
        <w:spacing w:line="40" w:lineRule="exact"/>
        <w:rPr>
          <w:sz w:val="20"/>
          <w:szCs w:val="20"/>
        </w:rPr>
      </w:pPr>
    </w:p>
    <w:p w14:paraId="2C6E6587" w14:textId="77777777" w:rsidR="0075768E" w:rsidRDefault="00BC6249">
      <w:pPr>
        <w:ind w:left="260"/>
        <w:rPr>
          <w:sz w:val="20"/>
          <w:szCs w:val="20"/>
        </w:rPr>
      </w:pPr>
      <w:r>
        <w:rPr>
          <w:rFonts w:ascii="Arial" w:eastAsia="Arial" w:hAnsi="Arial" w:cs="Arial"/>
          <w:sz w:val="24"/>
          <w:szCs w:val="24"/>
        </w:rPr>
        <w:t>SPR = Spread ex-post</w:t>
      </w:r>
    </w:p>
    <w:p w14:paraId="2239A6CA" w14:textId="77777777" w:rsidR="0075768E" w:rsidRDefault="0075768E">
      <w:pPr>
        <w:spacing w:line="322" w:lineRule="exact"/>
        <w:rPr>
          <w:sz w:val="20"/>
          <w:szCs w:val="20"/>
        </w:rPr>
      </w:pPr>
    </w:p>
    <w:p w14:paraId="18C05672" w14:textId="77777777" w:rsidR="0075768E" w:rsidRPr="008C5B6C" w:rsidRDefault="00BC6249">
      <w:pPr>
        <w:ind w:left="1100"/>
        <w:rPr>
          <w:sz w:val="20"/>
          <w:szCs w:val="20"/>
          <w:lang w:val="pt-BR"/>
        </w:rPr>
      </w:pPr>
      <w:r w:rsidRPr="008C5B6C">
        <w:rPr>
          <w:rFonts w:ascii="Arial" w:eastAsia="Arial" w:hAnsi="Arial" w:cs="Arial"/>
          <w:sz w:val="24"/>
          <w:szCs w:val="24"/>
          <w:lang w:val="pt-BR"/>
        </w:rPr>
        <w:t>ROP = Receitas das Operações de Crédito</w:t>
      </w:r>
    </w:p>
    <w:p w14:paraId="25C11CB2" w14:textId="77777777" w:rsidR="0075768E" w:rsidRPr="008C5B6C" w:rsidRDefault="0075768E">
      <w:pPr>
        <w:spacing w:line="322" w:lineRule="exact"/>
        <w:rPr>
          <w:sz w:val="20"/>
          <w:szCs w:val="20"/>
          <w:lang w:val="pt-BR"/>
        </w:rPr>
      </w:pPr>
    </w:p>
    <w:p w14:paraId="7C76A4DD" w14:textId="77777777" w:rsidR="0075768E" w:rsidRPr="008C5B6C" w:rsidRDefault="00BC6249">
      <w:pPr>
        <w:ind w:left="1100"/>
        <w:rPr>
          <w:sz w:val="20"/>
          <w:szCs w:val="20"/>
          <w:lang w:val="pt-BR"/>
        </w:rPr>
      </w:pPr>
      <w:r w:rsidRPr="008C5B6C">
        <w:rPr>
          <w:rFonts w:ascii="Arial" w:eastAsia="Arial" w:hAnsi="Arial" w:cs="Arial"/>
          <w:sz w:val="24"/>
          <w:szCs w:val="24"/>
          <w:lang w:val="pt-BR"/>
        </w:rPr>
        <w:t>OP = Operações de Crédito Média</w:t>
      </w:r>
    </w:p>
    <w:p w14:paraId="6E9FA812" w14:textId="77777777" w:rsidR="0075768E" w:rsidRPr="008C5B6C" w:rsidRDefault="0075768E">
      <w:pPr>
        <w:spacing w:line="322" w:lineRule="exact"/>
        <w:rPr>
          <w:sz w:val="20"/>
          <w:szCs w:val="20"/>
          <w:lang w:val="pt-BR"/>
        </w:rPr>
      </w:pPr>
    </w:p>
    <w:p w14:paraId="7DFFA90E" w14:textId="77777777" w:rsidR="0075768E" w:rsidRPr="008C5B6C" w:rsidRDefault="00BC6249">
      <w:pPr>
        <w:ind w:left="1100"/>
        <w:rPr>
          <w:sz w:val="20"/>
          <w:szCs w:val="20"/>
          <w:lang w:val="pt-BR"/>
        </w:rPr>
      </w:pPr>
      <w:r w:rsidRPr="008C5B6C">
        <w:rPr>
          <w:rFonts w:ascii="Arial" w:eastAsia="Arial" w:hAnsi="Arial" w:cs="Arial"/>
          <w:sz w:val="24"/>
          <w:szCs w:val="24"/>
          <w:lang w:val="pt-BR"/>
        </w:rPr>
        <w:t>DOC = Despesas das Operações de captação</w:t>
      </w:r>
    </w:p>
    <w:p w14:paraId="54057B4A" w14:textId="77777777" w:rsidR="0075768E" w:rsidRPr="008C5B6C" w:rsidRDefault="0075768E">
      <w:pPr>
        <w:spacing w:line="322" w:lineRule="exact"/>
        <w:rPr>
          <w:sz w:val="20"/>
          <w:szCs w:val="20"/>
          <w:lang w:val="pt-BR"/>
        </w:rPr>
      </w:pPr>
    </w:p>
    <w:p w14:paraId="7157B3CD" w14:textId="77777777" w:rsidR="0075768E" w:rsidRPr="008C5B6C" w:rsidRDefault="00BC6249">
      <w:pPr>
        <w:ind w:left="1100"/>
        <w:rPr>
          <w:sz w:val="20"/>
          <w:szCs w:val="20"/>
          <w:lang w:val="pt-BR"/>
        </w:rPr>
      </w:pPr>
      <w:r w:rsidRPr="008C5B6C">
        <w:rPr>
          <w:rFonts w:ascii="Arial" w:eastAsia="Arial" w:hAnsi="Arial" w:cs="Arial"/>
          <w:sz w:val="24"/>
          <w:szCs w:val="24"/>
          <w:lang w:val="pt-BR"/>
        </w:rPr>
        <w:t>DP = Depósitos médio</w:t>
      </w:r>
    </w:p>
    <w:p w14:paraId="4C99AB38" w14:textId="77777777" w:rsidR="0075768E" w:rsidRPr="008C5B6C" w:rsidRDefault="0075768E">
      <w:pPr>
        <w:spacing w:line="322" w:lineRule="exact"/>
        <w:rPr>
          <w:sz w:val="20"/>
          <w:szCs w:val="20"/>
          <w:lang w:val="pt-BR"/>
        </w:rPr>
      </w:pPr>
    </w:p>
    <w:p w14:paraId="3E4A64FA" w14:textId="77777777" w:rsidR="0075768E" w:rsidRPr="008C5B6C" w:rsidRDefault="00BC6249">
      <w:pPr>
        <w:spacing w:line="418" w:lineRule="auto"/>
        <w:ind w:left="260" w:right="40" w:firstLine="858"/>
        <w:jc w:val="both"/>
        <w:rPr>
          <w:sz w:val="20"/>
          <w:szCs w:val="20"/>
          <w:lang w:val="pt-BR"/>
        </w:rPr>
      </w:pPr>
      <w:r w:rsidRPr="008C5B6C">
        <w:rPr>
          <w:rFonts w:ascii="Arial" w:eastAsia="Arial" w:hAnsi="Arial" w:cs="Arial"/>
          <w:sz w:val="24"/>
          <w:szCs w:val="24"/>
          <w:lang w:val="pt-BR"/>
        </w:rPr>
        <w:t xml:space="preserve">Reduções no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não necessariamente significam aumento da eficiência da intermediação financeira, pois podem estar associadas a uma redução da inadimplência (DEMIRGÜÇ-KUNT; HUIZINGAGA, 1999). Como observado em Klein (1971) e Ho e </w:t>
      </w:r>
      <w:proofErr w:type="spellStart"/>
      <w:r w:rsidRPr="008C5B6C">
        <w:rPr>
          <w:rFonts w:ascii="Arial" w:eastAsia="Arial" w:hAnsi="Arial" w:cs="Arial"/>
          <w:sz w:val="24"/>
          <w:szCs w:val="24"/>
          <w:lang w:val="pt-BR"/>
        </w:rPr>
        <w:t>Saunders</w:t>
      </w:r>
      <w:proofErr w:type="spellEnd"/>
      <w:r w:rsidRPr="008C5B6C">
        <w:rPr>
          <w:rFonts w:ascii="Arial" w:eastAsia="Arial" w:hAnsi="Arial" w:cs="Arial"/>
          <w:sz w:val="24"/>
          <w:szCs w:val="24"/>
          <w:lang w:val="pt-BR"/>
        </w:rPr>
        <w:t xml:space="preserve"> (1981) o spread bancário é determinado de acordo com as características e os riscos envolvidos nas intermediações financeiras inerentes em cada estrutura de mercado.</w:t>
      </w:r>
    </w:p>
    <w:p w14:paraId="4710984C" w14:textId="77777777" w:rsidR="0075768E" w:rsidRPr="008C5B6C" w:rsidRDefault="0075768E">
      <w:pPr>
        <w:spacing w:line="320" w:lineRule="exact"/>
        <w:rPr>
          <w:sz w:val="20"/>
          <w:szCs w:val="20"/>
          <w:lang w:val="pt-BR"/>
        </w:rPr>
      </w:pPr>
    </w:p>
    <w:p w14:paraId="62AF6E67" w14:textId="77777777" w:rsidR="0075768E" w:rsidRPr="008C5B6C" w:rsidRDefault="00BC6249" w:rsidP="008C5B6C">
      <w:pPr>
        <w:tabs>
          <w:tab w:val="left" w:pos="1000"/>
        </w:tabs>
        <w:ind w:left="261"/>
        <w:outlineLvl w:val="2"/>
        <w:rPr>
          <w:sz w:val="20"/>
          <w:szCs w:val="20"/>
          <w:lang w:val="pt-BR"/>
        </w:rPr>
      </w:pPr>
      <w:bookmarkStart w:id="402" w:name="_Toc59176033"/>
      <w:r w:rsidRPr="008C5B6C">
        <w:rPr>
          <w:rFonts w:ascii="Arial" w:eastAsia="Arial" w:hAnsi="Arial" w:cs="Arial"/>
          <w:sz w:val="24"/>
          <w:szCs w:val="24"/>
          <w:lang w:val="pt-BR"/>
        </w:rPr>
        <w:t>2.2.2</w:t>
      </w:r>
      <w:r w:rsidRPr="008C5B6C">
        <w:rPr>
          <w:rFonts w:ascii="Arial" w:eastAsia="Arial" w:hAnsi="Arial" w:cs="Arial"/>
          <w:sz w:val="24"/>
          <w:szCs w:val="24"/>
          <w:lang w:val="pt-BR"/>
        </w:rPr>
        <w:tab/>
        <w:t>SPREAD BANCÁRIO NO BRASIL</w:t>
      </w:r>
      <w:bookmarkEnd w:id="402"/>
    </w:p>
    <w:p w14:paraId="7F2B5A9A" w14:textId="77777777" w:rsidR="0075768E" w:rsidRPr="008C5B6C" w:rsidRDefault="0075768E">
      <w:pPr>
        <w:spacing w:line="357" w:lineRule="exact"/>
        <w:rPr>
          <w:sz w:val="20"/>
          <w:szCs w:val="20"/>
          <w:lang w:val="pt-BR"/>
        </w:rPr>
      </w:pPr>
    </w:p>
    <w:p w14:paraId="3D3FC972"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 xml:space="preserve">No Brasil, a taxa de aplicação para crédito de recursos livres é pactuado entre instituição e tomador. Somente as operações de crédito envolvendo recursos </w:t>
      </w:r>
      <w:proofErr w:type="spellStart"/>
      <w:r w:rsidRPr="008C5B6C">
        <w:rPr>
          <w:rFonts w:ascii="Arial" w:eastAsia="Arial" w:hAnsi="Arial" w:cs="Arial"/>
          <w:sz w:val="24"/>
          <w:szCs w:val="24"/>
          <w:lang w:val="pt-BR"/>
        </w:rPr>
        <w:t>direciona-dos</w:t>
      </w:r>
      <w:proofErr w:type="spellEnd"/>
      <w:r w:rsidRPr="008C5B6C">
        <w:rPr>
          <w:rFonts w:ascii="Arial" w:eastAsia="Arial" w:hAnsi="Arial" w:cs="Arial"/>
          <w:sz w:val="24"/>
          <w:szCs w:val="24"/>
          <w:lang w:val="pt-BR"/>
        </w:rPr>
        <w:t xml:space="preserve"> são sujeitas à limites, não podendo exceder 12%a.a. mais a taxa referencial de juros (BACEN, 2016).</w:t>
      </w:r>
    </w:p>
    <w:p w14:paraId="531FEBDC" w14:textId="77777777" w:rsidR="0075768E" w:rsidRPr="008C5B6C" w:rsidRDefault="0075768E">
      <w:pPr>
        <w:rPr>
          <w:lang w:val="pt-BR"/>
        </w:rPr>
        <w:sectPr w:rsidR="0075768E" w:rsidRPr="008C5B6C">
          <w:pgSz w:w="11900" w:h="16838"/>
          <w:pgMar w:top="991" w:right="1106" w:bottom="648" w:left="1440" w:header="0" w:footer="0" w:gutter="0"/>
          <w:cols w:space="720" w:equalWidth="0">
            <w:col w:w="9360"/>
          </w:cols>
        </w:sectPr>
      </w:pPr>
    </w:p>
    <w:p w14:paraId="0AA841C6"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31</w:t>
      </w:r>
    </w:p>
    <w:p w14:paraId="73EFFD27" w14:textId="77777777" w:rsidR="0075768E" w:rsidRPr="008C5B6C" w:rsidRDefault="0075768E">
      <w:pPr>
        <w:spacing w:line="200" w:lineRule="exact"/>
        <w:rPr>
          <w:sz w:val="20"/>
          <w:szCs w:val="20"/>
          <w:lang w:val="pt-BR"/>
        </w:rPr>
      </w:pPr>
    </w:p>
    <w:p w14:paraId="58CFB229" w14:textId="77777777" w:rsidR="0075768E" w:rsidRPr="008C5B6C" w:rsidRDefault="0075768E">
      <w:pPr>
        <w:spacing w:line="246" w:lineRule="exact"/>
        <w:rPr>
          <w:sz w:val="20"/>
          <w:szCs w:val="20"/>
          <w:lang w:val="pt-BR"/>
        </w:rPr>
      </w:pPr>
    </w:p>
    <w:p w14:paraId="32F2A570"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No mercado bancário Brasileiro, o modelo consolidado de mensuração do spread, conforme Tabela 4, leva em consideração o saldo médio de capital emprestado, e a diferença entre as receitas de aplicação e despesas de captação, ocorrendo a classificação em spread bruto, direto e líquido (FIPECAFI, 2005)</w:t>
      </w:r>
    </w:p>
    <w:p w14:paraId="21C18BA9" w14:textId="77777777" w:rsidR="0075768E" w:rsidRPr="008C5B6C" w:rsidRDefault="0075768E">
      <w:pPr>
        <w:spacing w:line="96" w:lineRule="exact"/>
        <w:rPr>
          <w:sz w:val="20"/>
          <w:szCs w:val="20"/>
          <w:lang w:val="pt-BR"/>
        </w:rPr>
      </w:pPr>
    </w:p>
    <w:p w14:paraId="1917A14C" w14:textId="77777777" w:rsidR="0075768E" w:rsidRPr="008C5B6C" w:rsidRDefault="00BC6249">
      <w:pPr>
        <w:spacing w:line="463" w:lineRule="auto"/>
        <w:ind w:left="260" w:right="40" w:firstLine="850"/>
        <w:jc w:val="both"/>
        <w:rPr>
          <w:sz w:val="20"/>
          <w:szCs w:val="20"/>
          <w:lang w:val="pt-BR"/>
        </w:rPr>
      </w:pPr>
      <w:r w:rsidRPr="008C5B6C">
        <w:rPr>
          <w:rFonts w:ascii="Arial" w:eastAsia="Arial" w:hAnsi="Arial" w:cs="Arial"/>
          <w:lang w:val="pt-BR"/>
        </w:rPr>
        <w:t>O Banco Central, em 1999, iniciou uma série de estudos e medidas com objetivo de reduzir a taxa de juros e o spread realizados no setor bancário Brasileiro, atuando na identificação e ajustes em variáveis econômicas influentes. Entre as primeiras medidas estavam a redução da taxa de compulsório para depósitos à vista e até a extinção para depósitos à prazo, redução do IOF e a redução da Selic (BACEN, 2000).</w:t>
      </w:r>
    </w:p>
    <w:p w14:paraId="3A939E5A" w14:textId="77777777" w:rsidR="0075768E" w:rsidRPr="008C5B6C" w:rsidRDefault="0075768E">
      <w:pPr>
        <w:spacing w:line="70" w:lineRule="exact"/>
        <w:rPr>
          <w:sz w:val="20"/>
          <w:szCs w:val="20"/>
          <w:lang w:val="pt-BR"/>
        </w:rPr>
      </w:pPr>
    </w:p>
    <w:p w14:paraId="4C2EAFF2" w14:textId="77777777" w:rsidR="0075768E" w:rsidRPr="008C5B6C" w:rsidRDefault="00BC6249">
      <w:pPr>
        <w:spacing w:line="421" w:lineRule="auto"/>
        <w:ind w:left="260" w:right="40" w:firstLine="850"/>
        <w:jc w:val="both"/>
        <w:rPr>
          <w:sz w:val="20"/>
          <w:szCs w:val="20"/>
          <w:lang w:val="pt-BR"/>
        </w:rPr>
      </w:pPr>
      <w:r w:rsidRPr="008C5B6C">
        <w:rPr>
          <w:rFonts w:ascii="Arial" w:eastAsia="Arial" w:hAnsi="Arial" w:cs="Arial"/>
          <w:sz w:val="24"/>
          <w:szCs w:val="24"/>
          <w:lang w:val="pt-BR"/>
        </w:rPr>
        <w:t>A Figura 8 mostra a evolução do spread bancário Brasileiro médio entre os anos de 1994 e 2012, chegando a atingir 146.44%, com significativa queda ao longo desse período, atingindo 24.69% no final do período. Esta série foi descontinuada em 2012, passando a ser utilizada nova metodologia de cálculo.</w:t>
      </w:r>
    </w:p>
    <w:p w14:paraId="3620BB2B" w14:textId="77777777" w:rsidR="0075768E" w:rsidRPr="008C5B6C" w:rsidRDefault="0075768E">
      <w:pPr>
        <w:spacing w:line="96" w:lineRule="exact"/>
        <w:rPr>
          <w:sz w:val="20"/>
          <w:szCs w:val="20"/>
          <w:lang w:val="pt-BR"/>
        </w:rPr>
      </w:pPr>
    </w:p>
    <w:p w14:paraId="20B93BD0" w14:textId="77777777" w:rsidR="0075768E" w:rsidRPr="008C5B6C" w:rsidRDefault="00BC6249">
      <w:pPr>
        <w:spacing w:line="419" w:lineRule="auto"/>
        <w:ind w:left="260" w:right="40" w:firstLine="850"/>
        <w:jc w:val="both"/>
        <w:rPr>
          <w:sz w:val="20"/>
          <w:szCs w:val="20"/>
          <w:lang w:val="pt-BR"/>
        </w:rPr>
      </w:pPr>
      <w:r w:rsidRPr="008C5B6C">
        <w:rPr>
          <w:rFonts w:ascii="Arial" w:eastAsia="Arial" w:hAnsi="Arial" w:cs="Arial"/>
          <w:sz w:val="24"/>
          <w:szCs w:val="24"/>
          <w:lang w:val="pt-BR"/>
        </w:rPr>
        <w:t>O Banco Central, até 2007 utilizava metodologia para avaliação do spread bancário contemplando somente os recursos livres, o que não vinha a proporcionar uma avaliação mais aprofundada. Em 2008 houve uma modificação na metodologia de decomposição do spread, alterando o cálculo do custo médio de captação e detalhando classificações do crédito (DANTAS, 2012)</w:t>
      </w:r>
    </w:p>
    <w:p w14:paraId="7D385035" w14:textId="77777777" w:rsidR="0075768E" w:rsidRPr="008C5B6C" w:rsidRDefault="0075768E">
      <w:pPr>
        <w:spacing w:line="101" w:lineRule="exact"/>
        <w:rPr>
          <w:sz w:val="20"/>
          <w:szCs w:val="20"/>
          <w:lang w:val="pt-BR"/>
        </w:rPr>
      </w:pPr>
    </w:p>
    <w:p w14:paraId="746A038D" w14:textId="77777777" w:rsidR="0075768E" w:rsidRPr="008C5B6C" w:rsidRDefault="00BC6249">
      <w:pPr>
        <w:spacing w:line="460" w:lineRule="auto"/>
        <w:ind w:left="260" w:right="40" w:firstLine="850"/>
        <w:jc w:val="both"/>
        <w:rPr>
          <w:sz w:val="20"/>
          <w:szCs w:val="20"/>
          <w:lang w:val="pt-BR"/>
        </w:rPr>
      </w:pPr>
      <w:r w:rsidRPr="008C5B6C">
        <w:rPr>
          <w:rFonts w:ascii="Arial" w:eastAsia="Arial" w:hAnsi="Arial" w:cs="Arial"/>
          <w:sz w:val="23"/>
          <w:szCs w:val="23"/>
          <w:lang w:val="pt-BR"/>
        </w:rPr>
        <w:t>Para o custo médio de captação passou a se utilizar a taxa média ponderada entre as taxas dos depósitos à prazo (CDB), em caderneta de poupança e à vista, a</w:t>
      </w:r>
    </w:p>
    <w:p w14:paraId="221733A2" w14:textId="77777777" w:rsidR="0075768E" w:rsidRPr="008C5B6C" w:rsidRDefault="0075768E">
      <w:pPr>
        <w:spacing w:line="125" w:lineRule="exact"/>
        <w:rPr>
          <w:sz w:val="20"/>
          <w:szCs w:val="20"/>
          <w:lang w:val="pt-BR"/>
        </w:rPr>
      </w:pPr>
    </w:p>
    <w:p w14:paraId="6F24879E" w14:textId="77777777" w:rsidR="0075768E" w:rsidRPr="008C5B6C" w:rsidRDefault="00BC6249">
      <w:pPr>
        <w:ind w:left="1340"/>
        <w:rPr>
          <w:sz w:val="20"/>
          <w:szCs w:val="20"/>
          <w:lang w:val="pt-BR"/>
        </w:rPr>
      </w:pPr>
      <w:r w:rsidRPr="008C5B6C">
        <w:rPr>
          <w:rFonts w:ascii="Arial" w:eastAsia="Arial" w:hAnsi="Arial" w:cs="Arial"/>
          <w:lang w:val="pt-BR"/>
        </w:rPr>
        <w:t>Tabela 4 – Esquema de obtenção do spread mais adotado no mercado</w:t>
      </w:r>
    </w:p>
    <w:p w14:paraId="6773BA52" w14:textId="77777777" w:rsidR="0075768E" w:rsidRPr="008C5B6C" w:rsidRDefault="0075768E">
      <w:pPr>
        <w:spacing w:line="215" w:lineRule="exact"/>
        <w:rPr>
          <w:sz w:val="20"/>
          <w:szCs w:val="20"/>
          <w:lang w:val="pt-BR"/>
        </w:rPr>
      </w:pPr>
    </w:p>
    <w:tbl>
      <w:tblPr>
        <w:tblW w:w="0" w:type="auto"/>
        <w:tblInd w:w="1220" w:type="dxa"/>
        <w:tblLayout w:type="fixed"/>
        <w:tblCellMar>
          <w:left w:w="0" w:type="dxa"/>
          <w:right w:w="0" w:type="dxa"/>
        </w:tblCellMar>
        <w:tblLook w:val="04A0" w:firstRow="1" w:lastRow="0" w:firstColumn="1" w:lastColumn="0" w:noHBand="0" w:noVBand="1"/>
      </w:tblPr>
      <w:tblGrid>
        <w:gridCol w:w="4220"/>
        <w:gridCol w:w="980"/>
        <w:gridCol w:w="980"/>
        <w:gridCol w:w="980"/>
      </w:tblGrid>
      <w:tr w:rsidR="0075768E" w14:paraId="402CA529" w14:textId="77777777">
        <w:trPr>
          <w:trHeight w:val="297"/>
        </w:trPr>
        <w:tc>
          <w:tcPr>
            <w:tcW w:w="4220" w:type="dxa"/>
            <w:tcBorders>
              <w:top w:val="single" w:sz="8" w:space="0" w:color="auto"/>
              <w:bottom w:val="single" w:sz="8" w:space="0" w:color="auto"/>
              <w:right w:val="single" w:sz="8" w:space="0" w:color="auto"/>
            </w:tcBorders>
            <w:vAlign w:val="bottom"/>
          </w:tcPr>
          <w:p w14:paraId="5DBFDACB" w14:textId="77777777" w:rsidR="0075768E" w:rsidRPr="008C5B6C" w:rsidRDefault="0075768E">
            <w:pPr>
              <w:rPr>
                <w:sz w:val="24"/>
                <w:szCs w:val="24"/>
                <w:lang w:val="pt-BR"/>
              </w:rPr>
            </w:pPr>
          </w:p>
        </w:tc>
        <w:tc>
          <w:tcPr>
            <w:tcW w:w="980" w:type="dxa"/>
            <w:tcBorders>
              <w:top w:val="single" w:sz="8" w:space="0" w:color="auto"/>
              <w:bottom w:val="single" w:sz="8" w:space="0" w:color="auto"/>
              <w:right w:val="single" w:sz="8" w:space="0" w:color="auto"/>
            </w:tcBorders>
            <w:vAlign w:val="bottom"/>
          </w:tcPr>
          <w:p w14:paraId="24397304" w14:textId="77777777" w:rsidR="0075768E" w:rsidRDefault="00BC6249">
            <w:pPr>
              <w:ind w:left="340"/>
              <w:rPr>
                <w:sz w:val="20"/>
                <w:szCs w:val="20"/>
              </w:rPr>
            </w:pPr>
            <w:r>
              <w:rPr>
                <w:rFonts w:ascii="Arial" w:eastAsia="Arial" w:hAnsi="Arial" w:cs="Arial"/>
                <w:sz w:val="24"/>
                <w:szCs w:val="24"/>
              </w:rPr>
              <w:t>PJ</w:t>
            </w:r>
          </w:p>
        </w:tc>
        <w:tc>
          <w:tcPr>
            <w:tcW w:w="980" w:type="dxa"/>
            <w:tcBorders>
              <w:top w:val="single" w:sz="8" w:space="0" w:color="auto"/>
              <w:bottom w:val="single" w:sz="8" w:space="0" w:color="auto"/>
              <w:right w:val="single" w:sz="8" w:space="0" w:color="auto"/>
            </w:tcBorders>
            <w:vAlign w:val="bottom"/>
          </w:tcPr>
          <w:p w14:paraId="4AFE2F0D" w14:textId="77777777" w:rsidR="0075768E" w:rsidRDefault="00BC6249">
            <w:pPr>
              <w:ind w:left="320"/>
              <w:rPr>
                <w:sz w:val="20"/>
                <w:szCs w:val="20"/>
              </w:rPr>
            </w:pPr>
            <w:r>
              <w:rPr>
                <w:rFonts w:ascii="Arial" w:eastAsia="Arial" w:hAnsi="Arial" w:cs="Arial"/>
                <w:sz w:val="24"/>
                <w:szCs w:val="24"/>
              </w:rPr>
              <w:t>PF</w:t>
            </w:r>
          </w:p>
        </w:tc>
        <w:tc>
          <w:tcPr>
            <w:tcW w:w="980" w:type="dxa"/>
            <w:tcBorders>
              <w:top w:val="single" w:sz="8" w:space="0" w:color="auto"/>
              <w:bottom w:val="single" w:sz="8" w:space="0" w:color="auto"/>
            </w:tcBorders>
            <w:vAlign w:val="bottom"/>
          </w:tcPr>
          <w:p w14:paraId="145FF452" w14:textId="77777777" w:rsidR="0075768E" w:rsidRDefault="00BC6249">
            <w:pPr>
              <w:ind w:left="220"/>
              <w:rPr>
                <w:sz w:val="20"/>
                <w:szCs w:val="20"/>
              </w:rPr>
            </w:pPr>
            <w:r>
              <w:rPr>
                <w:rFonts w:ascii="Arial" w:eastAsia="Arial" w:hAnsi="Arial" w:cs="Arial"/>
                <w:sz w:val="24"/>
                <w:szCs w:val="24"/>
              </w:rPr>
              <w:t>Total</w:t>
            </w:r>
          </w:p>
        </w:tc>
      </w:tr>
      <w:tr w:rsidR="0075768E" w14:paraId="2218C818" w14:textId="77777777">
        <w:trPr>
          <w:trHeight w:val="253"/>
        </w:trPr>
        <w:tc>
          <w:tcPr>
            <w:tcW w:w="4220" w:type="dxa"/>
            <w:tcBorders>
              <w:right w:val="single" w:sz="8" w:space="0" w:color="auto"/>
            </w:tcBorders>
            <w:vAlign w:val="bottom"/>
          </w:tcPr>
          <w:p w14:paraId="0BC8F8A7" w14:textId="77777777" w:rsidR="0075768E" w:rsidRPr="008C5B6C" w:rsidRDefault="00BC6249">
            <w:pPr>
              <w:spacing w:line="252" w:lineRule="exact"/>
              <w:ind w:left="120"/>
              <w:rPr>
                <w:sz w:val="20"/>
                <w:szCs w:val="20"/>
                <w:lang w:val="pt-BR"/>
              </w:rPr>
            </w:pPr>
            <w:r w:rsidRPr="008C5B6C">
              <w:rPr>
                <w:rFonts w:ascii="Arial" w:eastAsia="Arial" w:hAnsi="Arial" w:cs="Arial"/>
                <w:sz w:val="24"/>
                <w:szCs w:val="24"/>
                <w:lang w:val="pt-BR"/>
              </w:rPr>
              <w:t>Saldo Médio do Capital Emprestado</w:t>
            </w:r>
          </w:p>
        </w:tc>
        <w:tc>
          <w:tcPr>
            <w:tcW w:w="980" w:type="dxa"/>
            <w:tcBorders>
              <w:right w:val="single" w:sz="8" w:space="0" w:color="auto"/>
            </w:tcBorders>
            <w:vAlign w:val="bottom"/>
          </w:tcPr>
          <w:p w14:paraId="37F7E194" w14:textId="77777777" w:rsidR="0075768E" w:rsidRDefault="00BC6249">
            <w:pPr>
              <w:spacing w:line="252" w:lineRule="exact"/>
              <w:jc w:val="center"/>
              <w:rPr>
                <w:sz w:val="20"/>
                <w:szCs w:val="20"/>
              </w:rPr>
            </w:pPr>
            <w:r>
              <w:rPr>
                <w:rFonts w:ascii="Arial" w:eastAsia="Arial" w:hAnsi="Arial" w:cs="Arial"/>
                <w:w w:val="98"/>
                <w:sz w:val="24"/>
                <w:szCs w:val="24"/>
              </w:rPr>
              <w:t>100.00</w:t>
            </w:r>
          </w:p>
        </w:tc>
        <w:tc>
          <w:tcPr>
            <w:tcW w:w="980" w:type="dxa"/>
            <w:tcBorders>
              <w:right w:val="single" w:sz="8" w:space="0" w:color="auto"/>
            </w:tcBorders>
            <w:vAlign w:val="bottom"/>
          </w:tcPr>
          <w:p w14:paraId="3B95CC79" w14:textId="77777777" w:rsidR="0075768E" w:rsidRDefault="00BC6249">
            <w:pPr>
              <w:spacing w:line="252" w:lineRule="exact"/>
              <w:jc w:val="center"/>
              <w:rPr>
                <w:sz w:val="20"/>
                <w:szCs w:val="20"/>
              </w:rPr>
            </w:pPr>
            <w:r>
              <w:rPr>
                <w:rFonts w:ascii="Arial" w:eastAsia="Arial" w:hAnsi="Arial" w:cs="Arial"/>
                <w:sz w:val="24"/>
                <w:szCs w:val="24"/>
              </w:rPr>
              <w:t>100.00</w:t>
            </w:r>
          </w:p>
        </w:tc>
        <w:tc>
          <w:tcPr>
            <w:tcW w:w="980" w:type="dxa"/>
            <w:vAlign w:val="bottom"/>
          </w:tcPr>
          <w:p w14:paraId="7CD21266" w14:textId="77777777" w:rsidR="0075768E" w:rsidRDefault="00BC6249">
            <w:pPr>
              <w:spacing w:line="252" w:lineRule="exact"/>
              <w:jc w:val="center"/>
              <w:rPr>
                <w:sz w:val="20"/>
                <w:szCs w:val="20"/>
              </w:rPr>
            </w:pPr>
            <w:r>
              <w:rPr>
                <w:rFonts w:ascii="Arial" w:eastAsia="Arial" w:hAnsi="Arial" w:cs="Arial"/>
                <w:sz w:val="24"/>
                <w:szCs w:val="24"/>
              </w:rPr>
              <w:t>100.00</w:t>
            </w:r>
          </w:p>
        </w:tc>
      </w:tr>
      <w:tr w:rsidR="0075768E" w14:paraId="6C14BEC8" w14:textId="77777777">
        <w:trPr>
          <w:trHeight w:val="289"/>
        </w:trPr>
        <w:tc>
          <w:tcPr>
            <w:tcW w:w="4220" w:type="dxa"/>
            <w:tcBorders>
              <w:right w:val="single" w:sz="8" w:space="0" w:color="auto"/>
            </w:tcBorders>
            <w:vAlign w:val="bottom"/>
          </w:tcPr>
          <w:p w14:paraId="2BC11012" w14:textId="77777777" w:rsidR="0075768E" w:rsidRPr="008C5B6C" w:rsidRDefault="00BC6249">
            <w:pPr>
              <w:ind w:left="120"/>
              <w:rPr>
                <w:sz w:val="20"/>
                <w:szCs w:val="20"/>
                <w:lang w:val="pt-BR"/>
              </w:rPr>
            </w:pPr>
            <w:r w:rsidRPr="008C5B6C">
              <w:rPr>
                <w:rFonts w:ascii="Arial" w:eastAsia="Arial" w:hAnsi="Arial" w:cs="Arial"/>
                <w:sz w:val="24"/>
                <w:szCs w:val="24"/>
                <w:lang w:val="pt-BR"/>
              </w:rPr>
              <w:t>A — Receita de Aplicação Financeira</w:t>
            </w:r>
          </w:p>
        </w:tc>
        <w:tc>
          <w:tcPr>
            <w:tcW w:w="980" w:type="dxa"/>
            <w:tcBorders>
              <w:right w:val="single" w:sz="8" w:space="0" w:color="auto"/>
            </w:tcBorders>
            <w:vAlign w:val="bottom"/>
          </w:tcPr>
          <w:p w14:paraId="289243BA" w14:textId="77777777" w:rsidR="0075768E" w:rsidRDefault="00BC6249">
            <w:pPr>
              <w:jc w:val="center"/>
              <w:rPr>
                <w:sz w:val="20"/>
                <w:szCs w:val="20"/>
              </w:rPr>
            </w:pPr>
            <w:r>
              <w:rPr>
                <w:rFonts w:ascii="Arial" w:eastAsia="Arial" w:hAnsi="Arial" w:cs="Arial"/>
                <w:w w:val="95"/>
                <w:sz w:val="24"/>
                <w:szCs w:val="24"/>
              </w:rPr>
              <w:t>9.4</w:t>
            </w:r>
          </w:p>
        </w:tc>
        <w:tc>
          <w:tcPr>
            <w:tcW w:w="980" w:type="dxa"/>
            <w:tcBorders>
              <w:right w:val="single" w:sz="8" w:space="0" w:color="auto"/>
            </w:tcBorders>
            <w:vAlign w:val="bottom"/>
          </w:tcPr>
          <w:p w14:paraId="0E3D1176" w14:textId="77777777" w:rsidR="0075768E" w:rsidRDefault="00BC6249">
            <w:pPr>
              <w:jc w:val="center"/>
              <w:rPr>
                <w:sz w:val="20"/>
                <w:szCs w:val="20"/>
              </w:rPr>
            </w:pPr>
            <w:r>
              <w:rPr>
                <w:rFonts w:ascii="Arial" w:eastAsia="Arial" w:hAnsi="Arial" w:cs="Arial"/>
                <w:w w:val="98"/>
                <w:sz w:val="24"/>
                <w:szCs w:val="24"/>
              </w:rPr>
              <w:t>16.5</w:t>
            </w:r>
          </w:p>
        </w:tc>
        <w:tc>
          <w:tcPr>
            <w:tcW w:w="980" w:type="dxa"/>
            <w:vAlign w:val="bottom"/>
          </w:tcPr>
          <w:p w14:paraId="57D39C01" w14:textId="77777777" w:rsidR="0075768E" w:rsidRDefault="00BC6249">
            <w:pPr>
              <w:jc w:val="center"/>
              <w:rPr>
                <w:sz w:val="20"/>
                <w:szCs w:val="20"/>
              </w:rPr>
            </w:pPr>
            <w:r>
              <w:rPr>
                <w:rFonts w:ascii="Arial" w:eastAsia="Arial" w:hAnsi="Arial" w:cs="Arial"/>
                <w:w w:val="98"/>
                <w:sz w:val="24"/>
                <w:szCs w:val="24"/>
              </w:rPr>
              <w:t>12,7</w:t>
            </w:r>
          </w:p>
        </w:tc>
      </w:tr>
      <w:tr w:rsidR="0075768E" w14:paraId="723D6C3C" w14:textId="77777777">
        <w:trPr>
          <w:trHeight w:val="289"/>
        </w:trPr>
        <w:tc>
          <w:tcPr>
            <w:tcW w:w="4220" w:type="dxa"/>
            <w:tcBorders>
              <w:right w:val="single" w:sz="8" w:space="0" w:color="auto"/>
            </w:tcBorders>
            <w:vAlign w:val="bottom"/>
          </w:tcPr>
          <w:p w14:paraId="72E7F87D" w14:textId="77777777" w:rsidR="0075768E" w:rsidRDefault="00BC6249">
            <w:pPr>
              <w:ind w:left="120"/>
              <w:rPr>
                <w:sz w:val="20"/>
                <w:szCs w:val="20"/>
              </w:rPr>
            </w:pPr>
            <w:r>
              <w:rPr>
                <w:rFonts w:ascii="Arial" w:eastAsia="Arial" w:hAnsi="Arial" w:cs="Arial"/>
                <w:sz w:val="24"/>
                <w:szCs w:val="24"/>
              </w:rPr>
              <w:t>B — Despesas de Captação</w:t>
            </w:r>
          </w:p>
        </w:tc>
        <w:tc>
          <w:tcPr>
            <w:tcW w:w="980" w:type="dxa"/>
            <w:tcBorders>
              <w:right w:val="single" w:sz="8" w:space="0" w:color="auto"/>
            </w:tcBorders>
            <w:vAlign w:val="bottom"/>
          </w:tcPr>
          <w:p w14:paraId="4834BABC" w14:textId="77777777" w:rsidR="0075768E" w:rsidRDefault="00BC6249">
            <w:pPr>
              <w:jc w:val="center"/>
              <w:rPr>
                <w:sz w:val="20"/>
                <w:szCs w:val="20"/>
              </w:rPr>
            </w:pPr>
            <w:r>
              <w:rPr>
                <w:rFonts w:ascii="Arial" w:eastAsia="Arial" w:hAnsi="Arial" w:cs="Arial"/>
                <w:w w:val="97"/>
                <w:sz w:val="24"/>
                <w:szCs w:val="24"/>
              </w:rPr>
              <w:t>(4.8)</w:t>
            </w:r>
          </w:p>
        </w:tc>
        <w:tc>
          <w:tcPr>
            <w:tcW w:w="980" w:type="dxa"/>
            <w:tcBorders>
              <w:right w:val="single" w:sz="8" w:space="0" w:color="auto"/>
            </w:tcBorders>
            <w:vAlign w:val="bottom"/>
          </w:tcPr>
          <w:p w14:paraId="29ECAAB8" w14:textId="77777777" w:rsidR="0075768E" w:rsidRDefault="00BC6249">
            <w:pPr>
              <w:jc w:val="center"/>
              <w:rPr>
                <w:sz w:val="20"/>
                <w:szCs w:val="20"/>
              </w:rPr>
            </w:pPr>
            <w:r>
              <w:rPr>
                <w:rFonts w:ascii="Arial" w:eastAsia="Arial" w:hAnsi="Arial" w:cs="Arial"/>
                <w:sz w:val="24"/>
                <w:szCs w:val="24"/>
              </w:rPr>
              <w:t>(4.9)</w:t>
            </w:r>
          </w:p>
        </w:tc>
        <w:tc>
          <w:tcPr>
            <w:tcW w:w="980" w:type="dxa"/>
            <w:vAlign w:val="bottom"/>
          </w:tcPr>
          <w:p w14:paraId="775E2850" w14:textId="77777777" w:rsidR="0075768E" w:rsidRDefault="00BC6249">
            <w:pPr>
              <w:jc w:val="center"/>
              <w:rPr>
                <w:sz w:val="20"/>
                <w:szCs w:val="20"/>
              </w:rPr>
            </w:pPr>
            <w:r>
              <w:rPr>
                <w:rFonts w:ascii="Arial" w:eastAsia="Arial" w:hAnsi="Arial" w:cs="Arial"/>
                <w:sz w:val="24"/>
                <w:szCs w:val="24"/>
              </w:rPr>
              <w:t>(4.8)</w:t>
            </w:r>
          </w:p>
        </w:tc>
      </w:tr>
      <w:tr w:rsidR="0075768E" w14:paraId="3AE821C7" w14:textId="77777777">
        <w:trPr>
          <w:trHeight w:val="289"/>
        </w:trPr>
        <w:tc>
          <w:tcPr>
            <w:tcW w:w="4220" w:type="dxa"/>
            <w:tcBorders>
              <w:right w:val="single" w:sz="8" w:space="0" w:color="auto"/>
            </w:tcBorders>
            <w:vAlign w:val="bottom"/>
          </w:tcPr>
          <w:p w14:paraId="396E3EA5" w14:textId="77777777" w:rsidR="0075768E" w:rsidRDefault="00BC6249">
            <w:pPr>
              <w:ind w:left="120"/>
              <w:rPr>
                <w:sz w:val="20"/>
                <w:szCs w:val="20"/>
              </w:rPr>
            </w:pPr>
            <w:r>
              <w:rPr>
                <w:rFonts w:ascii="Arial" w:eastAsia="Arial" w:hAnsi="Arial" w:cs="Arial"/>
                <w:sz w:val="24"/>
                <w:szCs w:val="24"/>
              </w:rPr>
              <w:t>Spread Bruto</w:t>
            </w:r>
          </w:p>
        </w:tc>
        <w:tc>
          <w:tcPr>
            <w:tcW w:w="980" w:type="dxa"/>
            <w:tcBorders>
              <w:right w:val="single" w:sz="8" w:space="0" w:color="auto"/>
            </w:tcBorders>
            <w:vAlign w:val="bottom"/>
          </w:tcPr>
          <w:p w14:paraId="55661BBA" w14:textId="77777777" w:rsidR="0075768E" w:rsidRDefault="00BC6249">
            <w:pPr>
              <w:jc w:val="center"/>
              <w:rPr>
                <w:sz w:val="20"/>
                <w:szCs w:val="20"/>
              </w:rPr>
            </w:pPr>
            <w:r>
              <w:rPr>
                <w:rFonts w:ascii="Arial" w:eastAsia="Arial" w:hAnsi="Arial" w:cs="Arial"/>
                <w:w w:val="95"/>
                <w:sz w:val="24"/>
                <w:szCs w:val="24"/>
              </w:rPr>
              <w:t>4.6</w:t>
            </w:r>
          </w:p>
        </w:tc>
        <w:tc>
          <w:tcPr>
            <w:tcW w:w="980" w:type="dxa"/>
            <w:tcBorders>
              <w:right w:val="single" w:sz="8" w:space="0" w:color="auto"/>
            </w:tcBorders>
            <w:vAlign w:val="bottom"/>
          </w:tcPr>
          <w:p w14:paraId="49429BF7" w14:textId="77777777" w:rsidR="0075768E" w:rsidRDefault="00BC6249">
            <w:pPr>
              <w:jc w:val="center"/>
              <w:rPr>
                <w:sz w:val="20"/>
                <w:szCs w:val="20"/>
              </w:rPr>
            </w:pPr>
            <w:r>
              <w:rPr>
                <w:rFonts w:ascii="Arial" w:eastAsia="Arial" w:hAnsi="Arial" w:cs="Arial"/>
                <w:w w:val="98"/>
                <w:sz w:val="24"/>
                <w:szCs w:val="24"/>
              </w:rPr>
              <w:t>11.6</w:t>
            </w:r>
          </w:p>
        </w:tc>
        <w:tc>
          <w:tcPr>
            <w:tcW w:w="980" w:type="dxa"/>
            <w:vAlign w:val="bottom"/>
          </w:tcPr>
          <w:p w14:paraId="1B663411" w14:textId="77777777" w:rsidR="0075768E" w:rsidRDefault="00BC6249">
            <w:pPr>
              <w:jc w:val="center"/>
              <w:rPr>
                <w:sz w:val="20"/>
                <w:szCs w:val="20"/>
              </w:rPr>
            </w:pPr>
            <w:r>
              <w:rPr>
                <w:rFonts w:ascii="Arial" w:eastAsia="Arial" w:hAnsi="Arial" w:cs="Arial"/>
                <w:sz w:val="24"/>
                <w:szCs w:val="24"/>
              </w:rPr>
              <w:t>7.9</w:t>
            </w:r>
          </w:p>
        </w:tc>
      </w:tr>
      <w:tr w:rsidR="0075768E" w14:paraId="70F911F2" w14:textId="77777777">
        <w:trPr>
          <w:trHeight w:val="289"/>
        </w:trPr>
        <w:tc>
          <w:tcPr>
            <w:tcW w:w="4220" w:type="dxa"/>
            <w:tcBorders>
              <w:right w:val="single" w:sz="8" w:space="0" w:color="auto"/>
            </w:tcBorders>
            <w:vAlign w:val="bottom"/>
          </w:tcPr>
          <w:p w14:paraId="7664B292" w14:textId="77777777" w:rsidR="0075768E" w:rsidRDefault="00BC6249">
            <w:pPr>
              <w:ind w:left="120"/>
              <w:rPr>
                <w:sz w:val="20"/>
                <w:szCs w:val="20"/>
              </w:rPr>
            </w:pPr>
            <w:r>
              <w:rPr>
                <w:rFonts w:ascii="Arial" w:eastAsia="Arial" w:hAnsi="Arial" w:cs="Arial"/>
                <w:sz w:val="24"/>
                <w:szCs w:val="24"/>
              </w:rPr>
              <w:t>Spread Direto</w:t>
            </w:r>
          </w:p>
        </w:tc>
        <w:tc>
          <w:tcPr>
            <w:tcW w:w="980" w:type="dxa"/>
            <w:tcBorders>
              <w:right w:val="single" w:sz="8" w:space="0" w:color="auto"/>
            </w:tcBorders>
            <w:vAlign w:val="bottom"/>
          </w:tcPr>
          <w:p w14:paraId="10237EBB" w14:textId="77777777" w:rsidR="0075768E" w:rsidRDefault="00BC6249">
            <w:pPr>
              <w:jc w:val="center"/>
              <w:rPr>
                <w:sz w:val="20"/>
                <w:szCs w:val="20"/>
              </w:rPr>
            </w:pPr>
            <w:r>
              <w:rPr>
                <w:rFonts w:ascii="Arial" w:eastAsia="Arial" w:hAnsi="Arial" w:cs="Arial"/>
                <w:w w:val="95"/>
                <w:sz w:val="24"/>
                <w:szCs w:val="24"/>
              </w:rPr>
              <w:t>3.2</w:t>
            </w:r>
          </w:p>
        </w:tc>
        <w:tc>
          <w:tcPr>
            <w:tcW w:w="980" w:type="dxa"/>
            <w:tcBorders>
              <w:right w:val="single" w:sz="8" w:space="0" w:color="auto"/>
            </w:tcBorders>
            <w:vAlign w:val="bottom"/>
          </w:tcPr>
          <w:p w14:paraId="3CC190CB" w14:textId="77777777" w:rsidR="0075768E" w:rsidRDefault="00BC6249">
            <w:pPr>
              <w:jc w:val="center"/>
              <w:rPr>
                <w:sz w:val="20"/>
                <w:szCs w:val="20"/>
              </w:rPr>
            </w:pPr>
            <w:r>
              <w:rPr>
                <w:rFonts w:ascii="Arial" w:eastAsia="Arial" w:hAnsi="Arial" w:cs="Arial"/>
                <w:sz w:val="24"/>
                <w:szCs w:val="24"/>
              </w:rPr>
              <w:t>7.6</w:t>
            </w:r>
          </w:p>
        </w:tc>
        <w:tc>
          <w:tcPr>
            <w:tcW w:w="980" w:type="dxa"/>
            <w:vAlign w:val="bottom"/>
          </w:tcPr>
          <w:p w14:paraId="68DC92D0" w14:textId="77777777" w:rsidR="0075768E" w:rsidRDefault="00BC6249">
            <w:pPr>
              <w:jc w:val="center"/>
              <w:rPr>
                <w:sz w:val="20"/>
                <w:szCs w:val="20"/>
              </w:rPr>
            </w:pPr>
            <w:r>
              <w:rPr>
                <w:rFonts w:ascii="Arial" w:eastAsia="Arial" w:hAnsi="Arial" w:cs="Arial"/>
                <w:sz w:val="24"/>
                <w:szCs w:val="24"/>
              </w:rPr>
              <w:t>5.3</w:t>
            </w:r>
          </w:p>
        </w:tc>
      </w:tr>
      <w:tr w:rsidR="0075768E" w14:paraId="17D5BE2F" w14:textId="77777777">
        <w:trPr>
          <w:trHeight w:val="304"/>
        </w:trPr>
        <w:tc>
          <w:tcPr>
            <w:tcW w:w="4220" w:type="dxa"/>
            <w:tcBorders>
              <w:bottom w:val="single" w:sz="8" w:space="0" w:color="auto"/>
              <w:right w:val="single" w:sz="8" w:space="0" w:color="auto"/>
            </w:tcBorders>
            <w:vAlign w:val="bottom"/>
          </w:tcPr>
          <w:p w14:paraId="1E326FB2" w14:textId="77777777" w:rsidR="0075768E" w:rsidRDefault="00BC6249">
            <w:pPr>
              <w:ind w:left="120"/>
              <w:rPr>
                <w:sz w:val="20"/>
                <w:szCs w:val="20"/>
              </w:rPr>
            </w:pPr>
            <w:r>
              <w:rPr>
                <w:rFonts w:ascii="Arial" w:eastAsia="Arial" w:hAnsi="Arial" w:cs="Arial"/>
                <w:sz w:val="24"/>
                <w:szCs w:val="24"/>
              </w:rPr>
              <w:t>Spread Líquido</w:t>
            </w:r>
          </w:p>
        </w:tc>
        <w:tc>
          <w:tcPr>
            <w:tcW w:w="980" w:type="dxa"/>
            <w:tcBorders>
              <w:bottom w:val="single" w:sz="8" w:space="0" w:color="auto"/>
              <w:right w:val="single" w:sz="8" w:space="0" w:color="auto"/>
            </w:tcBorders>
            <w:vAlign w:val="bottom"/>
          </w:tcPr>
          <w:p w14:paraId="0FF3C008" w14:textId="77777777" w:rsidR="0075768E" w:rsidRDefault="00BC6249">
            <w:pPr>
              <w:jc w:val="center"/>
              <w:rPr>
                <w:sz w:val="20"/>
                <w:szCs w:val="20"/>
              </w:rPr>
            </w:pPr>
            <w:r>
              <w:rPr>
                <w:rFonts w:ascii="Arial" w:eastAsia="Arial" w:hAnsi="Arial" w:cs="Arial"/>
                <w:w w:val="95"/>
                <w:sz w:val="24"/>
                <w:szCs w:val="24"/>
              </w:rPr>
              <w:t>0.5</w:t>
            </w:r>
          </w:p>
        </w:tc>
        <w:tc>
          <w:tcPr>
            <w:tcW w:w="980" w:type="dxa"/>
            <w:tcBorders>
              <w:bottom w:val="single" w:sz="8" w:space="0" w:color="auto"/>
              <w:right w:val="single" w:sz="8" w:space="0" w:color="auto"/>
            </w:tcBorders>
            <w:vAlign w:val="bottom"/>
          </w:tcPr>
          <w:p w14:paraId="151AA782" w14:textId="77777777" w:rsidR="0075768E" w:rsidRDefault="00BC6249">
            <w:pPr>
              <w:jc w:val="center"/>
              <w:rPr>
                <w:sz w:val="20"/>
                <w:szCs w:val="20"/>
              </w:rPr>
            </w:pPr>
            <w:r>
              <w:rPr>
                <w:rFonts w:ascii="Arial" w:eastAsia="Arial" w:hAnsi="Arial" w:cs="Arial"/>
                <w:sz w:val="24"/>
                <w:szCs w:val="24"/>
              </w:rPr>
              <w:t>1.6</w:t>
            </w:r>
          </w:p>
        </w:tc>
        <w:tc>
          <w:tcPr>
            <w:tcW w:w="980" w:type="dxa"/>
            <w:tcBorders>
              <w:bottom w:val="single" w:sz="8" w:space="0" w:color="auto"/>
            </w:tcBorders>
            <w:vAlign w:val="bottom"/>
          </w:tcPr>
          <w:p w14:paraId="3A98ED56" w14:textId="77777777" w:rsidR="0075768E" w:rsidRDefault="00BC6249">
            <w:pPr>
              <w:jc w:val="center"/>
              <w:rPr>
                <w:sz w:val="20"/>
                <w:szCs w:val="20"/>
              </w:rPr>
            </w:pPr>
            <w:r>
              <w:rPr>
                <w:rFonts w:ascii="Arial" w:eastAsia="Arial" w:hAnsi="Arial" w:cs="Arial"/>
                <w:sz w:val="24"/>
                <w:szCs w:val="24"/>
              </w:rPr>
              <w:t>1.0</w:t>
            </w:r>
          </w:p>
        </w:tc>
      </w:tr>
    </w:tbl>
    <w:p w14:paraId="7DEDBE8D" w14:textId="77777777" w:rsidR="0075768E" w:rsidRDefault="0075768E">
      <w:pPr>
        <w:spacing w:line="2" w:lineRule="exact"/>
        <w:rPr>
          <w:sz w:val="20"/>
          <w:szCs w:val="20"/>
        </w:rPr>
      </w:pPr>
    </w:p>
    <w:p w14:paraId="24B4313E" w14:textId="77777777" w:rsidR="0075768E" w:rsidRDefault="0075768E">
      <w:pPr>
        <w:sectPr w:rsidR="0075768E">
          <w:pgSz w:w="11900" w:h="16838"/>
          <w:pgMar w:top="991" w:right="1106" w:bottom="1440" w:left="1440" w:header="0" w:footer="0" w:gutter="0"/>
          <w:cols w:space="720" w:equalWidth="0">
            <w:col w:w="9360"/>
          </w:cols>
        </w:sectPr>
      </w:pPr>
    </w:p>
    <w:p w14:paraId="2FD1E17B" w14:textId="77777777" w:rsidR="0075768E" w:rsidRDefault="00BC6249">
      <w:pPr>
        <w:ind w:right="-219"/>
        <w:jc w:val="center"/>
        <w:rPr>
          <w:sz w:val="20"/>
          <w:szCs w:val="20"/>
        </w:rPr>
      </w:pPr>
      <w:r>
        <w:rPr>
          <w:rFonts w:ascii="Arial" w:eastAsia="Arial" w:hAnsi="Arial" w:cs="Arial"/>
          <w:sz w:val="19"/>
          <w:szCs w:val="19"/>
        </w:rPr>
        <w:lastRenderedPageBreak/>
        <w:t>Fonte:</w:t>
      </w:r>
      <w:r>
        <w:rPr>
          <w:rFonts w:ascii="Arial" w:eastAsia="Arial" w:hAnsi="Arial" w:cs="Arial"/>
          <w:sz w:val="20"/>
          <w:szCs w:val="20"/>
        </w:rPr>
        <w:t xml:space="preserve"> :</w:t>
      </w:r>
      <w:r>
        <w:rPr>
          <w:rFonts w:ascii="Arial" w:eastAsia="Arial" w:hAnsi="Arial" w:cs="Arial"/>
          <w:sz w:val="19"/>
          <w:szCs w:val="19"/>
        </w:rPr>
        <w:t xml:space="preserve"> in (FIPECAFI, 2005)</w:t>
      </w:r>
    </w:p>
    <w:p w14:paraId="21C3E9E0" w14:textId="77777777" w:rsidR="0075768E" w:rsidRDefault="0075768E">
      <w:pPr>
        <w:sectPr w:rsidR="0075768E">
          <w:type w:val="continuous"/>
          <w:pgSz w:w="11900" w:h="16838"/>
          <w:pgMar w:top="991" w:right="1106" w:bottom="1440" w:left="1440" w:header="0" w:footer="0" w:gutter="0"/>
          <w:cols w:space="720" w:equalWidth="0">
            <w:col w:w="9360"/>
          </w:cols>
        </w:sectPr>
      </w:pPr>
    </w:p>
    <w:tbl>
      <w:tblPr>
        <w:tblW w:w="0" w:type="auto"/>
        <w:tblInd w:w="260" w:type="dxa"/>
        <w:tblLayout w:type="fixed"/>
        <w:tblCellMar>
          <w:left w:w="0" w:type="dxa"/>
          <w:right w:w="0" w:type="dxa"/>
        </w:tblCellMar>
        <w:tblLook w:val="04A0" w:firstRow="1" w:lastRow="0" w:firstColumn="1" w:lastColumn="0" w:noHBand="0" w:noVBand="1"/>
      </w:tblPr>
      <w:tblGrid>
        <w:gridCol w:w="1560"/>
        <w:gridCol w:w="2800"/>
        <w:gridCol w:w="2800"/>
        <w:gridCol w:w="1920"/>
      </w:tblGrid>
      <w:tr w:rsidR="0075768E" w14:paraId="7F910994" w14:textId="77777777">
        <w:trPr>
          <w:trHeight w:val="294"/>
        </w:trPr>
        <w:tc>
          <w:tcPr>
            <w:tcW w:w="1560" w:type="dxa"/>
            <w:vAlign w:val="bottom"/>
          </w:tcPr>
          <w:p w14:paraId="73F00712" w14:textId="77777777" w:rsidR="0075768E" w:rsidRDefault="0075768E">
            <w:pPr>
              <w:rPr>
                <w:sz w:val="24"/>
                <w:szCs w:val="24"/>
              </w:rPr>
            </w:pPr>
          </w:p>
        </w:tc>
        <w:tc>
          <w:tcPr>
            <w:tcW w:w="2800" w:type="dxa"/>
            <w:vAlign w:val="bottom"/>
          </w:tcPr>
          <w:p w14:paraId="5A4C2F6E" w14:textId="77777777" w:rsidR="0075768E" w:rsidRDefault="0075768E">
            <w:pPr>
              <w:rPr>
                <w:sz w:val="24"/>
                <w:szCs w:val="24"/>
              </w:rPr>
            </w:pPr>
          </w:p>
        </w:tc>
        <w:tc>
          <w:tcPr>
            <w:tcW w:w="2800" w:type="dxa"/>
            <w:vAlign w:val="bottom"/>
          </w:tcPr>
          <w:p w14:paraId="37C46C66" w14:textId="77777777" w:rsidR="0075768E" w:rsidRDefault="0075768E">
            <w:pPr>
              <w:rPr>
                <w:sz w:val="24"/>
                <w:szCs w:val="24"/>
              </w:rPr>
            </w:pPr>
          </w:p>
        </w:tc>
        <w:tc>
          <w:tcPr>
            <w:tcW w:w="1920" w:type="dxa"/>
            <w:vAlign w:val="bottom"/>
          </w:tcPr>
          <w:p w14:paraId="057F4BF1" w14:textId="77777777" w:rsidR="0075768E" w:rsidRDefault="00BC6249">
            <w:pPr>
              <w:jc w:val="right"/>
              <w:rPr>
                <w:sz w:val="20"/>
                <w:szCs w:val="20"/>
              </w:rPr>
            </w:pPr>
            <w:r>
              <w:rPr>
                <w:rFonts w:ascii="Arial" w:eastAsia="Arial" w:hAnsi="Arial" w:cs="Arial"/>
                <w:sz w:val="24"/>
                <w:szCs w:val="24"/>
              </w:rPr>
              <w:t>32</w:t>
            </w:r>
          </w:p>
        </w:tc>
      </w:tr>
      <w:tr w:rsidR="0075768E" w:rsidRPr="008C5B6C" w14:paraId="16AA1260" w14:textId="77777777">
        <w:trPr>
          <w:trHeight w:val="666"/>
        </w:trPr>
        <w:tc>
          <w:tcPr>
            <w:tcW w:w="1560" w:type="dxa"/>
            <w:vAlign w:val="bottom"/>
          </w:tcPr>
          <w:p w14:paraId="7A297955" w14:textId="77777777" w:rsidR="0075768E" w:rsidRDefault="0075768E">
            <w:pPr>
              <w:rPr>
                <w:sz w:val="24"/>
                <w:szCs w:val="24"/>
              </w:rPr>
            </w:pPr>
          </w:p>
        </w:tc>
        <w:tc>
          <w:tcPr>
            <w:tcW w:w="7500" w:type="dxa"/>
            <w:gridSpan w:val="3"/>
            <w:vAlign w:val="bottom"/>
          </w:tcPr>
          <w:p w14:paraId="2420BAC6" w14:textId="77777777" w:rsidR="0075768E" w:rsidRPr="008C5B6C" w:rsidRDefault="00BC6249">
            <w:pPr>
              <w:ind w:right="1436"/>
              <w:jc w:val="center"/>
              <w:rPr>
                <w:sz w:val="20"/>
                <w:szCs w:val="20"/>
                <w:lang w:val="pt-BR"/>
              </w:rPr>
            </w:pPr>
            <w:r w:rsidRPr="008C5B6C">
              <w:rPr>
                <w:rFonts w:ascii="Arial" w:eastAsia="Arial" w:hAnsi="Arial" w:cs="Arial"/>
                <w:w w:val="99"/>
                <w:lang w:val="pt-BR"/>
              </w:rPr>
              <w:t>Figura 8 – Evolução do spread bancário Brasileiro até 2011</w:t>
            </w:r>
          </w:p>
        </w:tc>
      </w:tr>
      <w:tr w:rsidR="0075768E" w14:paraId="126BD11F" w14:textId="77777777">
        <w:trPr>
          <w:trHeight w:val="709"/>
        </w:trPr>
        <w:tc>
          <w:tcPr>
            <w:tcW w:w="1560" w:type="dxa"/>
            <w:vAlign w:val="bottom"/>
          </w:tcPr>
          <w:p w14:paraId="158FBB8D" w14:textId="77777777" w:rsidR="0075768E" w:rsidRDefault="00BC6249">
            <w:pPr>
              <w:ind w:right="907"/>
              <w:jc w:val="right"/>
              <w:rPr>
                <w:sz w:val="20"/>
                <w:szCs w:val="20"/>
              </w:rPr>
            </w:pPr>
            <w:r>
              <w:rPr>
                <w:rFonts w:ascii="Helvetica" w:eastAsia="Helvetica" w:hAnsi="Helvetica" w:cs="Helvetica"/>
                <w:color w:val="4D4D4D"/>
                <w:sz w:val="18"/>
                <w:szCs w:val="18"/>
              </w:rPr>
              <w:t>150</w:t>
            </w:r>
          </w:p>
        </w:tc>
        <w:tc>
          <w:tcPr>
            <w:tcW w:w="2800" w:type="dxa"/>
            <w:vAlign w:val="bottom"/>
          </w:tcPr>
          <w:p w14:paraId="461ADF6C" w14:textId="77777777" w:rsidR="0075768E" w:rsidRDefault="0075768E">
            <w:pPr>
              <w:rPr>
                <w:sz w:val="24"/>
                <w:szCs w:val="24"/>
              </w:rPr>
            </w:pPr>
          </w:p>
        </w:tc>
        <w:tc>
          <w:tcPr>
            <w:tcW w:w="2800" w:type="dxa"/>
            <w:vAlign w:val="bottom"/>
          </w:tcPr>
          <w:p w14:paraId="0FFA0BDA" w14:textId="77777777" w:rsidR="0075768E" w:rsidRDefault="0075768E">
            <w:pPr>
              <w:rPr>
                <w:sz w:val="24"/>
                <w:szCs w:val="24"/>
              </w:rPr>
            </w:pPr>
          </w:p>
        </w:tc>
        <w:tc>
          <w:tcPr>
            <w:tcW w:w="1920" w:type="dxa"/>
            <w:vAlign w:val="bottom"/>
          </w:tcPr>
          <w:p w14:paraId="06A566F7" w14:textId="77777777" w:rsidR="0075768E" w:rsidRDefault="0075768E">
            <w:pPr>
              <w:rPr>
                <w:sz w:val="24"/>
                <w:szCs w:val="24"/>
              </w:rPr>
            </w:pPr>
          </w:p>
        </w:tc>
      </w:tr>
      <w:tr w:rsidR="0075768E" w14:paraId="067E0159" w14:textId="77777777">
        <w:trPr>
          <w:trHeight w:val="2118"/>
        </w:trPr>
        <w:tc>
          <w:tcPr>
            <w:tcW w:w="1560" w:type="dxa"/>
            <w:vAlign w:val="bottom"/>
          </w:tcPr>
          <w:p w14:paraId="4D425F5D" w14:textId="77777777" w:rsidR="0075768E" w:rsidRDefault="00BC6249">
            <w:pPr>
              <w:ind w:right="907"/>
              <w:jc w:val="right"/>
              <w:rPr>
                <w:sz w:val="20"/>
                <w:szCs w:val="20"/>
              </w:rPr>
            </w:pPr>
            <w:r>
              <w:rPr>
                <w:rFonts w:ascii="Helvetica" w:eastAsia="Helvetica" w:hAnsi="Helvetica" w:cs="Helvetica"/>
                <w:color w:val="4D4D4D"/>
                <w:sz w:val="18"/>
                <w:szCs w:val="18"/>
              </w:rPr>
              <w:t>100</w:t>
            </w:r>
          </w:p>
        </w:tc>
        <w:tc>
          <w:tcPr>
            <w:tcW w:w="2800" w:type="dxa"/>
            <w:vAlign w:val="bottom"/>
          </w:tcPr>
          <w:p w14:paraId="0651491B" w14:textId="77777777" w:rsidR="0075768E" w:rsidRDefault="0075768E">
            <w:pPr>
              <w:rPr>
                <w:sz w:val="24"/>
                <w:szCs w:val="24"/>
              </w:rPr>
            </w:pPr>
          </w:p>
        </w:tc>
        <w:tc>
          <w:tcPr>
            <w:tcW w:w="2800" w:type="dxa"/>
            <w:vAlign w:val="bottom"/>
          </w:tcPr>
          <w:p w14:paraId="776E4DDF" w14:textId="77777777" w:rsidR="0075768E" w:rsidRDefault="0075768E">
            <w:pPr>
              <w:rPr>
                <w:sz w:val="24"/>
                <w:szCs w:val="24"/>
              </w:rPr>
            </w:pPr>
          </w:p>
        </w:tc>
        <w:tc>
          <w:tcPr>
            <w:tcW w:w="1920" w:type="dxa"/>
            <w:vAlign w:val="bottom"/>
          </w:tcPr>
          <w:p w14:paraId="5DAE65A3" w14:textId="77777777" w:rsidR="0075768E" w:rsidRDefault="0075768E">
            <w:pPr>
              <w:rPr>
                <w:sz w:val="24"/>
                <w:szCs w:val="24"/>
              </w:rPr>
            </w:pPr>
          </w:p>
        </w:tc>
      </w:tr>
      <w:tr w:rsidR="0075768E" w14:paraId="1B314A5E" w14:textId="77777777">
        <w:trPr>
          <w:trHeight w:val="859"/>
        </w:trPr>
        <w:tc>
          <w:tcPr>
            <w:tcW w:w="1560" w:type="dxa"/>
            <w:textDirection w:val="btLr"/>
            <w:vAlign w:val="bottom"/>
          </w:tcPr>
          <w:p w14:paraId="2B0672B9" w14:textId="77777777" w:rsidR="0075768E" w:rsidRDefault="00BC6249">
            <w:pPr>
              <w:ind w:right="1214"/>
              <w:rPr>
                <w:sz w:val="20"/>
                <w:szCs w:val="20"/>
              </w:rPr>
            </w:pPr>
            <w:r>
              <w:rPr>
                <w:rFonts w:ascii="Helvetica" w:eastAsia="Helvetica" w:hAnsi="Helvetica" w:cs="Helvetica"/>
                <w:w w:val="98"/>
              </w:rPr>
              <w:t>Spread</w:t>
            </w:r>
          </w:p>
        </w:tc>
        <w:tc>
          <w:tcPr>
            <w:tcW w:w="2800" w:type="dxa"/>
            <w:vAlign w:val="bottom"/>
          </w:tcPr>
          <w:p w14:paraId="316BF04F" w14:textId="77777777" w:rsidR="0075768E" w:rsidRDefault="0075768E">
            <w:pPr>
              <w:rPr>
                <w:sz w:val="24"/>
                <w:szCs w:val="24"/>
              </w:rPr>
            </w:pPr>
          </w:p>
        </w:tc>
        <w:tc>
          <w:tcPr>
            <w:tcW w:w="2800" w:type="dxa"/>
            <w:vAlign w:val="bottom"/>
          </w:tcPr>
          <w:p w14:paraId="14EEDD05" w14:textId="77777777" w:rsidR="0075768E" w:rsidRDefault="0075768E">
            <w:pPr>
              <w:rPr>
                <w:sz w:val="24"/>
                <w:szCs w:val="24"/>
              </w:rPr>
            </w:pPr>
          </w:p>
        </w:tc>
        <w:tc>
          <w:tcPr>
            <w:tcW w:w="1920" w:type="dxa"/>
            <w:vAlign w:val="bottom"/>
          </w:tcPr>
          <w:p w14:paraId="2AA1C5E2" w14:textId="77777777" w:rsidR="0075768E" w:rsidRDefault="0075768E">
            <w:pPr>
              <w:rPr>
                <w:sz w:val="24"/>
                <w:szCs w:val="24"/>
              </w:rPr>
            </w:pPr>
          </w:p>
        </w:tc>
      </w:tr>
      <w:tr w:rsidR="0075768E" w14:paraId="5FF26F57" w14:textId="77777777">
        <w:trPr>
          <w:trHeight w:val="1260"/>
        </w:trPr>
        <w:tc>
          <w:tcPr>
            <w:tcW w:w="1560" w:type="dxa"/>
            <w:vAlign w:val="bottom"/>
          </w:tcPr>
          <w:p w14:paraId="4CFEB4C4" w14:textId="77777777" w:rsidR="0075768E" w:rsidRDefault="00BC6249">
            <w:pPr>
              <w:ind w:right="907"/>
              <w:jc w:val="right"/>
              <w:rPr>
                <w:sz w:val="20"/>
                <w:szCs w:val="20"/>
              </w:rPr>
            </w:pPr>
            <w:r>
              <w:rPr>
                <w:rFonts w:ascii="Helvetica" w:eastAsia="Helvetica" w:hAnsi="Helvetica" w:cs="Helvetica"/>
                <w:color w:val="4D4D4D"/>
                <w:sz w:val="18"/>
                <w:szCs w:val="18"/>
              </w:rPr>
              <w:t>50</w:t>
            </w:r>
          </w:p>
        </w:tc>
        <w:tc>
          <w:tcPr>
            <w:tcW w:w="2800" w:type="dxa"/>
            <w:vAlign w:val="bottom"/>
          </w:tcPr>
          <w:p w14:paraId="62699B04" w14:textId="77777777" w:rsidR="0075768E" w:rsidRDefault="0075768E">
            <w:pPr>
              <w:rPr>
                <w:sz w:val="24"/>
                <w:szCs w:val="24"/>
              </w:rPr>
            </w:pPr>
          </w:p>
        </w:tc>
        <w:tc>
          <w:tcPr>
            <w:tcW w:w="2800" w:type="dxa"/>
            <w:vAlign w:val="bottom"/>
          </w:tcPr>
          <w:p w14:paraId="086CE42A" w14:textId="77777777" w:rsidR="0075768E" w:rsidRDefault="0075768E">
            <w:pPr>
              <w:rPr>
                <w:sz w:val="24"/>
                <w:szCs w:val="24"/>
              </w:rPr>
            </w:pPr>
          </w:p>
        </w:tc>
        <w:tc>
          <w:tcPr>
            <w:tcW w:w="1920" w:type="dxa"/>
            <w:vAlign w:val="bottom"/>
          </w:tcPr>
          <w:p w14:paraId="5479CE76" w14:textId="77777777" w:rsidR="0075768E" w:rsidRDefault="0075768E">
            <w:pPr>
              <w:rPr>
                <w:sz w:val="24"/>
                <w:szCs w:val="24"/>
              </w:rPr>
            </w:pPr>
          </w:p>
        </w:tc>
      </w:tr>
      <w:tr w:rsidR="0075768E" w14:paraId="3947DDA3" w14:textId="77777777">
        <w:trPr>
          <w:trHeight w:val="1492"/>
        </w:trPr>
        <w:tc>
          <w:tcPr>
            <w:tcW w:w="1560" w:type="dxa"/>
            <w:vAlign w:val="bottom"/>
          </w:tcPr>
          <w:p w14:paraId="72A63AB6" w14:textId="77777777" w:rsidR="0075768E" w:rsidRDefault="00BC6249">
            <w:pPr>
              <w:ind w:right="7"/>
              <w:jc w:val="right"/>
              <w:rPr>
                <w:sz w:val="20"/>
                <w:szCs w:val="20"/>
              </w:rPr>
            </w:pPr>
            <w:r>
              <w:rPr>
                <w:rFonts w:ascii="Helvetica" w:eastAsia="Helvetica" w:hAnsi="Helvetica" w:cs="Helvetica"/>
                <w:color w:val="4D4D4D"/>
                <w:sz w:val="18"/>
                <w:szCs w:val="18"/>
              </w:rPr>
              <w:t>1995</w:t>
            </w:r>
          </w:p>
        </w:tc>
        <w:tc>
          <w:tcPr>
            <w:tcW w:w="2800" w:type="dxa"/>
            <w:vAlign w:val="bottom"/>
          </w:tcPr>
          <w:p w14:paraId="6E275DB6" w14:textId="77777777" w:rsidR="0075768E" w:rsidRDefault="00BC6249">
            <w:pPr>
              <w:ind w:right="741"/>
              <w:jc w:val="right"/>
              <w:rPr>
                <w:sz w:val="20"/>
                <w:szCs w:val="20"/>
              </w:rPr>
            </w:pPr>
            <w:r>
              <w:rPr>
                <w:rFonts w:ascii="Helvetica" w:eastAsia="Helvetica" w:hAnsi="Helvetica" w:cs="Helvetica"/>
                <w:color w:val="4D4D4D"/>
                <w:sz w:val="18"/>
                <w:szCs w:val="18"/>
              </w:rPr>
              <w:t>2000</w:t>
            </w:r>
          </w:p>
        </w:tc>
        <w:tc>
          <w:tcPr>
            <w:tcW w:w="2800" w:type="dxa"/>
            <w:vAlign w:val="bottom"/>
          </w:tcPr>
          <w:p w14:paraId="77430A39" w14:textId="77777777" w:rsidR="0075768E" w:rsidRDefault="00BC6249">
            <w:pPr>
              <w:ind w:right="1471"/>
              <w:jc w:val="right"/>
              <w:rPr>
                <w:sz w:val="20"/>
                <w:szCs w:val="20"/>
              </w:rPr>
            </w:pPr>
            <w:r>
              <w:rPr>
                <w:rFonts w:ascii="Helvetica" w:eastAsia="Helvetica" w:hAnsi="Helvetica" w:cs="Helvetica"/>
                <w:color w:val="4D4D4D"/>
                <w:sz w:val="18"/>
                <w:szCs w:val="18"/>
              </w:rPr>
              <w:t>2005</w:t>
            </w:r>
          </w:p>
        </w:tc>
        <w:tc>
          <w:tcPr>
            <w:tcW w:w="1920" w:type="dxa"/>
            <w:vAlign w:val="bottom"/>
          </w:tcPr>
          <w:p w14:paraId="61EC1754" w14:textId="77777777" w:rsidR="0075768E" w:rsidRDefault="00BC6249">
            <w:pPr>
              <w:ind w:right="1296"/>
              <w:jc w:val="right"/>
              <w:rPr>
                <w:sz w:val="20"/>
                <w:szCs w:val="20"/>
              </w:rPr>
            </w:pPr>
            <w:r>
              <w:rPr>
                <w:rFonts w:ascii="Helvetica" w:eastAsia="Helvetica" w:hAnsi="Helvetica" w:cs="Helvetica"/>
                <w:color w:val="4D4D4D"/>
                <w:sz w:val="18"/>
                <w:szCs w:val="18"/>
              </w:rPr>
              <w:t>2010</w:t>
            </w:r>
          </w:p>
        </w:tc>
      </w:tr>
      <w:tr w:rsidR="0075768E" w:rsidRPr="008C5B6C" w14:paraId="38F03707" w14:textId="77777777">
        <w:trPr>
          <w:trHeight w:val="522"/>
        </w:trPr>
        <w:tc>
          <w:tcPr>
            <w:tcW w:w="1560" w:type="dxa"/>
            <w:vAlign w:val="bottom"/>
          </w:tcPr>
          <w:p w14:paraId="150E942E" w14:textId="77777777" w:rsidR="0075768E" w:rsidRDefault="0075768E">
            <w:pPr>
              <w:rPr>
                <w:sz w:val="24"/>
                <w:szCs w:val="24"/>
              </w:rPr>
            </w:pPr>
          </w:p>
        </w:tc>
        <w:tc>
          <w:tcPr>
            <w:tcW w:w="5600" w:type="dxa"/>
            <w:gridSpan w:val="2"/>
            <w:vAlign w:val="bottom"/>
          </w:tcPr>
          <w:p w14:paraId="6B5753A4" w14:textId="77777777" w:rsidR="0075768E" w:rsidRPr="008C5B6C" w:rsidRDefault="00BC6249">
            <w:pPr>
              <w:ind w:left="241"/>
              <w:jc w:val="center"/>
              <w:rPr>
                <w:sz w:val="20"/>
                <w:szCs w:val="20"/>
                <w:lang w:val="pt-BR"/>
              </w:rPr>
            </w:pPr>
            <w:r w:rsidRPr="008C5B6C">
              <w:rPr>
                <w:rFonts w:ascii="Arial" w:eastAsia="Arial" w:hAnsi="Arial" w:cs="Arial"/>
                <w:w w:val="99"/>
                <w:sz w:val="20"/>
                <w:szCs w:val="20"/>
                <w:lang w:val="pt-BR"/>
              </w:rPr>
              <w:t>Fonte</w:t>
            </w:r>
            <w:proofErr w:type="gramStart"/>
            <w:r w:rsidRPr="008C5B6C">
              <w:rPr>
                <w:rFonts w:ascii="Arial" w:eastAsia="Arial" w:hAnsi="Arial" w:cs="Arial"/>
                <w:w w:val="99"/>
                <w:sz w:val="20"/>
                <w:szCs w:val="20"/>
                <w:lang w:val="pt-BR"/>
              </w:rPr>
              <w:t>:</w:t>
            </w:r>
            <w:r w:rsidRPr="008C5B6C">
              <w:rPr>
                <w:rFonts w:ascii="Arial" w:eastAsia="Arial" w:hAnsi="Arial" w:cs="Arial"/>
                <w:w w:val="99"/>
                <w:sz w:val="21"/>
                <w:szCs w:val="21"/>
                <w:lang w:val="pt-BR"/>
              </w:rPr>
              <w:t xml:space="preserve"> :</w:t>
            </w:r>
            <w:proofErr w:type="gramEnd"/>
            <w:r w:rsidRPr="008C5B6C">
              <w:rPr>
                <w:rFonts w:ascii="Arial" w:eastAsia="Arial" w:hAnsi="Arial" w:cs="Arial"/>
                <w:w w:val="99"/>
                <w:sz w:val="20"/>
                <w:szCs w:val="20"/>
                <w:lang w:val="pt-BR"/>
              </w:rPr>
              <w:t xml:space="preserve"> Desenvolvido a partir de dados do Banco Central</w:t>
            </w:r>
          </w:p>
        </w:tc>
        <w:tc>
          <w:tcPr>
            <w:tcW w:w="1920" w:type="dxa"/>
            <w:vAlign w:val="bottom"/>
          </w:tcPr>
          <w:p w14:paraId="1030BDDB" w14:textId="77777777" w:rsidR="0075768E" w:rsidRPr="008C5B6C" w:rsidRDefault="0075768E">
            <w:pPr>
              <w:rPr>
                <w:sz w:val="24"/>
                <w:szCs w:val="24"/>
                <w:lang w:val="pt-BR"/>
              </w:rPr>
            </w:pPr>
          </w:p>
        </w:tc>
      </w:tr>
    </w:tbl>
    <w:p w14:paraId="727BD16B"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678720" behindDoc="1" locked="0" layoutInCell="0" allowOverlap="1" wp14:anchorId="60355673" wp14:editId="79426AD7">
            <wp:simplePos x="0" y="0"/>
            <wp:positionH relativeFrom="column">
              <wp:posOffset>551180</wp:posOffset>
            </wp:positionH>
            <wp:positionV relativeFrom="paragraph">
              <wp:posOffset>-4102100</wp:posOffset>
            </wp:positionV>
            <wp:extent cx="5364480" cy="363728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
                      <a:extLst/>
                    </a:blip>
                    <a:srcRect/>
                    <a:stretch>
                      <a:fillRect/>
                    </a:stretch>
                  </pic:blipFill>
                  <pic:spPr bwMode="auto">
                    <a:xfrm>
                      <a:off x="0" y="0"/>
                      <a:ext cx="5364480" cy="3637280"/>
                    </a:xfrm>
                    <a:prstGeom prst="rect">
                      <a:avLst/>
                    </a:prstGeom>
                    <a:noFill/>
                  </pic:spPr>
                </pic:pic>
              </a:graphicData>
            </a:graphic>
          </wp:anchor>
        </w:drawing>
      </w:r>
    </w:p>
    <w:p w14:paraId="131DF9D3" w14:textId="77777777" w:rsidR="0075768E" w:rsidRPr="008C5B6C" w:rsidRDefault="0075768E">
      <w:pPr>
        <w:spacing w:line="200" w:lineRule="exact"/>
        <w:rPr>
          <w:sz w:val="20"/>
          <w:szCs w:val="20"/>
          <w:lang w:val="pt-BR"/>
        </w:rPr>
      </w:pPr>
    </w:p>
    <w:p w14:paraId="0005C230" w14:textId="77777777" w:rsidR="0075768E" w:rsidRPr="008C5B6C" w:rsidRDefault="0075768E">
      <w:pPr>
        <w:spacing w:line="400" w:lineRule="exact"/>
        <w:rPr>
          <w:sz w:val="20"/>
          <w:szCs w:val="20"/>
          <w:lang w:val="pt-BR"/>
        </w:rPr>
      </w:pPr>
    </w:p>
    <w:p w14:paraId="77F75731" w14:textId="77777777" w:rsidR="0075768E" w:rsidRPr="008C5B6C" w:rsidRDefault="00BC6249">
      <w:pPr>
        <w:spacing w:line="431" w:lineRule="auto"/>
        <w:ind w:left="260"/>
        <w:jc w:val="both"/>
        <w:rPr>
          <w:sz w:val="20"/>
          <w:szCs w:val="20"/>
          <w:lang w:val="pt-BR"/>
        </w:rPr>
      </w:pPr>
      <w:proofErr w:type="gramStart"/>
      <w:r w:rsidRPr="008C5B6C">
        <w:rPr>
          <w:rFonts w:ascii="Arial" w:eastAsia="Arial" w:hAnsi="Arial" w:cs="Arial"/>
          <w:sz w:val="24"/>
          <w:szCs w:val="24"/>
          <w:lang w:val="pt-BR"/>
        </w:rPr>
        <w:t>participação</w:t>
      </w:r>
      <w:proofErr w:type="gramEnd"/>
      <w:r w:rsidRPr="008C5B6C">
        <w:rPr>
          <w:rFonts w:ascii="Arial" w:eastAsia="Arial" w:hAnsi="Arial" w:cs="Arial"/>
          <w:sz w:val="24"/>
          <w:szCs w:val="24"/>
          <w:lang w:val="pt-BR"/>
        </w:rPr>
        <w:t xml:space="preserve"> dos custos efetivos dos recolhimentos compulsórios em detrimento do custo de oportunidade (DANTAS, 2012)</w:t>
      </w:r>
    </w:p>
    <w:p w14:paraId="66D8F600" w14:textId="77777777" w:rsidR="0075768E" w:rsidRPr="008C5B6C" w:rsidRDefault="0075768E">
      <w:pPr>
        <w:spacing w:line="85" w:lineRule="exact"/>
        <w:rPr>
          <w:sz w:val="20"/>
          <w:szCs w:val="20"/>
          <w:lang w:val="pt-BR"/>
        </w:rPr>
      </w:pPr>
    </w:p>
    <w:p w14:paraId="2C6247BA"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O BACEN mantém atualmente duas séries para o indicador: spread médio das operações de crédito (MOC) e Spread do Indicador de Custo de Crédito (ICC). As séries são disponibilizadas em termos totais e nas subdivisões de tipo de recursos, tipo de crédito e tomador.</w:t>
      </w:r>
    </w:p>
    <w:p w14:paraId="5166695C" w14:textId="77777777" w:rsidR="0075768E" w:rsidRPr="008C5B6C" w:rsidRDefault="0075768E">
      <w:pPr>
        <w:spacing w:line="96" w:lineRule="exact"/>
        <w:rPr>
          <w:sz w:val="20"/>
          <w:szCs w:val="20"/>
          <w:lang w:val="pt-BR"/>
        </w:rPr>
      </w:pPr>
    </w:p>
    <w:p w14:paraId="60E4D080"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Estas séries estatísticas representam estimativas baseadas nas informações repassadas pelas instituições bancárias das taxas de juros das operações de crédito e indicadores do mercado financeiro do custo médio do dinheiro para o custo médio de captação (BACEN, 2016).</w:t>
      </w:r>
    </w:p>
    <w:p w14:paraId="451FB5C9" w14:textId="77777777" w:rsidR="0075768E" w:rsidRPr="008C5B6C" w:rsidRDefault="0075768E">
      <w:pPr>
        <w:spacing w:line="96" w:lineRule="exact"/>
        <w:rPr>
          <w:sz w:val="20"/>
          <w:szCs w:val="20"/>
          <w:lang w:val="pt-BR"/>
        </w:rPr>
      </w:pPr>
    </w:p>
    <w:p w14:paraId="6C8DC073" w14:textId="77777777" w:rsidR="0075768E" w:rsidRPr="008C5B6C" w:rsidRDefault="00BC6249">
      <w:pPr>
        <w:spacing w:line="460" w:lineRule="auto"/>
        <w:ind w:left="260" w:firstLine="850"/>
        <w:jc w:val="both"/>
        <w:rPr>
          <w:sz w:val="20"/>
          <w:szCs w:val="20"/>
          <w:lang w:val="pt-BR"/>
        </w:rPr>
      </w:pPr>
      <w:r w:rsidRPr="008C5B6C">
        <w:rPr>
          <w:rFonts w:ascii="Arial" w:eastAsia="Arial" w:hAnsi="Arial" w:cs="Arial"/>
          <w:sz w:val="23"/>
          <w:szCs w:val="23"/>
          <w:lang w:val="pt-BR"/>
        </w:rPr>
        <w:t>A série do Spread médio das operações de crédito é calculada a partir da diferença entre a taxa média de juros de novas operações de crédito no SFN e o custo</w:t>
      </w:r>
    </w:p>
    <w:p w14:paraId="151CF337" w14:textId="77777777" w:rsidR="0075768E" w:rsidRPr="008C5B6C" w:rsidRDefault="0075768E">
      <w:pPr>
        <w:rPr>
          <w:lang w:val="pt-BR"/>
        </w:rPr>
        <w:sectPr w:rsidR="0075768E" w:rsidRPr="008C5B6C">
          <w:pgSz w:w="11900" w:h="16838"/>
          <w:pgMar w:top="991" w:right="1146" w:bottom="587" w:left="1440" w:header="0" w:footer="0" w:gutter="0"/>
          <w:cols w:space="720" w:equalWidth="0">
            <w:col w:w="9320"/>
          </w:cols>
        </w:sectPr>
      </w:pPr>
    </w:p>
    <w:p w14:paraId="12AB4D24" w14:textId="77777777" w:rsidR="0075768E" w:rsidRPr="008C5B6C" w:rsidRDefault="00BC6249">
      <w:pPr>
        <w:ind w:right="40"/>
        <w:jc w:val="right"/>
        <w:rPr>
          <w:sz w:val="20"/>
          <w:szCs w:val="20"/>
          <w:lang w:val="pt-BR"/>
        </w:rPr>
      </w:pPr>
      <w:r w:rsidRPr="008C5B6C">
        <w:rPr>
          <w:rFonts w:ascii="Arial" w:eastAsia="Arial" w:hAnsi="Arial" w:cs="Arial"/>
          <w:sz w:val="24"/>
          <w:szCs w:val="24"/>
          <w:lang w:val="pt-BR"/>
        </w:rPr>
        <w:lastRenderedPageBreak/>
        <w:t>33</w:t>
      </w:r>
    </w:p>
    <w:p w14:paraId="50BB0E7B" w14:textId="77777777" w:rsidR="0075768E" w:rsidRPr="008C5B6C" w:rsidRDefault="0075768E">
      <w:pPr>
        <w:spacing w:line="200" w:lineRule="exact"/>
        <w:rPr>
          <w:sz w:val="20"/>
          <w:szCs w:val="20"/>
          <w:lang w:val="pt-BR"/>
        </w:rPr>
      </w:pPr>
    </w:p>
    <w:p w14:paraId="33276B90" w14:textId="77777777" w:rsidR="0075768E" w:rsidRPr="008C5B6C" w:rsidRDefault="0075768E">
      <w:pPr>
        <w:spacing w:line="246" w:lineRule="exact"/>
        <w:rPr>
          <w:sz w:val="20"/>
          <w:szCs w:val="20"/>
          <w:lang w:val="pt-BR"/>
        </w:rPr>
      </w:pPr>
    </w:p>
    <w:p w14:paraId="0A5635DA" w14:textId="77777777" w:rsidR="0075768E" w:rsidRPr="008C5B6C" w:rsidRDefault="00BC6249">
      <w:pPr>
        <w:spacing w:line="431" w:lineRule="auto"/>
        <w:ind w:left="260" w:right="40"/>
        <w:jc w:val="both"/>
        <w:rPr>
          <w:sz w:val="20"/>
          <w:szCs w:val="20"/>
          <w:lang w:val="pt-BR"/>
        </w:rPr>
      </w:pPr>
      <w:proofErr w:type="gramStart"/>
      <w:r w:rsidRPr="008C5B6C">
        <w:rPr>
          <w:rFonts w:ascii="Arial" w:eastAsia="Arial" w:hAnsi="Arial" w:cs="Arial"/>
          <w:sz w:val="24"/>
          <w:szCs w:val="24"/>
          <w:lang w:val="pt-BR"/>
        </w:rPr>
        <w:t>de</w:t>
      </w:r>
      <w:proofErr w:type="gramEnd"/>
      <w:r w:rsidRPr="008C5B6C">
        <w:rPr>
          <w:rFonts w:ascii="Arial" w:eastAsia="Arial" w:hAnsi="Arial" w:cs="Arial"/>
          <w:sz w:val="24"/>
          <w:szCs w:val="24"/>
          <w:lang w:val="pt-BR"/>
        </w:rPr>
        <w:t xml:space="preserve"> captação referencial médio de operações de crédito livre, direcionado e não rotativo podendo ser observados por tomador.</w:t>
      </w:r>
    </w:p>
    <w:p w14:paraId="285CAB10" w14:textId="77777777" w:rsidR="0075768E" w:rsidRPr="008C5B6C" w:rsidRDefault="0075768E">
      <w:pPr>
        <w:rPr>
          <w:lang w:val="pt-BR"/>
        </w:rPr>
        <w:sectPr w:rsidR="0075768E" w:rsidRPr="008C5B6C">
          <w:pgSz w:w="11900" w:h="16838"/>
          <w:pgMar w:top="991" w:right="1106" w:bottom="969" w:left="1440" w:header="0" w:footer="0" w:gutter="0"/>
          <w:cols w:space="720" w:equalWidth="0">
            <w:col w:w="9360"/>
          </w:cols>
        </w:sectPr>
      </w:pPr>
    </w:p>
    <w:p w14:paraId="061B4781" w14:textId="77777777" w:rsidR="0075768E" w:rsidRPr="008C5B6C" w:rsidRDefault="0075768E">
      <w:pPr>
        <w:spacing w:line="200" w:lineRule="exact"/>
        <w:rPr>
          <w:sz w:val="20"/>
          <w:szCs w:val="20"/>
          <w:lang w:val="pt-BR"/>
        </w:rPr>
      </w:pPr>
    </w:p>
    <w:p w14:paraId="5F92C64D" w14:textId="77777777" w:rsidR="0075768E" w:rsidRPr="008C5B6C" w:rsidRDefault="0075768E">
      <w:pPr>
        <w:spacing w:line="200" w:lineRule="exact"/>
        <w:rPr>
          <w:sz w:val="20"/>
          <w:szCs w:val="20"/>
          <w:lang w:val="pt-BR"/>
        </w:rPr>
      </w:pPr>
    </w:p>
    <w:p w14:paraId="1CCE58C8" w14:textId="77777777" w:rsidR="0075768E" w:rsidRPr="008C5B6C" w:rsidRDefault="0075768E">
      <w:pPr>
        <w:spacing w:line="200" w:lineRule="exact"/>
        <w:rPr>
          <w:sz w:val="20"/>
          <w:szCs w:val="20"/>
          <w:lang w:val="pt-BR"/>
        </w:rPr>
      </w:pPr>
    </w:p>
    <w:p w14:paraId="3330BE35" w14:textId="77777777" w:rsidR="0075768E" w:rsidRPr="008C5B6C" w:rsidRDefault="0075768E">
      <w:pPr>
        <w:spacing w:line="200" w:lineRule="exact"/>
        <w:rPr>
          <w:sz w:val="20"/>
          <w:szCs w:val="20"/>
          <w:lang w:val="pt-BR"/>
        </w:rPr>
      </w:pPr>
    </w:p>
    <w:p w14:paraId="6FFDD104" w14:textId="77777777" w:rsidR="0075768E" w:rsidRPr="008C5B6C" w:rsidRDefault="0075768E">
      <w:pPr>
        <w:spacing w:line="200" w:lineRule="exact"/>
        <w:rPr>
          <w:sz w:val="20"/>
          <w:szCs w:val="20"/>
          <w:lang w:val="pt-BR"/>
        </w:rPr>
      </w:pPr>
    </w:p>
    <w:p w14:paraId="77487784" w14:textId="77777777" w:rsidR="0075768E" w:rsidRPr="008C5B6C" w:rsidRDefault="0075768E">
      <w:pPr>
        <w:spacing w:line="200" w:lineRule="exact"/>
        <w:rPr>
          <w:sz w:val="20"/>
          <w:szCs w:val="20"/>
          <w:lang w:val="pt-BR"/>
        </w:rPr>
      </w:pPr>
    </w:p>
    <w:p w14:paraId="321E06E7" w14:textId="77777777" w:rsidR="0075768E" w:rsidRPr="008C5B6C" w:rsidRDefault="0075768E">
      <w:pPr>
        <w:spacing w:line="200" w:lineRule="exact"/>
        <w:rPr>
          <w:sz w:val="20"/>
          <w:szCs w:val="20"/>
          <w:lang w:val="pt-BR"/>
        </w:rPr>
      </w:pPr>
    </w:p>
    <w:p w14:paraId="44FBA0D0" w14:textId="77777777" w:rsidR="0075768E" w:rsidRPr="008C5B6C" w:rsidRDefault="0075768E">
      <w:pPr>
        <w:spacing w:line="200" w:lineRule="exact"/>
        <w:rPr>
          <w:sz w:val="20"/>
          <w:szCs w:val="20"/>
          <w:lang w:val="pt-BR"/>
        </w:rPr>
      </w:pPr>
    </w:p>
    <w:p w14:paraId="04551DB0" w14:textId="77777777" w:rsidR="0075768E" w:rsidRPr="008C5B6C" w:rsidRDefault="0075768E">
      <w:pPr>
        <w:spacing w:line="200" w:lineRule="exact"/>
        <w:rPr>
          <w:sz w:val="20"/>
          <w:szCs w:val="20"/>
          <w:lang w:val="pt-BR"/>
        </w:rPr>
      </w:pPr>
    </w:p>
    <w:p w14:paraId="50609F69" w14:textId="77777777" w:rsidR="0075768E" w:rsidRPr="008C5B6C" w:rsidRDefault="0075768E">
      <w:pPr>
        <w:spacing w:line="200" w:lineRule="exact"/>
        <w:rPr>
          <w:sz w:val="20"/>
          <w:szCs w:val="20"/>
          <w:lang w:val="pt-BR"/>
        </w:rPr>
      </w:pPr>
    </w:p>
    <w:p w14:paraId="25D05B02" w14:textId="77777777" w:rsidR="0075768E" w:rsidRPr="008C5B6C" w:rsidRDefault="0075768E">
      <w:pPr>
        <w:spacing w:line="200" w:lineRule="exact"/>
        <w:rPr>
          <w:sz w:val="20"/>
          <w:szCs w:val="20"/>
          <w:lang w:val="pt-BR"/>
        </w:rPr>
      </w:pPr>
    </w:p>
    <w:p w14:paraId="454029BA" w14:textId="77777777" w:rsidR="0075768E" w:rsidRPr="008C5B6C" w:rsidRDefault="0075768E">
      <w:pPr>
        <w:spacing w:line="200" w:lineRule="exact"/>
        <w:rPr>
          <w:sz w:val="20"/>
          <w:szCs w:val="20"/>
          <w:lang w:val="pt-BR"/>
        </w:rPr>
      </w:pPr>
    </w:p>
    <w:p w14:paraId="498DA1C8" w14:textId="77777777" w:rsidR="0075768E" w:rsidRPr="008C5B6C" w:rsidRDefault="0075768E">
      <w:pPr>
        <w:spacing w:line="200" w:lineRule="exact"/>
        <w:rPr>
          <w:sz w:val="20"/>
          <w:szCs w:val="20"/>
          <w:lang w:val="pt-BR"/>
        </w:rPr>
      </w:pPr>
    </w:p>
    <w:p w14:paraId="59844DFF" w14:textId="77777777" w:rsidR="0075768E" w:rsidRPr="008C5B6C" w:rsidRDefault="0075768E">
      <w:pPr>
        <w:spacing w:line="373" w:lineRule="exact"/>
        <w:rPr>
          <w:sz w:val="20"/>
          <w:szCs w:val="20"/>
          <w:lang w:val="pt-BR"/>
        </w:rPr>
      </w:pPr>
    </w:p>
    <w:tbl>
      <w:tblPr>
        <w:tblW w:w="0" w:type="auto"/>
        <w:tblInd w:w="230" w:type="dxa"/>
        <w:tblLayout w:type="fixed"/>
        <w:tblCellMar>
          <w:left w:w="0" w:type="dxa"/>
          <w:right w:w="0" w:type="dxa"/>
        </w:tblCellMar>
        <w:tblLook w:val="04A0" w:firstRow="1" w:lastRow="0" w:firstColumn="1" w:lastColumn="0" w:noHBand="0" w:noVBand="1"/>
      </w:tblPr>
      <w:tblGrid>
        <w:gridCol w:w="241"/>
      </w:tblGrid>
      <w:tr w:rsidR="0075768E" w14:paraId="7AA874C6" w14:textId="77777777">
        <w:trPr>
          <w:trHeight w:val="800"/>
        </w:trPr>
        <w:tc>
          <w:tcPr>
            <w:tcW w:w="241" w:type="dxa"/>
            <w:textDirection w:val="btLr"/>
            <w:vAlign w:val="bottom"/>
          </w:tcPr>
          <w:p w14:paraId="43B10F65" w14:textId="77777777" w:rsidR="0075768E" w:rsidRDefault="00BC6249">
            <w:pPr>
              <w:rPr>
                <w:sz w:val="20"/>
                <w:szCs w:val="20"/>
              </w:rPr>
            </w:pPr>
            <w:r>
              <w:rPr>
                <w:rFonts w:ascii="Helvetica" w:eastAsia="Helvetica" w:hAnsi="Helvetica" w:cs="Helvetica"/>
                <w:sz w:val="21"/>
                <w:szCs w:val="21"/>
              </w:rPr>
              <w:t>Spreads</w:t>
            </w:r>
          </w:p>
        </w:tc>
      </w:tr>
    </w:tbl>
    <w:p w14:paraId="2B94BD07" w14:textId="77777777" w:rsidR="0075768E" w:rsidRDefault="00BC6249">
      <w:pPr>
        <w:spacing w:line="20" w:lineRule="exact"/>
        <w:rPr>
          <w:sz w:val="20"/>
          <w:szCs w:val="20"/>
        </w:rPr>
      </w:pPr>
      <w:r>
        <w:rPr>
          <w:sz w:val="20"/>
          <w:szCs w:val="20"/>
        </w:rPr>
        <w:br w:type="column"/>
      </w:r>
    </w:p>
    <w:p w14:paraId="04247B01" w14:textId="77777777" w:rsidR="0075768E" w:rsidRDefault="0075768E">
      <w:pPr>
        <w:spacing w:line="5" w:lineRule="exact"/>
        <w:rPr>
          <w:sz w:val="20"/>
          <w:szCs w:val="20"/>
        </w:rPr>
      </w:pPr>
    </w:p>
    <w:p w14:paraId="068F9774"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800"/>
        <w:gridCol w:w="1140"/>
        <w:gridCol w:w="860"/>
        <w:gridCol w:w="1540"/>
        <w:gridCol w:w="1740"/>
      </w:tblGrid>
      <w:tr w:rsidR="0075768E" w:rsidRPr="008C5B6C" w14:paraId="3F99615D" w14:textId="77777777">
        <w:trPr>
          <w:trHeight w:val="269"/>
        </w:trPr>
        <w:tc>
          <w:tcPr>
            <w:tcW w:w="8060" w:type="dxa"/>
            <w:gridSpan w:val="5"/>
            <w:vAlign w:val="bottom"/>
          </w:tcPr>
          <w:p w14:paraId="4DB1F88F" w14:textId="77777777" w:rsidR="0075768E" w:rsidRPr="008C5B6C" w:rsidRDefault="00BC6249">
            <w:pPr>
              <w:ind w:left="408"/>
              <w:jc w:val="center"/>
              <w:rPr>
                <w:sz w:val="20"/>
                <w:szCs w:val="20"/>
                <w:lang w:val="pt-BR"/>
              </w:rPr>
            </w:pPr>
            <w:r w:rsidRPr="008C5B6C">
              <w:rPr>
                <w:rFonts w:ascii="Arial" w:eastAsia="Arial" w:hAnsi="Arial" w:cs="Arial"/>
                <w:w w:val="98"/>
                <w:lang w:val="pt-BR"/>
              </w:rPr>
              <w:t>Figura 9 – Evolução do Spread médio das operações de crédito</w:t>
            </w:r>
          </w:p>
        </w:tc>
      </w:tr>
      <w:tr w:rsidR="0075768E" w14:paraId="49265083" w14:textId="77777777">
        <w:trPr>
          <w:trHeight w:val="1022"/>
        </w:trPr>
        <w:tc>
          <w:tcPr>
            <w:tcW w:w="2800" w:type="dxa"/>
            <w:vAlign w:val="bottom"/>
          </w:tcPr>
          <w:p w14:paraId="7A38F756" w14:textId="77777777" w:rsidR="0075768E" w:rsidRDefault="00BC6249">
            <w:pPr>
              <w:ind w:right="2508"/>
              <w:jc w:val="right"/>
              <w:rPr>
                <w:sz w:val="20"/>
                <w:szCs w:val="20"/>
              </w:rPr>
            </w:pPr>
            <w:r>
              <w:rPr>
                <w:rFonts w:ascii="Helvetica" w:eastAsia="Helvetica" w:hAnsi="Helvetica" w:cs="Helvetica"/>
                <w:color w:val="4D4D4D"/>
                <w:w w:val="89"/>
                <w:sz w:val="18"/>
                <w:szCs w:val="18"/>
              </w:rPr>
              <w:t>40</w:t>
            </w:r>
          </w:p>
        </w:tc>
        <w:tc>
          <w:tcPr>
            <w:tcW w:w="1140" w:type="dxa"/>
            <w:vAlign w:val="bottom"/>
          </w:tcPr>
          <w:p w14:paraId="7675942D" w14:textId="77777777" w:rsidR="0075768E" w:rsidRDefault="0075768E">
            <w:pPr>
              <w:rPr>
                <w:sz w:val="24"/>
                <w:szCs w:val="24"/>
              </w:rPr>
            </w:pPr>
          </w:p>
        </w:tc>
        <w:tc>
          <w:tcPr>
            <w:tcW w:w="860" w:type="dxa"/>
            <w:vAlign w:val="bottom"/>
          </w:tcPr>
          <w:p w14:paraId="17C27EF5" w14:textId="77777777" w:rsidR="0075768E" w:rsidRDefault="0075768E">
            <w:pPr>
              <w:rPr>
                <w:sz w:val="24"/>
                <w:szCs w:val="24"/>
              </w:rPr>
            </w:pPr>
          </w:p>
        </w:tc>
        <w:tc>
          <w:tcPr>
            <w:tcW w:w="1540" w:type="dxa"/>
            <w:vAlign w:val="bottom"/>
          </w:tcPr>
          <w:p w14:paraId="1B8D332E" w14:textId="77777777" w:rsidR="0075768E" w:rsidRDefault="0075768E">
            <w:pPr>
              <w:rPr>
                <w:sz w:val="24"/>
                <w:szCs w:val="24"/>
              </w:rPr>
            </w:pPr>
          </w:p>
        </w:tc>
        <w:tc>
          <w:tcPr>
            <w:tcW w:w="1740" w:type="dxa"/>
            <w:vAlign w:val="bottom"/>
          </w:tcPr>
          <w:p w14:paraId="12F12BB4" w14:textId="77777777" w:rsidR="0075768E" w:rsidRDefault="0075768E">
            <w:pPr>
              <w:rPr>
                <w:sz w:val="24"/>
                <w:szCs w:val="24"/>
              </w:rPr>
            </w:pPr>
          </w:p>
        </w:tc>
      </w:tr>
      <w:tr w:rsidR="0075768E" w14:paraId="0F943A60" w14:textId="77777777">
        <w:trPr>
          <w:trHeight w:val="1196"/>
        </w:trPr>
        <w:tc>
          <w:tcPr>
            <w:tcW w:w="2800" w:type="dxa"/>
            <w:vAlign w:val="bottom"/>
          </w:tcPr>
          <w:p w14:paraId="5DEB8D4D" w14:textId="77777777" w:rsidR="0075768E" w:rsidRDefault="00BC6249">
            <w:pPr>
              <w:ind w:right="2508"/>
              <w:jc w:val="right"/>
              <w:rPr>
                <w:sz w:val="20"/>
                <w:szCs w:val="20"/>
              </w:rPr>
            </w:pPr>
            <w:r>
              <w:rPr>
                <w:rFonts w:ascii="Helvetica" w:eastAsia="Helvetica" w:hAnsi="Helvetica" w:cs="Helvetica"/>
                <w:color w:val="4D4D4D"/>
                <w:w w:val="89"/>
                <w:sz w:val="18"/>
                <w:szCs w:val="18"/>
              </w:rPr>
              <w:t>30</w:t>
            </w:r>
          </w:p>
        </w:tc>
        <w:tc>
          <w:tcPr>
            <w:tcW w:w="1140" w:type="dxa"/>
            <w:vAlign w:val="bottom"/>
          </w:tcPr>
          <w:p w14:paraId="3098A967" w14:textId="77777777" w:rsidR="0075768E" w:rsidRDefault="0075768E">
            <w:pPr>
              <w:rPr>
                <w:sz w:val="24"/>
                <w:szCs w:val="24"/>
              </w:rPr>
            </w:pPr>
          </w:p>
        </w:tc>
        <w:tc>
          <w:tcPr>
            <w:tcW w:w="860" w:type="dxa"/>
            <w:vAlign w:val="bottom"/>
          </w:tcPr>
          <w:p w14:paraId="6BA79381" w14:textId="77777777" w:rsidR="0075768E" w:rsidRDefault="0075768E">
            <w:pPr>
              <w:rPr>
                <w:sz w:val="24"/>
                <w:szCs w:val="24"/>
              </w:rPr>
            </w:pPr>
          </w:p>
        </w:tc>
        <w:tc>
          <w:tcPr>
            <w:tcW w:w="1540" w:type="dxa"/>
            <w:vAlign w:val="bottom"/>
          </w:tcPr>
          <w:p w14:paraId="16D2B9D2" w14:textId="77777777" w:rsidR="0075768E" w:rsidRDefault="0075768E">
            <w:pPr>
              <w:rPr>
                <w:sz w:val="24"/>
                <w:szCs w:val="24"/>
              </w:rPr>
            </w:pPr>
          </w:p>
        </w:tc>
        <w:tc>
          <w:tcPr>
            <w:tcW w:w="1740" w:type="dxa"/>
            <w:vAlign w:val="bottom"/>
          </w:tcPr>
          <w:p w14:paraId="2D2F6DCE" w14:textId="77777777" w:rsidR="0075768E" w:rsidRDefault="0075768E">
            <w:pPr>
              <w:rPr>
                <w:sz w:val="24"/>
                <w:szCs w:val="24"/>
              </w:rPr>
            </w:pPr>
          </w:p>
        </w:tc>
      </w:tr>
      <w:tr w:rsidR="0075768E" w14:paraId="66A06BDD" w14:textId="77777777">
        <w:trPr>
          <w:trHeight w:val="1196"/>
        </w:trPr>
        <w:tc>
          <w:tcPr>
            <w:tcW w:w="2800" w:type="dxa"/>
            <w:vAlign w:val="bottom"/>
          </w:tcPr>
          <w:p w14:paraId="449033BD" w14:textId="77777777" w:rsidR="0075768E" w:rsidRDefault="00BC6249">
            <w:pPr>
              <w:ind w:right="2508"/>
              <w:jc w:val="right"/>
              <w:rPr>
                <w:sz w:val="20"/>
                <w:szCs w:val="20"/>
              </w:rPr>
            </w:pPr>
            <w:r>
              <w:rPr>
                <w:rFonts w:ascii="Helvetica" w:eastAsia="Helvetica" w:hAnsi="Helvetica" w:cs="Helvetica"/>
                <w:color w:val="4D4D4D"/>
                <w:w w:val="89"/>
                <w:sz w:val="18"/>
                <w:szCs w:val="18"/>
              </w:rPr>
              <w:t>20</w:t>
            </w:r>
          </w:p>
        </w:tc>
        <w:tc>
          <w:tcPr>
            <w:tcW w:w="1140" w:type="dxa"/>
            <w:vAlign w:val="bottom"/>
          </w:tcPr>
          <w:p w14:paraId="6B1DC2B5" w14:textId="77777777" w:rsidR="0075768E" w:rsidRDefault="0075768E">
            <w:pPr>
              <w:rPr>
                <w:sz w:val="24"/>
                <w:szCs w:val="24"/>
              </w:rPr>
            </w:pPr>
          </w:p>
        </w:tc>
        <w:tc>
          <w:tcPr>
            <w:tcW w:w="860" w:type="dxa"/>
            <w:vAlign w:val="bottom"/>
          </w:tcPr>
          <w:p w14:paraId="6FC38CEB" w14:textId="77777777" w:rsidR="0075768E" w:rsidRDefault="0075768E">
            <w:pPr>
              <w:rPr>
                <w:sz w:val="24"/>
                <w:szCs w:val="24"/>
              </w:rPr>
            </w:pPr>
          </w:p>
        </w:tc>
        <w:tc>
          <w:tcPr>
            <w:tcW w:w="1540" w:type="dxa"/>
            <w:vAlign w:val="bottom"/>
          </w:tcPr>
          <w:p w14:paraId="3C01F441" w14:textId="77777777" w:rsidR="0075768E" w:rsidRDefault="0075768E">
            <w:pPr>
              <w:rPr>
                <w:sz w:val="24"/>
                <w:szCs w:val="24"/>
              </w:rPr>
            </w:pPr>
          </w:p>
        </w:tc>
        <w:tc>
          <w:tcPr>
            <w:tcW w:w="1740" w:type="dxa"/>
            <w:vAlign w:val="bottom"/>
          </w:tcPr>
          <w:p w14:paraId="32043635" w14:textId="77777777" w:rsidR="0075768E" w:rsidRDefault="0075768E">
            <w:pPr>
              <w:rPr>
                <w:sz w:val="24"/>
                <w:szCs w:val="24"/>
              </w:rPr>
            </w:pPr>
          </w:p>
        </w:tc>
      </w:tr>
      <w:tr w:rsidR="0075768E" w14:paraId="0A58914F" w14:textId="77777777">
        <w:trPr>
          <w:trHeight w:val="1196"/>
        </w:trPr>
        <w:tc>
          <w:tcPr>
            <w:tcW w:w="2800" w:type="dxa"/>
            <w:vAlign w:val="bottom"/>
          </w:tcPr>
          <w:p w14:paraId="3356EA9B" w14:textId="77777777" w:rsidR="0075768E" w:rsidRDefault="00BC6249">
            <w:pPr>
              <w:ind w:right="2508"/>
              <w:jc w:val="right"/>
              <w:rPr>
                <w:sz w:val="20"/>
                <w:szCs w:val="20"/>
              </w:rPr>
            </w:pPr>
            <w:r>
              <w:rPr>
                <w:rFonts w:ascii="Helvetica" w:eastAsia="Helvetica" w:hAnsi="Helvetica" w:cs="Helvetica"/>
                <w:color w:val="4D4D4D"/>
                <w:w w:val="89"/>
                <w:sz w:val="18"/>
                <w:szCs w:val="18"/>
              </w:rPr>
              <w:t>10</w:t>
            </w:r>
          </w:p>
        </w:tc>
        <w:tc>
          <w:tcPr>
            <w:tcW w:w="1140" w:type="dxa"/>
            <w:vAlign w:val="bottom"/>
          </w:tcPr>
          <w:p w14:paraId="287316AD" w14:textId="77777777" w:rsidR="0075768E" w:rsidRDefault="0075768E">
            <w:pPr>
              <w:rPr>
                <w:sz w:val="24"/>
                <w:szCs w:val="24"/>
              </w:rPr>
            </w:pPr>
          </w:p>
        </w:tc>
        <w:tc>
          <w:tcPr>
            <w:tcW w:w="860" w:type="dxa"/>
            <w:vAlign w:val="bottom"/>
          </w:tcPr>
          <w:p w14:paraId="6239A092" w14:textId="77777777" w:rsidR="0075768E" w:rsidRDefault="0075768E">
            <w:pPr>
              <w:rPr>
                <w:sz w:val="24"/>
                <w:szCs w:val="24"/>
              </w:rPr>
            </w:pPr>
          </w:p>
        </w:tc>
        <w:tc>
          <w:tcPr>
            <w:tcW w:w="1540" w:type="dxa"/>
            <w:vAlign w:val="bottom"/>
          </w:tcPr>
          <w:p w14:paraId="57D1E3F1" w14:textId="77777777" w:rsidR="0075768E" w:rsidRDefault="0075768E">
            <w:pPr>
              <w:rPr>
                <w:sz w:val="24"/>
                <w:szCs w:val="24"/>
              </w:rPr>
            </w:pPr>
          </w:p>
        </w:tc>
        <w:tc>
          <w:tcPr>
            <w:tcW w:w="1740" w:type="dxa"/>
            <w:vAlign w:val="bottom"/>
          </w:tcPr>
          <w:p w14:paraId="2A228BC3" w14:textId="77777777" w:rsidR="0075768E" w:rsidRDefault="0075768E">
            <w:pPr>
              <w:rPr>
                <w:sz w:val="24"/>
                <w:szCs w:val="24"/>
              </w:rPr>
            </w:pPr>
          </w:p>
        </w:tc>
      </w:tr>
      <w:tr w:rsidR="0075768E" w14:paraId="5345DDE6" w14:textId="77777777">
        <w:trPr>
          <w:trHeight w:val="1311"/>
        </w:trPr>
        <w:tc>
          <w:tcPr>
            <w:tcW w:w="2800" w:type="dxa"/>
            <w:vAlign w:val="bottom"/>
          </w:tcPr>
          <w:p w14:paraId="02CB3289" w14:textId="77777777" w:rsidR="0075768E" w:rsidRDefault="00BC6249">
            <w:pPr>
              <w:ind w:right="828"/>
              <w:jc w:val="right"/>
              <w:rPr>
                <w:sz w:val="20"/>
                <w:szCs w:val="20"/>
              </w:rPr>
            </w:pPr>
            <w:r>
              <w:rPr>
                <w:rFonts w:ascii="Helvetica" w:eastAsia="Helvetica" w:hAnsi="Helvetica" w:cs="Helvetica"/>
                <w:color w:val="4D4D4D"/>
                <w:sz w:val="18"/>
                <w:szCs w:val="18"/>
              </w:rPr>
              <w:t>2014</w:t>
            </w:r>
          </w:p>
        </w:tc>
        <w:tc>
          <w:tcPr>
            <w:tcW w:w="1140" w:type="dxa"/>
            <w:vAlign w:val="bottom"/>
          </w:tcPr>
          <w:p w14:paraId="485E530A" w14:textId="77777777" w:rsidR="0075768E" w:rsidRDefault="00BC6249">
            <w:pPr>
              <w:jc w:val="right"/>
              <w:rPr>
                <w:sz w:val="20"/>
                <w:szCs w:val="20"/>
              </w:rPr>
            </w:pPr>
            <w:r>
              <w:rPr>
                <w:rFonts w:ascii="Helvetica" w:eastAsia="Helvetica" w:hAnsi="Helvetica" w:cs="Helvetica"/>
                <w:color w:val="4D4D4D"/>
                <w:sz w:val="18"/>
                <w:szCs w:val="18"/>
              </w:rPr>
              <w:t>2016</w:t>
            </w:r>
          </w:p>
        </w:tc>
        <w:tc>
          <w:tcPr>
            <w:tcW w:w="860" w:type="dxa"/>
            <w:vAlign w:val="bottom"/>
          </w:tcPr>
          <w:p w14:paraId="65A472FC" w14:textId="77777777" w:rsidR="0075768E" w:rsidRDefault="0075768E">
            <w:pPr>
              <w:rPr>
                <w:sz w:val="24"/>
                <w:szCs w:val="24"/>
              </w:rPr>
            </w:pPr>
          </w:p>
        </w:tc>
        <w:tc>
          <w:tcPr>
            <w:tcW w:w="1540" w:type="dxa"/>
            <w:vAlign w:val="bottom"/>
          </w:tcPr>
          <w:p w14:paraId="70DC21E8" w14:textId="77777777" w:rsidR="0075768E" w:rsidRDefault="00BC6249">
            <w:pPr>
              <w:ind w:right="391"/>
              <w:jc w:val="right"/>
              <w:rPr>
                <w:sz w:val="20"/>
                <w:szCs w:val="20"/>
              </w:rPr>
            </w:pPr>
            <w:r>
              <w:rPr>
                <w:rFonts w:ascii="Helvetica" w:eastAsia="Helvetica" w:hAnsi="Helvetica" w:cs="Helvetica"/>
                <w:color w:val="4D4D4D"/>
                <w:sz w:val="18"/>
                <w:szCs w:val="18"/>
              </w:rPr>
              <w:t>2018</w:t>
            </w:r>
          </w:p>
        </w:tc>
        <w:tc>
          <w:tcPr>
            <w:tcW w:w="1740" w:type="dxa"/>
            <w:vAlign w:val="bottom"/>
          </w:tcPr>
          <w:p w14:paraId="480DC4DB" w14:textId="77777777" w:rsidR="0075768E" w:rsidRDefault="00BC6249">
            <w:pPr>
              <w:ind w:right="111"/>
              <w:jc w:val="right"/>
              <w:rPr>
                <w:sz w:val="20"/>
                <w:szCs w:val="20"/>
              </w:rPr>
            </w:pPr>
            <w:r>
              <w:rPr>
                <w:rFonts w:ascii="Helvetica" w:eastAsia="Helvetica" w:hAnsi="Helvetica" w:cs="Helvetica"/>
                <w:color w:val="4D4D4D"/>
                <w:sz w:val="18"/>
                <w:szCs w:val="18"/>
              </w:rPr>
              <w:t>2020</w:t>
            </w:r>
          </w:p>
        </w:tc>
      </w:tr>
      <w:tr w:rsidR="0075768E" w14:paraId="4D87B61E" w14:textId="77777777">
        <w:trPr>
          <w:trHeight w:val="600"/>
        </w:trPr>
        <w:tc>
          <w:tcPr>
            <w:tcW w:w="2800" w:type="dxa"/>
            <w:vAlign w:val="bottom"/>
          </w:tcPr>
          <w:p w14:paraId="3A5EA050" w14:textId="77777777" w:rsidR="0075768E" w:rsidRDefault="00BC6249">
            <w:pPr>
              <w:ind w:right="188"/>
              <w:jc w:val="right"/>
              <w:rPr>
                <w:sz w:val="20"/>
                <w:szCs w:val="20"/>
              </w:rPr>
            </w:pPr>
            <w:r>
              <w:rPr>
                <w:rFonts w:ascii="Helvetica" w:eastAsia="Helvetica" w:hAnsi="Helvetica" w:cs="Helvetica"/>
                <w:sz w:val="18"/>
                <w:szCs w:val="18"/>
              </w:rPr>
              <w:t>Direcionado</w:t>
            </w:r>
          </w:p>
        </w:tc>
        <w:tc>
          <w:tcPr>
            <w:tcW w:w="1140" w:type="dxa"/>
            <w:vAlign w:val="bottom"/>
          </w:tcPr>
          <w:p w14:paraId="5B38FC25" w14:textId="77777777" w:rsidR="0075768E" w:rsidRDefault="00BC6249">
            <w:pPr>
              <w:ind w:right="391"/>
              <w:jc w:val="right"/>
              <w:rPr>
                <w:sz w:val="20"/>
                <w:szCs w:val="20"/>
              </w:rPr>
            </w:pPr>
            <w:r>
              <w:rPr>
                <w:rFonts w:ascii="Helvetica" w:eastAsia="Helvetica" w:hAnsi="Helvetica" w:cs="Helvetica"/>
                <w:sz w:val="18"/>
                <w:szCs w:val="18"/>
              </w:rPr>
              <w:t>Livre</w:t>
            </w:r>
          </w:p>
        </w:tc>
        <w:tc>
          <w:tcPr>
            <w:tcW w:w="860" w:type="dxa"/>
            <w:vAlign w:val="bottom"/>
          </w:tcPr>
          <w:p w14:paraId="342E048A" w14:textId="77777777" w:rsidR="0075768E" w:rsidRDefault="00BC6249">
            <w:pPr>
              <w:ind w:right="111"/>
              <w:jc w:val="center"/>
              <w:rPr>
                <w:sz w:val="20"/>
                <w:szCs w:val="20"/>
              </w:rPr>
            </w:pPr>
            <w:r>
              <w:rPr>
                <w:rFonts w:ascii="Helvetica" w:eastAsia="Helvetica" w:hAnsi="Helvetica" w:cs="Helvetica"/>
                <w:sz w:val="18"/>
                <w:szCs w:val="18"/>
              </w:rPr>
              <w:t>Médio</w:t>
            </w:r>
          </w:p>
        </w:tc>
        <w:tc>
          <w:tcPr>
            <w:tcW w:w="1540" w:type="dxa"/>
            <w:vAlign w:val="bottom"/>
          </w:tcPr>
          <w:p w14:paraId="6470E797" w14:textId="77777777" w:rsidR="0075768E" w:rsidRDefault="00BC6249">
            <w:pPr>
              <w:ind w:right="211"/>
              <w:jc w:val="right"/>
              <w:rPr>
                <w:sz w:val="20"/>
                <w:szCs w:val="20"/>
              </w:rPr>
            </w:pPr>
            <w:r>
              <w:rPr>
                <w:rFonts w:ascii="Helvetica" w:eastAsia="Helvetica" w:hAnsi="Helvetica" w:cs="Helvetica"/>
                <w:sz w:val="18"/>
                <w:szCs w:val="18"/>
              </w:rPr>
              <w:t>Não.Rotativo</w:t>
            </w:r>
          </w:p>
        </w:tc>
        <w:tc>
          <w:tcPr>
            <w:tcW w:w="1740" w:type="dxa"/>
            <w:vAlign w:val="bottom"/>
          </w:tcPr>
          <w:p w14:paraId="5A71744E" w14:textId="77777777" w:rsidR="0075768E" w:rsidRDefault="00BC6249">
            <w:pPr>
              <w:jc w:val="right"/>
              <w:rPr>
                <w:sz w:val="20"/>
                <w:szCs w:val="20"/>
              </w:rPr>
            </w:pPr>
            <w:r>
              <w:rPr>
                <w:rFonts w:ascii="Helvetica" w:eastAsia="Helvetica" w:hAnsi="Helvetica" w:cs="Helvetica"/>
                <w:sz w:val="18"/>
                <w:szCs w:val="18"/>
              </w:rPr>
              <w:t>Não.Rotativo.Livre</w:t>
            </w:r>
          </w:p>
        </w:tc>
      </w:tr>
    </w:tbl>
    <w:p w14:paraId="6A62784F" w14:textId="77777777" w:rsidR="0075768E" w:rsidRDefault="00BC6249">
      <w:pPr>
        <w:spacing w:line="20" w:lineRule="exact"/>
        <w:rPr>
          <w:sz w:val="20"/>
          <w:szCs w:val="20"/>
        </w:rPr>
      </w:pPr>
      <w:r>
        <w:rPr>
          <w:noProof/>
          <w:sz w:val="20"/>
          <w:szCs w:val="20"/>
          <w:lang w:val="pt-BR" w:eastAsia="pt-BR"/>
        </w:rPr>
        <w:drawing>
          <wp:anchor distT="0" distB="0" distL="114300" distR="114300" simplePos="0" relativeHeight="251679744" behindDoc="1" locked="0" layoutInCell="0" allowOverlap="1" wp14:anchorId="0409BDFC" wp14:editId="04CA140A">
            <wp:simplePos x="0" y="0"/>
            <wp:positionH relativeFrom="column">
              <wp:posOffset>158115</wp:posOffset>
            </wp:positionH>
            <wp:positionV relativeFrom="paragraph">
              <wp:posOffset>-3822700</wp:posOffset>
            </wp:positionV>
            <wp:extent cx="5427345" cy="386588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blip>
                    <a:srcRect/>
                    <a:stretch>
                      <a:fillRect/>
                    </a:stretch>
                  </pic:blipFill>
                  <pic:spPr bwMode="auto">
                    <a:xfrm>
                      <a:off x="0" y="0"/>
                      <a:ext cx="5427345" cy="3865880"/>
                    </a:xfrm>
                    <a:prstGeom prst="rect">
                      <a:avLst/>
                    </a:prstGeom>
                    <a:noFill/>
                  </pic:spPr>
                </pic:pic>
              </a:graphicData>
            </a:graphic>
          </wp:anchor>
        </w:drawing>
      </w:r>
    </w:p>
    <w:p w14:paraId="5EAE5F9D" w14:textId="77777777" w:rsidR="0075768E" w:rsidRDefault="0075768E">
      <w:pPr>
        <w:spacing w:line="200" w:lineRule="exact"/>
        <w:rPr>
          <w:sz w:val="20"/>
          <w:szCs w:val="20"/>
        </w:rPr>
      </w:pPr>
    </w:p>
    <w:p w14:paraId="6296FFF8" w14:textId="77777777" w:rsidR="0075768E" w:rsidRDefault="0075768E">
      <w:pPr>
        <w:sectPr w:rsidR="0075768E">
          <w:type w:val="continuous"/>
          <w:pgSz w:w="11900" w:h="16838"/>
          <w:pgMar w:top="991" w:right="1106" w:bottom="969" w:left="1440" w:header="0" w:footer="0" w:gutter="0"/>
          <w:cols w:num="2" w:space="720" w:equalWidth="0">
            <w:col w:w="471" w:space="49"/>
            <w:col w:w="8840"/>
          </w:cols>
        </w:sectPr>
      </w:pPr>
    </w:p>
    <w:p w14:paraId="55E6C98C" w14:textId="77777777" w:rsidR="0075768E" w:rsidRDefault="0075768E">
      <w:pPr>
        <w:spacing w:line="168" w:lineRule="exact"/>
        <w:rPr>
          <w:sz w:val="20"/>
          <w:szCs w:val="20"/>
        </w:rPr>
      </w:pPr>
    </w:p>
    <w:p w14:paraId="11CEF4C0" w14:textId="77777777" w:rsidR="0075768E" w:rsidRPr="008C5B6C" w:rsidRDefault="00BC6249">
      <w:pPr>
        <w:ind w:left="38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a partir de dados do Banco Central do Brasil — Departamento de Estatísticas</w:t>
      </w:r>
    </w:p>
    <w:p w14:paraId="4B902B03" w14:textId="77777777" w:rsidR="0075768E" w:rsidRPr="008C5B6C" w:rsidRDefault="0075768E">
      <w:pPr>
        <w:spacing w:line="200" w:lineRule="exact"/>
        <w:rPr>
          <w:sz w:val="20"/>
          <w:szCs w:val="20"/>
          <w:lang w:val="pt-BR"/>
        </w:rPr>
      </w:pPr>
    </w:p>
    <w:p w14:paraId="74CEF3F1" w14:textId="77777777" w:rsidR="0075768E" w:rsidRPr="008C5B6C" w:rsidRDefault="0075768E">
      <w:pPr>
        <w:spacing w:line="200" w:lineRule="exact"/>
        <w:rPr>
          <w:sz w:val="20"/>
          <w:szCs w:val="20"/>
          <w:lang w:val="pt-BR"/>
        </w:rPr>
      </w:pPr>
    </w:p>
    <w:p w14:paraId="42716D4C" w14:textId="77777777" w:rsidR="0075768E" w:rsidRPr="008C5B6C" w:rsidRDefault="0075768E">
      <w:pPr>
        <w:spacing w:line="317" w:lineRule="exact"/>
        <w:rPr>
          <w:sz w:val="20"/>
          <w:szCs w:val="20"/>
          <w:lang w:val="pt-BR"/>
        </w:rPr>
      </w:pPr>
    </w:p>
    <w:p w14:paraId="147AC31F"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A Figura 9 mostra a visualização da evolução mensal do spread médio das novas operações de crédito contratadas entre janeiro de 2013 e julho de 2020. No período entre 2014 e 2017 se visualiza uma elevação de 10 </w:t>
      </w:r>
      <w:proofErr w:type="spellStart"/>
      <w:r w:rsidRPr="008C5B6C">
        <w:rPr>
          <w:rFonts w:ascii="Arial" w:eastAsia="Arial" w:hAnsi="Arial" w:cs="Arial"/>
          <w:sz w:val="24"/>
          <w:szCs w:val="24"/>
          <w:lang w:val="pt-BR"/>
        </w:rPr>
        <w:t>p.p</w:t>
      </w:r>
      <w:proofErr w:type="spellEnd"/>
      <w:r w:rsidRPr="008C5B6C">
        <w:rPr>
          <w:rFonts w:ascii="Arial" w:eastAsia="Arial" w:hAnsi="Arial" w:cs="Arial"/>
          <w:sz w:val="24"/>
          <w:szCs w:val="24"/>
          <w:lang w:val="pt-BR"/>
        </w:rPr>
        <w:t xml:space="preserve"> no spread total, recuando 8 </w:t>
      </w:r>
      <w:proofErr w:type="spellStart"/>
      <w:r w:rsidRPr="008C5B6C">
        <w:rPr>
          <w:rFonts w:ascii="Arial" w:eastAsia="Arial" w:hAnsi="Arial" w:cs="Arial"/>
          <w:sz w:val="24"/>
          <w:szCs w:val="24"/>
          <w:lang w:val="pt-BR"/>
        </w:rPr>
        <w:t>p.p</w:t>
      </w:r>
      <w:proofErr w:type="spellEnd"/>
      <w:r w:rsidRPr="008C5B6C">
        <w:rPr>
          <w:rFonts w:ascii="Arial" w:eastAsia="Arial" w:hAnsi="Arial" w:cs="Arial"/>
          <w:sz w:val="24"/>
          <w:szCs w:val="24"/>
          <w:lang w:val="pt-BR"/>
        </w:rPr>
        <w:t xml:space="preserve"> a patamar próximo ao início do período. É possível notar a grande disparidade entre os spread de recursos livres e direcionados.</w:t>
      </w:r>
    </w:p>
    <w:p w14:paraId="449C2CD1" w14:textId="77777777" w:rsidR="0075768E" w:rsidRPr="008C5B6C" w:rsidRDefault="0075768E">
      <w:pPr>
        <w:spacing w:line="101" w:lineRule="exact"/>
        <w:rPr>
          <w:sz w:val="20"/>
          <w:szCs w:val="20"/>
          <w:lang w:val="pt-BR"/>
        </w:rPr>
      </w:pPr>
    </w:p>
    <w:p w14:paraId="36701C60" w14:textId="77777777" w:rsidR="0075768E" w:rsidRPr="008C5B6C" w:rsidRDefault="00BC6249">
      <w:pPr>
        <w:spacing w:line="442" w:lineRule="auto"/>
        <w:ind w:left="260" w:right="40" w:firstLine="850"/>
        <w:jc w:val="both"/>
        <w:rPr>
          <w:sz w:val="20"/>
          <w:szCs w:val="20"/>
          <w:lang w:val="pt-BR"/>
        </w:rPr>
      </w:pPr>
      <w:r w:rsidRPr="008C5B6C">
        <w:rPr>
          <w:rFonts w:ascii="Arial" w:eastAsia="Arial" w:hAnsi="Arial" w:cs="Arial"/>
          <w:sz w:val="23"/>
          <w:szCs w:val="23"/>
          <w:lang w:val="pt-BR"/>
        </w:rPr>
        <w:t>A série do Spread do ICC, considera a diferença entre o Índice de Custo de Crédito — equivalente ao custo médio de juros das operações ativas da carteira do SFN — e o custo de captação médio ponderado, levando em consideração operações de crédito livre, direcionado e não rotativo, dividido em pessoa física e jurídica.</w:t>
      </w:r>
    </w:p>
    <w:p w14:paraId="05FD6F89" w14:textId="77777777" w:rsidR="0075768E" w:rsidRPr="008C5B6C" w:rsidRDefault="0075768E">
      <w:pPr>
        <w:rPr>
          <w:lang w:val="pt-BR"/>
        </w:rPr>
        <w:sectPr w:rsidR="0075768E" w:rsidRPr="008C5B6C">
          <w:type w:val="continuous"/>
          <w:pgSz w:w="11900" w:h="16838"/>
          <w:pgMar w:top="991" w:right="1106" w:bottom="969" w:left="1440" w:header="0" w:footer="0" w:gutter="0"/>
          <w:cols w:space="720" w:equalWidth="0">
            <w:col w:w="9360"/>
          </w:cols>
        </w:sectPr>
      </w:pPr>
    </w:p>
    <w:p w14:paraId="66AC9A62" w14:textId="77777777" w:rsidR="0075768E" w:rsidRPr="008C5B6C" w:rsidRDefault="00BC6249">
      <w:pPr>
        <w:ind w:left="9060"/>
        <w:rPr>
          <w:sz w:val="20"/>
          <w:szCs w:val="20"/>
          <w:lang w:val="pt-BR"/>
        </w:rPr>
      </w:pPr>
      <w:r w:rsidRPr="008C5B6C">
        <w:rPr>
          <w:rFonts w:ascii="Arial" w:eastAsia="Arial" w:hAnsi="Arial" w:cs="Arial"/>
          <w:sz w:val="23"/>
          <w:szCs w:val="23"/>
          <w:lang w:val="pt-BR"/>
        </w:rPr>
        <w:lastRenderedPageBreak/>
        <w:t>34</w:t>
      </w:r>
    </w:p>
    <w:p w14:paraId="06AB839D" w14:textId="77777777" w:rsidR="0075768E" w:rsidRPr="008C5B6C" w:rsidRDefault="0075768E">
      <w:pPr>
        <w:spacing w:line="200" w:lineRule="exact"/>
        <w:rPr>
          <w:sz w:val="20"/>
          <w:szCs w:val="20"/>
          <w:lang w:val="pt-BR"/>
        </w:rPr>
      </w:pPr>
    </w:p>
    <w:p w14:paraId="7CE4C19F" w14:textId="77777777" w:rsidR="0075768E" w:rsidRPr="008C5B6C" w:rsidRDefault="0075768E">
      <w:pPr>
        <w:spacing w:line="241" w:lineRule="exact"/>
        <w:rPr>
          <w:sz w:val="20"/>
          <w:szCs w:val="20"/>
          <w:lang w:val="pt-BR"/>
        </w:rPr>
      </w:pPr>
    </w:p>
    <w:p w14:paraId="6EE4FBAD" w14:textId="77777777" w:rsidR="0075768E" w:rsidRPr="008C5B6C" w:rsidRDefault="00BC6249">
      <w:pPr>
        <w:ind w:left="1760"/>
        <w:rPr>
          <w:sz w:val="20"/>
          <w:szCs w:val="20"/>
          <w:lang w:val="pt-BR"/>
        </w:rPr>
      </w:pPr>
      <w:r w:rsidRPr="008C5B6C">
        <w:rPr>
          <w:rFonts w:ascii="Arial" w:eastAsia="Arial" w:hAnsi="Arial" w:cs="Arial"/>
          <w:lang w:val="pt-BR"/>
        </w:rPr>
        <w:t>Figura 10 – Evolução do Spread do Índice do Custo de Crédito</w:t>
      </w:r>
    </w:p>
    <w:p w14:paraId="6198130F"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680768" behindDoc="1" locked="0" layoutInCell="0" allowOverlap="1" wp14:anchorId="576F6C8B" wp14:editId="68A3F114">
            <wp:simplePos x="0" y="0"/>
            <wp:positionH relativeFrom="column">
              <wp:posOffset>522605</wp:posOffset>
            </wp:positionH>
            <wp:positionV relativeFrom="paragraph">
              <wp:posOffset>327025</wp:posOffset>
            </wp:positionV>
            <wp:extent cx="5393055" cy="327406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
                      <a:extLst/>
                    </a:blip>
                    <a:srcRect/>
                    <a:stretch>
                      <a:fillRect/>
                    </a:stretch>
                  </pic:blipFill>
                  <pic:spPr bwMode="auto">
                    <a:xfrm>
                      <a:off x="0" y="0"/>
                      <a:ext cx="5393055" cy="3274060"/>
                    </a:xfrm>
                    <a:prstGeom prst="rect">
                      <a:avLst/>
                    </a:prstGeom>
                    <a:noFill/>
                  </pic:spPr>
                </pic:pic>
              </a:graphicData>
            </a:graphic>
          </wp:anchor>
        </w:drawing>
      </w:r>
    </w:p>
    <w:p w14:paraId="221FFFFE" w14:textId="77777777" w:rsidR="0075768E" w:rsidRPr="008C5B6C" w:rsidRDefault="0075768E">
      <w:pPr>
        <w:spacing w:line="200" w:lineRule="exact"/>
        <w:rPr>
          <w:sz w:val="20"/>
          <w:szCs w:val="20"/>
          <w:lang w:val="pt-BR"/>
        </w:rPr>
      </w:pPr>
    </w:p>
    <w:p w14:paraId="40AC6912" w14:textId="77777777" w:rsidR="0075768E" w:rsidRPr="008C5B6C" w:rsidRDefault="0075768E">
      <w:pPr>
        <w:spacing w:line="200" w:lineRule="exact"/>
        <w:rPr>
          <w:sz w:val="20"/>
          <w:szCs w:val="20"/>
          <w:lang w:val="pt-BR"/>
        </w:rPr>
      </w:pPr>
    </w:p>
    <w:p w14:paraId="3147C16A" w14:textId="77777777" w:rsidR="0075768E" w:rsidRPr="008C5B6C" w:rsidRDefault="0075768E">
      <w:pPr>
        <w:spacing w:line="200" w:lineRule="exact"/>
        <w:rPr>
          <w:sz w:val="20"/>
          <w:szCs w:val="20"/>
          <w:lang w:val="pt-BR"/>
        </w:rPr>
      </w:pPr>
    </w:p>
    <w:p w14:paraId="28D3CC3C" w14:textId="77777777" w:rsidR="0075768E" w:rsidRPr="008C5B6C" w:rsidRDefault="0075768E">
      <w:pPr>
        <w:spacing w:line="200" w:lineRule="exact"/>
        <w:rPr>
          <w:sz w:val="20"/>
          <w:szCs w:val="20"/>
          <w:lang w:val="pt-BR"/>
        </w:rPr>
      </w:pPr>
    </w:p>
    <w:p w14:paraId="604EF3A2" w14:textId="77777777" w:rsidR="0075768E" w:rsidRPr="008C5B6C" w:rsidRDefault="0075768E">
      <w:pPr>
        <w:spacing w:line="200" w:lineRule="exact"/>
        <w:rPr>
          <w:sz w:val="20"/>
          <w:szCs w:val="20"/>
          <w:lang w:val="pt-BR"/>
        </w:rPr>
      </w:pPr>
    </w:p>
    <w:p w14:paraId="4FE585E3" w14:textId="77777777" w:rsidR="0075768E" w:rsidRPr="008C5B6C" w:rsidRDefault="0075768E">
      <w:pPr>
        <w:spacing w:line="200" w:lineRule="exact"/>
        <w:rPr>
          <w:sz w:val="20"/>
          <w:szCs w:val="20"/>
          <w:lang w:val="pt-BR"/>
        </w:rPr>
      </w:pPr>
    </w:p>
    <w:p w14:paraId="334E2EDB" w14:textId="77777777" w:rsidR="0075768E" w:rsidRPr="008C5B6C" w:rsidRDefault="0075768E">
      <w:pPr>
        <w:spacing w:line="200" w:lineRule="exact"/>
        <w:rPr>
          <w:sz w:val="20"/>
          <w:szCs w:val="20"/>
          <w:lang w:val="pt-BR"/>
        </w:rPr>
      </w:pPr>
    </w:p>
    <w:p w14:paraId="596855C8" w14:textId="77777777" w:rsidR="0075768E" w:rsidRPr="008C5B6C" w:rsidRDefault="0075768E">
      <w:pPr>
        <w:spacing w:line="200" w:lineRule="exact"/>
        <w:rPr>
          <w:sz w:val="20"/>
          <w:szCs w:val="20"/>
          <w:lang w:val="pt-BR"/>
        </w:rPr>
      </w:pPr>
    </w:p>
    <w:p w14:paraId="12AFCBC6" w14:textId="77777777" w:rsidR="0075768E" w:rsidRPr="008C5B6C" w:rsidRDefault="0075768E">
      <w:pPr>
        <w:spacing w:line="200" w:lineRule="exact"/>
        <w:rPr>
          <w:sz w:val="20"/>
          <w:szCs w:val="20"/>
          <w:lang w:val="pt-BR"/>
        </w:rPr>
      </w:pPr>
    </w:p>
    <w:p w14:paraId="7D2936E7" w14:textId="77777777" w:rsidR="0075768E" w:rsidRPr="008C5B6C" w:rsidRDefault="0075768E">
      <w:pPr>
        <w:spacing w:line="287" w:lineRule="exact"/>
        <w:rPr>
          <w:sz w:val="20"/>
          <w:szCs w:val="20"/>
          <w:lang w:val="pt-BR"/>
        </w:rPr>
      </w:pPr>
    </w:p>
    <w:tbl>
      <w:tblPr>
        <w:tblW w:w="0" w:type="auto"/>
        <w:tblInd w:w="260" w:type="dxa"/>
        <w:tblLayout w:type="fixed"/>
        <w:tblCellMar>
          <w:left w:w="0" w:type="dxa"/>
          <w:right w:w="0" w:type="dxa"/>
        </w:tblCellMar>
        <w:tblLook w:val="04A0" w:firstRow="1" w:lastRow="0" w:firstColumn="1" w:lastColumn="0" w:noHBand="0" w:noVBand="1"/>
      </w:tblPr>
      <w:tblGrid>
        <w:gridCol w:w="2820"/>
        <w:gridCol w:w="1540"/>
        <w:gridCol w:w="1000"/>
        <w:gridCol w:w="1560"/>
        <w:gridCol w:w="1720"/>
      </w:tblGrid>
      <w:tr w:rsidR="0075768E" w14:paraId="37B5CA48" w14:textId="77777777">
        <w:trPr>
          <w:trHeight w:val="207"/>
        </w:trPr>
        <w:tc>
          <w:tcPr>
            <w:tcW w:w="2820" w:type="dxa"/>
            <w:vAlign w:val="bottom"/>
          </w:tcPr>
          <w:p w14:paraId="312C432A" w14:textId="77777777" w:rsidR="0075768E" w:rsidRDefault="00BC6249">
            <w:pPr>
              <w:ind w:right="2267"/>
              <w:jc w:val="right"/>
              <w:rPr>
                <w:sz w:val="20"/>
                <w:szCs w:val="20"/>
              </w:rPr>
            </w:pPr>
            <w:r>
              <w:rPr>
                <w:rFonts w:ascii="Helvetica" w:eastAsia="Helvetica" w:hAnsi="Helvetica" w:cs="Helvetica"/>
                <w:color w:val="4D4D4D"/>
                <w:sz w:val="18"/>
                <w:szCs w:val="18"/>
              </w:rPr>
              <w:t>20</w:t>
            </w:r>
          </w:p>
        </w:tc>
        <w:tc>
          <w:tcPr>
            <w:tcW w:w="1540" w:type="dxa"/>
            <w:vAlign w:val="bottom"/>
          </w:tcPr>
          <w:p w14:paraId="0A1976DB" w14:textId="77777777" w:rsidR="0075768E" w:rsidRDefault="0075768E">
            <w:pPr>
              <w:rPr>
                <w:sz w:val="17"/>
                <w:szCs w:val="17"/>
              </w:rPr>
            </w:pPr>
          </w:p>
        </w:tc>
        <w:tc>
          <w:tcPr>
            <w:tcW w:w="1000" w:type="dxa"/>
            <w:vAlign w:val="bottom"/>
          </w:tcPr>
          <w:p w14:paraId="0DF165CF" w14:textId="77777777" w:rsidR="0075768E" w:rsidRDefault="0075768E">
            <w:pPr>
              <w:rPr>
                <w:sz w:val="17"/>
                <w:szCs w:val="17"/>
              </w:rPr>
            </w:pPr>
          </w:p>
        </w:tc>
        <w:tc>
          <w:tcPr>
            <w:tcW w:w="1560" w:type="dxa"/>
            <w:vAlign w:val="bottom"/>
          </w:tcPr>
          <w:p w14:paraId="00DB7D29" w14:textId="77777777" w:rsidR="0075768E" w:rsidRDefault="0075768E">
            <w:pPr>
              <w:rPr>
                <w:sz w:val="17"/>
                <w:szCs w:val="17"/>
              </w:rPr>
            </w:pPr>
          </w:p>
        </w:tc>
        <w:tc>
          <w:tcPr>
            <w:tcW w:w="1720" w:type="dxa"/>
            <w:vAlign w:val="bottom"/>
          </w:tcPr>
          <w:p w14:paraId="7F5D41E4" w14:textId="77777777" w:rsidR="0075768E" w:rsidRDefault="0075768E">
            <w:pPr>
              <w:rPr>
                <w:sz w:val="17"/>
                <w:szCs w:val="17"/>
              </w:rPr>
            </w:pPr>
          </w:p>
        </w:tc>
      </w:tr>
      <w:tr w:rsidR="0075768E" w14:paraId="5D9B1828" w14:textId="77777777">
        <w:trPr>
          <w:trHeight w:val="1184"/>
        </w:trPr>
        <w:tc>
          <w:tcPr>
            <w:tcW w:w="2820" w:type="dxa"/>
            <w:textDirection w:val="btLr"/>
            <w:vAlign w:val="bottom"/>
          </w:tcPr>
          <w:p w14:paraId="541DF450" w14:textId="77777777" w:rsidR="0075768E" w:rsidRDefault="00BC6249">
            <w:pPr>
              <w:ind w:right="2474"/>
              <w:rPr>
                <w:sz w:val="20"/>
                <w:szCs w:val="20"/>
              </w:rPr>
            </w:pPr>
            <w:r>
              <w:rPr>
                <w:rFonts w:ascii="Helvetica" w:eastAsia="Helvetica" w:hAnsi="Helvetica" w:cs="Helvetica"/>
              </w:rPr>
              <w:t>Spreads</w:t>
            </w:r>
          </w:p>
        </w:tc>
        <w:tc>
          <w:tcPr>
            <w:tcW w:w="1540" w:type="dxa"/>
            <w:vAlign w:val="bottom"/>
          </w:tcPr>
          <w:p w14:paraId="1C3277D5" w14:textId="77777777" w:rsidR="0075768E" w:rsidRDefault="0075768E">
            <w:pPr>
              <w:rPr>
                <w:sz w:val="24"/>
                <w:szCs w:val="24"/>
              </w:rPr>
            </w:pPr>
          </w:p>
        </w:tc>
        <w:tc>
          <w:tcPr>
            <w:tcW w:w="1000" w:type="dxa"/>
            <w:vAlign w:val="bottom"/>
          </w:tcPr>
          <w:p w14:paraId="572BE6E4" w14:textId="77777777" w:rsidR="0075768E" w:rsidRDefault="0075768E">
            <w:pPr>
              <w:rPr>
                <w:sz w:val="24"/>
                <w:szCs w:val="24"/>
              </w:rPr>
            </w:pPr>
          </w:p>
        </w:tc>
        <w:tc>
          <w:tcPr>
            <w:tcW w:w="1560" w:type="dxa"/>
            <w:vAlign w:val="bottom"/>
          </w:tcPr>
          <w:p w14:paraId="4A45A1BA" w14:textId="77777777" w:rsidR="0075768E" w:rsidRDefault="0075768E">
            <w:pPr>
              <w:rPr>
                <w:sz w:val="24"/>
                <w:szCs w:val="24"/>
              </w:rPr>
            </w:pPr>
          </w:p>
        </w:tc>
        <w:tc>
          <w:tcPr>
            <w:tcW w:w="1720" w:type="dxa"/>
            <w:vAlign w:val="bottom"/>
          </w:tcPr>
          <w:p w14:paraId="6C5A41CC" w14:textId="77777777" w:rsidR="0075768E" w:rsidRDefault="0075768E">
            <w:pPr>
              <w:rPr>
                <w:sz w:val="24"/>
                <w:szCs w:val="24"/>
              </w:rPr>
            </w:pPr>
          </w:p>
        </w:tc>
      </w:tr>
      <w:tr w:rsidR="0075768E" w14:paraId="3BBC3D25" w14:textId="77777777">
        <w:trPr>
          <w:trHeight w:val="694"/>
        </w:trPr>
        <w:tc>
          <w:tcPr>
            <w:tcW w:w="2820" w:type="dxa"/>
            <w:vAlign w:val="bottom"/>
          </w:tcPr>
          <w:p w14:paraId="21FAA9D9" w14:textId="77777777" w:rsidR="0075768E" w:rsidRDefault="00BC6249">
            <w:pPr>
              <w:ind w:right="2267"/>
              <w:jc w:val="right"/>
              <w:rPr>
                <w:sz w:val="20"/>
                <w:szCs w:val="20"/>
              </w:rPr>
            </w:pPr>
            <w:r>
              <w:rPr>
                <w:rFonts w:ascii="Helvetica" w:eastAsia="Helvetica" w:hAnsi="Helvetica" w:cs="Helvetica"/>
                <w:color w:val="4D4D4D"/>
                <w:sz w:val="18"/>
                <w:szCs w:val="18"/>
              </w:rPr>
              <w:t>10</w:t>
            </w:r>
          </w:p>
        </w:tc>
        <w:tc>
          <w:tcPr>
            <w:tcW w:w="1540" w:type="dxa"/>
            <w:vAlign w:val="bottom"/>
          </w:tcPr>
          <w:p w14:paraId="2852B237" w14:textId="77777777" w:rsidR="0075768E" w:rsidRDefault="0075768E">
            <w:pPr>
              <w:rPr>
                <w:sz w:val="24"/>
                <w:szCs w:val="24"/>
              </w:rPr>
            </w:pPr>
          </w:p>
        </w:tc>
        <w:tc>
          <w:tcPr>
            <w:tcW w:w="1000" w:type="dxa"/>
            <w:vAlign w:val="bottom"/>
          </w:tcPr>
          <w:p w14:paraId="078BAD4B" w14:textId="77777777" w:rsidR="0075768E" w:rsidRDefault="0075768E">
            <w:pPr>
              <w:rPr>
                <w:sz w:val="24"/>
                <w:szCs w:val="24"/>
              </w:rPr>
            </w:pPr>
          </w:p>
        </w:tc>
        <w:tc>
          <w:tcPr>
            <w:tcW w:w="1560" w:type="dxa"/>
            <w:vAlign w:val="bottom"/>
          </w:tcPr>
          <w:p w14:paraId="1483CA66" w14:textId="77777777" w:rsidR="0075768E" w:rsidRDefault="0075768E">
            <w:pPr>
              <w:rPr>
                <w:sz w:val="24"/>
                <w:szCs w:val="24"/>
              </w:rPr>
            </w:pPr>
          </w:p>
        </w:tc>
        <w:tc>
          <w:tcPr>
            <w:tcW w:w="1720" w:type="dxa"/>
            <w:vAlign w:val="bottom"/>
          </w:tcPr>
          <w:p w14:paraId="1EF86EB8" w14:textId="77777777" w:rsidR="0075768E" w:rsidRDefault="0075768E">
            <w:pPr>
              <w:rPr>
                <w:sz w:val="24"/>
                <w:szCs w:val="24"/>
              </w:rPr>
            </w:pPr>
          </w:p>
        </w:tc>
      </w:tr>
      <w:tr w:rsidR="0075768E" w14:paraId="6AB5CDF3" w14:textId="77777777">
        <w:trPr>
          <w:trHeight w:val="1744"/>
        </w:trPr>
        <w:tc>
          <w:tcPr>
            <w:tcW w:w="2820" w:type="dxa"/>
            <w:vAlign w:val="bottom"/>
          </w:tcPr>
          <w:p w14:paraId="3F82860A" w14:textId="77777777" w:rsidR="0075768E" w:rsidRDefault="00BC6249">
            <w:pPr>
              <w:ind w:right="587"/>
              <w:jc w:val="right"/>
              <w:rPr>
                <w:sz w:val="20"/>
                <w:szCs w:val="20"/>
              </w:rPr>
            </w:pPr>
            <w:r>
              <w:rPr>
                <w:rFonts w:ascii="Helvetica" w:eastAsia="Helvetica" w:hAnsi="Helvetica" w:cs="Helvetica"/>
                <w:color w:val="4D4D4D"/>
                <w:sz w:val="18"/>
                <w:szCs w:val="18"/>
              </w:rPr>
              <w:t>2014</w:t>
            </w:r>
          </w:p>
        </w:tc>
        <w:tc>
          <w:tcPr>
            <w:tcW w:w="1540" w:type="dxa"/>
            <w:vAlign w:val="bottom"/>
          </w:tcPr>
          <w:p w14:paraId="0D5D000F" w14:textId="77777777" w:rsidR="0075768E" w:rsidRDefault="00BC6249">
            <w:pPr>
              <w:ind w:right="131"/>
              <w:jc w:val="right"/>
              <w:rPr>
                <w:sz w:val="20"/>
                <w:szCs w:val="20"/>
              </w:rPr>
            </w:pPr>
            <w:r>
              <w:rPr>
                <w:rFonts w:ascii="Helvetica" w:eastAsia="Helvetica" w:hAnsi="Helvetica" w:cs="Helvetica"/>
                <w:color w:val="4D4D4D"/>
                <w:sz w:val="18"/>
                <w:szCs w:val="18"/>
              </w:rPr>
              <w:t>2016</w:t>
            </w:r>
          </w:p>
        </w:tc>
        <w:tc>
          <w:tcPr>
            <w:tcW w:w="1000" w:type="dxa"/>
            <w:vAlign w:val="bottom"/>
          </w:tcPr>
          <w:p w14:paraId="43D7EB6F" w14:textId="77777777" w:rsidR="0075768E" w:rsidRDefault="0075768E">
            <w:pPr>
              <w:rPr>
                <w:sz w:val="24"/>
                <w:szCs w:val="24"/>
              </w:rPr>
            </w:pPr>
          </w:p>
        </w:tc>
        <w:tc>
          <w:tcPr>
            <w:tcW w:w="1560" w:type="dxa"/>
            <w:vAlign w:val="bottom"/>
          </w:tcPr>
          <w:p w14:paraId="4D6FCCB4" w14:textId="77777777" w:rsidR="0075768E" w:rsidRDefault="00BC6249">
            <w:pPr>
              <w:ind w:right="711"/>
              <w:jc w:val="right"/>
              <w:rPr>
                <w:sz w:val="20"/>
                <w:szCs w:val="20"/>
              </w:rPr>
            </w:pPr>
            <w:r>
              <w:rPr>
                <w:rFonts w:ascii="Helvetica" w:eastAsia="Helvetica" w:hAnsi="Helvetica" w:cs="Helvetica"/>
                <w:color w:val="4D4D4D"/>
                <w:sz w:val="18"/>
                <w:szCs w:val="18"/>
              </w:rPr>
              <w:t>2018</w:t>
            </w:r>
          </w:p>
        </w:tc>
        <w:tc>
          <w:tcPr>
            <w:tcW w:w="1720" w:type="dxa"/>
            <w:vAlign w:val="bottom"/>
          </w:tcPr>
          <w:p w14:paraId="550CE4E3" w14:textId="77777777" w:rsidR="0075768E" w:rsidRDefault="00BC6249">
            <w:pPr>
              <w:ind w:right="411"/>
              <w:jc w:val="right"/>
              <w:rPr>
                <w:sz w:val="20"/>
                <w:szCs w:val="20"/>
              </w:rPr>
            </w:pPr>
            <w:r>
              <w:rPr>
                <w:rFonts w:ascii="Helvetica" w:eastAsia="Helvetica" w:hAnsi="Helvetica" w:cs="Helvetica"/>
                <w:color w:val="4D4D4D"/>
                <w:sz w:val="18"/>
                <w:szCs w:val="18"/>
              </w:rPr>
              <w:t>2020</w:t>
            </w:r>
          </w:p>
        </w:tc>
      </w:tr>
      <w:tr w:rsidR="0075768E" w14:paraId="6BDFCADB" w14:textId="77777777">
        <w:trPr>
          <w:trHeight w:val="600"/>
        </w:trPr>
        <w:tc>
          <w:tcPr>
            <w:tcW w:w="2820" w:type="dxa"/>
            <w:vAlign w:val="bottom"/>
          </w:tcPr>
          <w:p w14:paraId="5BAADC49" w14:textId="77777777" w:rsidR="0075768E" w:rsidRDefault="00BC6249">
            <w:pPr>
              <w:ind w:right="187"/>
              <w:jc w:val="right"/>
              <w:rPr>
                <w:sz w:val="20"/>
                <w:szCs w:val="20"/>
              </w:rPr>
            </w:pPr>
            <w:r>
              <w:rPr>
                <w:rFonts w:ascii="Helvetica" w:eastAsia="Helvetica" w:hAnsi="Helvetica" w:cs="Helvetica"/>
                <w:sz w:val="18"/>
                <w:szCs w:val="18"/>
              </w:rPr>
              <w:t>Crédito.Livre</w:t>
            </w:r>
          </w:p>
        </w:tc>
        <w:tc>
          <w:tcPr>
            <w:tcW w:w="1540" w:type="dxa"/>
            <w:vAlign w:val="bottom"/>
          </w:tcPr>
          <w:p w14:paraId="44D1C3C5" w14:textId="77777777" w:rsidR="0075768E" w:rsidRDefault="00BC6249">
            <w:pPr>
              <w:ind w:right="231"/>
              <w:jc w:val="right"/>
              <w:rPr>
                <w:sz w:val="20"/>
                <w:szCs w:val="20"/>
              </w:rPr>
            </w:pPr>
            <w:r>
              <w:rPr>
                <w:rFonts w:ascii="Helvetica" w:eastAsia="Helvetica" w:hAnsi="Helvetica" w:cs="Helvetica"/>
                <w:sz w:val="18"/>
                <w:szCs w:val="18"/>
              </w:rPr>
              <w:t>Direcionado</w:t>
            </w:r>
          </w:p>
        </w:tc>
        <w:tc>
          <w:tcPr>
            <w:tcW w:w="1000" w:type="dxa"/>
            <w:vAlign w:val="bottom"/>
          </w:tcPr>
          <w:p w14:paraId="3E5041F2" w14:textId="77777777" w:rsidR="0075768E" w:rsidRDefault="00BC6249">
            <w:pPr>
              <w:ind w:left="240"/>
              <w:rPr>
                <w:sz w:val="20"/>
                <w:szCs w:val="20"/>
              </w:rPr>
            </w:pPr>
            <w:r>
              <w:rPr>
                <w:rFonts w:ascii="Helvetica" w:eastAsia="Helvetica" w:hAnsi="Helvetica" w:cs="Helvetica"/>
                <w:sz w:val="18"/>
                <w:szCs w:val="18"/>
              </w:rPr>
              <w:t>Médio</w:t>
            </w:r>
          </w:p>
        </w:tc>
        <w:tc>
          <w:tcPr>
            <w:tcW w:w="1560" w:type="dxa"/>
            <w:vAlign w:val="bottom"/>
          </w:tcPr>
          <w:p w14:paraId="27FEB18A" w14:textId="77777777" w:rsidR="0075768E" w:rsidRDefault="00BC6249">
            <w:pPr>
              <w:ind w:right="211"/>
              <w:jc w:val="right"/>
              <w:rPr>
                <w:sz w:val="20"/>
                <w:szCs w:val="20"/>
              </w:rPr>
            </w:pPr>
            <w:r>
              <w:rPr>
                <w:rFonts w:ascii="Helvetica" w:eastAsia="Helvetica" w:hAnsi="Helvetica" w:cs="Helvetica"/>
                <w:sz w:val="18"/>
                <w:szCs w:val="18"/>
              </w:rPr>
              <w:t>Não.Rotativo</w:t>
            </w:r>
          </w:p>
        </w:tc>
        <w:tc>
          <w:tcPr>
            <w:tcW w:w="1720" w:type="dxa"/>
            <w:vAlign w:val="bottom"/>
          </w:tcPr>
          <w:p w14:paraId="70EDBFB1" w14:textId="77777777" w:rsidR="0075768E" w:rsidRDefault="00BC6249">
            <w:pPr>
              <w:ind w:left="211"/>
              <w:jc w:val="center"/>
              <w:rPr>
                <w:sz w:val="20"/>
                <w:szCs w:val="20"/>
              </w:rPr>
            </w:pPr>
            <w:r>
              <w:rPr>
                <w:rFonts w:ascii="Helvetica" w:eastAsia="Helvetica" w:hAnsi="Helvetica" w:cs="Helvetica"/>
                <w:w w:val="94"/>
                <w:sz w:val="18"/>
                <w:szCs w:val="18"/>
              </w:rPr>
              <w:t>Não.Rotativo.Livre</w:t>
            </w:r>
          </w:p>
        </w:tc>
      </w:tr>
    </w:tbl>
    <w:p w14:paraId="03762095"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81792" behindDoc="1" locked="0" layoutInCell="0" allowOverlap="1" wp14:anchorId="74646B46" wp14:editId="4B74428E">
                <wp:simplePos x="0" y="0"/>
                <wp:positionH relativeFrom="column">
                  <wp:posOffset>487680</wp:posOffset>
                </wp:positionH>
                <wp:positionV relativeFrom="paragraph">
                  <wp:posOffset>-1553845</wp:posOffset>
                </wp:positionV>
                <wp:extent cx="3429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2AE7F41" id="Shape 10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38.4pt,-122.35pt" to="41.1pt,-1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82816" behindDoc="1" locked="0" layoutInCell="0" allowOverlap="1" wp14:anchorId="462A319B" wp14:editId="5BBDCFFD">
                <wp:simplePos x="0" y="0"/>
                <wp:positionH relativeFrom="column">
                  <wp:posOffset>487680</wp:posOffset>
                </wp:positionH>
                <wp:positionV relativeFrom="paragraph">
                  <wp:posOffset>-2746375</wp:posOffset>
                </wp:positionV>
                <wp:extent cx="3429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23D8B9E" id="Shape 10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38.4pt,-216.25pt" to="41.1pt,-2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83840" behindDoc="1" locked="0" layoutInCell="0" allowOverlap="1" wp14:anchorId="1BE0FE18" wp14:editId="2180A8C0">
                <wp:simplePos x="0" y="0"/>
                <wp:positionH relativeFrom="column">
                  <wp:posOffset>1399540</wp:posOffset>
                </wp:positionH>
                <wp:positionV relativeFrom="paragraph">
                  <wp:posOffset>-549275</wp:posOffset>
                </wp:positionV>
                <wp:extent cx="0" cy="3492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5EC880C5" id="Shape 10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110.2pt,-43.25pt" to="110.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84864" behindDoc="1" locked="0" layoutInCell="0" allowOverlap="1" wp14:anchorId="5FD692E8" wp14:editId="45CEC139">
                <wp:simplePos x="0" y="0"/>
                <wp:positionH relativeFrom="column">
                  <wp:posOffset>2664460</wp:posOffset>
                </wp:positionH>
                <wp:positionV relativeFrom="paragraph">
                  <wp:posOffset>-549275</wp:posOffset>
                </wp:positionV>
                <wp:extent cx="0" cy="3492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029ED0A" id="Shape 10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209.8pt,-43.25pt" to="209.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85888" behindDoc="1" locked="0" layoutInCell="0" allowOverlap="1" wp14:anchorId="27D7739C" wp14:editId="0F7B0197">
                <wp:simplePos x="0" y="0"/>
                <wp:positionH relativeFrom="column">
                  <wp:posOffset>3930650</wp:posOffset>
                </wp:positionH>
                <wp:positionV relativeFrom="paragraph">
                  <wp:posOffset>-549275</wp:posOffset>
                </wp:positionV>
                <wp:extent cx="0" cy="3492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5074766C" id="Shape 10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309.5pt,-43.25pt" to="30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86912" behindDoc="1" locked="0" layoutInCell="0" allowOverlap="1" wp14:anchorId="7CF8B021" wp14:editId="6B89DD9E">
                <wp:simplePos x="0" y="0"/>
                <wp:positionH relativeFrom="column">
                  <wp:posOffset>5195570</wp:posOffset>
                </wp:positionH>
                <wp:positionV relativeFrom="paragraph">
                  <wp:posOffset>-549275</wp:posOffset>
                </wp:positionV>
                <wp:extent cx="0" cy="3492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925"/>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00C48C70" id="Shape 10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409.1pt,-43.25pt" to="409.1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87936" behindDoc="1" locked="0" layoutInCell="0" allowOverlap="1" wp14:anchorId="2307EB83" wp14:editId="01E2D6D6">
                <wp:simplePos x="0" y="0"/>
                <wp:positionH relativeFrom="column">
                  <wp:posOffset>843915</wp:posOffset>
                </wp:positionH>
                <wp:positionV relativeFrom="paragraph">
                  <wp:posOffset>-173990</wp:posOffset>
                </wp:positionV>
                <wp:extent cx="217170" cy="21653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w14:anchorId="39C2704C" id="Shape 108" o:spid="_x0000_s1026" style="position:absolute;margin-left:66.45pt;margin-top:-13.7pt;width:17.1pt;height:17.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88960" behindDoc="1" locked="0" layoutInCell="0" allowOverlap="1" wp14:anchorId="765885D6" wp14:editId="3D13687E">
                <wp:simplePos x="0" y="0"/>
                <wp:positionH relativeFrom="column">
                  <wp:posOffset>864870</wp:posOffset>
                </wp:positionH>
                <wp:positionV relativeFrom="paragraph">
                  <wp:posOffset>-65405</wp:posOffset>
                </wp:positionV>
                <wp:extent cx="173990" cy="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3450">
                          <a:solidFill>
                            <a:srgbClr val="F8766D"/>
                          </a:solidFill>
                          <a:miter lim="800000"/>
                          <a:headEnd/>
                          <a:tailEnd/>
                        </a:ln>
                      </wps:spPr>
                      <wps:bodyPr/>
                    </wps:wsp>
                  </a:graphicData>
                </a:graphic>
              </wp:anchor>
            </w:drawing>
          </mc:Choice>
          <mc:Fallback>
            <w:pict>
              <v:line w14:anchorId="3E6CF9E1" id="Shape 10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68.1pt,-5.15pt" to="81.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" o:allowincell="f" filled="t" strokecolor="#f8766d"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89984" behindDoc="1" locked="0" layoutInCell="0" allowOverlap="1" wp14:anchorId="2C9C7D05" wp14:editId="0A74FB17">
                <wp:simplePos x="0" y="0"/>
                <wp:positionH relativeFrom="column">
                  <wp:posOffset>1835150</wp:posOffset>
                </wp:positionH>
                <wp:positionV relativeFrom="paragraph">
                  <wp:posOffset>-173990</wp:posOffset>
                </wp:positionV>
                <wp:extent cx="217805" cy="216535"/>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805" cy="216535"/>
                        </a:xfrm>
                        <a:prstGeom prst="rect">
                          <a:avLst/>
                        </a:prstGeom>
                        <a:solidFill>
                          <a:srgbClr val="F2F2F2"/>
                        </a:solidFill>
                      </wps:spPr>
                      <wps:bodyPr/>
                    </wps:wsp>
                  </a:graphicData>
                </a:graphic>
              </wp:anchor>
            </w:drawing>
          </mc:Choice>
          <mc:Fallback>
            <w:pict>
              <v:rect w14:anchorId="37CB00BA" id="Shape 110" o:spid="_x0000_s1026" style="position:absolute;margin-left:144.5pt;margin-top:-13.7pt;width:17.15pt;height:17.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91008" behindDoc="1" locked="0" layoutInCell="0" allowOverlap="1" wp14:anchorId="44D165C4" wp14:editId="3039E3D3">
                <wp:simplePos x="0" y="0"/>
                <wp:positionH relativeFrom="column">
                  <wp:posOffset>1856740</wp:posOffset>
                </wp:positionH>
                <wp:positionV relativeFrom="paragraph">
                  <wp:posOffset>-65405</wp:posOffset>
                </wp:positionV>
                <wp:extent cx="173990"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3450">
                          <a:solidFill>
                            <a:srgbClr val="A3A500"/>
                          </a:solidFill>
                          <a:miter lim="800000"/>
                          <a:headEnd/>
                          <a:tailEnd/>
                        </a:ln>
                      </wps:spPr>
                      <wps:bodyPr/>
                    </wps:wsp>
                  </a:graphicData>
                </a:graphic>
              </wp:anchor>
            </w:drawing>
          </mc:Choice>
          <mc:Fallback>
            <w:pict>
              <v:line w14:anchorId="584B2893" id="Shape 11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146.2pt,-5.15pt" to="159.9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" o:allowincell="f" filled="t" strokecolor="#a3a500"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92032" behindDoc="1" locked="0" layoutInCell="0" allowOverlap="1" wp14:anchorId="37E5E467" wp14:editId="09781997">
                <wp:simplePos x="0" y="0"/>
                <wp:positionH relativeFrom="column">
                  <wp:posOffset>2794000</wp:posOffset>
                </wp:positionH>
                <wp:positionV relativeFrom="paragraph">
                  <wp:posOffset>-173990</wp:posOffset>
                </wp:positionV>
                <wp:extent cx="217170" cy="216535"/>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w14:anchorId="0B9CDE58" id="Shape 112" o:spid="_x0000_s1026" style="position:absolute;margin-left:220pt;margin-top:-13.7pt;width:17.1pt;height:17.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93056" behindDoc="1" locked="0" layoutInCell="0" allowOverlap="1" wp14:anchorId="5F7A64FC" wp14:editId="7580FB0C">
                <wp:simplePos x="0" y="0"/>
                <wp:positionH relativeFrom="column">
                  <wp:posOffset>2815590</wp:posOffset>
                </wp:positionH>
                <wp:positionV relativeFrom="paragraph">
                  <wp:posOffset>-65405</wp:posOffset>
                </wp:positionV>
                <wp:extent cx="173355"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 cy="4763"/>
                        </a:xfrm>
                        <a:prstGeom prst="line">
                          <a:avLst/>
                        </a:prstGeom>
                        <a:solidFill>
                          <a:srgbClr val="FFFFFF"/>
                        </a:solidFill>
                        <a:ln w="13450">
                          <a:solidFill>
                            <a:srgbClr val="00BF7D"/>
                          </a:solidFill>
                          <a:miter lim="800000"/>
                          <a:headEnd/>
                          <a:tailEnd/>
                        </a:ln>
                      </wps:spPr>
                      <wps:bodyPr/>
                    </wps:wsp>
                  </a:graphicData>
                </a:graphic>
              </wp:anchor>
            </w:drawing>
          </mc:Choice>
          <mc:Fallback>
            <w:pict>
              <v:line w14:anchorId="60916813" id="Shape 11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221.7pt,-5.15pt" to="235.3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" o:allowincell="f" filled="t" strokecolor="#00bf7d"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94080" behindDoc="1" locked="0" layoutInCell="0" allowOverlap="1" wp14:anchorId="702C03F3" wp14:editId="63A08693">
                <wp:simplePos x="0" y="0"/>
                <wp:positionH relativeFrom="column">
                  <wp:posOffset>3456940</wp:posOffset>
                </wp:positionH>
                <wp:positionV relativeFrom="paragraph">
                  <wp:posOffset>-173990</wp:posOffset>
                </wp:positionV>
                <wp:extent cx="217170" cy="21653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w14:anchorId="44D52260" id="Shape 114" o:spid="_x0000_s1026" style="position:absolute;margin-left:272.2pt;margin-top:-13.7pt;width:17.1pt;height:17.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95104" behindDoc="1" locked="0" layoutInCell="0" allowOverlap="1" wp14:anchorId="205794A3" wp14:editId="5AEE05E2">
                <wp:simplePos x="0" y="0"/>
                <wp:positionH relativeFrom="column">
                  <wp:posOffset>3478530</wp:posOffset>
                </wp:positionH>
                <wp:positionV relativeFrom="paragraph">
                  <wp:posOffset>-65405</wp:posOffset>
                </wp:positionV>
                <wp:extent cx="173355"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 cy="4763"/>
                        </a:xfrm>
                        <a:prstGeom prst="line">
                          <a:avLst/>
                        </a:prstGeom>
                        <a:solidFill>
                          <a:srgbClr val="FFFFFF"/>
                        </a:solidFill>
                        <a:ln w="13450">
                          <a:solidFill>
                            <a:srgbClr val="00B0F6"/>
                          </a:solidFill>
                          <a:miter lim="800000"/>
                          <a:headEnd/>
                          <a:tailEnd/>
                        </a:ln>
                      </wps:spPr>
                      <wps:bodyPr/>
                    </wps:wsp>
                  </a:graphicData>
                </a:graphic>
              </wp:anchor>
            </w:drawing>
          </mc:Choice>
          <mc:Fallback>
            <w:pict>
              <v:line w14:anchorId="7193AA5B" id="Shape 115"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273.9pt,-5.15pt" to="287.5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" o:allowincell="f" filled="t" strokecolor="#00b0f6"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696128" behindDoc="1" locked="0" layoutInCell="0" allowOverlap="1" wp14:anchorId="786492AE" wp14:editId="455C0669">
                <wp:simplePos x="0" y="0"/>
                <wp:positionH relativeFrom="column">
                  <wp:posOffset>4458335</wp:posOffset>
                </wp:positionH>
                <wp:positionV relativeFrom="paragraph">
                  <wp:posOffset>-173990</wp:posOffset>
                </wp:positionV>
                <wp:extent cx="217170" cy="216535"/>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 cy="216535"/>
                        </a:xfrm>
                        <a:prstGeom prst="rect">
                          <a:avLst/>
                        </a:prstGeom>
                        <a:solidFill>
                          <a:srgbClr val="F2F2F2"/>
                        </a:solidFill>
                      </wps:spPr>
                      <wps:bodyPr/>
                    </wps:wsp>
                  </a:graphicData>
                </a:graphic>
              </wp:anchor>
            </w:drawing>
          </mc:Choice>
          <mc:Fallback>
            <w:pict>
              <v:rect w14:anchorId="7324D3FB" id="Shape 116" o:spid="_x0000_s1026" style="position:absolute;margin-left:351.05pt;margin-top:-13.7pt;width:17.1pt;height:17.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" o:allowincell="f" fillcolor="#f2f2f2" stroked="f">
                <v:path arrowok="t"/>
              </v:rect>
            </w:pict>
          </mc:Fallback>
        </mc:AlternateContent>
      </w:r>
      <w:r>
        <w:rPr>
          <w:noProof/>
          <w:sz w:val="20"/>
          <w:szCs w:val="20"/>
          <w:lang w:val="pt-BR" w:eastAsia="pt-BR"/>
        </w:rPr>
        <mc:AlternateContent>
          <mc:Choice Requires="wps">
            <w:drawing>
              <wp:anchor distT="0" distB="0" distL="114300" distR="114300" simplePos="0" relativeHeight="251697152" behindDoc="1" locked="0" layoutInCell="0" allowOverlap="1" wp14:anchorId="766EC4E1" wp14:editId="1283EAAB">
                <wp:simplePos x="0" y="0"/>
                <wp:positionH relativeFrom="column">
                  <wp:posOffset>4479925</wp:posOffset>
                </wp:positionH>
                <wp:positionV relativeFrom="paragraph">
                  <wp:posOffset>-65405</wp:posOffset>
                </wp:positionV>
                <wp:extent cx="173990"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990" cy="4763"/>
                        </a:xfrm>
                        <a:prstGeom prst="line">
                          <a:avLst/>
                        </a:prstGeom>
                        <a:solidFill>
                          <a:srgbClr val="FFFFFF"/>
                        </a:solidFill>
                        <a:ln w="13450">
                          <a:solidFill>
                            <a:srgbClr val="E76BF3"/>
                          </a:solidFill>
                          <a:miter lim="800000"/>
                          <a:headEnd/>
                          <a:tailEnd/>
                        </a:ln>
                      </wps:spPr>
                      <wps:bodyPr/>
                    </wps:wsp>
                  </a:graphicData>
                </a:graphic>
              </wp:anchor>
            </w:drawing>
          </mc:Choice>
          <mc:Fallback>
            <w:pict>
              <v:line w14:anchorId="266D3903" id="Shape 117"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52.75pt,-5.15pt" to="366.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" o:allowincell="f" filled="t" strokecolor="#e76bf3" strokeweight=".37361mm">
                <v:stroke joinstyle="miter"/>
                <o:lock v:ext="edit" shapetype="f"/>
              </v:line>
            </w:pict>
          </mc:Fallback>
        </mc:AlternateContent>
      </w:r>
    </w:p>
    <w:p w14:paraId="65CCB2B1" w14:textId="77777777" w:rsidR="0075768E" w:rsidRDefault="0075768E">
      <w:pPr>
        <w:spacing w:line="348" w:lineRule="exact"/>
        <w:rPr>
          <w:sz w:val="20"/>
          <w:szCs w:val="20"/>
        </w:rPr>
      </w:pPr>
    </w:p>
    <w:p w14:paraId="78F023D6" w14:textId="77777777" w:rsidR="0075768E" w:rsidRPr="008C5B6C" w:rsidRDefault="00BC6249">
      <w:pPr>
        <w:ind w:left="44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a partir de dados do Banco Central do Brasil - Departamento de Estatísticas</w:t>
      </w:r>
    </w:p>
    <w:p w14:paraId="2F9BCC64" w14:textId="77777777" w:rsidR="0075768E" w:rsidRPr="008C5B6C" w:rsidRDefault="0075768E">
      <w:pPr>
        <w:spacing w:line="200" w:lineRule="exact"/>
        <w:rPr>
          <w:sz w:val="20"/>
          <w:szCs w:val="20"/>
          <w:lang w:val="pt-BR"/>
        </w:rPr>
      </w:pPr>
    </w:p>
    <w:p w14:paraId="06FCF7B7" w14:textId="77777777" w:rsidR="0075768E" w:rsidRPr="008C5B6C" w:rsidRDefault="0075768E">
      <w:pPr>
        <w:spacing w:line="200" w:lineRule="exact"/>
        <w:rPr>
          <w:sz w:val="20"/>
          <w:szCs w:val="20"/>
          <w:lang w:val="pt-BR"/>
        </w:rPr>
      </w:pPr>
    </w:p>
    <w:p w14:paraId="31B7E3B9" w14:textId="77777777" w:rsidR="0075768E" w:rsidRPr="008C5B6C" w:rsidRDefault="0075768E">
      <w:pPr>
        <w:spacing w:line="248" w:lineRule="exact"/>
        <w:rPr>
          <w:sz w:val="20"/>
          <w:szCs w:val="20"/>
          <w:lang w:val="pt-BR"/>
        </w:rPr>
      </w:pPr>
    </w:p>
    <w:p w14:paraId="76A80B8B" w14:textId="77777777" w:rsidR="0075768E" w:rsidRPr="008C5B6C" w:rsidRDefault="00BC6249">
      <w:pPr>
        <w:spacing w:line="442" w:lineRule="auto"/>
        <w:ind w:left="260" w:firstLine="850"/>
        <w:jc w:val="both"/>
        <w:rPr>
          <w:sz w:val="20"/>
          <w:szCs w:val="20"/>
          <w:lang w:val="pt-BR"/>
        </w:rPr>
      </w:pPr>
      <w:r w:rsidRPr="008C5B6C">
        <w:rPr>
          <w:rFonts w:ascii="Arial" w:eastAsia="Arial" w:hAnsi="Arial" w:cs="Arial"/>
          <w:sz w:val="23"/>
          <w:szCs w:val="23"/>
          <w:lang w:val="pt-BR"/>
        </w:rPr>
        <w:t xml:space="preserve">Na Figura 10 pode ser visualizada a evolução do spread do ICC, entre janeiro de 2013 e julho de 2020 com expressiva elevação entre 2014 e 2017, passando a decair até </w:t>
      </w:r>
      <w:proofErr w:type="spellStart"/>
      <w:r w:rsidRPr="008C5B6C">
        <w:rPr>
          <w:rFonts w:ascii="Arial" w:eastAsia="Arial" w:hAnsi="Arial" w:cs="Arial"/>
          <w:sz w:val="23"/>
          <w:szCs w:val="23"/>
          <w:lang w:val="pt-BR"/>
        </w:rPr>
        <w:t>retormar</w:t>
      </w:r>
      <w:proofErr w:type="spellEnd"/>
      <w:r w:rsidRPr="008C5B6C">
        <w:rPr>
          <w:rFonts w:ascii="Arial" w:eastAsia="Arial" w:hAnsi="Arial" w:cs="Arial"/>
          <w:sz w:val="23"/>
          <w:szCs w:val="23"/>
          <w:lang w:val="pt-BR"/>
        </w:rPr>
        <w:t xml:space="preserve"> a patamares similares ao início do período. Também pode ser notado a significativa diferença entre os spreads de recursos livres e direcionados.</w:t>
      </w:r>
    </w:p>
    <w:p w14:paraId="27CFBD72" w14:textId="77777777" w:rsidR="0075768E" w:rsidRPr="008C5B6C" w:rsidRDefault="0075768E">
      <w:pPr>
        <w:spacing w:line="84" w:lineRule="exact"/>
        <w:rPr>
          <w:sz w:val="20"/>
          <w:szCs w:val="20"/>
          <w:lang w:val="pt-BR"/>
        </w:rPr>
      </w:pPr>
    </w:p>
    <w:p w14:paraId="67A39242" w14:textId="77777777" w:rsidR="0075768E" w:rsidRPr="008C5B6C" w:rsidRDefault="00BC6249">
      <w:pPr>
        <w:spacing w:line="433" w:lineRule="auto"/>
        <w:ind w:left="260" w:firstLine="850"/>
        <w:jc w:val="both"/>
        <w:rPr>
          <w:sz w:val="20"/>
          <w:szCs w:val="20"/>
          <w:lang w:val="pt-BR"/>
        </w:rPr>
      </w:pPr>
      <w:r w:rsidRPr="008C5B6C">
        <w:rPr>
          <w:rFonts w:ascii="Arial" w:eastAsia="Arial" w:hAnsi="Arial" w:cs="Arial"/>
          <w:sz w:val="23"/>
          <w:szCs w:val="23"/>
          <w:lang w:val="pt-BR"/>
        </w:rPr>
        <w:t>O Indicador Custo de Crédito (ICC) consiste no custo médio de todas as operações de crédito abertas — independentes do período em que foram contratadas</w:t>
      </w:r>
    </w:p>
    <w:p w14:paraId="092ED1A3" w14:textId="77777777" w:rsidR="0075768E" w:rsidRPr="008C5B6C" w:rsidRDefault="0075768E">
      <w:pPr>
        <w:spacing w:line="2" w:lineRule="exact"/>
        <w:rPr>
          <w:sz w:val="20"/>
          <w:szCs w:val="20"/>
          <w:lang w:val="pt-BR"/>
        </w:rPr>
      </w:pPr>
    </w:p>
    <w:p w14:paraId="642CFDA7" w14:textId="77777777" w:rsidR="0075768E" w:rsidRPr="008C5B6C" w:rsidRDefault="00BC6249">
      <w:pPr>
        <w:spacing w:line="431" w:lineRule="auto"/>
        <w:ind w:left="260" w:hanging="36"/>
        <w:rPr>
          <w:sz w:val="20"/>
          <w:szCs w:val="20"/>
          <w:lang w:val="pt-BR"/>
        </w:rPr>
      </w:pPr>
      <w:r w:rsidRPr="008C5B6C">
        <w:rPr>
          <w:rFonts w:ascii="Arial" w:eastAsia="Arial" w:hAnsi="Arial" w:cs="Arial"/>
          <w:sz w:val="24"/>
          <w:szCs w:val="24"/>
          <w:lang w:val="pt-BR"/>
        </w:rPr>
        <w:t>— que compõem a carteira de empréstimos, financiamentos e arrendamento mercantil das instituições do Sistema Financeiro Nacional (SFN) (BACEN, 2000).</w:t>
      </w:r>
    </w:p>
    <w:p w14:paraId="2D0BECA6" w14:textId="77777777" w:rsidR="0075768E" w:rsidRPr="008C5B6C" w:rsidRDefault="0075768E">
      <w:pPr>
        <w:spacing w:line="85" w:lineRule="exact"/>
        <w:rPr>
          <w:sz w:val="20"/>
          <w:szCs w:val="20"/>
          <w:lang w:val="pt-BR"/>
        </w:rPr>
      </w:pPr>
    </w:p>
    <w:p w14:paraId="3D82753F" w14:textId="77777777" w:rsidR="0075768E" w:rsidRPr="008C5B6C" w:rsidRDefault="00BC6249">
      <w:pPr>
        <w:spacing w:line="423" w:lineRule="auto"/>
        <w:ind w:left="260" w:firstLine="850"/>
        <w:jc w:val="both"/>
        <w:rPr>
          <w:sz w:val="20"/>
          <w:szCs w:val="20"/>
          <w:lang w:val="pt-BR"/>
        </w:rPr>
      </w:pPr>
      <w:r w:rsidRPr="008C5B6C">
        <w:rPr>
          <w:rFonts w:ascii="Arial" w:eastAsia="Arial" w:hAnsi="Arial" w:cs="Arial"/>
          <w:sz w:val="24"/>
          <w:szCs w:val="24"/>
          <w:lang w:val="pt-BR"/>
        </w:rPr>
        <w:t>A Figura 11 traz a visualização da evolução do Índice de Custo de Crédito entre janeiro de 2013 e agosto de 2020, com máxima de 22.98% em 2017, com queda significativa a partir de 2020, chegando a atingir 17.27% em agosto de 2020.</w:t>
      </w:r>
    </w:p>
    <w:p w14:paraId="50D8BCAA" w14:textId="77777777" w:rsidR="0075768E" w:rsidRPr="008C5B6C" w:rsidRDefault="0075768E">
      <w:pPr>
        <w:rPr>
          <w:lang w:val="pt-BR"/>
        </w:rPr>
        <w:sectPr w:rsidR="0075768E" w:rsidRPr="008C5B6C">
          <w:pgSz w:w="11900" w:h="16838"/>
          <w:pgMar w:top="991" w:right="1146" w:bottom="1005" w:left="1440" w:header="0" w:footer="0" w:gutter="0"/>
          <w:cols w:space="720" w:equalWidth="0">
            <w:col w:w="9320"/>
          </w:cols>
        </w:sectPr>
      </w:pPr>
    </w:p>
    <w:p w14:paraId="25CAAA3D" w14:textId="77777777" w:rsidR="0075768E" w:rsidRPr="008C5B6C" w:rsidRDefault="00BC6249">
      <w:pPr>
        <w:ind w:right="40"/>
        <w:jc w:val="right"/>
        <w:rPr>
          <w:sz w:val="20"/>
          <w:szCs w:val="20"/>
          <w:lang w:val="pt-BR"/>
        </w:rPr>
      </w:pPr>
      <w:r w:rsidRPr="008C5B6C">
        <w:rPr>
          <w:rFonts w:ascii="Arial" w:eastAsia="Arial" w:hAnsi="Arial" w:cs="Arial"/>
          <w:sz w:val="24"/>
          <w:szCs w:val="24"/>
          <w:lang w:val="pt-BR"/>
        </w:rPr>
        <w:lastRenderedPageBreak/>
        <w:t>35</w:t>
      </w:r>
    </w:p>
    <w:p w14:paraId="6AF1AFE3" w14:textId="77777777" w:rsidR="0075768E" w:rsidRPr="008C5B6C" w:rsidRDefault="0075768E">
      <w:pPr>
        <w:spacing w:line="200" w:lineRule="exact"/>
        <w:rPr>
          <w:sz w:val="20"/>
          <w:szCs w:val="20"/>
          <w:lang w:val="pt-BR"/>
        </w:rPr>
      </w:pPr>
    </w:p>
    <w:p w14:paraId="54F58D7A" w14:textId="77777777" w:rsidR="0075768E" w:rsidRPr="008C5B6C" w:rsidRDefault="0075768E">
      <w:pPr>
        <w:spacing w:line="215" w:lineRule="exact"/>
        <w:rPr>
          <w:sz w:val="20"/>
          <w:szCs w:val="20"/>
          <w:lang w:val="pt-BR"/>
        </w:rPr>
      </w:pPr>
    </w:p>
    <w:p w14:paraId="6B415E74" w14:textId="77777777" w:rsidR="0075768E" w:rsidRPr="008C5B6C" w:rsidRDefault="00BC6249">
      <w:pPr>
        <w:ind w:left="1840"/>
        <w:rPr>
          <w:sz w:val="20"/>
          <w:szCs w:val="20"/>
          <w:lang w:val="pt-BR"/>
        </w:rPr>
      </w:pPr>
      <w:r w:rsidRPr="008C5B6C">
        <w:rPr>
          <w:rFonts w:ascii="Arial" w:eastAsia="Arial" w:hAnsi="Arial" w:cs="Arial"/>
          <w:lang w:val="pt-BR"/>
        </w:rPr>
        <w:t>Figura 11 – Evolução do Indicador de Custo de Crédito (ICC)</w:t>
      </w:r>
    </w:p>
    <w:p w14:paraId="45D17FE0" w14:textId="77777777" w:rsidR="0075768E" w:rsidRPr="008C5B6C" w:rsidRDefault="00BC6249">
      <w:pPr>
        <w:spacing w:line="20" w:lineRule="exact"/>
        <w:rPr>
          <w:sz w:val="20"/>
          <w:szCs w:val="20"/>
          <w:lang w:val="pt-BR"/>
        </w:rPr>
      </w:pPr>
      <w:r>
        <w:rPr>
          <w:noProof/>
          <w:sz w:val="20"/>
          <w:szCs w:val="20"/>
          <w:lang w:val="pt-BR" w:eastAsia="pt-BR"/>
        </w:rPr>
        <w:drawing>
          <wp:anchor distT="0" distB="0" distL="114300" distR="114300" simplePos="0" relativeHeight="251698176" behindDoc="1" locked="0" layoutInCell="0" allowOverlap="1" wp14:anchorId="69CE7092" wp14:editId="2FC171B3">
            <wp:simplePos x="0" y="0"/>
            <wp:positionH relativeFrom="column">
              <wp:posOffset>522605</wp:posOffset>
            </wp:positionH>
            <wp:positionV relativeFrom="paragraph">
              <wp:posOffset>327025</wp:posOffset>
            </wp:positionV>
            <wp:extent cx="5393055" cy="376682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extLst/>
                    </a:blip>
                    <a:srcRect/>
                    <a:stretch>
                      <a:fillRect/>
                    </a:stretch>
                  </pic:blipFill>
                  <pic:spPr bwMode="auto">
                    <a:xfrm>
                      <a:off x="0" y="0"/>
                      <a:ext cx="5393055" cy="3766820"/>
                    </a:xfrm>
                    <a:prstGeom prst="rect">
                      <a:avLst/>
                    </a:prstGeom>
                    <a:noFill/>
                  </pic:spPr>
                </pic:pic>
              </a:graphicData>
            </a:graphic>
          </wp:anchor>
        </w:drawing>
      </w:r>
    </w:p>
    <w:p w14:paraId="11239868" w14:textId="77777777" w:rsidR="0075768E" w:rsidRPr="008C5B6C" w:rsidRDefault="0075768E">
      <w:pPr>
        <w:rPr>
          <w:lang w:val="pt-BR"/>
        </w:rPr>
        <w:sectPr w:rsidR="0075768E" w:rsidRPr="008C5B6C">
          <w:pgSz w:w="11900" w:h="16838"/>
          <w:pgMar w:top="991" w:right="1106" w:bottom="295" w:left="1440" w:header="0" w:footer="0" w:gutter="0"/>
          <w:cols w:space="720" w:equalWidth="0">
            <w:col w:w="9360"/>
          </w:cols>
        </w:sectPr>
      </w:pPr>
    </w:p>
    <w:p w14:paraId="1D9A9411" w14:textId="77777777" w:rsidR="0075768E" w:rsidRPr="008C5B6C" w:rsidRDefault="0075768E">
      <w:pPr>
        <w:spacing w:line="200" w:lineRule="exact"/>
        <w:rPr>
          <w:sz w:val="20"/>
          <w:szCs w:val="20"/>
          <w:lang w:val="pt-BR"/>
        </w:rPr>
      </w:pPr>
    </w:p>
    <w:p w14:paraId="4E2F1230" w14:textId="77777777" w:rsidR="0075768E" w:rsidRPr="008C5B6C" w:rsidRDefault="0075768E">
      <w:pPr>
        <w:spacing w:line="200" w:lineRule="exact"/>
        <w:rPr>
          <w:sz w:val="20"/>
          <w:szCs w:val="20"/>
          <w:lang w:val="pt-BR"/>
        </w:rPr>
      </w:pPr>
    </w:p>
    <w:p w14:paraId="7ED9963F" w14:textId="77777777" w:rsidR="0075768E" w:rsidRPr="008C5B6C" w:rsidRDefault="0075768E">
      <w:pPr>
        <w:spacing w:line="200" w:lineRule="exact"/>
        <w:rPr>
          <w:sz w:val="20"/>
          <w:szCs w:val="20"/>
          <w:lang w:val="pt-BR"/>
        </w:rPr>
      </w:pPr>
    </w:p>
    <w:p w14:paraId="7C65F4C8" w14:textId="77777777" w:rsidR="0075768E" w:rsidRPr="008C5B6C" w:rsidRDefault="0075768E">
      <w:pPr>
        <w:spacing w:line="200" w:lineRule="exact"/>
        <w:rPr>
          <w:sz w:val="20"/>
          <w:szCs w:val="20"/>
          <w:lang w:val="pt-BR"/>
        </w:rPr>
      </w:pPr>
    </w:p>
    <w:p w14:paraId="6E6C8D45" w14:textId="77777777" w:rsidR="0075768E" w:rsidRPr="008C5B6C" w:rsidRDefault="0075768E">
      <w:pPr>
        <w:spacing w:line="200" w:lineRule="exact"/>
        <w:rPr>
          <w:sz w:val="20"/>
          <w:szCs w:val="20"/>
          <w:lang w:val="pt-BR"/>
        </w:rPr>
      </w:pPr>
    </w:p>
    <w:p w14:paraId="55749091" w14:textId="77777777" w:rsidR="0075768E" w:rsidRPr="008C5B6C" w:rsidRDefault="0075768E">
      <w:pPr>
        <w:spacing w:line="200" w:lineRule="exact"/>
        <w:rPr>
          <w:sz w:val="20"/>
          <w:szCs w:val="20"/>
          <w:lang w:val="pt-BR"/>
        </w:rPr>
      </w:pPr>
    </w:p>
    <w:p w14:paraId="73DAF84B" w14:textId="77777777" w:rsidR="0075768E" w:rsidRPr="008C5B6C" w:rsidRDefault="0075768E">
      <w:pPr>
        <w:spacing w:line="200" w:lineRule="exact"/>
        <w:rPr>
          <w:sz w:val="20"/>
          <w:szCs w:val="20"/>
          <w:lang w:val="pt-BR"/>
        </w:rPr>
      </w:pPr>
    </w:p>
    <w:p w14:paraId="32744B7C" w14:textId="77777777" w:rsidR="0075768E" w:rsidRPr="008C5B6C" w:rsidRDefault="0075768E">
      <w:pPr>
        <w:spacing w:line="200" w:lineRule="exact"/>
        <w:rPr>
          <w:sz w:val="20"/>
          <w:szCs w:val="20"/>
          <w:lang w:val="pt-BR"/>
        </w:rPr>
      </w:pPr>
    </w:p>
    <w:p w14:paraId="32809FCD" w14:textId="77777777" w:rsidR="0075768E" w:rsidRPr="008C5B6C" w:rsidRDefault="0075768E">
      <w:pPr>
        <w:spacing w:line="200" w:lineRule="exact"/>
        <w:rPr>
          <w:sz w:val="20"/>
          <w:szCs w:val="20"/>
          <w:lang w:val="pt-BR"/>
        </w:rPr>
      </w:pPr>
    </w:p>
    <w:p w14:paraId="0B7F4774" w14:textId="77777777" w:rsidR="0075768E" w:rsidRPr="008C5B6C" w:rsidRDefault="0075768E">
      <w:pPr>
        <w:spacing w:line="200" w:lineRule="exact"/>
        <w:rPr>
          <w:sz w:val="20"/>
          <w:szCs w:val="20"/>
          <w:lang w:val="pt-BR"/>
        </w:rPr>
      </w:pPr>
    </w:p>
    <w:p w14:paraId="2CE4E7A9" w14:textId="77777777" w:rsidR="0075768E" w:rsidRPr="008C5B6C" w:rsidRDefault="0075768E">
      <w:pPr>
        <w:spacing w:line="200" w:lineRule="exact"/>
        <w:rPr>
          <w:sz w:val="20"/>
          <w:szCs w:val="20"/>
          <w:lang w:val="pt-BR"/>
        </w:rPr>
      </w:pPr>
    </w:p>
    <w:p w14:paraId="649812E9" w14:textId="77777777" w:rsidR="0075768E" w:rsidRPr="008C5B6C" w:rsidRDefault="0075768E">
      <w:pPr>
        <w:spacing w:line="200" w:lineRule="exact"/>
        <w:rPr>
          <w:sz w:val="20"/>
          <w:szCs w:val="20"/>
          <w:lang w:val="pt-BR"/>
        </w:rPr>
      </w:pPr>
    </w:p>
    <w:p w14:paraId="391A70A7" w14:textId="77777777" w:rsidR="0075768E" w:rsidRPr="008C5B6C" w:rsidRDefault="0075768E">
      <w:pPr>
        <w:spacing w:line="200" w:lineRule="exact"/>
        <w:rPr>
          <w:sz w:val="20"/>
          <w:szCs w:val="20"/>
          <w:lang w:val="pt-BR"/>
        </w:rPr>
      </w:pPr>
    </w:p>
    <w:p w14:paraId="466081BF" w14:textId="77777777" w:rsidR="0075768E" w:rsidRPr="008C5B6C" w:rsidRDefault="0075768E">
      <w:pPr>
        <w:spacing w:line="200" w:lineRule="exact"/>
        <w:rPr>
          <w:sz w:val="20"/>
          <w:szCs w:val="20"/>
          <w:lang w:val="pt-BR"/>
        </w:rPr>
      </w:pPr>
    </w:p>
    <w:p w14:paraId="7F5E565F" w14:textId="77777777" w:rsidR="0075768E" w:rsidRPr="008C5B6C" w:rsidRDefault="0075768E">
      <w:pPr>
        <w:spacing w:line="200" w:lineRule="exact"/>
        <w:rPr>
          <w:sz w:val="20"/>
          <w:szCs w:val="20"/>
          <w:lang w:val="pt-BR"/>
        </w:rPr>
      </w:pPr>
    </w:p>
    <w:p w14:paraId="6124807B" w14:textId="77777777" w:rsidR="0075768E" w:rsidRPr="008C5B6C" w:rsidRDefault="0075768E">
      <w:pPr>
        <w:spacing w:line="302" w:lineRule="exact"/>
        <w:rPr>
          <w:sz w:val="20"/>
          <w:szCs w:val="20"/>
          <w:lang w:val="pt-BR"/>
        </w:rPr>
      </w:pPr>
    </w:p>
    <w:tbl>
      <w:tblPr>
        <w:tblW w:w="0" w:type="auto"/>
        <w:tblInd w:w="241" w:type="dxa"/>
        <w:tblLayout w:type="fixed"/>
        <w:tblCellMar>
          <w:left w:w="0" w:type="dxa"/>
          <w:right w:w="0" w:type="dxa"/>
        </w:tblCellMar>
        <w:tblLook w:val="04A0" w:firstRow="1" w:lastRow="0" w:firstColumn="1" w:lastColumn="0" w:noHBand="0" w:noVBand="1"/>
      </w:tblPr>
      <w:tblGrid>
        <w:gridCol w:w="230"/>
      </w:tblGrid>
      <w:tr w:rsidR="0075768E" w14:paraId="56C8DB23" w14:textId="77777777">
        <w:trPr>
          <w:trHeight w:val="360"/>
        </w:trPr>
        <w:tc>
          <w:tcPr>
            <w:tcW w:w="230" w:type="dxa"/>
            <w:textDirection w:val="btLr"/>
            <w:vAlign w:val="bottom"/>
          </w:tcPr>
          <w:p w14:paraId="5061E632" w14:textId="77777777" w:rsidR="0075768E" w:rsidRDefault="00BC6249">
            <w:pPr>
              <w:rPr>
                <w:sz w:val="20"/>
                <w:szCs w:val="20"/>
              </w:rPr>
            </w:pPr>
            <w:r>
              <w:rPr>
                <w:rFonts w:ascii="Helvetica" w:eastAsia="Helvetica" w:hAnsi="Helvetica" w:cs="Helvetica"/>
                <w:sz w:val="20"/>
                <w:szCs w:val="20"/>
              </w:rPr>
              <w:t>ICC</w:t>
            </w:r>
          </w:p>
        </w:tc>
      </w:tr>
    </w:tbl>
    <w:p w14:paraId="728BB8C9" w14:textId="77777777" w:rsidR="0075768E" w:rsidRDefault="00BC6249">
      <w:pPr>
        <w:spacing w:line="20" w:lineRule="exact"/>
        <w:rPr>
          <w:sz w:val="20"/>
          <w:szCs w:val="20"/>
        </w:rPr>
      </w:pPr>
      <w:r>
        <w:rPr>
          <w:sz w:val="20"/>
          <w:szCs w:val="20"/>
        </w:rPr>
        <w:br w:type="column"/>
      </w:r>
    </w:p>
    <w:p w14:paraId="753CE683" w14:textId="77777777" w:rsidR="0075768E" w:rsidRDefault="0075768E">
      <w:pPr>
        <w:spacing w:line="200" w:lineRule="exact"/>
        <w:rPr>
          <w:sz w:val="20"/>
          <w:szCs w:val="20"/>
        </w:rPr>
      </w:pPr>
    </w:p>
    <w:p w14:paraId="3C641438" w14:textId="77777777" w:rsidR="0075768E" w:rsidRDefault="0075768E">
      <w:pPr>
        <w:spacing w:line="200" w:lineRule="exact"/>
        <w:rPr>
          <w:sz w:val="20"/>
          <w:szCs w:val="20"/>
        </w:rPr>
      </w:pPr>
    </w:p>
    <w:p w14:paraId="66688015" w14:textId="77777777" w:rsidR="0075768E" w:rsidRDefault="0075768E">
      <w:pPr>
        <w:spacing w:line="243" w:lineRule="exact"/>
        <w:rPr>
          <w:sz w:val="20"/>
          <w:szCs w:val="20"/>
        </w:rPr>
      </w:pPr>
    </w:p>
    <w:p w14:paraId="52069A5E" w14:textId="77777777" w:rsidR="0075768E" w:rsidRDefault="0075768E">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680"/>
        <w:gridCol w:w="2000"/>
        <w:gridCol w:w="1980"/>
        <w:gridCol w:w="1220"/>
      </w:tblGrid>
      <w:tr w:rsidR="0075768E" w14:paraId="35F3EA83" w14:textId="77777777">
        <w:trPr>
          <w:trHeight w:val="207"/>
        </w:trPr>
        <w:tc>
          <w:tcPr>
            <w:tcW w:w="2680" w:type="dxa"/>
            <w:vAlign w:val="bottom"/>
          </w:tcPr>
          <w:p w14:paraId="625CE1D6" w14:textId="77777777" w:rsidR="0075768E" w:rsidRDefault="00BC6249">
            <w:pPr>
              <w:ind w:right="2391"/>
              <w:jc w:val="right"/>
              <w:rPr>
                <w:sz w:val="20"/>
                <w:szCs w:val="20"/>
              </w:rPr>
            </w:pPr>
            <w:r>
              <w:rPr>
                <w:rFonts w:ascii="Helvetica" w:eastAsia="Helvetica" w:hAnsi="Helvetica" w:cs="Helvetica"/>
                <w:color w:val="4D4D4D"/>
                <w:w w:val="89"/>
                <w:sz w:val="18"/>
                <w:szCs w:val="18"/>
              </w:rPr>
              <w:t>23</w:t>
            </w:r>
          </w:p>
        </w:tc>
        <w:tc>
          <w:tcPr>
            <w:tcW w:w="2000" w:type="dxa"/>
            <w:vAlign w:val="bottom"/>
          </w:tcPr>
          <w:p w14:paraId="2050B8D8" w14:textId="77777777" w:rsidR="0075768E" w:rsidRDefault="0075768E">
            <w:pPr>
              <w:rPr>
                <w:sz w:val="17"/>
                <w:szCs w:val="17"/>
              </w:rPr>
            </w:pPr>
          </w:p>
        </w:tc>
        <w:tc>
          <w:tcPr>
            <w:tcW w:w="1980" w:type="dxa"/>
            <w:vAlign w:val="bottom"/>
          </w:tcPr>
          <w:p w14:paraId="53CFF1BC" w14:textId="77777777" w:rsidR="0075768E" w:rsidRDefault="0075768E">
            <w:pPr>
              <w:rPr>
                <w:sz w:val="17"/>
                <w:szCs w:val="17"/>
              </w:rPr>
            </w:pPr>
          </w:p>
        </w:tc>
        <w:tc>
          <w:tcPr>
            <w:tcW w:w="1220" w:type="dxa"/>
            <w:vAlign w:val="bottom"/>
          </w:tcPr>
          <w:p w14:paraId="6B79AD22" w14:textId="77777777" w:rsidR="0075768E" w:rsidRDefault="0075768E">
            <w:pPr>
              <w:rPr>
                <w:sz w:val="17"/>
                <w:szCs w:val="17"/>
              </w:rPr>
            </w:pPr>
          </w:p>
        </w:tc>
      </w:tr>
      <w:tr w:rsidR="0075768E" w14:paraId="232F23C8" w14:textId="77777777">
        <w:trPr>
          <w:trHeight w:val="944"/>
        </w:trPr>
        <w:tc>
          <w:tcPr>
            <w:tcW w:w="2680" w:type="dxa"/>
            <w:vAlign w:val="bottom"/>
          </w:tcPr>
          <w:p w14:paraId="6978727D" w14:textId="77777777" w:rsidR="0075768E" w:rsidRDefault="00BC6249">
            <w:pPr>
              <w:ind w:right="2391"/>
              <w:jc w:val="right"/>
              <w:rPr>
                <w:sz w:val="20"/>
                <w:szCs w:val="20"/>
              </w:rPr>
            </w:pPr>
            <w:r>
              <w:rPr>
                <w:rFonts w:ascii="Helvetica" w:eastAsia="Helvetica" w:hAnsi="Helvetica" w:cs="Helvetica"/>
                <w:color w:val="4D4D4D"/>
                <w:w w:val="89"/>
                <w:sz w:val="18"/>
                <w:szCs w:val="18"/>
              </w:rPr>
              <w:t>22</w:t>
            </w:r>
          </w:p>
        </w:tc>
        <w:tc>
          <w:tcPr>
            <w:tcW w:w="2000" w:type="dxa"/>
            <w:vAlign w:val="bottom"/>
          </w:tcPr>
          <w:p w14:paraId="4CCD0984" w14:textId="77777777" w:rsidR="0075768E" w:rsidRDefault="0075768E">
            <w:pPr>
              <w:rPr>
                <w:sz w:val="24"/>
                <w:szCs w:val="24"/>
              </w:rPr>
            </w:pPr>
          </w:p>
        </w:tc>
        <w:tc>
          <w:tcPr>
            <w:tcW w:w="1980" w:type="dxa"/>
            <w:vAlign w:val="bottom"/>
          </w:tcPr>
          <w:p w14:paraId="70F2DA34" w14:textId="77777777" w:rsidR="0075768E" w:rsidRDefault="0075768E">
            <w:pPr>
              <w:rPr>
                <w:sz w:val="24"/>
                <w:szCs w:val="24"/>
              </w:rPr>
            </w:pPr>
          </w:p>
        </w:tc>
        <w:tc>
          <w:tcPr>
            <w:tcW w:w="1220" w:type="dxa"/>
            <w:vAlign w:val="bottom"/>
          </w:tcPr>
          <w:p w14:paraId="2FA9E125" w14:textId="77777777" w:rsidR="0075768E" w:rsidRDefault="0075768E">
            <w:pPr>
              <w:rPr>
                <w:sz w:val="24"/>
                <w:szCs w:val="24"/>
              </w:rPr>
            </w:pPr>
          </w:p>
        </w:tc>
      </w:tr>
      <w:tr w:rsidR="0075768E" w14:paraId="4A18CBCA" w14:textId="77777777">
        <w:trPr>
          <w:trHeight w:val="944"/>
        </w:trPr>
        <w:tc>
          <w:tcPr>
            <w:tcW w:w="2680" w:type="dxa"/>
            <w:vAlign w:val="bottom"/>
          </w:tcPr>
          <w:p w14:paraId="627C733D" w14:textId="77777777" w:rsidR="0075768E" w:rsidRDefault="00BC6249">
            <w:pPr>
              <w:ind w:right="2391"/>
              <w:jc w:val="right"/>
              <w:rPr>
                <w:sz w:val="20"/>
                <w:szCs w:val="20"/>
              </w:rPr>
            </w:pPr>
            <w:r>
              <w:rPr>
                <w:rFonts w:ascii="Helvetica" w:eastAsia="Helvetica" w:hAnsi="Helvetica" w:cs="Helvetica"/>
                <w:color w:val="4D4D4D"/>
                <w:w w:val="89"/>
                <w:sz w:val="18"/>
                <w:szCs w:val="18"/>
              </w:rPr>
              <w:t>21</w:t>
            </w:r>
          </w:p>
        </w:tc>
        <w:tc>
          <w:tcPr>
            <w:tcW w:w="2000" w:type="dxa"/>
            <w:vAlign w:val="bottom"/>
          </w:tcPr>
          <w:p w14:paraId="5B5DE538" w14:textId="77777777" w:rsidR="0075768E" w:rsidRDefault="0075768E">
            <w:pPr>
              <w:rPr>
                <w:sz w:val="24"/>
                <w:szCs w:val="24"/>
              </w:rPr>
            </w:pPr>
          </w:p>
        </w:tc>
        <w:tc>
          <w:tcPr>
            <w:tcW w:w="1980" w:type="dxa"/>
            <w:vAlign w:val="bottom"/>
          </w:tcPr>
          <w:p w14:paraId="3C2F6B10" w14:textId="77777777" w:rsidR="0075768E" w:rsidRDefault="0075768E">
            <w:pPr>
              <w:rPr>
                <w:sz w:val="24"/>
                <w:szCs w:val="24"/>
              </w:rPr>
            </w:pPr>
          </w:p>
        </w:tc>
        <w:tc>
          <w:tcPr>
            <w:tcW w:w="1220" w:type="dxa"/>
            <w:vAlign w:val="bottom"/>
          </w:tcPr>
          <w:p w14:paraId="022B16DD" w14:textId="77777777" w:rsidR="0075768E" w:rsidRDefault="0075768E">
            <w:pPr>
              <w:rPr>
                <w:sz w:val="24"/>
                <w:szCs w:val="24"/>
              </w:rPr>
            </w:pPr>
          </w:p>
        </w:tc>
      </w:tr>
      <w:tr w:rsidR="0075768E" w14:paraId="5FC9D4BD" w14:textId="77777777">
        <w:trPr>
          <w:trHeight w:val="944"/>
        </w:trPr>
        <w:tc>
          <w:tcPr>
            <w:tcW w:w="2680" w:type="dxa"/>
            <w:vAlign w:val="bottom"/>
          </w:tcPr>
          <w:p w14:paraId="344EE45F" w14:textId="77777777" w:rsidR="0075768E" w:rsidRDefault="00BC6249">
            <w:pPr>
              <w:ind w:right="2391"/>
              <w:jc w:val="right"/>
              <w:rPr>
                <w:sz w:val="20"/>
                <w:szCs w:val="20"/>
              </w:rPr>
            </w:pPr>
            <w:r>
              <w:rPr>
                <w:rFonts w:ascii="Helvetica" w:eastAsia="Helvetica" w:hAnsi="Helvetica" w:cs="Helvetica"/>
                <w:color w:val="4D4D4D"/>
                <w:w w:val="89"/>
                <w:sz w:val="18"/>
                <w:szCs w:val="18"/>
              </w:rPr>
              <w:t>20</w:t>
            </w:r>
          </w:p>
        </w:tc>
        <w:tc>
          <w:tcPr>
            <w:tcW w:w="2000" w:type="dxa"/>
            <w:vAlign w:val="bottom"/>
          </w:tcPr>
          <w:p w14:paraId="519BCEC7" w14:textId="77777777" w:rsidR="0075768E" w:rsidRDefault="0075768E">
            <w:pPr>
              <w:rPr>
                <w:sz w:val="24"/>
                <w:szCs w:val="24"/>
              </w:rPr>
            </w:pPr>
          </w:p>
        </w:tc>
        <w:tc>
          <w:tcPr>
            <w:tcW w:w="1980" w:type="dxa"/>
            <w:vAlign w:val="bottom"/>
          </w:tcPr>
          <w:p w14:paraId="61587FF5" w14:textId="77777777" w:rsidR="0075768E" w:rsidRDefault="0075768E">
            <w:pPr>
              <w:rPr>
                <w:sz w:val="24"/>
                <w:szCs w:val="24"/>
              </w:rPr>
            </w:pPr>
          </w:p>
        </w:tc>
        <w:tc>
          <w:tcPr>
            <w:tcW w:w="1220" w:type="dxa"/>
            <w:vAlign w:val="bottom"/>
          </w:tcPr>
          <w:p w14:paraId="1B31C7C7" w14:textId="77777777" w:rsidR="0075768E" w:rsidRDefault="0075768E">
            <w:pPr>
              <w:rPr>
                <w:sz w:val="24"/>
                <w:szCs w:val="24"/>
              </w:rPr>
            </w:pPr>
          </w:p>
        </w:tc>
      </w:tr>
      <w:tr w:rsidR="0075768E" w14:paraId="2897A14C" w14:textId="77777777">
        <w:trPr>
          <w:trHeight w:val="944"/>
        </w:trPr>
        <w:tc>
          <w:tcPr>
            <w:tcW w:w="2680" w:type="dxa"/>
            <w:vAlign w:val="bottom"/>
          </w:tcPr>
          <w:p w14:paraId="5CF34062" w14:textId="77777777" w:rsidR="0075768E" w:rsidRDefault="00BC6249">
            <w:pPr>
              <w:ind w:right="2391"/>
              <w:jc w:val="right"/>
              <w:rPr>
                <w:sz w:val="20"/>
                <w:szCs w:val="20"/>
              </w:rPr>
            </w:pPr>
            <w:r>
              <w:rPr>
                <w:rFonts w:ascii="Helvetica" w:eastAsia="Helvetica" w:hAnsi="Helvetica" w:cs="Helvetica"/>
                <w:color w:val="4D4D4D"/>
                <w:w w:val="89"/>
                <w:sz w:val="18"/>
                <w:szCs w:val="18"/>
              </w:rPr>
              <w:t>19</w:t>
            </w:r>
          </w:p>
        </w:tc>
        <w:tc>
          <w:tcPr>
            <w:tcW w:w="2000" w:type="dxa"/>
            <w:vAlign w:val="bottom"/>
          </w:tcPr>
          <w:p w14:paraId="7AF9D4C0" w14:textId="77777777" w:rsidR="0075768E" w:rsidRDefault="0075768E">
            <w:pPr>
              <w:rPr>
                <w:sz w:val="24"/>
                <w:szCs w:val="24"/>
              </w:rPr>
            </w:pPr>
          </w:p>
        </w:tc>
        <w:tc>
          <w:tcPr>
            <w:tcW w:w="1980" w:type="dxa"/>
            <w:vAlign w:val="bottom"/>
          </w:tcPr>
          <w:p w14:paraId="5D63D231" w14:textId="77777777" w:rsidR="0075768E" w:rsidRDefault="0075768E">
            <w:pPr>
              <w:rPr>
                <w:sz w:val="24"/>
                <w:szCs w:val="24"/>
              </w:rPr>
            </w:pPr>
          </w:p>
        </w:tc>
        <w:tc>
          <w:tcPr>
            <w:tcW w:w="1220" w:type="dxa"/>
            <w:vAlign w:val="bottom"/>
          </w:tcPr>
          <w:p w14:paraId="59839929" w14:textId="77777777" w:rsidR="0075768E" w:rsidRDefault="0075768E">
            <w:pPr>
              <w:rPr>
                <w:sz w:val="24"/>
                <w:szCs w:val="24"/>
              </w:rPr>
            </w:pPr>
          </w:p>
        </w:tc>
      </w:tr>
      <w:tr w:rsidR="0075768E" w14:paraId="1845F811" w14:textId="77777777">
        <w:trPr>
          <w:trHeight w:val="944"/>
        </w:trPr>
        <w:tc>
          <w:tcPr>
            <w:tcW w:w="2680" w:type="dxa"/>
            <w:vAlign w:val="bottom"/>
          </w:tcPr>
          <w:p w14:paraId="5C13AD8F" w14:textId="77777777" w:rsidR="0075768E" w:rsidRDefault="00BC6249">
            <w:pPr>
              <w:ind w:right="2391"/>
              <w:jc w:val="right"/>
              <w:rPr>
                <w:sz w:val="20"/>
                <w:szCs w:val="20"/>
              </w:rPr>
            </w:pPr>
            <w:r>
              <w:rPr>
                <w:rFonts w:ascii="Helvetica" w:eastAsia="Helvetica" w:hAnsi="Helvetica" w:cs="Helvetica"/>
                <w:color w:val="4D4D4D"/>
                <w:w w:val="89"/>
                <w:sz w:val="18"/>
                <w:szCs w:val="18"/>
              </w:rPr>
              <w:t>18</w:t>
            </w:r>
          </w:p>
        </w:tc>
        <w:tc>
          <w:tcPr>
            <w:tcW w:w="2000" w:type="dxa"/>
            <w:vAlign w:val="bottom"/>
          </w:tcPr>
          <w:p w14:paraId="79F635B1" w14:textId="77777777" w:rsidR="0075768E" w:rsidRDefault="0075768E">
            <w:pPr>
              <w:rPr>
                <w:sz w:val="24"/>
                <w:szCs w:val="24"/>
              </w:rPr>
            </w:pPr>
          </w:p>
        </w:tc>
        <w:tc>
          <w:tcPr>
            <w:tcW w:w="1980" w:type="dxa"/>
            <w:vAlign w:val="bottom"/>
          </w:tcPr>
          <w:p w14:paraId="7576B2F8" w14:textId="77777777" w:rsidR="0075768E" w:rsidRDefault="0075768E">
            <w:pPr>
              <w:rPr>
                <w:sz w:val="24"/>
                <w:szCs w:val="24"/>
              </w:rPr>
            </w:pPr>
          </w:p>
        </w:tc>
        <w:tc>
          <w:tcPr>
            <w:tcW w:w="1220" w:type="dxa"/>
            <w:vAlign w:val="bottom"/>
          </w:tcPr>
          <w:p w14:paraId="65BCD50B" w14:textId="77777777" w:rsidR="0075768E" w:rsidRDefault="0075768E">
            <w:pPr>
              <w:rPr>
                <w:sz w:val="24"/>
                <w:szCs w:val="24"/>
              </w:rPr>
            </w:pPr>
          </w:p>
        </w:tc>
      </w:tr>
      <w:tr w:rsidR="0075768E" w14:paraId="7A7907DB" w14:textId="77777777">
        <w:trPr>
          <w:trHeight w:val="917"/>
        </w:trPr>
        <w:tc>
          <w:tcPr>
            <w:tcW w:w="2680" w:type="dxa"/>
            <w:vAlign w:val="bottom"/>
          </w:tcPr>
          <w:p w14:paraId="4F4A5B53" w14:textId="77777777" w:rsidR="0075768E" w:rsidRDefault="00BC6249">
            <w:pPr>
              <w:ind w:right="2391"/>
              <w:jc w:val="right"/>
              <w:rPr>
                <w:sz w:val="20"/>
                <w:szCs w:val="20"/>
              </w:rPr>
            </w:pPr>
            <w:r>
              <w:rPr>
                <w:rFonts w:ascii="Helvetica" w:eastAsia="Helvetica" w:hAnsi="Helvetica" w:cs="Helvetica"/>
                <w:color w:val="4D4D4D"/>
                <w:w w:val="89"/>
                <w:sz w:val="18"/>
                <w:szCs w:val="18"/>
              </w:rPr>
              <w:t>17</w:t>
            </w:r>
          </w:p>
        </w:tc>
        <w:tc>
          <w:tcPr>
            <w:tcW w:w="2000" w:type="dxa"/>
            <w:vAlign w:val="bottom"/>
          </w:tcPr>
          <w:p w14:paraId="729E4D00" w14:textId="77777777" w:rsidR="0075768E" w:rsidRDefault="0075768E">
            <w:pPr>
              <w:rPr>
                <w:sz w:val="24"/>
                <w:szCs w:val="24"/>
              </w:rPr>
            </w:pPr>
          </w:p>
        </w:tc>
        <w:tc>
          <w:tcPr>
            <w:tcW w:w="1980" w:type="dxa"/>
            <w:vAlign w:val="bottom"/>
          </w:tcPr>
          <w:p w14:paraId="3DFCEEA3" w14:textId="77777777" w:rsidR="0075768E" w:rsidRDefault="0075768E">
            <w:pPr>
              <w:rPr>
                <w:sz w:val="24"/>
                <w:szCs w:val="24"/>
              </w:rPr>
            </w:pPr>
          </w:p>
        </w:tc>
        <w:tc>
          <w:tcPr>
            <w:tcW w:w="1220" w:type="dxa"/>
            <w:vAlign w:val="bottom"/>
          </w:tcPr>
          <w:p w14:paraId="2B5BC3F3" w14:textId="77777777" w:rsidR="0075768E" w:rsidRDefault="0075768E">
            <w:pPr>
              <w:rPr>
                <w:sz w:val="24"/>
                <w:szCs w:val="24"/>
              </w:rPr>
            </w:pPr>
          </w:p>
        </w:tc>
      </w:tr>
      <w:tr w:rsidR="0075768E" w14:paraId="106B3D07" w14:textId="77777777">
        <w:trPr>
          <w:trHeight w:val="204"/>
        </w:trPr>
        <w:tc>
          <w:tcPr>
            <w:tcW w:w="2680" w:type="dxa"/>
            <w:vAlign w:val="bottom"/>
          </w:tcPr>
          <w:p w14:paraId="102F60CF" w14:textId="77777777" w:rsidR="0075768E" w:rsidRDefault="00BC6249">
            <w:pPr>
              <w:spacing w:line="204" w:lineRule="exact"/>
              <w:ind w:right="711"/>
              <w:jc w:val="right"/>
              <w:rPr>
                <w:sz w:val="20"/>
                <w:szCs w:val="20"/>
              </w:rPr>
            </w:pPr>
            <w:r>
              <w:rPr>
                <w:rFonts w:ascii="Helvetica" w:eastAsia="Helvetica" w:hAnsi="Helvetica" w:cs="Helvetica"/>
                <w:color w:val="4D4D4D"/>
                <w:sz w:val="18"/>
                <w:szCs w:val="18"/>
              </w:rPr>
              <w:t>2014</w:t>
            </w:r>
          </w:p>
        </w:tc>
        <w:tc>
          <w:tcPr>
            <w:tcW w:w="2000" w:type="dxa"/>
            <w:vAlign w:val="bottom"/>
          </w:tcPr>
          <w:p w14:paraId="04A1AF9B" w14:textId="77777777" w:rsidR="0075768E" w:rsidRDefault="00BC6249">
            <w:pPr>
              <w:spacing w:line="204" w:lineRule="exact"/>
              <w:ind w:right="711"/>
              <w:jc w:val="right"/>
              <w:rPr>
                <w:sz w:val="20"/>
                <w:szCs w:val="20"/>
              </w:rPr>
            </w:pPr>
            <w:r>
              <w:rPr>
                <w:rFonts w:ascii="Helvetica" w:eastAsia="Helvetica" w:hAnsi="Helvetica" w:cs="Helvetica"/>
                <w:color w:val="4D4D4D"/>
                <w:sz w:val="18"/>
                <w:szCs w:val="18"/>
              </w:rPr>
              <w:t>2016</w:t>
            </w:r>
          </w:p>
        </w:tc>
        <w:tc>
          <w:tcPr>
            <w:tcW w:w="1980" w:type="dxa"/>
            <w:vAlign w:val="bottom"/>
          </w:tcPr>
          <w:p w14:paraId="49DA8EF2" w14:textId="77777777" w:rsidR="0075768E" w:rsidRDefault="00BC6249">
            <w:pPr>
              <w:spacing w:line="204" w:lineRule="exact"/>
              <w:ind w:right="711"/>
              <w:jc w:val="right"/>
              <w:rPr>
                <w:sz w:val="20"/>
                <w:szCs w:val="20"/>
              </w:rPr>
            </w:pPr>
            <w:r>
              <w:rPr>
                <w:rFonts w:ascii="Helvetica" w:eastAsia="Helvetica" w:hAnsi="Helvetica" w:cs="Helvetica"/>
                <w:color w:val="4D4D4D"/>
                <w:sz w:val="18"/>
                <w:szCs w:val="18"/>
              </w:rPr>
              <w:t>2018</w:t>
            </w:r>
          </w:p>
        </w:tc>
        <w:tc>
          <w:tcPr>
            <w:tcW w:w="1220" w:type="dxa"/>
            <w:vAlign w:val="bottom"/>
          </w:tcPr>
          <w:p w14:paraId="60AAB83F" w14:textId="77777777" w:rsidR="0075768E" w:rsidRDefault="00BC6249">
            <w:pPr>
              <w:spacing w:line="204" w:lineRule="exact"/>
              <w:jc w:val="right"/>
              <w:rPr>
                <w:sz w:val="20"/>
                <w:szCs w:val="20"/>
              </w:rPr>
            </w:pPr>
            <w:r>
              <w:rPr>
                <w:rFonts w:ascii="Helvetica" w:eastAsia="Helvetica" w:hAnsi="Helvetica" w:cs="Helvetica"/>
                <w:color w:val="4D4D4D"/>
                <w:sz w:val="18"/>
                <w:szCs w:val="18"/>
              </w:rPr>
              <w:t>2020</w:t>
            </w:r>
          </w:p>
        </w:tc>
      </w:tr>
    </w:tbl>
    <w:p w14:paraId="7D10FDD8"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699200" behindDoc="1" locked="0" layoutInCell="0" allowOverlap="1" wp14:anchorId="2B339FA5" wp14:editId="76803895">
                <wp:simplePos x="0" y="0"/>
                <wp:positionH relativeFrom="column">
                  <wp:posOffset>157480</wp:posOffset>
                </wp:positionH>
                <wp:positionV relativeFrom="paragraph">
                  <wp:posOffset>-177800</wp:posOffset>
                </wp:positionV>
                <wp:extent cx="34290" cy="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3B53378B" id="Shape 119"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2.4pt,-14pt" to="15.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0224" behindDoc="1" locked="0" layoutInCell="0" allowOverlap="1" wp14:anchorId="30079C73" wp14:editId="2F09A60B">
                <wp:simplePos x="0" y="0"/>
                <wp:positionH relativeFrom="column">
                  <wp:posOffset>157480</wp:posOffset>
                </wp:positionH>
                <wp:positionV relativeFrom="paragraph">
                  <wp:posOffset>-777240</wp:posOffset>
                </wp:positionV>
                <wp:extent cx="34290"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01454334" id="Shape 120"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2.4pt,-61.2pt" to="15.1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1248" behindDoc="1" locked="0" layoutInCell="0" allowOverlap="1" wp14:anchorId="2033CBAA" wp14:editId="7E190029">
                <wp:simplePos x="0" y="0"/>
                <wp:positionH relativeFrom="column">
                  <wp:posOffset>157480</wp:posOffset>
                </wp:positionH>
                <wp:positionV relativeFrom="paragraph">
                  <wp:posOffset>-1377315</wp:posOffset>
                </wp:positionV>
                <wp:extent cx="34290" cy="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56EBED15" id="Shape 121"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2.4pt,-108.45pt" to="15.1pt,-1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2272" behindDoc="1" locked="0" layoutInCell="0" allowOverlap="1" wp14:anchorId="20282912" wp14:editId="3FBC5AE6">
                <wp:simplePos x="0" y="0"/>
                <wp:positionH relativeFrom="column">
                  <wp:posOffset>157480</wp:posOffset>
                </wp:positionH>
                <wp:positionV relativeFrom="paragraph">
                  <wp:posOffset>-1976755</wp:posOffset>
                </wp:positionV>
                <wp:extent cx="34290"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06B1CD2F" id="Shape 122"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2.4pt,-155.65pt" to="15.1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3296" behindDoc="1" locked="0" layoutInCell="0" allowOverlap="1" wp14:anchorId="37F80EB5" wp14:editId="425917D6">
                <wp:simplePos x="0" y="0"/>
                <wp:positionH relativeFrom="column">
                  <wp:posOffset>157480</wp:posOffset>
                </wp:positionH>
                <wp:positionV relativeFrom="paragraph">
                  <wp:posOffset>-2576195</wp:posOffset>
                </wp:positionV>
                <wp:extent cx="34290" cy="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4E4C5B0E" id="Shape 123"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2.4pt,-202.85pt" to="15.1pt,-2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4320" behindDoc="1" locked="0" layoutInCell="0" allowOverlap="1" wp14:anchorId="6EF43DAA" wp14:editId="2AEE8331">
                <wp:simplePos x="0" y="0"/>
                <wp:positionH relativeFrom="column">
                  <wp:posOffset>157480</wp:posOffset>
                </wp:positionH>
                <wp:positionV relativeFrom="paragraph">
                  <wp:posOffset>-3176270</wp:posOffset>
                </wp:positionV>
                <wp:extent cx="34290" cy="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29FA7D1" id="Shape 124"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2.4pt,-250.1pt" to="15.1pt,-2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5344" behindDoc="1" locked="0" layoutInCell="0" allowOverlap="1" wp14:anchorId="1B2BBFF3" wp14:editId="786F9C40">
                <wp:simplePos x="0" y="0"/>
                <wp:positionH relativeFrom="column">
                  <wp:posOffset>157480</wp:posOffset>
                </wp:positionH>
                <wp:positionV relativeFrom="paragraph">
                  <wp:posOffset>-3775710</wp:posOffset>
                </wp:positionV>
                <wp:extent cx="34290"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 cy="4763"/>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04126FA3" id="Shape 125"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12.4pt,-297.3pt" to="15.1pt,-2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6368" behindDoc="1" locked="0" layoutInCell="0" allowOverlap="1" wp14:anchorId="6CCA2E52" wp14:editId="235FEF5C">
                <wp:simplePos x="0" y="0"/>
                <wp:positionH relativeFrom="column">
                  <wp:posOffset>1069340</wp:posOffset>
                </wp:positionH>
                <wp:positionV relativeFrom="paragraph">
                  <wp:posOffset>-168275</wp:posOffset>
                </wp:positionV>
                <wp:extent cx="0" cy="3429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60AA0DD" id="Shape 126"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84.2pt,-13.25pt" to="84.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7392" behindDoc="1" locked="0" layoutInCell="0" allowOverlap="1" wp14:anchorId="326E61BB" wp14:editId="4FA81D72">
                <wp:simplePos x="0" y="0"/>
                <wp:positionH relativeFrom="column">
                  <wp:posOffset>2334260</wp:posOffset>
                </wp:positionH>
                <wp:positionV relativeFrom="paragraph">
                  <wp:posOffset>-168275</wp:posOffset>
                </wp:positionV>
                <wp:extent cx="0" cy="3429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7763EC3F" id="Shape 127"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text" from="183.8pt,-13.25pt" to="183.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8416" behindDoc="1" locked="0" layoutInCell="0" allowOverlap="1" wp14:anchorId="7F7E886F" wp14:editId="34450B5A">
                <wp:simplePos x="0" y="0"/>
                <wp:positionH relativeFrom="column">
                  <wp:posOffset>3600450</wp:posOffset>
                </wp:positionH>
                <wp:positionV relativeFrom="paragraph">
                  <wp:posOffset>-168275</wp:posOffset>
                </wp:positionV>
                <wp:extent cx="0" cy="3429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6AB4165A" id="Shape 128"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283.5pt,-13.25pt" to="28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" o:allowincell="f" filled="t" strokecolor="#333" strokeweight=".37361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09440" behindDoc="1" locked="0" layoutInCell="0" allowOverlap="1" wp14:anchorId="57D14D71" wp14:editId="1394C869">
                <wp:simplePos x="0" y="0"/>
                <wp:positionH relativeFrom="column">
                  <wp:posOffset>4865370</wp:posOffset>
                </wp:positionH>
                <wp:positionV relativeFrom="paragraph">
                  <wp:posOffset>-168275</wp:posOffset>
                </wp:positionV>
                <wp:extent cx="0" cy="3429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290"/>
                        </a:xfrm>
                        <a:prstGeom prst="line">
                          <a:avLst/>
                        </a:prstGeom>
                        <a:solidFill>
                          <a:srgbClr val="FFFFFF"/>
                        </a:solidFill>
                        <a:ln w="13450">
                          <a:solidFill>
                            <a:srgbClr val="333333"/>
                          </a:solidFill>
                          <a:miter lim="800000"/>
                          <a:headEnd/>
                          <a:tailEnd/>
                        </a:ln>
                      </wps:spPr>
                      <wps:bodyPr/>
                    </wps:wsp>
                  </a:graphicData>
                </a:graphic>
              </wp:anchor>
            </w:drawing>
          </mc:Choice>
          <mc:Fallback>
            <w:pict>
              <v:line w14:anchorId="466C6653" id="Shape 129"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383.1pt,-13.25pt" to="383.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" o:allowincell="f" filled="t" strokecolor="#333" strokeweight=".37361mm">
                <v:stroke joinstyle="miter"/>
                <o:lock v:ext="edit" shapetype="f"/>
              </v:line>
            </w:pict>
          </mc:Fallback>
        </mc:AlternateContent>
      </w:r>
    </w:p>
    <w:p w14:paraId="0FE7528A" w14:textId="77777777" w:rsidR="0075768E" w:rsidRDefault="0075768E">
      <w:pPr>
        <w:spacing w:line="200" w:lineRule="exact"/>
        <w:rPr>
          <w:sz w:val="20"/>
          <w:szCs w:val="20"/>
        </w:rPr>
      </w:pPr>
    </w:p>
    <w:p w14:paraId="38563068" w14:textId="77777777" w:rsidR="0075768E" w:rsidRDefault="0075768E">
      <w:pPr>
        <w:sectPr w:rsidR="0075768E">
          <w:type w:val="continuous"/>
          <w:pgSz w:w="11900" w:h="16838"/>
          <w:pgMar w:top="991" w:right="1106" w:bottom="295" w:left="1440" w:header="0" w:footer="0" w:gutter="0"/>
          <w:cols w:num="2" w:space="720" w:equalWidth="0">
            <w:col w:w="471" w:space="49"/>
            <w:col w:w="8840"/>
          </w:cols>
        </w:sectPr>
      </w:pPr>
    </w:p>
    <w:p w14:paraId="5D8BC911" w14:textId="77777777" w:rsidR="0075768E" w:rsidRDefault="0075768E">
      <w:pPr>
        <w:spacing w:line="51" w:lineRule="exact"/>
        <w:rPr>
          <w:sz w:val="20"/>
          <w:szCs w:val="20"/>
        </w:rPr>
      </w:pPr>
    </w:p>
    <w:p w14:paraId="56AD6F5C" w14:textId="77777777" w:rsidR="0075768E" w:rsidRPr="008C5B6C" w:rsidRDefault="00BC6249">
      <w:pPr>
        <w:ind w:left="380"/>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a partir de dados do Banco Central do Brasil — Departamento de Estatísticas</w:t>
      </w:r>
    </w:p>
    <w:p w14:paraId="5696029F" w14:textId="77777777" w:rsidR="0075768E" w:rsidRPr="008C5B6C" w:rsidRDefault="0075768E">
      <w:pPr>
        <w:spacing w:line="200" w:lineRule="exact"/>
        <w:rPr>
          <w:sz w:val="20"/>
          <w:szCs w:val="20"/>
          <w:lang w:val="pt-BR"/>
        </w:rPr>
      </w:pPr>
    </w:p>
    <w:p w14:paraId="53EF84AC" w14:textId="77777777" w:rsidR="0075768E" w:rsidRPr="008C5B6C" w:rsidRDefault="0075768E">
      <w:pPr>
        <w:spacing w:line="200" w:lineRule="exact"/>
        <w:rPr>
          <w:sz w:val="20"/>
          <w:szCs w:val="20"/>
          <w:lang w:val="pt-BR"/>
        </w:rPr>
      </w:pPr>
    </w:p>
    <w:p w14:paraId="26C19E71" w14:textId="77777777" w:rsidR="0075768E" w:rsidRPr="008C5B6C" w:rsidRDefault="0075768E">
      <w:pPr>
        <w:spacing w:line="248" w:lineRule="exact"/>
        <w:rPr>
          <w:sz w:val="20"/>
          <w:szCs w:val="20"/>
          <w:lang w:val="pt-BR"/>
        </w:rPr>
      </w:pPr>
    </w:p>
    <w:p w14:paraId="6CE8145D" w14:textId="77777777" w:rsidR="0075768E" w:rsidRPr="008C5B6C" w:rsidRDefault="00BC6249">
      <w:pPr>
        <w:tabs>
          <w:tab w:val="left" w:pos="1000"/>
        </w:tabs>
        <w:ind w:left="260"/>
        <w:rPr>
          <w:sz w:val="20"/>
          <w:szCs w:val="20"/>
          <w:lang w:val="pt-BR"/>
        </w:rPr>
      </w:pPr>
      <w:r w:rsidRPr="008C5B6C">
        <w:rPr>
          <w:rFonts w:ascii="Arial" w:eastAsia="Arial" w:hAnsi="Arial" w:cs="Arial"/>
          <w:sz w:val="24"/>
          <w:szCs w:val="24"/>
          <w:lang w:val="pt-BR"/>
        </w:rPr>
        <w:t>2.2.3</w:t>
      </w:r>
      <w:r w:rsidRPr="008C5B6C">
        <w:rPr>
          <w:sz w:val="20"/>
          <w:szCs w:val="20"/>
          <w:lang w:val="pt-BR"/>
        </w:rPr>
        <w:tab/>
      </w:r>
      <w:r w:rsidRPr="008C5B6C">
        <w:rPr>
          <w:rFonts w:ascii="Arial" w:eastAsia="Arial" w:hAnsi="Arial" w:cs="Arial"/>
          <w:sz w:val="23"/>
          <w:szCs w:val="23"/>
          <w:lang w:val="pt-BR"/>
        </w:rPr>
        <w:t>ESTUDOS ANTERIORES</w:t>
      </w:r>
    </w:p>
    <w:p w14:paraId="1E622049" w14:textId="77777777" w:rsidR="0075768E" w:rsidRPr="008C5B6C" w:rsidRDefault="0075768E">
      <w:pPr>
        <w:spacing w:line="357" w:lineRule="exact"/>
        <w:rPr>
          <w:sz w:val="20"/>
          <w:szCs w:val="20"/>
          <w:lang w:val="pt-BR"/>
        </w:rPr>
      </w:pPr>
    </w:p>
    <w:p w14:paraId="357D4498" w14:textId="77777777" w:rsidR="0075768E" w:rsidRPr="008C5B6C" w:rsidRDefault="00BC6249">
      <w:pPr>
        <w:spacing w:line="421" w:lineRule="auto"/>
        <w:ind w:left="260" w:right="40" w:firstLine="856"/>
        <w:jc w:val="both"/>
        <w:rPr>
          <w:sz w:val="20"/>
          <w:szCs w:val="20"/>
          <w:lang w:val="pt-BR"/>
        </w:rPr>
      </w:pPr>
      <w:r w:rsidRPr="008C5B6C">
        <w:rPr>
          <w:rFonts w:ascii="Arial" w:eastAsia="Arial" w:hAnsi="Arial" w:cs="Arial"/>
          <w:sz w:val="24"/>
          <w:szCs w:val="24"/>
          <w:lang w:val="pt-BR"/>
        </w:rPr>
        <w:t>Na literatura acadêmica não existe uma teoria formalizada acerca do spread bancário (MAGALHÃES-TIMOTIO, 2018). Sendo verificados estudos empíricos que visam classificar, analisar e identificar variáveis micro e macroeconômicas influentes nesse indicador em diversas perspectivas.</w:t>
      </w:r>
    </w:p>
    <w:p w14:paraId="21BD5E47" w14:textId="77777777" w:rsidR="0075768E" w:rsidRPr="008C5B6C" w:rsidRDefault="0075768E">
      <w:pPr>
        <w:spacing w:line="96" w:lineRule="exact"/>
        <w:rPr>
          <w:sz w:val="20"/>
          <w:szCs w:val="20"/>
          <w:lang w:val="pt-BR"/>
        </w:rPr>
      </w:pPr>
    </w:p>
    <w:p w14:paraId="78D68236" w14:textId="77777777" w:rsidR="0075768E" w:rsidRPr="008C5B6C" w:rsidRDefault="00BC6249">
      <w:pPr>
        <w:spacing w:line="419" w:lineRule="auto"/>
        <w:ind w:left="260" w:firstLine="856"/>
        <w:jc w:val="both"/>
        <w:rPr>
          <w:sz w:val="20"/>
          <w:szCs w:val="20"/>
          <w:lang w:val="pt-BR"/>
        </w:rPr>
      </w:pPr>
      <w:r w:rsidRPr="008C5B6C">
        <w:rPr>
          <w:rFonts w:ascii="Arial" w:eastAsia="Arial" w:hAnsi="Arial" w:cs="Arial"/>
          <w:sz w:val="24"/>
          <w:szCs w:val="24"/>
          <w:lang w:val="pt-BR"/>
        </w:rPr>
        <w:t xml:space="preserve">A grande maioria dos estudos realizados no Brasil utilizam as medidas de spread bancário divulgadas pelo Banco Central, que remetem a uma perspectiva </w:t>
      </w:r>
      <w:proofErr w:type="spellStart"/>
      <w:r w:rsidRPr="008C5B6C">
        <w:rPr>
          <w:rFonts w:ascii="Arial" w:eastAsia="Arial" w:hAnsi="Arial" w:cs="Arial"/>
          <w:sz w:val="24"/>
          <w:szCs w:val="24"/>
          <w:lang w:val="pt-BR"/>
        </w:rPr>
        <w:t>ex-ante</w:t>
      </w:r>
      <w:proofErr w:type="spellEnd"/>
      <w:r w:rsidRPr="008C5B6C">
        <w:rPr>
          <w:rFonts w:ascii="Arial" w:eastAsia="Arial" w:hAnsi="Arial" w:cs="Arial"/>
          <w:sz w:val="24"/>
          <w:szCs w:val="24"/>
          <w:lang w:val="pt-BR"/>
        </w:rPr>
        <w:t>, registrando as taxas planejadas na fase de concessão de crédito. E para as variáveis explicativa a grande maioria utiliza indicadores macroeconômicos (DANTAS, 2012)</w:t>
      </w:r>
    </w:p>
    <w:p w14:paraId="584E4934" w14:textId="77777777" w:rsidR="0075768E" w:rsidRPr="008C5B6C" w:rsidRDefault="0075768E">
      <w:pPr>
        <w:spacing w:line="101" w:lineRule="exact"/>
        <w:rPr>
          <w:sz w:val="20"/>
          <w:szCs w:val="20"/>
          <w:lang w:val="pt-BR"/>
        </w:rPr>
      </w:pPr>
    </w:p>
    <w:p w14:paraId="4E5B25D5" w14:textId="77777777" w:rsidR="0075768E" w:rsidRPr="008C5B6C" w:rsidRDefault="00BC6249">
      <w:pPr>
        <w:spacing w:line="460" w:lineRule="auto"/>
        <w:ind w:left="260" w:firstLine="850"/>
        <w:jc w:val="both"/>
        <w:rPr>
          <w:sz w:val="20"/>
          <w:szCs w:val="20"/>
          <w:lang w:val="pt-BR"/>
        </w:rPr>
      </w:pPr>
      <w:r w:rsidRPr="008C5B6C">
        <w:rPr>
          <w:rFonts w:ascii="Arial" w:eastAsia="Arial" w:hAnsi="Arial" w:cs="Arial"/>
          <w:sz w:val="23"/>
          <w:szCs w:val="23"/>
          <w:lang w:val="pt-BR"/>
        </w:rPr>
        <w:t xml:space="preserve">No ano de 1994, </w:t>
      </w:r>
      <w:proofErr w:type="spellStart"/>
      <w:r w:rsidRPr="008C5B6C">
        <w:rPr>
          <w:rFonts w:ascii="Arial" w:eastAsia="Arial" w:hAnsi="Arial" w:cs="Arial"/>
          <w:sz w:val="23"/>
          <w:szCs w:val="23"/>
          <w:lang w:val="pt-BR"/>
        </w:rPr>
        <w:t>Aronovich</w:t>
      </w:r>
      <w:proofErr w:type="spellEnd"/>
      <w:r w:rsidRPr="008C5B6C">
        <w:rPr>
          <w:rFonts w:ascii="Arial" w:eastAsia="Arial" w:hAnsi="Arial" w:cs="Arial"/>
          <w:sz w:val="23"/>
          <w:szCs w:val="23"/>
          <w:lang w:val="pt-BR"/>
        </w:rPr>
        <w:t xml:space="preserve"> (1994) realizou estudo econométrico para verificar a influência da inflação e nível de atividade econômica no spread bancário </w:t>
      </w:r>
      <w:proofErr w:type="spellStart"/>
      <w:r w:rsidRPr="008C5B6C">
        <w:rPr>
          <w:rFonts w:ascii="Arial" w:eastAsia="Arial" w:hAnsi="Arial" w:cs="Arial"/>
          <w:sz w:val="23"/>
          <w:szCs w:val="23"/>
          <w:lang w:val="pt-BR"/>
        </w:rPr>
        <w:t>ex-ante</w:t>
      </w:r>
      <w:proofErr w:type="spellEnd"/>
      <w:r w:rsidRPr="008C5B6C">
        <w:rPr>
          <w:rFonts w:ascii="Arial" w:eastAsia="Arial" w:hAnsi="Arial" w:cs="Arial"/>
          <w:sz w:val="23"/>
          <w:szCs w:val="23"/>
          <w:lang w:val="pt-BR"/>
        </w:rPr>
        <w:t>,</w:t>
      </w:r>
    </w:p>
    <w:p w14:paraId="19C74355" w14:textId="77777777" w:rsidR="0075768E" w:rsidRPr="008C5B6C" w:rsidRDefault="0075768E">
      <w:pPr>
        <w:rPr>
          <w:lang w:val="pt-BR"/>
        </w:rPr>
        <w:sectPr w:rsidR="0075768E" w:rsidRPr="008C5B6C">
          <w:type w:val="continuous"/>
          <w:pgSz w:w="11900" w:h="16838"/>
          <w:pgMar w:top="991" w:right="1106" w:bottom="295" w:left="1440" w:header="0" w:footer="0" w:gutter="0"/>
          <w:cols w:space="720" w:equalWidth="0">
            <w:col w:w="9360"/>
          </w:cols>
        </w:sectPr>
      </w:pPr>
    </w:p>
    <w:p w14:paraId="0C6EDD63"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36</w:t>
      </w:r>
    </w:p>
    <w:p w14:paraId="142FD9B6" w14:textId="77777777" w:rsidR="0075768E" w:rsidRPr="008C5B6C" w:rsidRDefault="0075768E">
      <w:pPr>
        <w:spacing w:line="200" w:lineRule="exact"/>
        <w:rPr>
          <w:sz w:val="20"/>
          <w:szCs w:val="20"/>
          <w:lang w:val="pt-BR"/>
        </w:rPr>
      </w:pPr>
    </w:p>
    <w:p w14:paraId="0ABFDE2E" w14:textId="77777777" w:rsidR="0075768E" w:rsidRPr="008C5B6C" w:rsidRDefault="0075768E">
      <w:pPr>
        <w:spacing w:line="246" w:lineRule="exact"/>
        <w:rPr>
          <w:sz w:val="20"/>
          <w:szCs w:val="20"/>
          <w:lang w:val="pt-BR"/>
        </w:rPr>
      </w:pPr>
    </w:p>
    <w:p w14:paraId="7DBB53FD" w14:textId="77777777" w:rsidR="0075768E" w:rsidRPr="008C5B6C" w:rsidRDefault="00BC6249">
      <w:pPr>
        <w:spacing w:line="431" w:lineRule="auto"/>
        <w:ind w:left="260" w:right="40"/>
        <w:rPr>
          <w:sz w:val="20"/>
          <w:szCs w:val="20"/>
          <w:lang w:val="pt-BR"/>
        </w:rPr>
      </w:pPr>
      <w:proofErr w:type="gramStart"/>
      <w:r w:rsidRPr="008C5B6C">
        <w:rPr>
          <w:rFonts w:ascii="Arial" w:eastAsia="Arial" w:hAnsi="Arial" w:cs="Arial"/>
          <w:sz w:val="24"/>
          <w:szCs w:val="24"/>
          <w:lang w:val="pt-BR"/>
        </w:rPr>
        <w:t>encontrando</w:t>
      </w:r>
      <w:proofErr w:type="gramEnd"/>
      <w:r w:rsidRPr="008C5B6C">
        <w:rPr>
          <w:rFonts w:ascii="Arial" w:eastAsia="Arial" w:hAnsi="Arial" w:cs="Arial"/>
          <w:sz w:val="24"/>
          <w:szCs w:val="24"/>
          <w:lang w:val="pt-BR"/>
        </w:rPr>
        <w:t xml:space="preserve"> relação direta do spread com a inflação e indireta com o nível de atividade econômica.</w:t>
      </w:r>
    </w:p>
    <w:p w14:paraId="1692037A" w14:textId="77777777" w:rsidR="0075768E" w:rsidRPr="008C5B6C" w:rsidRDefault="0075768E">
      <w:pPr>
        <w:spacing w:line="85" w:lineRule="exact"/>
        <w:rPr>
          <w:sz w:val="20"/>
          <w:szCs w:val="20"/>
          <w:lang w:val="pt-BR"/>
        </w:rPr>
      </w:pPr>
    </w:p>
    <w:p w14:paraId="7A9C2ED1" w14:textId="77777777" w:rsidR="0075768E" w:rsidRPr="008C5B6C" w:rsidRDefault="00BC6249">
      <w:pPr>
        <w:spacing w:line="440" w:lineRule="auto"/>
        <w:ind w:left="260" w:firstLine="850"/>
        <w:jc w:val="both"/>
        <w:rPr>
          <w:sz w:val="20"/>
          <w:szCs w:val="20"/>
          <w:lang w:val="pt-BR"/>
        </w:rPr>
      </w:pPr>
      <w:r w:rsidRPr="008C5B6C">
        <w:rPr>
          <w:rFonts w:ascii="Arial" w:eastAsia="Arial" w:hAnsi="Arial" w:cs="Arial"/>
          <w:sz w:val="23"/>
          <w:szCs w:val="23"/>
          <w:lang w:val="pt-BR"/>
        </w:rPr>
        <w:t xml:space="preserve">Em estudo dos determinantes macroeconômicos do spread bancário </w:t>
      </w:r>
      <w:proofErr w:type="spellStart"/>
      <w:r w:rsidRPr="008C5B6C">
        <w:rPr>
          <w:rFonts w:ascii="Arial" w:eastAsia="Arial" w:hAnsi="Arial" w:cs="Arial"/>
          <w:sz w:val="23"/>
          <w:szCs w:val="23"/>
          <w:lang w:val="pt-BR"/>
        </w:rPr>
        <w:t>ex-ante</w:t>
      </w:r>
      <w:proofErr w:type="spellEnd"/>
      <w:r w:rsidRPr="008C5B6C">
        <w:rPr>
          <w:rFonts w:ascii="Arial" w:eastAsia="Arial" w:hAnsi="Arial" w:cs="Arial"/>
          <w:sz w:val="23"/>
          <w:szCs w:val="23"/>
          <w:lang w:val="pt-BR"/>
        </w:rPr>
        <w:t xml:space="preserve">, Costa </w:t>
      </w:r>
      <w:proofErr w:type="spellStart"/>
      <w:r w:rsidRPr="008C5B6C">
        <w:rPr>
          <w:rFonts w:ascii="Arial" w:eastAsia="Arial" w:hAnsi="Arial" w:cs="Arial"/>
          <w:sz w:val="23"/>
          <w:szCs w:val="23"/>
          <w:lang w:val="pt-BR"/>
        </w:rPr>
        <w:t>Oreiro</w:t>
      </w:r>
      <w:proofErr w:type="spellEnd"/>
      <w:r w:rsidRPr="008C5B6C">
        <w:rPr>
          <w:rFonts w:ascii="Arial" w:eastAsia="Arial" w:hAnsi="Arial" w:cs="Arial"/>
          <w:sz w:val="23"/>
          <w:szCs w:val="23"/>
          <w:lang w:val="pt-BR"/>
        </w:rPr>
        <w:t xml:space="preserve"> e Paulo (2006) utilizou regressão múltipla para identificar as variáveis influentes (modelo abaixo). O estudo chegou ao resultado que alta volatilidade e as taxas da Selic são um dos principais determinantes desse indicador no setor bancário Brasileiro, identificando também a significância do nível de atividade industrial.</w:t>
      </w:r>
    </w:p>
    <w:p w14:paraId="54BCFD6A" w14:textId="77777777" w:rsidR="0075768E" w:rsidRPr="008C5B6C" w:rsidRDefault="0075768E">
      <w:pPr>
        <w:spacing w:line="200" w:lineRule="exact"/>
        <w:rPr>
          <w:sz w:val="20"/>
          <w:szCs w:val="20"/>
          <w:lang w:val="pt-BR"/>
        </w:rPr>
      </w:pPr>
    </w:p>
    <w:p w14:paraId="71529E27" w14:textId="77777777" w:rsidR="0075768E" w:rsidRPr="008C5B6C" w:rsidRDefault="0075768E">
      <w:pPr>
        <w:spacing w:line="200" w:lineRule="exact"/>
        <w:rPr>
          <w:sz w:val="20"/>
          <w:szCs w:val="20"/>
          <w:lang w:val="pt-BR"/>
        </w:rPr>
      </w:pPr>
    </w:p>
    <w:p w14:paraId="098A256C" w14:textId="77777777" w:rsidR="0075768E" w:rsidRPr="008C5B6C" w:rsidRDefault="0075768E">
      <w:pPr>
        <w:spacing w:line="323" w:lineRule="exact"/>
        <w:rPr>
          <w:sz w:val="20"/>
          <w:szCs w:val="20"/>
          <w:lang w:val="pt-BR"/>
        </w:rPr>
      </w:pPr>
    </w:p>
    <w:p w14:paraId="13CA5F67" w14:textId="77777777" w:rsidR="0075768E" w:rsidRPr="008C5B6C" w:rsidRDefault="00BC6249">
      <w:pPr>
        <w:ind w:left="820"/>
        <w:rPr>
          <w:sz w:val="20"/>
          <w:szCs w:val="20"/>
          <w:lang w:val="pt-BR"/>
        </w:rPr>
      </w:pPr>
      <w:proofErr w:type="spellStart"/>
      <w:proofErr w:type="gramStart"/>
      <w:r w:rsidRPr="008C5B6C">
        <w:rPr>
          <w:rFonts w:ascii="Arial" w:eastAsia="Arial" w:hAnsi="Arial" w:cs="Arial"/>
          <w:i/>
          <w:iCs/>
          <w:sz w:val="24"/>
          <w:szCs w:val="24"/>
          <w:lang w:val="pt-BR"/>
        </w:rPr>
        <w:t>lnspread</w:t>
      </w:r>
      <w:proofErr w:type="spellEnd"/>
      <w:proofErr w:type="gramEnd"/>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0</w:t>
      </w:r>
      <w:r w:rsidRPr="008C5B6C">
        <w:rPr>
          <w:rFonts w:ascii="Arial" w:eastAsia="Arial" w:hAnsi="Arial" w:cs="Arial"/>
          <w:i/>
          <w:iCs/>
          <w:sz w:val="24"/>
          <w:szCs w:val="24"/>
          <w:lang w:val="pt-BR"/>
        </w:rPr>
        <w:t>trend</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1</w:t>
      </w:r>
      <w:r w:rsidRPr="008C5B6C">
        <w:rPr>
          <w:rFonts w:ascii="Arial" w:eastAsia="Arial" w:hAnsi="Arial" w:cs="Arial"/>
          <w:i/>
          <w:iCs/>
          <w:sz w:val="24"/>
          <w:szCs w:val="24"/>
          <w:lang w:val="pt-BR"/>
        </w:rPr>
        <w:t>lnselic</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2</w:t>
      </w:r>
      <w:r w:rsidRPr="008C5B6C">
        <w:rPr>
          <w:rFonts w:ascii="Arial" w:eastAsia="Arial" w:hAnsi="Arial" w:cs="Arial"/>
          <w:i/>
          <w:iCs/>
          <w:sz w:val="24"/>
          <w:szCs w:val="24"/>
          <w:lang w:val="pt-BR"/>
        </w:rPr>
        <w:t>lnadm</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3</w:t>
      </w:r>
      <w:r w:rsidRPr="008C5B6C">
        <w:rPr>
          <w:rFonts w:ascii="Arial" w:eastAsia="Arial" w:hAnsi="Arial" w:cs="Arial"/>
          <w:i/>
          <w:iCs/>
          <w:sz w:val="24"/>
          <w:szCs w:val="24"/>
          <w:lang w:val="pt-BR"/>
        </w:rPr>
        <w:t>lnrisk</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4</w:t>
      </w:r>
      <w:r w:rsidRPr="008C5B6C">
        <w:rPr>
          <w:rFonts w:ascii="Arial" w:eastAsia="Arial" w:hAnsi="Arial" w:cs="Arial"/>
          <w:i/>
          <w:iCs/>
          <w:sz w:val="24"/>
          <w:szCs w:val="24"/>
          <w:lang w:val="pt-BR"/>
        </w:rPr>
        <w:t>lnimp</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5</w:t>
      </w:r>
      <w:r w:rsidRPr="008C5B6C">
        <w:rPr>
          <w:rFonts w:ascii="Arial" w:eastAsia="Arial" w:hAnsi="Arial" w:cs="Arial"/>
          <w:i/>
          <w:iCs/>
          <w:sz w:val="24"/>
          <w:szCs w:val="24"/>
          <w:lang w:val="pt-BR"/>
        </w:rPr>
        <w:t>lncomp</w:t>
      </w:r>
    </w:p>
    <w:p w14:paraId="55BAAA9D" w14:textId="77777777" w:rsidR="0075768E" w:rsidRPr="008C5B6C" w:rsidRDefault="0075768E">
      <w:pPr>
        <w:spacing w:line="200" w:lineRule="exact"/>
        <w:rPr>
          <w:sz w:val="20"/>
          <w:szCs w:val="20"/>
          <w:lang w:val="pt-BR"/>
        </w:rPr>
      </w:pPr>
    </w:p>
    <w:p w14:paraId="75302BB6" w14:textId="77777777" w:rsidR="0075768E" w:rsidRPr="008C5B6C" w:rsidRDefault="0075768E">
      <w:pPr>
        <w:spacing w:line="316" w:lineRule="exact"/>
        <w:rPr>
          <w:sz w:val="20"/>
          <w:szCs w:val="20"/>
          <w:lang w:val="pt-BR"/>
        </w:rPr>
      </w:pPr>
    </w:p>
    <w:p w14:paraId="5409EDC9" w14:textId="77777777" w:rsidR="0075768E" w:rsidRDefault="00BC6249">
      <w:pPr>
        <w:numPr>
          <w:ilvl w:val="0"/>
          <w:numId w:val="14"/>
        </w:numPr>
        <w:tabs>
          <w:tab w:val="left" w:pos="840"/>
        </w:tabs>
        <w:ind w:left="840" w:hanging="196"/>
        <w:rPr>
          <w:rFonts w:ascii="Arial" w:eastAsia="Arial" w:hAnsi="Arial" w:cs="Arial"/>
          <w:sz w:val="24"/>
          <w:szCs w:val="24"/>
        </w:rPr>
      </w:pPr>
      <w:r>
        <w:rPr>
          <w:rFonts w:ascii="Arial" w:eastAsia="Arial" w:hAnsi="Arial" w:cs="Arial"/>
          <w:i/>
          <w:iCs/>
          <w:sz w:val="24"/>
          <w:szCs w:val="24"/>
        </w:rPr>
        <w:t>β</w:t>
      </w:r>
      <w:proofErr w:type="spellStart"/>
      <w:r>
        <w:rPr>
          <w:rFonts w:ascii="Arial" w:eastAsia="Arial" w:hAnsi="Arial" w:cs="Arial"/>
          <w:i/>
          <w:iCs/>
          <w:sz w:val="31"/>
          <w:szCs w:val="31"/>
          <w:vertAlign w:val="subscript"/>
        </w:rPr>
        <w:t>i</w:t>
      </w:r>
      <w:proofErr w:type="spellEnd"/>
      <w:r>
        <w:rPr>
          <w:rFonts w:ascii="Arial" w:eastAsia="Arial" w:hAnsi="Arial" w:cs="Arial"/>
          <w:sz w:val="24"/>
          <w:szCs w:val="24"/>
        </w:rPr>
        <w:t xml:space="preserve"> (</w:t>
      </w:r>
      <w:proofErr w:type="spellStart"/>
      <w:r>
        <w:rPr>
          <w:rFonts w:ascii="Arial" w:eastAsia="Arial" w:hAnsi="Arial" w:cs="Arial"/>
          <w:sz w:val="24"/>
          <w:szCs w:val="24"/>
        </w:rPr>
        <w:t>i</w:t>
      </w:r>
      <w:proofErr w:type="spellEnd"/>
      <w:r>
        <w:rPr>
          <w:rFonts w:ascii="Arial" w:eastAsia="Arial" w:hAnsi="Arial" w:cs="Arial"/>
          <w:sz w:val="24"/>
          <w:szCs w:val="24"/>
        </w:rPr>
        <w:t>= 0,. . . , 5) = parâmetros estimados;</w:t>
      </w:r>
    </w:p>
    <w:p w14:paraId="1BF41DD9" w14:textId="77777777" w:rsidR="0075768E" w:rsidRDefault="0075768E">
      <w:pPr>
        <w:spacing w:line="178" w:lineRule="exact"/>
        <w:rPr>
          <w:rFonts w:ascii="Arial" w:eastAsia="Arial" w:hAnsi="Arial" w:cs="Arial"/>
          <w:sz w:val="24"/>
          <w:szCs w:val="24"/>
        </w:rPr>
      </w:pPr>
    </w:p>
    <w:p w14:paraId="7F29E1E6" w14:textId="77777777" w:rsidR="0075768E" w:rsidRPr="008C5B6C" w:rsidRDefault="00BC6249">
      <w:pPr>
        <w:numPr>
          <w:ilvl w:val="0"/>
          <w:numId w:val="14"/>
        </w:numPr>
        <w:tabs>
          <w:tab w:val="left" w:pos="840"/>
        </w:tabs>
        <w:ind w:left="840" w:hanging="196"/>
        <w:rPr>
          <w:rFonts w:ascii="Arial" w:eastAsia="Arial" w:hAnsi="Arial" w:cs="Arial"/>
          <w:sz w:val="24"/>
          <w:szCs w:val="24"/>
          <w:lang w:val="pt-BR"/>
        </w:rPr>
      </w:pPr>
      <w:proofErr w:type="spellStart"/>
      <w:proofErr w:type="gramStart"/>
      <w:r w:rsidRPr="008C5B6C">
        <w:rPr>
          <w:rFonts w:ascii="Arial" w:eastAsia="Arial" w:hAnsi="Arial" w:cs="Arial"/>
          <w:sz w:val="24"/>
          <w:szCs w:val="24"/>
          <w:lang w:val="pt-BR"/>
        </w:rPr>
        <w:t>trend</w:t>
      </w:r>
      <w:proofErr w:type="spellEnd"/>
      <w:proofErr w:type="gramEnd"/>
      <w:r w:rsidRPr="008C5B6C">
        <w:rPr>
          <w:rFonts w:ascii="Arial" w:eastAsia="Arial" w:hAnsi="Arial" w:cs="Arial"/>
          <w:sz w:val="24"/>
          <w:szCs w:val="24"/>
          <w:lang w:val="pt-BR"/>
        </w:rPr>
        <w:t xml:space="preserve"> = tendência determinista que controla outras variáveis;</w:t>
      </w:r>
    </w:p>
    <w:p w14:paraId="04CC2D1E" w14:textId="77777777" w:rsidR="0075768E" w:rsidRPr="008C5B6C" w:rsidRDefault="0075768E">
      <w:pPr>
        <w:spacing w:line="202" w:lineRule="exact"/>
        <w:rPr>
          <w:rFonts w:ascii="Arial" w:eastAsia="Arial" w:hAnsi="Arial" w:cs="Arial"/>
          <w:sz w:val="24"/>
          <w:szCs w:val="24"/>
          <w:lang w:val="pt-BR"/>
        </w:rPr>
      </w:pPr>
    </w:p>
    <w:p w14:paraId="27EB956B" w14:textId="77777777" w:rsidR="0075768E" w:rsidRDefault="00BC6249">
      <w:pPr>
        <w:numPr>
          <w:ilvl w:val="0"/>
          <w:numId w:val="14"/>
        </w:numPr>
        <w:tabs>
          <w:tab w:val="left" w:pos="840"/>
        </w:tabs>
        <w:ind w:left="840" w:hanging="196"/>
        <w:rPr>
          <w:rFonts w:ascii="Arial" w:eastAsia="Arial" w:hAnsi="Arial" w:cs="Arial"/>
          <w:sz w:val="24"/>
          <w:szCs w:val="24"/>
        </w:rPr>
      </w:pPr>
      <w:proofErr w:type="spellStart"/>
      <w:r>
        <w:rPr>
          <w:rFonts w:ascii="Arial" w:eastAsia="Arial" w:hAnsi="Arial" w:cs="Arial"/>
          <w:sz w:val="24"/>
          <w:szCs w:val="24"/>
        </w:rPr>
        <w:t>selic</w:t>
      </w:r>
      <w:proofErr w:type="spellEnd"/>
      <w:r>
        <w:rPr>
          <w:rFonts w:ascii="Arial" w:eastAsia="Arial" w:hAnsi="Arial" w:cs="Arial"/>
          <w:sz w:val="24"/>
          <w:szCs w:val="24"/>
        </w:rPr>
        <w:t xml:space="preserve"> = taxa </w:t>
      </w:r>
      <w:proofErr w:type="spellStart"/>
      <w:r>
        <w:rPr>
          <w:rFonts w:ascii="Arial" w:eastAsia="Arial" w:hAnsi="Arial" w:cs="Arial"/>
          <w:sz w:val="24"/>
          <w:szCs w:val="24"/>
        </w:rPr>
        <w:t>Selic</w:t>
      </w:r>
      <w:proofErr w:type="spellEnd"/>
      <w:r>
        <w:rPr>
          <w:rFonts w:ascii="Arial" w:eastAsia="Arial" w:hAnsi="Arial" w:cs="Arial"/>
          <w:sz w:val="24"/>
          <w:szCs w:val="24"/>
        </w:rPr>
        <w:t>;</w:t>
      </w:r>
    </w:p>
    <w:p w14:paraId="13CFE238" w14:textId="77777777" w:rsidR="0075768E" w:rsidRDefault="0075768E">
      <w:pPr>
        <w:spacing w:line="202" w:lineRule="exact"/>
        <w:rPr>
          <w:rFonts w:ascii="Arial" w:eastAsia="Arial" w:hAnsi="Arial" w:cs="Arial"/>
          <w:sz w:val="24"/>
          <w:szCs w:val="24"/>
        </w:rPr>
      </w:pPr>
    </w:p>
    <w:p w14:paraId="29264899" w14:textId="77777777" w:rsidR="0075768E" w:rsidRDefault="00BC6249">
      <w:pPr>
        <w:numPr>
          <w:ilvl w:val="0"/>
          <w:numId w:val="14"/>
        </w:numPr>
        <w:tabs>
          <w:tab w:val="left" w:pos="840"/>
        </w:tabs>
        <w:ind w:left="840" w:hanging="196"/>
        <w:rPr>
          <w:rFonts w:ascii="Arial" w:eastAsia="Arial" w:hAnsi="Arial" w:cs="Arial"/>
          <w:sz w:val="24"/>
          <w:szCs w:val="24"/>
        </w:rPr>
      </w:pPr>
      <w:r>
        <w:rPr>
          <w:rFonts w:ascii="Arial" w:eastAsia="Arial" w:hAnsi="Arial" w:cs="Arial"/>
          <w:sz w:val="24"/>
          <w:szCs w:val="24"/>
        </w:rPr>
        <w:t>adm = despesa administrativas;</w:t>
      </w:r>
    </w:p>
    <w:p w14:paraId="3CBBEFA5" w14:textId="77777777" w:rsidR="0075768E" w:rsidRDefault="0075768E">
      <w:pPr>
        <w:spacing w:line="202" w:lineRule="exact"/>
        <w:rPr>
          <w:rFonts w:ascii="Arial" w:eastAsia="Arial" w:hAnsi="Arial" w:cs="Arial"/>
          <w:sz w:val="24"/>
          <w:szCs w:val="24"/>
        </w:rPr>
      </w:pPr>
    </w:p>
    <w:p w14:paraId="10E57385" w14:textId="77777777" w:rsidR="0075768E" w:rsidRPr="008C5B6C" w:rsidRDefault="00BC6249">
      <w:pPr>
        <w:numPr>
          <w:ilvl w:val="0"/>
          <w:numId w:val="14"/>
        </w:numPr>
        <w:tabs>
          <w:tab w:val="left" w:pos="840"/>
        </w:tabs>
        <w:spacing w:line="415" w:lineRule="auto"/>
        <w:ind w:left="840" w:right="40" w:hanging="196"/>
        <w:rPr>
          <w:rFonts w:ascii="Arial" w:eastAsia="Arial" w:hAnsi="Arial" w:cs="Arial"/>
          <w:sz w:val="24"/>
          <w:szCs w:val="24"/>
          <w:lang w:val="pt-BR"/>
        </w:rPr>
      </w:pPr>
      <w:proofErr w:type="spellStart"/>
      <w:proofErr w:type="gramStart"/>
      <w:r w:rsidRPr="008C5B6C">
        <w:rPr>
          <w:rFonts w:ascii="Arial" w:eastAsia="Arial" w:hAnsi="Arial" w:cs="Arial"/>
          <w:sz w:val="24"/>
          <w:szCs w:val="24"/>
          <w:lang w:val="pt-BR"/>
        </w:rPr>
        <w:t>risk</w:t>
      </w:r>
      <w:proofErr w:type="spellEnd"/>
      <w:proofErr w:type="gramEnd"/>
      <w:r w:rsidRPr="008C5B6C">
        <w:rPr>
          <w:rFonts w:ascii="Arial" w:eastAsia="Arial" w:hAnsi="Arial" w:cs="Arial"/>
          <w:sz w:val="24"/>
          <w:szCs w:val="24"/>
          <w:lang w:val="pt-BR"/>
        </w:rPr>
        <w:t xml:space="preserve"> = proxy para o risco de crédito (spread do C-Bond sobre o rendimento dos títulos do Tesouro Americano de mesma maturidade;</w:t>
      </w:r>
    </w:p>
    <w:p w14:paraId="4D8D8258" w14:textId="77777777" w:rsidR="0075768E" w:rsidRPr="008C5B6C" w:rsidRDefault="0075768E">
      <w:pPr>
        <w:spacing w:line="1" w:lineRule="exact"/>
        <w:rPr>
          <w:rFonts w:ascii="Arial" w:eastAsia="Arial" w:hAnsi="Arial" w:cs="Arial"/>
          <w:sz w:val="24"/>
          <w:szCs w:val="24"/>
          <w:lang w:val="pt-BR"/>
        </w:rPr>
      </w:pPr>
    </w:p>
    <w:p w14:paraId="48CE3951" w14:textId="77777777" w:rsidR="0075768E" w:rsidRDefault="00BC6249">
      <w:pPr>
        <w:numPr>
          <w:ilvl w:val="0"/>
          <w:numId w:val="14"/>
        </w:numPr>
        <w:tabs>
          <w:tab w:val="left" w:pos="840"/>
        </w:tabs>
        <w:ind w:left="840" w:hanging="196"/>
        <w:rPr>
          <w:rFonts w:ascii="Arial" w:eastAsia="Arial" w:hAnsi="Arial" w:cs="Arial"/>
          <w:sz w:val="24"/>
          <w:szCs w:val="24"/>
        </w:rPr>
      </w:pPr>
      <w:r>
        <w:rPr>
          <w:rFonts w:ascii="Arial" w:eastAsia="Arial" w:hAnsi="Arial" w:cs="Arial"/>
          <w:sz w:val="24"/>
          <w:szCs w:val="24"/>
        </w:rPr>
        <w:t xml:space="preserve">imp </w:t>
      </w:r>
      <w:proofErr w:type="spellStart"/>
      <w:r>
        <w:rPr>
          <w:rFonts w:ascii="Arial" w:eastAsia="Arial" w:hAnsi="Arial" w:cs="Arial"/>
          <w:sz w:val="24"/>
          <w:szCs w:val="24"/>
        </w:rPr>
        <w:t>são</w:t>
      </w:r>
      <w:proofErr w:type="spellEnd"/>
      <w:r>
        <w:rPr>
          <w:rFonts w:ascii="Arial" w:eastAsia="Arial" w:hAnsi="Arial" w:cs="Arial"/>
          <w:sz w:val="24"/>
          <w:szCs w:val="24"/>
        </w:rPr>
        <w:t xml:space="preserve"> </w:t>
      </w:r>
      <w:proofErr w:type="spellStart"/>
      <w:r>
        <w:rPr>
          <w:rFonts w:ascii="Arial" w:eastAsia="Arial" w:hAnsi="Arial" w:cs="Arial"/>
          <w:sz w:val="24"/>
          <w:szCs w:val="24"/>
        </w:rPr>
        <w:t>impostos</w:t>
      </w:r>
      <w:proofErr w:type="spellEnd"/>
      <w:r>
        <w:rPr>
          <w:rFonts w:ascii="Arial" w:eastAsia="Arial" w:hAnsi="Arial" w:cs="Arial"/>
          <w:sz w:val="24"/>
          <w:szCs w:val="24"/>
        </w:rPr>
        <w:t xml:space="preserve"> </w:t>
      </w:r>
      <w:proofErr w:type="spellStart"/>
      <w:r>
        <w:rPr>
          <w:rFonts w:ascii="Arial" w:eastAsia="Arial" w:hAnsi="Arial" w:cs="Arial"/>
          <w:sz w:val="24"/>
          <w:szCs w:val="24"/>
        </w:rPr>
        <w:t>indiretos</w:t>
      </w:r>
      <w:proofErr w:type="spellEnd"/>
      <w:r>
        <w:rPr>
          <w:rFonts w:ascii="Arial" w:eastAsia="Arial" w:hAnsi="Arial" w:cs="Arial"/>
          <w:sz w:val="24"/>
          <w:szCs w:val="24"/>
        </w:rPr>
        <w:t>;</w:t>
      </w:r>
    </w:p>
    <w:p w14:paraId="2A79BFFA" w14:textId="77777777" w:rsidR="0075768E" w:rsidRDefault="0075768E">
      <w:pPr>
        <w:spacing w:line="202" w:lineRule="exact"/>
        <w:rPr>
          <w:rFonts w:ascii="Arial" w:eastAsia="Arial" w:hAnsi="Arial" w:cs="Arial"/>
          <w:sz w:val="24"/>
          <w:szCs w:val="24"/>
        </w:rPr>
      </w:pPr>
    </w:p>
    <w:p w14:paraId="1BC6B4B6" w14:textId="77777777" w:rsidR="0075768E" w:rsidRPr="008C5B6C" w:rsidRDefault="00BC6249">
      <w:pPr>
        <w:numPr>
          <w:ilvl w:val="0"/>
          <w:numId w:val="14"/>
        </w:numPr>
        <w:tabs>
          <w:tab w:val="left" w:pos="840"/>
        </w:tabs>
        <w:ind w:left="840" w:hanging="196"/>
        <w:rPr>
          <w:rFonts w:ascii="Arial" w:eastAsia="Arial" w:hAnsi="Arial" w:cs="Arial"/>
          <w:sz w:val="24"/>
          <w:szCs w:val="24"/>
          <w:lang w:val="pt-BR"/>
        </w:rPr>
      </w:pPr>
      <w:proofErr w:type="spellStart"/>
      <w:proofErr w:type="gramStart"/>
      <w:r w:rsidRPr="008C5B6C">
        <w:rPr>
          <w:rFonts w:ascii="Arial" w:eastAsia="Arial" w:hAnsi="Arial" w:cs="Arial"/>
          <w:sz w:val="24"/>
          <w:szCs w:val="24"/>
          <w:lang w:val="pt-BR"/>
        </w:rPr>
        <w:t>comp</w:t>
      </w:r>
      <w:proofErr w:type="spellEnd"/>
      <w:proofErr w:type="gramEnd"/>
      <w:r w:rsidRPr="008C5B6C">
        <w:rPr>
          <w:rFonts w:ascii="Arial" w:eastAsia="Arial" w:hAnsi="Arial" w:cs="Arial"/>
          <w:sz w:val="24"/>
          <w:szCs w:val="24"/>
          <w:lang w:val="pt-BR"/>
        </w:rPr>
        <w:t xml:space="preserve"> = compulsório incidente sobre os depósitos à vista.</w:t>
      </w:r>
    </w:p>
    <w:p w14:paraId="310F6A42" w14:textId="77777777" w:rsidR="0075768E" w:rsidRPr="008C5B6C" w:rsidRDefault="0075768E">
      <w:pPr>
        <w:spacing w:line="200" w:lineRule="exact"/>
        <w:rPr>
          <w:sz w:val="20"/>
          <w:szCs w:val="20"/>
          <w:lang w:val="pt-BR"/>
        </w:rPr>
      </w:pPr>
    </w:p>
    <w:p w14:paraId="376C2C09" w14:textId="77777777" w:rsidR="0075768E" w:rsidRPr="008C5B6C" w:rsidRDefault="0075768E">
      <w:pPr>
        <w:spacing w:line="372" w:lineRule="exact"/>
        <w:rPr>
          <w:sz w:val="20"/>
          <w:szCs w:val="20"/>
          <w:lang w:val="pt-BR"/>
        </w:rPr>
      </w:pPr>
    </w:p>
    <w:p w14:paraId="4BE228BD" w14:textId="77777777" w:rsidR="0075768E" w:rsidRPr="008C5B6C" w:rsidRDefault="00BC6249">
      <w:pPr>
        <w:spacing w:line="419" w:lineRule="auto"/>
        <w:ind w:left="260" w:right="20" w:firstLine="850"/>
        <w:jc w:val="both"/>
        <w:rPr>
          <w:sz w:val="20"/>
          <w:szCs w:val="20"/>
          <w:lang w:val="pt-BR"/>
        </w:rPr>
      </w:pPr>
      <w:r w:rsidRPr="008C5B6C">
        <w:rPr>
          <w:rFonts w:ascii="Arial" w:eastAsia="Arial" w:hAnsi="Arial" w:cs="Arial"/>
          <w:sz w:val="24"/>
          <w:szCs w:val="24"/>
          <w:lang w:val="pt-BR"/>
        </w:rPr>
        <w:t xml:space="preserve">Em análise dos determinantes do spread bancário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Dantas (2012) utilizou variáveis explanatórias microeconômicas de cada instituição, por meio de dados em painel dinâmico, entre janeiro de 2000 e outubro de 2009, encontrando níveis significativos e diretos com o risco de crédito, grau de concentração e nível de atividade econômica, e indireta com a participação da instituição no mercado, não encontrando níveis significativos com origem de capital e tipo de organismo.</w:t>
      </w:r>
    </w:p>
    <w:p w14:paraId="3E41C1D6" w14:textId="77777777" w:rsidR="0075768E" w:rsidRPr="008C5B6C" w:rsidRDefault="0075768E">
      <w:pPr>
        <w:spacing w:line="98" w:lineRule="exact"/>
        <w:rPr>
          <w:sz w:val="20"/>
          <w:szCs w:val="20"/>
          <w:lang w:val="pt-BR"/>
        </w:rPr>
      </w:pPr>
    </w:p>
    <w:p w14:paraId="7BB60D26" w14:textId="77777777" w:rsidR="0075768E" w:rsidRPr="008C5B6C" w:rsidRDefault="00BC6249">
      <w:pPr>
        <w:spacing w:line="421" w:lineRule="auto"/>
        <w:ind w:left="260" w:right="40" w:firstLine="850"/>
        <w:jc w:val="both"/>
        <w:rPr>
          <w:sz w:val="20"/>
          <w:szCs w:val="20"/>
          <w:lang w:val="pt-BR"/>
        </w:rPr>
      </w:pPr>
      <w:r w:rsidRPr="008C5B6C">
        <w:rPr>
          <w:rFonts w:ascii="Arial" w:eastAsia="Arial" w:hAnsi="Arial" w:cs="Arial"/>
          <w:sz w:val="24"/>
          <w:szCs w:val="24"/>
          <w:lang w:val="pt-BR"/>
        </w:rPr>
        <w:t xml:space="preserve">Outra observação em Dantas (2012) foi a forte relação do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no momento atual com o momento anterior imediato, e que as instituições tendem a cobrar maiores taxas, quando maior o nível de concentração do mercado, não encontrando significância da Selic na determinação deste indicador.</w:t>
      </w:r>
    </w:p>
    <w:p w14:paraId="122365EA" w14:textId="77777777" w:rsidR="0075768E" w:rsidRPr="008C5B6C" w:rsidRDefault="0075768E">
      <w:pPr>
        <w:rPr>
          <w:lang w:val="pt-BR"/>
        </w:rPr>
        <w:sectPr w:rsidR="0075768E" w:rsidRPr="008C5B6C">
          <w:pgSz w:w="11900" w:h="16838"/>
          <w:pgMar w:top="991" w:right="1106" w:bottom="288" w:left="1440" w:header="0" w:footer="0" w:gutter="0"/>
          <w:cols w:space="720" w:equalWidth="0">
            <w:col w:w="9360"/>
          </w:cols>
        </w:sectPr>
      </w:pPr>
    </w:p>
    <w:p w14:paraId="73098644"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37</w:t>
      </w:r>
    </w:p>
    <w:p w14:paraId="4F70CAC0" w14:textId="77777777" w:rsidR="0075768E" w:rsidRPr="008C5B6C" w:rsidRDefault="0075768E">
      <w:pPr>
        <w:spacing w:line="200" w:lineRule="exact"/>
        <w:rPr>
          <w:sz w:val="20"/>
          <w:szCs w:val="20"/>
          <w:lang w:val="pt-BR"/>
        </w:rPr>
      </w:pPr>
    </w:p>
    <w:p w14:paraId="351EFEE5" w14:textId="77777777" w:rsidR="0075768E" w:rsidRPr="008C5B6C" w:rsidRDefault="0075768E">
      <w:pPr>
        <w:spacing w:line="246" w:lineRule="exact"/>
        <w:rPr>
          <w:sz w:val="20"/>
          <w:szCs w:val="20"/>
          <w:lang w:val="pt-BR"/>
        </w:rPr>
      </w:pPr>
    </w:p>
    <w:p w14:paraId="01255430"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Em Almeida (2013) foi desenvolvido modelo de dados macroeconômicos e microeconômicos em painel, de 64 instituições bancárias para avaliação de </w:t>
      </w:r>
      <w:proofErr w:type="spellStart"/>
      <w:r w:rsidRPr="008C5B6C">
        <w:rPr>
          <w:rFonts w:ascii="Arial" w:eastAsia="Arial" w:hAnsi="Arial" w:cs="Arial"/>
          <w:sz w:val="24"/>
          <w:szCs w:val="24"/>
          <w:lang w:val="pt-BR"/>
        </w:rPr>
        <w:t>determi-nantes</w:t>
      </w:r>
      <w:proofErr w:type="spellEnd"/>
      <w:r w:rsidRPr="008C5B6C">
        <w:rPr>
          <w:rFonts w:ascii="Arial" w:eastAsia="Arial" w:hAnsi="Arial" w:cs="Arial"/>
          <w:sz w:val="24"/>
          <w:szCs w:val="24"/>
          <w:lang w:val="pt-BR"/>
        </w:rPr>
        <w:t xml:space="preserve"> do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no Brasil entre o primeiro trimestre de 2001 e o segundo trimestre de 2012, encontrando como relevantes as despesas administrativas, receita de serviços, índice de cobertura, PIB e o grau de concentração.</w:t>
      </w:r>
    </w:p>
    <w:p w14:paraId="101B635F" w14:textId="77777777" w:rsidR="0075768E" w:rsidRPr="008C5B6C" w:rsidRDefault="0075768E">
      <w:pPr>
        <w:spacing w:line="101" w:lineRule="exact"/>
        <w:rPr>
          <w:sz w:val="20"/>
          <w:szCs w:val="20"/>
          <w:lang w:val="pt-BR"/>
        </w:rPr>
      </w:pPr>
    </w:p>
    <w:p w14:paraId="05BFF441" w14:textId="77777777" w:rsidR="0075768E" w:rsidRPr="008C5B6C" w:rsidRDefault="00BC6249">
      <w:pPr>
        <w:spacing w:line="419" w:lineRule="auto"/>
        <w:ind w:left="260" w:right="40" w:firstLine="850"/>
        <w:jc w:val="both"/>
        <w:rPr>
          <w:sz w:val="20"/>
          <w:szCs w:val="20"/>
          <w:lang w:val="pt-BR"/>
        </w:rPr>
      </w:pPr>
      <w:r w:rsidRPr="008C5B6C">
        <w:rPr>
          <w:rFonts w:ascii="Arial" w:eastAsia="Arial" w:hAnsi="Arial" w:cs="Arial"/>
          <w:sz w:val="24"/>
          <w:szCs w:val="24"/>
          <w:lang w:val="pt-BR"/>
        </w:rPr>
        <w:t xml:space="preserve">Em </w:t>
      </w:r>
      <w:proofErr w:type="spellStart"/>
      <w:r w:rsidRPr="008C5B6C">
        <w:rPr>
          <w:rFonts w:ascii="Arial" w:eastAsia="Arial" w:hAnsi="Arial" w:cs="Arial"/>
          <w:sz w:val="24"/>
          <w:szCs w:val="24"/>
          <w:lang w:val="pt-BR"/>
        </w:rPr>
        <w:t>Durigan</w:t>
      </w:r>
      <w:proofErr w:type="spellEnd"/>
      <w:r w:rsidRPr="008C5B6C">
        <w:rPr>
          <w:rFonts w:ascii="Arial" w:eastAsia="Arial" w:hAnsi="Arial" w:cs="Arial"/>
          <w:sz w:val="24"/>
          <w:szCs w:val="24"/>
          <w:lang w:val="pt-BR"/>
        </w:rPr>
        <w:t xml:space="preserve"> et al. (2018) foi realizada análise dos fatores macroeconômicos e indicadores industriais que influenciam o spread bancário </w:t>
      </w:r>
      <w:proofErr w:type="spellStart"/>
      <w:r w:rsidRPr="008C5B6C">
        <w:rPr>
          <w:rFonts w:ascii="Arial" w:eastAsia="Arial" w:hAnsi="Arial" w:cs="Arial"/>
          <w:sz w:val="24"/>
          <w:szCs w:val="24"/>
          <w:lang w:val="pt-BR"/>
        </w:rPr>
        <w:t>ex-ante</w:t>
      </w:r>
      <w:proofErr w:type="spellEnd"/>
      <w:r w:rsidRPr="008C5B6C">
        <w:rPr>
          <w:rFonts w:ascii="Arial" w:eastAsia="Arial" w:hAnsi="Arial" w:cs="Arial"/>
          <w:sz w:val="24"/>
          <w:szCs w:val="24"/>
          <w:lang w:val="pt-BR"/>
        </w:rPr>
        <w:t xml:space="preserve">, através de análise de regressão linear multivariada utilizando 18 variáveis em quatro modelos. Chegando </w:t>
      </w:r>
      <w:proofErr w:type="spellStart"/>
      <w:r w:rsidRPr="008C5B6C">
        <w:rPr>
          <w:rFonts w:ascii="Arial" w:eastAsia="Arial" w:hAnsi="Arial" w:cs="Arial"/>
          <w:sz w:val="24"/>
          <w:szCs w:val="24"/>
          <w:lang w:val="pt-BR"/>
        </w:rPr>
        <w:t>a</w:t>
      </w:r>
      <w:proofErr w:type="spellEnd"/>
      <w:r w:rsidRPr="008C5B6C">
        <w:rPr>
          <w:rFonts w:ascii="Arial" w:eastAsia="Arial" w:hAnsi="Arial" w:cs="Arial"/>
          <w:sz w:val="24"/>
          <w:szCs w:val="24"/>
          <w:lang w:val="pt-BR"/>
        </w:rPr>
        <w:t xml:space="preserve"> conclusão que o aumento da atividade industrial, a redução do desemprego e o consumo atuam na diminuição do spread bancário.</w:t>
      </w:r>
    </w:p>
    <w:p w14:paraId="300A1E32" w14:textId="77777777" w:rsidR="0075768E" w:rsidRPr="008C5B6C" w:rsidRDefault="0075768E">
      <w:pPr>
        <w:spacing w:line="101" w:lineRule="exact"/>
        <w:rPr>
          <w:sz w:val="20"/>
          <w:szCs w:val="20"/>
          <w:lang w:val="pt-BR"/>
        </w:rPr>
      </w:pPr>
    </w:p>
    <w:p w14:paraId="0F352551"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Os modelos desenvolvidos por </w:t>
      </w:r>
      <w:proofErr w:type="spellStart"/>
      <w:r w:rsidRPr="008C5B6C">
        <w:rPr>
          <w:rFonts w:ascii="Arial" w:eastAsia="Arial" w:hAnsi="Arial" w:cs="Arial"/>
          <w:sz w:val="24"/>
          <w:szCs w:val="24"/>
          <w:lang w:val="pt-BR"/>
        </w:rPr>
        <w:t>Durigan</w:t>
      </w:r>
      <w:proofErr w:type="spellEnd"/>
      <w:r w:rsidRPr="008C5B6C">
        <w:rPr>
          <w:rFonts w:ascii="Arial" w:eastAsia="Arial" w:hAnsi="Arial" w:cs="Arial"/>
          <w:sz w:val="24"/>
          <w:szCs w:val="24"/>
          <w:lang w:val="pt-BR"/>
        </w:rPr>
        <w:t xml:space="preserve"> et al. (2018) demonstraram que há uma relação significativa e direta entre spread e: inadimplência, </w:t>
      </w:r>
      <w:proofErr w:type="spellStart"/>
      <w:r w:rsidRPr="008C5B6C">
        <w:rPr>
          <w:rFonts w:ascii="Arial" w:eastAsia="Arial" w:hAnsi="Arial" w:cs="Arial"/>
          <w:sz w:val="24"/>
          <w:szCs w:val="24"/>
          <w:lang w:val="pt-BR"/>
        </w:rPr>
        <w:t>IPIs</w:t>
      </w:r>
      <w:proofErr w:type="spellEnd"/>
      <w:r w:rsidRPr="008C5B6C">
        <w:rPr>
          <w:rFonts w:ascii="Arial" w:eastAsia="Arial" w:hAnsi="Arial" w:cs="Arial"/>
          <w:sz w:val="24"/>
          <w:szCs w:val="24"/>
          <w:lang w:val="pt-BR"/>
        </w:rPr>
        <w:t xml:space="preserve"> (bens de capital, </w:t>
      </w:r>
      <w:proofErr w:type="spellStart"/>
      <w:r w:rsidRPr="008C5B6C">
        <w:rPr>
          <w:rFonts w:ascii="Arial" w:eastAsia="Arial" w:hAnsi="Arial" w:cs="Arial"/>
          <w:sz w:val="24"/>
          <w:szCs w:val="24"/>
          <w:lang w:val="pt-BR"/>
        </w:rPr>
        <w:t>inter-mediários</w:t>
      </w:r>
      <w:proofErr w:type="spellEnd"/>
      <w:r w:rsidRPr="008C5B6C">
        <w:rPr>
          <w:rFonts w:ascii="Arial" w:eastAsia="Arial" w:hAnsi="Arial" w:cs="Arial"/>
          <w:sz w:val="24"/>
          <w:szCs w:val="24"/>
          <w:lang w:val="pt-BR"/>
        </w:rPr>
        <w:t>, semiduráveis, não duráveis e consumo duráveis), Selic, PIB, desemprego e o EMBI+ (medida de taxa de risco-país). As relações indiretas com o spread foram encontradas: no IPI de bens de consumo e geral, IPCA, saldo da carteira de crédito e índice de vendas no varejo.</w:t>
      </w:r>
    </w:p>
    <w:p w14:paraId="04E558A7" w14:textId="77777777" w:rsidR="0075768E" w:rsidRPr="008C5B6C" w:rsidRDefault="0075768E">
      <w:pPr>
        <w:spacing w:line="98" w:lineRule="exact"/>
        <w:rPr>
          <w:sz w:val="20"/>
          <w:szCs w:val="20"/>
          <w:lang w:val="pt-BR"/>
        </w:rPr>
      </w:pPr>
    </w:p>
    <w:p w14:paraId="6D86ADAF"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O estudo de Magalhães-</w:t>
      </w:r>
      <w:proofErr w:type="spellStart"/>
      <w:r w:rsidRPr="008C5B6C">
        <w:rPr>
          <w:rFonts w:ascii="Arial" w:eastAsia="Arial" w:hAnsi="Arial" w:cs="Arial"/>
          <w:sz w:val="24"/>
          <w:szCs w:val="24"/>
          <w:lang w:val="pt-BR"/>
        </w:rPr>
        <w:t>Timotio</w:t>
      </w:r>
      <w:proofErr w:type="spellEnd"/>
      <w:r w:rsidRPr="008C5B6C">
        <w:rPr>
          <w:rFonts w:ascii="Arial" w:eastAsia="Arial" w:hAnsi="Arial" w:cs="Arial"/>
          <w:sz w:val="24"/>
          <w:szCs w:val="24"/>
          <w:lang w:val="pt-BR"/>
        </w:rPr>
        <w:t xml:space="preserve"> (2018) teve foco em abordagem </w:t>
      </w:r>
      <w:proofErr w:type="spellStart"/>
      <w:r w:rsidRPr="008C5B6C">
        <w:rPr>
          <w:rFonts w:ascii="Arial" w:eastAsia="Arial" w:hAnsi="Arial" w:cs="Arial"/>
          <w:sz w:val="24"/>
          <w:szCs w:val="24"/>
          <w:lang w:val="pt-BR"/>
        </w:rPr>
        <w:t>microeconô-mica</w:t>
      </w:r>
      <w:proofErr w:type="spellEnd"/>
      <w:r w:rsidRPr="008C5B6C">
        <w:rPr>
          <w:rFonts w:ascii="Arial" w:eastAsia="Arial" w:hAnsi="Arial" w:cs="Arial"/>
          <w:sz w:val="24"/>
          <w:szCs w:val="24"/>
          <w:lang w:val="pt-BR"/>
        </w:rPr>
        <w:t>, ao buscar identificar a influência das variações de indicadores financeiros-contábeis no spread em 26 instituições bancárias, através de regressão em dados em painel. Encontrando relações significativas diretas com a alavancagem financeira, retorno sobre o patrimônio líquido, EBITDA, Ativo Total e eficiência.</w:t>
      </w:r>
    </w:p>
    <w:p w14:paraId="62C1FECE" w14:textId="77777777" w:rsidR="0075768E" w:rsidRPr="008C5B6C" w:rsidRDefault="0075768E">
      <w:pPr>
        <w:spacing w:line="101" w:lineRule="exact"/>
        <w:rPr>
          <w:sz w:val="20"/>
          <w:szCs w:val="20"/>
          <w:lang w:val="pt-BR"/>
        </w:rPr>
      </w:pPr>
    </w:p>
    <w:p w14:paraId="4759208B" w14:textId="77777777" w:rsidR="0075768E" w:rsidRPr="008C5B6C" w:rsidRDefault="00BC6249">
      <w:pPr>
        <w:spacing w:line="421" w:lineRule="auto"/>
        <w:ind w:left="260" w:right="40" w:firstLine="850"/>
        <w:jc w:val="both"/>
        <w:rPr>
          <w:sz w:val="20"/>
          <w:szCs w:val="20"/>
          <w:lang w:val="pt-BR"/>
        </w:rPr>
      </w:pPr>
      <w:r w:rsidRPr="008C5B6C">
        <w:rPr>
          <w:rFonts w:ascii="Arial" w:eastAsia="Arial" w:hAnsi="Arial" w:cs="Arial"/>
          <w:sz w:val="24"/>
          <w:szCs w:val="24"/>
          <w:lang w:val="pt-BR"/>
        </w:rPr>
        <w:t>No modelo de Magalhães-</w:t>
      </w:r>
      <w:proofErr w:type="spellStart"/>
      <w:r w:rsidRPr="008C5B6C">
        <w:rPr>
          <w:rFonts w:ascii="Arial" w:eastAsia="Arial" w:hAnsi="Arial" w:cs="Arial"/>
          <w:sz w:val="24"/>
          <w:szCs w:val="24"/>
          <w:lang w:val="pt-BR"/>
        </w:rPr>
        <w:t>Timotio</w:t>
      </w:r>
      <w:proofErr w:type="spellEnd"/>
      <w:r w:rsidRPr="008C5B6C">
        <w:rPr>
          <w:rFonts w:ascii="Arial" w:eastAsia="Arial" w:hAnsi="Arial" w:cs="Arial"/>
          <w:sz w:val="24"/>
          <w:szCs w:val="24"/>
          <w:lang w:val="pt-BR"/>
        </w:rPr>
        <w:t xml:space="preserve"> (2018) foi encontrada relação significativa e indireta do spread com a participação de capital de terceiros e, não identificada relação significativa com a composição do endividamento, retorno sobre ativos e a liquidez corrente.</w:t>
      </w:r>
    </w:p>
    <w:p w14:paraId="41424A10" w14:textId="77777777" w:rsidR="0075768E" w:rsidRPr="008C5B6C" w:rsidRDefault="0075768E">
      <w:pPr>
        <w:spacing w:line="96" w:lineRule="exact"/>
        <w:rPr>
          <w:sz w:val="20"/>
          <w:szCs w:val="20"/>
          <w:lang w:val="pt-BR"/>
        </w:rPr>
      </w:pPr>
    </w:p>
    <w:p w14:paraId="2720324A" w14:textId="77777777" w:rsidR="0075768E" w:rsidRPr="008C5B6C" w:rsidRDefault="00BC6249">
      <w:pPr>
        <w:spacing w:line="460" w:lineRule="auto"/>
        <w:ind w:left="260" w:right="40" w:firstLine="850"/>
        <w:jc w:val="both"/>
        <w:rPr>
          <w:sz w:val="20"/>
          <w:szCs w:val="20"/>
          <w:lang w:val="pt-BR"/>
        </w:rPr>
      </w:pPr>
      <w:r w:rsidRPr="008C5B6C">
        <w:rPr>
          <w:rFonts w:ascii="Arial" w:eastAsia="Arial" w:hAnsi="Arial" w:cs="Arial"/>
          <w:sz w:val="23"/>
          <w:szCs w:val="23"/>
          <w:lang w:val="pt-BR"/>
        </w:rPr>
        <w:t xml:space="preserve">De acordo com </w:t>
      </w:r>
      <w:proofErr w:type="spellStart"/>
      <w:r w:rsidRPr="008C5B6C">
        <w:rPr>
          <w:rFonts w:ascii="Arial" w:eastAsia="Arial" w:hAnsi="Arial" w:cs="Arial"/>
          <w:sz w:val="23"/>
          <w:szCs w:val="23"/>
          <w:lang w:val="pt-BR"/>
        </w:rPr>
        <w:t>Durigan</w:t>
      </w:r>
      <w:proofErr w:type="spellEnd"/>
      <w:r w:rsidRPr="008C5B6C">
        <w:rPr>
          <w:rFonts w:ascii="Arial" w:eastAsia="Arial" w:hAnsi="Arial" w:cs="Arial"/>
          <w:sz w:val="23"/>
          <w:szCs w:val="23"/>
          <w:lang w:val="pt-BR"/>
        </w:rPr>
        <w:t xml:space="preserve"> et al. (2018) e Dantas (2012), existem poucos estudos inclinados para os determinantes do spread </w:t>
      </w:r>
      <w:proofErr w:type="spellStart"/>
      <w:r w:rsidRPr="008C5B6C">
        <w:rPr>
          <w:rFonts w:ascii="Arial" w:eastAsia="Arial" w:hAnsi="Arial" w:cs="Arial"/>
          <w:sz w:val="23"/>
          <w:szCs w:val="23"/>
          <w:lang w:val="pt-BR"/>
        </w:rPr>
        <w:t>ex-post</w:t>
      </w:r>
      <w:proofErr w:type="spellEnd"/>
      <w:r w:rsidRPr="008C5B6C">
        <w:rPr>
          <w:rFonts w:ascii="Arial" w:eastAsia="Arial" w:hAnsi="Arial" w:cs="Arial"/>
          <w:sz w:val="23"/>
          <w:szCs w:val="23"/>
          <w:lang w:val="pt-BR"/>
        </w:rPr>
        <w:t xml:space="preserve"> no Brasil, onde identificaram o</w:t>
      </w:r>
    </w:p>
    <w:p w14:paraId="1935F8A2" w14:textId="77777777" w:rsidR="0075768E" w:rsidRPr="008C5B6C" w:rsidRDefault="0075768E">
      <w:pPr>
        <w:rPr>
          <w:lang w:val="pt-BR"/>
        </w:rPr>
        <w:sectPr w:rsidR="0075768E" w:rsidRPr="008C5B6C">
          <w:pgSz w:w="11900" w:h="16838"/>
          <w:pgMar w:top="991" w:right="1106" w:bottom="994" w:left="1440" w:header="0" w:footer="0" w:gutter="0"/>
          <w:cols w:space="720" w:equalWidth="0">
            <w:col w:w="9360"/>
          </w:cols>
        </w:sectPr>
      </w:pPr>
    </w:p>
    <w:p w14:paraId="469017B9"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38</w:t>
      </w:r>
    </w:p>
    <w:p w14:paraId="20EAE8E1" w14:textId="77777777" w:rsidR="0075768E" w:rsidRPr="008C5B6C" w:rsidRDefault="0075768E">
      <w:pPr>
        <w:spacing w:line="200" w:lineRule="exact"/>
        <w:rPr>
          <w:sz w:val="20"/>
          <w:szCs w:val="20"/>
          <w:lang w:val="pt-BR"/>
        </w:rPr>
      </w:pPr>
    </w:p>
    <w:p w14:paraId="6EF4BCF4" w14:textId="77777777" w:rsidR="0075768E" w:rsidRPr="008C5B6C" w:rsidRDefault="0075768E">
      <w:pPr>
        <w:spacing w:line="215" w:lineRule="exact"/>
        <w:rPr>
          <w:sz w:val="20"/>
          <w:szCs w:val="20"/>
          <w:lang w:val="pt-BR"/>
        </w:rPr>
      </w:pPr>
    </w:p>
    <w:p w14:paraId="3E01C5D7" w14:textId="77777777" w:rsidR="0075768E" w:rsidRPr="008C5B6C" w:rsidRDefault="00BC6249">
      <w:pPr>
        <w:ind w:left="1160"/>
        <w:rPr>
          <w:sz w:val="20"/>
          <w:szCs w:val="20"/>
          <w:lang w:val="pt-BR"/>
        </w:rPr>
      </w:pPr>
      <w:r w:rsidRPr="008C5B6C">
        <w:rPr>
          <w:rFonts w:ascii="Arial" w:eastAsia="Arial" w:hAnsi="Arial" w:cs="Arial"/>
          <w:lang w:val="pt-BR"/>
        </w:rPr>
        <w:t xml:space="preserve">Tabela 5 – Resumo de estudos sobre o spread </w:t>
      </w:r>
      <w:proofErr w:type="spellStart"/>
      <w:r w:rsidRPr="008C5B6C">
        <w:rPr>
          <w:rFonts w:ascii="Arial" w:eastAsia="Arial" w:hAnsi="Arial" w:cs="Arial"/>
          <w:lang w:val="pt-BR"/>
        </w:rPr>
        <w:t>ex-ante</w:t>
      </w:r>
      <w:proofErr w:type="spellEnd"/>
      <w:r w:rsidRPr="008C5B6C">
        <w:rPr>
          <w:rFonts w:ascii="Arial" w:eastAsia="Arial" w:hAnsi="Arial" w:cs="Arial"/>
          <w:lang w:val="pt-BR"/>
        </w:rPr>
        <w:t xml:space="preserve"> no Brasil — Parte 1</w:t>
      </w:r>
    </w:p>
    <w:p w14:paraId="650FA3D7"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10464" behindDoc="1" locked="0" layoutInCell="0" allowOverlap="1" wp14:anchorId="4DD92E40" wp14:editId="1FD01961">
                <wp:simplePos x="0" y="0"/>
                <wp:positionH relativeFrom="column">
                  <wp:posOffset>485775</wp:posOffset>
                </wp:positionH>
                <wp:positionV relativeFrom="paragraph">
                  <wp:posOffset>332105</wp:posOffset>
                </wp:positionV>
                <wp:extent cx="5078730"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873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05FABD5D" id="Shape 130"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38.25pt,26.15pt" to="438.1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" o:allowincell="f" filled="t" strokeweight=".33019mm">
                <v:stroke joinstyle="miter"/>
                <o:lock v:ext="edit" shapetype="f"/>
              </v:line>
            </w:pict>
          </mc:Fallback>
        </mc:AlternateContent>
      </w:r>
    </w:p>
    <w:p w14:paraId="240D6E09" w14:textId="77777777" w:rsidR="0075768E" w:rsidRPr="008C5B6C" w:rsidRDefault="0075768E">
      <w:pPr>
        <w:spacing w:line="200" w:lineRule="exact"/>
        <w:rPr>
          <w:sz w:val="20"/>
          <w:szCs w:val="20"/>
          <w:lang w:val="pt-BR"/>
        </w:rPr>
      </w:pPr>
    </w:p>
    <w:p w14:paraId="32431D92" w14:textId="77777777" w:rsidR="0075768E" w:rsidRPr="008C5B6C" w:rsidRDefault="0075768E">
      <w:pPr>
        <w:spacing w:line="357" w:lineRule="exact"/>
        <w:rPr>
          <w:sz w:val="20"/>
          <w:szCs w:val="20"/>
          <w:lang w:val="pt-BR"/>
        </w:rPr>
      </w:pPr>
    </w:p>
    <w:tbl>
      <w:tblPr>
        <w:tblW w:w="0" w:type="auto"/>
        <w:tblInd w:w="760" w:type="dxa"/>
        <w:tblLayout w:type="fixed"/>
        <w:tblCellMar>
          <w:left w:w="0" w:type="dxa"/>
          <w:right w:w="0" w:type="dxa"/>
        </w:tblCellMar>
        <w:tblLook w:val="04A0" w:firstRow="1" w:lastRow="0" w:firstColumn="1" w:lastColumn="0" w:noHBand="0" w:noVBand="1"/>
      </w:tblPr>
      <w:tblGrid>
        <w:gridCol w:w="2480"/>
        <w:gridCol w:w="1320"/>
        <w:gridCol w:w="1500"/>
        <w:gridCol w:w="1360"/>
        <w:gridCol w:w="1360"/>
      </w:tblGrid>
      <w:tr w:rsidR="0075768E" w14:paraId="46DC1410" w14:textId="77777777">
        <w:trPr>
          <w:trHeight w:val="239"/>
        </w:trPr>
        <w:tc>
          <w:tcPr>
            <w:tcW w:w="2480" w:type="dxa"/>
            <w:vAlign w:val="bottom"/>
          </w:tcPr>
          <w:p w14:paraId="53D23CC2" w14:textId="77777777" w:rsidR="0075768E" w:rsidRDefault="00BC6249">
            <w:pPr>
              <w:ind w:left="120"/>
              <w:rPr>
                <w:sz w:val="20"/>
                <w:szCs w:val="20"/>
              </w:rPr>
            </w:pPr>
            <w:r>
              <w:rPr>
                <w:rFonts w:ascii="Arial" w:eastAsia="Arial" w:hAnsi="Arial" w:cs="Arial"/>
                <w:sz w:val="20"/>
                <w:szCs w:val="20"/>
              </w:rPr>
              <w:t>Variável</w:t>
            </w:r>
          </w:p>
        </w:tc>
        <w:tc>
          <w:tcPr>
            <w:tcW w:w="1320" w:type="dxa"/>
            <w:vAlign w:val="bottom"/>
          </w:tcPr>
          <w:p w14:paraId="4371CCB2" w14:textId="77777777" w:rsidR="0075768E" w:rsidRDefault="00BC6249">
            <w:pPr>
              <w:ind w:left="160"/>
              <w:rPr>
                <w:sz w:val="20"/>
                <w:szCs w:val="20"/>
              </w:rPr>
            </w:pPr>
            <w:r>
              <w:rPr>
                <w:rFonts w:ascii="Arial" w:eastAsia="Arial" w:hAnsi="Arial" w:cs="Arial"/>
                <w:sz w:val="20"/>
                <w:szCs w:val="20"/>
              </w:rPr>
              <w:t>KOYAMA e</w:t>
            </w:r>
          </w:p>
        </w:tc>
        <w:tc>
          <w:tcPr>
            <w:tcW w:w="1500" w:type="dxa"/>
            <w:vAlign w:val="bottom"/>
          </w:tcPr>
          <w:p w14:paraId="7FC6A9EB" w14:textId="77777777" w:rsidR="0075768E" w:rsidRDefault="00BC6249">
            <w:pPr>
              <w:ind w:left="200"/>
              <w:rPr>
                <w:sz w:val="20"/>
                <w:szCs w:val="20"/>
              </w:rPr>
            </w:pPr>
            <w:r>
              <w:rPr>
                <w:rFonts w:ascii="Arial" w:eastAsia="Arial" w:hAnsi="Arial" w:cs="Arial"/>
                <w:w w:val="99"/>
                <w:sz w:val="20"/>
                <w:szCs w:val="20"/>
              </w:rPr>
              <w:t>AFANASIEFF,</w:t>
            </w:r>
          </w:p>
        </w:tc>
        <w:tc>
          <w:tcPr>
            <w:tcW w:w="1360" w:type="dxa"/>
            <w:vAlign w:val="bottom"/>
          </w:tcPr>
          <w:p w14:paraId="037193BC" w14:textId="77777777" w:rsidR="0075768E" w:rsidRDefault="00BC6249">
            <w:pPr>
              <w:ind w:left="80"/>
              <w:rPr>
                <w:sz w:val="20"/>
                <w:szCs w:val="20"/>
              </w:rPr>
            </w:pPr>
            <w:r>
              <w:rPr>
                <w:rFonts w:ascii="Arial" w:eastAsia="Arial" w:hAnsi="Arial" w:cs="Arial"/>
                <w:w w:val="97"/>
                <w:sz w:val="20"/>
                <w:szCs w:val="20"/>
              </w:rPr>
              <w:t>AFANASIEFF,</w:t>
            </w:r>
          </w:p>
        </w:tc>
        <w:tc>
          <w:tcPr>
            <w:tcW w:w="1360" w:type="dxa"/>
            <w:vAlign w:val="bottom"/>
          </w:tcPr>
          <w:p w14:paraId="373D5469" w14:textId="77777777" w:rsidR="0075768E" w:rsidRDefault="00BC6249">
            <w:pPr>
              <w:ind w:left="100"/>
              <w:rPr>
                <w:sz w:val="20"/>
                <w:szCs w:val="20"/>
              </w:rPr>
            </w:pPr>
            <w:r>
              <w:rPr>
                <w:rFonts w:ascii="Arial" w:eastAsia="Arial" w:hAnsi="Arial" w:cs="Arial"/>
                <w:sz w:val="20"/>
                <w:szCs w:val="20"/>
              </w:rPr>
              <w:t>BIGNOTTO</w:t>
            </w:r>
          </w:p>
        </w:tc>
      </w:tr>
      <w:tr w:rsidR="0075768E" w14:paraId="40F305A7" w14:textId="77777777">
        <w:trPr>
          <w:trHeight w:val="239"/>
        </w:trPr>
        <w:tc>
          <w:tcPr>
            <w:tcW w:w="2480" w:type="dxa"/>
            <w:vAlign w:val="bottom"/>
          </w:tcPr>
          <w:p w14:paraId="03FA9470" w14:textId="77777777" w:rsidR="0075768E" w:rsidRDefault="0075768E">
            <w:pPr>
              <w:rPr>
                <w:sz w:val="20"/>
                <w:szCs w:val="20"/>
              </w:rPr>
            </w:pPr>
          </w:p>
        </w:tc>
        <w:tc>
          <w:tcPr>
            <w:tcW w:w="1320" w:type="dxa"/>
            <w:vAlign w:val="bottom"/>
          </w:tcPr>
          <w:p w14:paraId="3F1D525F" w14:textId="77777777" w:rsidR="0075768E" w:rsidRDefault="00BC6249">
            <w:pPr>
              <w:ind w:left="160"/>
              <w:rPr>
                <w:sz w:val="20"/>
                <w:szCs w:val="20"/>
              </w:rPr>
            </w:pPr>
            <w:r>
              <w:rPr>
                <w:rFonts w:ascii="Arial" w:eastAsia="Arial" w:hAnsi="Arial" w:cs="Arial"/>
                <w:sz w:val="20"/>
                <w:szCs w:val="20"/>
              </w:rPr>
              <w:t>NAKANE</w:t>
            </w:r>
          </w:p>
        </w:tc>
        <w:tc>
          <w:tcPr>
            <w:tcW w:w="1500" w:type="dxa"/>
            <w:vAlign w:val="bottom"/>
          </w:tcPr>
          <w:p w14:paraId="62EDDD80" w14:textId="77777777" w:rsidR="0075768E" w:rsidRDefault="00BC6249">
            <w:pPr>
              <w:ind w:left="200"/>
              <w:rPr>
                <w:sz w:val="20"/>
                <w:szCs w:val="20"/>
              </w:rPr>
            </w:pPr>
            <w:r>
              <w:rPr>
                <w:rFonts w:ascii="Arial" w:eastAsia="Arial" w:hAnsi="Arial" w:cs="Arial"/>
                <w:sz w:val="20"/>
                <w:szCs w:val="20"/>
              </w:rPr>
              <w:t>LHAGER e</w:t>
            </w:r>
          </w:p>
        </w:tc>
        <w:tc>
          <w:tcPr>
            <w:tcW w:w="1360" w:type="dxa"/>
            <w:vAlign w:val="bottom"/>
          </w:tcPr>
          <w:p w14:paraId="5A577348" w14:textId="77777777" w:rsidR="0075768E" w:rsidRDefault="00BC6249">
            <w:pPr>
              <w:ind w:left="80"/>
              <w:rPr>
                <w:sz w:val="20"/>
                <w:szCs w:val="20"/>
              </w:rPr>
            </w:pPr>
            <w:r>
              <w:rPr>
                <w:rFonts w:ascii="Arial" w:eastAsia="Arial" w:hAnsi="Arial" w:cs="Arial"/>
                <w:sz w:val="20"/>
                <w:szCs w:val="20"/>
              </w:rPr>
              <w:t>LHAGER e</w:t>
            </w:r>
          </w:p>
        </w:tc>
        <w:tc>
          <w:tcPr>
            <w:tcW w:w="1360" w:type="dxa"/>
            <w:vAlign w:val="bottom"/>
          </w:tcPr>
          <w:p w14:paraId="67EE6DB1" w14:textId="77777777" w:rsidR="0075768E" w:rsidRDefault="00BC6249">
            <w:pPr>
              <w:ind w:left="100"/>
              <w:rPr>
                <w:sz w:val="20"/>
                <w:szCs w:val="20"/>
              </w:rPr>
            </w:pPr>
            <w:r>
              <w:rPr>
                <w:rFonts w:ascii="Arial" w:eastAsia="Arial" w:hAnsi="Arial" w:cs="Arial"/>
                <w:sz w:val="20"/>
                <w:szCs w:val="20"/>
              </w:rPr>
              <w:t>e RODRI-</w:t>
            </w:r>
          </w:p>
        </w:tc>
      </w:tr>
      <w:tr w:rsidR="0075768E" w14:paraId="5837F68E" w14:textId="77777777">
        <w:trPr>
          <w:trHeight w:val="239"/>
        </w:trPr>
        <w:tc>
          <w:tcPr>
            <w:tcW w:w="2480" w:type="dxa"/>
            <w:vAlign w:val="bottom"/>
          </w:tcPr>
          <w:p w14:paraId="462CB627" w14:textId="77777777" w:rsidR="0075768E" w:rsidRDefault="0075768E">
            <w:pPr>
              <w:rPr>
                <w:sz w:val="20"/>
                <w:szCs w:val="20"/>
              </w:rPr>
            </w:pPr>
          </w:p>
        </w:tc>
        <w:tc>
          <w:tcPr>
            <w:tcW w:w="1320" w:type="dxa"/>
            <w:vAlign w:val="bottom"/>
          </w:tcPr>
          <w:p w14:paraId="3C54D1E1" w14:textId="77777777" w:rsidR="0075768E" w:rsidRDefault="00BC6249">
            <w:pPr>
              <w:ind w:left="140"/>
              <w:rPr>
                <w:sz w:val="20"/>
                <w:szCs w:val="20"/>
              </w:rPr>
            </w:pPr>
            <w:r>
              <w:rPr>
                <w:rFonts w:ascii="Arial" w:eastAsia="Arial" w:hAnsi="Arial" w:cs="Arial"/>
                <w:sz w:val="20"/>
                <w:szCs w:val="20"/>
              </w:rPr>
              <w:t>(2001a e</w:t>
            </w:r>
          </w:p>
        </w:tc>
        <w:tc>
          <w:tcPr>
            <w:tcW w:w="1500" w:type="dxa"/>
            <w:vAlign w:val="bottom"/>
          </w:tcPr>
          <w:p w14:paraId="1D048B2B" w14:textId="77777777" w:rsidR="0075768E" w:rsidRDefault="00BC6249">
            <w:pPr>
              <w:ind w:left="200"/>
              <w:rPr>
                <w:sz w:val="20"/>
                <w:szCs w:val="20"/>
              </w:rPr>
            </w:pPr>
            <w:r>
              <w:rPr>
                <w:rFonts w:ascii="Arial" w:eastAsia="Arial" w:hAnsi="Arial" w:cs="Arial"/>
                <w:sz w:val="20"/>
                <w:szCs w:val="20"/>
              </w:rPr>
              <w:t>NAKANE</w:t>
            </w:r>
          </w:p>
        </w:tc>
        <w:tc>
          <w:tcPr>
            <w:tcW w:w="1360" w:type="dxa"/>
            <w:vAlign w:val="bottom"/>
          </w:tcPr>
          <w:p w14:paraId="525BAFB6" w14:textId="77777777" w:rsidR="0075768E" w:rsidRDefault="00BC6249">
            <w:pPr>
              <w:ind w:left="80"/>
              <w:rPr>
                <w:sz w:val="20"/>
                <w:szCs w:val="20"/>
              </w:rPr>
            </w:pPr>
            <w:r>
              <w:rPr>
                <w:rFonts w:ascii="Arial" w:eastAsia="Arial" w:hAnsi="Arial" w:cs="Arial"/>
                <w:sz w:val="20"/>
                <w:szCs w:val="20"/>
              </w:rPr>
              <w:t>NAKANE</w:t>
            </w:r>
          </w:p>
        </w:tc>
        <w:tc>
          <w:tcPr>
            <w:tcW w:w="1360" w:type="dxa"/>
            <w:vAlign w:val="bottom"/>
          </w:tcPr>
          <w:p w14:paraId="2270B0B6" w14:textId="77777777" w:rsidR="0075768E" w:rsidRDefault="00BC6249">
            <w:pPr>
              <w:ind w:left="100"/>
              <w:rPr>
                <w:sz w:val="20"/>
                <w:szCs w:val="20"/>
              </w:rPr>
            </w:pPr>
            <w:r>
              <w:rPr>
                <w:rFonts w:ascii="Arial" w:eastAsia="Arial" w:hAnsi="Arial" w:cs="Arial"/>
                <w:sz w:val="20"/>
                <w:szCs w:val="20"/>
              </w:rPr>
              <w:t>GUES</w:t>
            </w:r>
          </w:p>
        </w:tc>
      </w:tr>
      <w:tr w:rsidR="0075768E" w14:paraId="66AAD337" w14:textId="77777777">
        <w:trPr>
          <w:trHeight w:val="246"/>
        </w:trPr>
        <w:tc>
          <w:tcPr>
            <w:tcW w:w="2480" w:type="dxa"/>
            <w:vAlign w:val="bottom"/>
          </w:tcPr>
          <w:p w14:paraId="75FA8784" w14:textId="77777777" w:rsidR="0075768E" w:rsidRDefault="0075768E">
            <w:pPr>
              <w:rPr>
                <w:sz w:val="21"/>
                <w:szCs w:val="21"/>
              </w:rPr>
            </w:pPr>
          </w:p>
        </w:tc>
        <w:tc>
          <w:tcPr>
            <w:tcW w:w="1320" w:type="dxa"/>
            <w:vAlign w:val="bottom"/>
          </w:tcPr>
          <w:p w14:paraId="272DBC4E" w14:textId="77777777" w:rsidR="0075768E" w:rsidRDefault="00BC6249">
            <w:pPr>
              <w:ind w:left="160"/>
              <w:rPr>
                <w:sz w:val="20"/>
                <w:szCs w:val="20"/>
              </w:rPr>
            </w:pPr>
            <w:r>
              <w:rPr>
                <w:rFonts w:ascii="Arial" w:eastAsia="Arial" w:hAnsi="Arial" w:cs="Arial"/>
                <w:sz w:val="20"/>
                <w:szCs w:val="20"/>
              </w:rPr>
              <w:t>2001b)</w:t>
            </w:r>
          </w:p>
        </w:tc>
        <w:tc>
          <w:tcPr>
            <w:tcW w:w="1500" w:type="dxa"/>
            <w:vAlign w:val="bottom"/>
          </w:tcPr>
          <w:p w14:paraId="209DBECD" w14:textId="77777777" w:rsidR="0075768E" w:rsidRDefault="00BC6249">
            <w:pPr>
              <w:ind w:left="200"/>
              <w:rPr>
                <w:sz w:val="20"/>
                <w:szCs w:val="20"/>
              </w:rPr>
            </w:pPr>
            <w:r>
              <w:rPr>
                <w:rFonts w:ascii="Arial" w:eastAsia="Arial" w:hAnsi="Arial" w:cs="Arial"/>
                <w:sz w:val="20"/>
                <w:szCs w:val="20"/>
              </w:rPr>
              <w:t>(2001)</w:t>
            </w:r>
          </w:p>
        </w:tc>
        <w:tc>
          <w:tcPr>
            <w:tcW w:w="1360" w:type="dxa"/>
            <w:vAlign w:val="bottom"/>
          </w:tcPr>
          <w:p w14:paraId="5EAD765E" w14:textId="77777777" w:rsidR="0075768E" w:rsidRDefault="00BC6249">
            <w:pPr>
              <w:ind w:left="80"/>
              <w:rPr>
                <w:sz w:val="20"/>
                <w:szCs w:val="20"/>
              </w:rPr>
            </w:pPr>
            <w:r>
              <w:rPr>
                <w:rFonts w:ascii="Arial" w:eastAsia="Arial" w:hAnsi="Arial" w:cs="Arial"/>
                <w:sz w:val="20"/>
                <w:szCs w:val="20"/>
              </w:rPr>
              <w:t>(2002)</w:t>
            </w:r>
          </w:p>
        </w:tc>
        <w:tc>
          <w:tcPr>
            <w:tcW w:w="1360" w:type="dxa"/>
            <w:vAlign w:val="bottom"/>
          </w:tcPr>
          <w:p w14:paraId="3FA2E152" w14:textId="77777777" w:rsidR="0075768E" w:rsidRDefault="00BC6249">
            <w:pPr>
              <w:ind w:left="80"/>
              <w:rPr>
                <w:sz w:val="20"/>
                <w:szCs w:val="20"/>
              </w:rPr>
            </w:pPr>
            <w:r>
              <w:rPr>
                <w:rFonts w:ascii="Arial" w:eastAsia="Arial" w:hAnsi="Arial" w:cs="Arial"/>
                <w:sz w:val="20"/>
                <w:szCs w:val="20"/>
              </w:rPr>
              <w:t>(2006)</w:t>
            </w:r>
          </w:p>
        </w:tc>
      </w:tr>
      <w:tr w:rsidR="0075768E" w14:paraId="79286C51" w14:textId="77777777">
        <w:trPr>
          <w:trHeight w:val="57"/>
        </w:trPr>
        <w:tc>
          <w:tcPr>
            <w:tcW w:w="2480" w:type="dxa"/>
            <w:tcBorders>
              <w:bottom w:val="single" w:sz="8" w:space="0" w:color="auto"/>
            </w:tcBorders>
            <w:vAlign w:val="bottom"/>
          </w:tcPr>
          <w:p w14:paraId="4275C94F" w14:textId="77777777" w:rsidR="0075768E" w:rsidRDefault="0075768E">
            <w:pPr>
              <w:rPr>
                <w:sz w:val="4"/>
                <w:szCs w:val="4"/>
              </w:rPr>
            </w:pPr>
          </w:p>
        </w:tc>
        <w:tc>
          <w:tcPr>
            <w:tcW w:w="1320" w:type="dxa"/>
            <w:tcBorders>
              <w:bottom w:val="single" w:sz="8" w:space="0" w:color="auto"/>
            </w:tcBorders>
            <w:vAlign w:val="bottom"/>
          </w:tcPr>
          <w:p w14:paraId="3BB8BDDB" w14:textId="77777777" w:rsidR="0075768E" w:rsidRDefault="0075768E">
            <w:pPr>
              <w:rPr>
                <w:sz w:val="4"/>
                <w:szCs w:val="4"/>
              </w:rPr>
            </w:pPr>
          </w:p>
        </w:tc>
        <w:tc>
          <w:tcPr>
            <w:tcW w:w="1500" w:type="dxa"/>
            <w:tcBorders>
              <w:bottom w:val="single" w:sz="8" w:space="0" w:color="auto"/>
            </w:tcBorders>
            <w:vAlign w:val="bottom"/>
          </w:tcPr>
          <w:p w14:paraId="39585273" w14:textId="77777777" w:rsidR="0075768E" w:rsidRDefault="0075768E">
            <w:pPr>
              <w:rPr>
                <w:sz w:val="4"/>
                <w:szCs w:val="4"/>
              </w:rPr>
            </w:pPr>
          </w:p>
        </w:tc>
        <w:tc>
          <w:tcPr>
            <w:tcW w:w="1360" w:type="dxa"/>
            <w:tcBorders>
              <w:bottom w:val="single" w:sz="8" w:space="0" w:color="auto"/>
            </w:tcBorders>
            <w:vAlign w:val="bottom"/>
          </w:tcPr>
          <w:p w14:paraId="0C5FE218" w14:textId="77777777" w:rsidR="0075768E" w:rsidRDefault="0075768E">
            <w:pPr>
              <w:rPr>
                <w:sz w:val="4"/>
                <w:szCs w:val="4"/>
              </w:rPr>
            </w:pPr>
          </w:p>
        </w:tc>
        <w:tc>
          <w:tcPr>
            <w:tcW w:w="1360" w:type="dxa"/>
            <w:tcBorders>
              <w:bottom w:val="single" w:sz="8" w:space="0" w:color="auto"/>
            </w:tcBorders>
            <w:vAlign w:val="bottom"/>
          </w:tcPr>
          <w:p w14:paraId="55715DCD" w14:textId="77777777" w:rsidR="0075768E" w:rsidRDefault="0075768E">
            <w:pPr>
              <w:rPr>
                <w:sz w:val="4"/>
                <w:szCs w:val="4"/>
              </w:rPr>
            </w:pPr>
          </w:p>
        </w:tc>
      </w:tr>
      <w:tr w:rsidR="0075768E" w14:paraId="258C2D7E" w14:textId="77777777">
        <w:trPr>
          <w:trHeight w:val="59"/>
        </w:trPr>
        <w:tc>
          <w:tcPr>
            <w:tcW w:w="2480" w:type="dxa"/>
            <w:vAlign w:val="bottom"/>
          </w:tcPr>
          <w:p w14:paraId="1ED06061" w14:textId="77777777" w:rsidR="0075768E" w:rsidRDefault="0075768E">
            <w:pPr>
              <w:rPr>
                <w:sz w:val="5"/>
                <w:szCs w:val="5"/>
              </w:rPr>
            </w:pPr>
          </w:p>
        </w:tc>
        <w:tc>
          <w:tcPr>
            <w:tcW w:w="1320" w:type="dxa"/>
            <w:vAlign w:val="bottom"/>
          </w:tcPr>
          <w:p w14:paraId="3B0E33F1" w14:textId="77777777" w:rsidR="0075768E" w:rsidRDefault="0075768E">
            <w:pPr>
              <w:rPr>
                <w:sz w:val="5"/>
                <w:szCs w:val="5"/>
              </w:rPr>
            </w:pPr>
          </w:p>
        </w:tc>
        <w:tc>
          <w:tcPr>
            <w:tcW w:w="1500" w:type="dxa"/>
            <w:vAlign w:val="bottom"/>
          </w:tcPr>
          <w:p w14:paraId="2AEB8210" w14:textId="77777777" w:rsidR="0075768E" w:rsidRDefault="0075768E">
            <w:pPr>
              <w:rPr>
                <w:sz w:val="5"/>
                <w:szCs w:val="5"/>
              </w:rPr>
            </w:pPr>
          </w:p>
        </w:tc>
        <w:tc>
          <w:tcPr>
            <w:tcW w:w="1360" w:type="dxa"/>
            <w:vAlign w:val="bottom"/>
          </w:tcPr>
          <w:p w14:paraId="27E96DAA" w14:textId="77777777" w:rsidR="0075768E" w:rsidRDefault="0075768E">
            <w:pPr>
              <w:rPr>
                <w:sz w:val="5"/>
                <w:szCs w:val="5"/>
              </w:rPr>
            </w:pPr>
          </w:p>
        </w:tc>
        <w:tc>
          <w:tcPr>
            <w:tcW w:w="1360" w:type="dxa"/>
            <w:vAlign w:val="bottom"/>
          </w:tcPr>
          <w:p w14:paraId="4120E208" w14:textId="77777777" w:rsidR="0075768E" w:rsidRDefault="0075768E">
            <w:pPr>
              <w:rPr>
                <w:sz w:val="5"/>
                <w:szCs w:val="5"/>
              </w:rPr>
            </w:pPr>
          </w:p>
        </w:tc>
      </w:tr>
      <w:tr w:rsidR="0075768E" w14:paraId="50848ECC" w14:textId="77777777">
        <w:trPr>
          <w:trHeight w:val="239"/>
        </w:trPr>
        <w:tc>
          <w:tcPr>
            <w:tcW w:w="2480" w:type="dxa"/>
            <w:shd w:val="clear" w:color="auto" w:fill="F7F7F7"/>
            <w:vAlign w:val="bottom"/>
          </w:tcPr>
          <w:p w14:paraId="0DB9F36C" w14:textId="77777777" w:rsidR="0075768E" w:rsidRDefault="00BC6249">
            <w:pPr>
              <w:ind w:left="120"/>
              <w:rPr>
                <w:sz w:val="20"/>
                <w:szCs w:val="20"/>
              </w:rPr>
            </w:pPr>
            <w:r>
              <w:rPr>
                <w:rFonts w:ascii="Arial" w:eastAsia="Arial" w:hAnsi="Arial" w:cs="Arial"/>
                <w:b/>
                <w:bCs/>
                <w:sz w:val="20"/>
                <w:szCs w:val="20"/>
              </w:rPr>
              <w:t>Custos Administrativos</w:t>
            </w:r>
          </w:p>
        </w:tc>
        <w:tc>
          <w:tcPr>
            <w:tcW w:w="1320" w:type="dxa"/>
            <w:shd w:val="clear" w:color="auto" w:fill="F7F7F7"/>
            <w:vAlign w:val="bottom"/>
          </w:tcPr>
          <w:p w14:paraId="31BC3600" w14:textId="77777777" w:rsidR="0075768E" w:rsidRDefault="00BC6249">
            <w:pPr>
              <w:ind w:left="160"/>
              <w:rPr>
                <w:sz w:val="20"/>
                <w:szCs w:val="20"/>
              </w:rPr>
            </w:pPr>
            <w:r>
              <w:rPr>
                <w:rFonts w:ascii="Arial" w:eastAsia="Arial" w:hAnsi="Arial" w:cs="Arial"/>
                <w:sz w:val="20"/>
                <w:szCs w:val="20"/>
              </w:rPr>
              <w:t>+</w:t>
            </w:r>
          </w:p>
        </w:tc>
        <w:tc>
          <w:tcPr>
            <w:tcW w:w="1500" w:type="dxa"/>
            <w:shd w:val="clear" w:color="auto" w:fill="F7F7F7"/>
            <w:vAlign w:val="bottom"/>
          </w:tcPr>
          <w:p w14:paraId="1C706795" w14:textId="77777777" w:rsidR="0075768E" w:rsidRDefault="00BC6249">
            <w:pPr>
              <w:ind w:left="200"/>
              <w:rPr>
                <w:sz w:val="20"/>
                <w:szCs w:val="20"/>
              </w:rPr>
            </w:pPr>
            <w:r>
              <w:rPr>
                <w:rFonts w:ascii="Arial" w:eastAsia="Arial" w:hAnsi="Arial" w:cs="Arial"/>
                <w:sz w:val="20"/>
                <w:szCs w:val="20"/>
              </w:rPr>
              <w:t>+</w:t>
            </w:r>
          </w:p>
        </w:tc>
        <w:tc>
          <w:tcPr>
            <w:tcW w:w="1360" w:type="dxa"/>
            <w:shd w:val="clear" w:color="auto" w:fill="F7F7F7"/>
            <w:vAlign w:val="bottom"/>
          </w:tcPr>
          <w:p w14:paraId="1F4280D8" w14:textId="77777777" w:rsidR="0075768E" w:rsidRDefault="00BC6249">
            <w:pPr>
              <w:ind w:left="80"/>
              <w:rPr>
                <w:sz w:val="20"/>
                <w:szCs w:val="20"/>
              </w:rPr>
            </w:pPr>
            <w:r>
              <w:rPr>
                <w:rFonts w:ascii="Arial" w:eastAsia="Arial" w:hAnsi="Arial" w:cs="Arial"/>
                <w:sz w:val="20"/>
                <w:szCs w:val="20"/>
              </w:rPr>
              <w:t>+</w:t>
            </w:r>
          </w:p>
        </w:tc>
        <w:tc>
          <w:tcPr>
            <w:tcW w:w="1360" w:type="dxa"/>
            <w:shd w:val="clear" w:color="auto" w:fill="F7F7F7"/>
            <w:vAlign w:val="bottom"/>
          </w:tcPr>
          <w:p w14:paraId="55559D68" w14:textId="77777777" w:rsidR="0075768E" w:rsidRDefault="00BC6249">
            <w:pPr>
              <w:ind w:left="100"/>
              <w:rPr>
                <w:sz w:val="20"/>
                <w:szCs w:val="20"/>
              </w:rPr>
            </w:pPr>
            <w:r>
              <w:rPr>
                <w:rFonts w:ascii="Arial" w:eastAsia="Arial" w:hAnsi="Arial" w:cs="Arial"/>
                <w:sz w:val="20"/>
                <w:szCs w:val="20"/>
              </w:rPr>
              <w:t>+</w:t>
            </w:r>
          </w:p>
        </w:tc>
      </w:tr>
      <w:tr w:rsidR="0075768E" w14:paraId="595D2D7E" w14:textId="77777777">
        <w:trPr>
          <w:trHeight w:val="239"/>
        </w:trPr>
        <w:tc>
          <w:tcPr>
            <w:tcW w:w="2480" w:type="dxa"/>
            <w:vAlign w:val="bottom"/>
          </w:tcPr>
          <w:p w14:paraId="08671728" w14:textId="77777777" w:rsidR="0075768E" w:rsidRDefault="00BC6249">
            <w:pPr>
              <w:ind w:left="120"/>
              <w:rPr>
                <w:sz w:val="20"/>
                <w:szCs w:val="20"/>
              </w:rPr>
            </w:pPr>
            <w:r>
              <w:rPr>
                <w:rFonts w:ascii="Arial" w:eastAsia="Arial" w:hAnsi="Arial" w:cs="Arial"/>
                <w:b/>
                <w:bCs/>
                <w:sz w:val="20"/>
                <w:szCs w:val="20"/>
              </w:rPr>
              <w:t>IGP</w:t>
            </w:r>
          </w:p>
        </w:tc>
        <w:tc>
          <w:tcPr>
            <w:tcW w:w="1320" w:type="dxa"/>
            <w:vAlign w:val="bottom"/>
          </w:tcPr>
          <w:p w14:paraId="75F01459" w14:textId="77777777" w:rsidR="0075768E" w:rsidRDefault="00BC6249">
            <w:pPr>
              <w:ind w:left="160"/>
              <w:rPr>
                <w:sz w:val="20"/>
                <w:szCs w:val="20"/>
              </w:rPr>
            </w:pPr>
            <w:r>
              <w:rPr>
                <w:rFonts w:ascii="Arial" w:eastAsia="Arial" w:hAnsi="Arial" w:cs="Arial"/>
                <w:sz w:val="20"/>
                <w:szCs w:val="20"/>
              </w:rPr>
              <w:t>+</w:t>
            </w:r>
          </w:p>
        </w:tc>
        <w:tc>
          <w:tcPr>
            <w:tcW w:w="1500" w:type="dxa"/>
            <w:vAlign w:val="bottom"/>
          </w:tcPr>
          <w:p w14:paraId="16498ABA" w14:textId="77777777" w:rsidR="0075768E" w:rsidRDefault="00BC6249">
            <w:pPr>
              <w:ind w:left="200"/>
              <w:rPr>
                <w:sz w:val="20"/>
                <w:szCs w:val="20"/>
              </w:rPr>
            </w:pPr>
            <w:r>
              <w:rPr>
                <w:rFonts w:ascii="Arial" w:eastAsia="Arial" w:hAnsi="Arial" w:cs="Arial"/>
                <w:sz w:val="20"/>
                <w:szCs w:val="20"/>
              </w:rPr>
              <w:t>+</w:t>
            </w:r>
          </w:p>
        </w:tc>
        <w:tc>
          <w:tcPr>
            <w:tcW w:w="1360" w:type="dxa"/>
            <w:vAlign w:val="bottom"/>
          </w:tcPr>
          <w:p w14:paraId="1E5BC6BB" w14:textId="77777777" w:rsidR="0075768E" w:rsidRDefault="00BC6249">
            <w:pPr>
              <w:ind w:left="80"/>
              <w:rPr>
                <w:sz w:val="20"/>
                <w:szCs w:val="20"/>
              </w:rPr>
            </w:pPr>
            <w:r>
              <w:rPr>
                <w:rFonts w:ascii="Arial" w:eastAsia="Arial" w:hAnsi="Arial" w:cs="Arial"/>
                <w:sz w:val="20"/>
                <w:szCs w:val="20"/>
              </w:rPr>
              <w:t>-</w:t>
            </w:r>
          </w:p>
        </w:tc>
        <w:tc>
          <w:tcPr>
            <w:tcW w:w="1360" w:type="dxa"/>
            <w:vAlign w:val="bottom"/>
          </w:tcPr>
          <w:p w14:paraId="41E3C083" w14:textId="77777777" w:rsidR="0075768E" w:rsidRDefault="0075768E">
            <w:pPr>
              <w:rPr>
                <w:sz w:val="20"/>
                <w:szCs w:val="20"/>
              </w:rPr>
            </w:pPr>
          </w:p>
        </w:tc>
      </w:tr>
      <w:tr w:rsidR="0075768E" w14:paraId="41499942" w14:textId="77777777">
        <w:trPr>
          <w:trHeight w:val="239"/>
        </w:trPr>
        <w:tc>
          <w:tcPr>
            <w:tcW w:w="2480" w:type="dxa"/>
            <w:shd w:val="clear" w:color="auto" w:fill="F7F7F7"/>
            <w:vAlign w:val="bottom"/>
          </w:tcPr>
          <w:p w14:paraId="66A714AF" w14:textId="77777777" w:rsidR="0075768E" w:rsidRDefault="00BC6249">
            <w:pPr>
              <w:ind w:left="120"/>
              <w:rPr>
                <w:sz w:val="20"/>
                <w:szCs w:val="20"/>
              </w:rPr>
            </w:pPr>
            <w:r>
              <w:rPr>
                <w:rFonts w:ascii="Arial" w:eastAsia="Arial" w:hAnsi="Arial" w:cs="Arial"/>
                <w:b/>
                <w:bCs/>
                <w:sz w:val="20"/>
                <w:szCs w:val="20"/>
              </w:rPr>
              <w:t>Impostos Indiretos</w:t>
            </w:r>
          </w:p>
        </w:tc>
        <w:tc>
          <w:tcPr>
            <w:tcW w:w="1320" w:type="dxa"/>
            <w:shd w:val="clear" w:color="auto" w:fill="F7F7F7"/>
            <w:vAlign w:val="bottom"/>
          </w:tcPr>
          <w:p w14:paraId="32D17C94" w14:textId="77777777" w:rsidR="0075768E" w:rsidRDefault="00BC6249">
            <w:pPr>
              <w:ind w:left="160"/>
              <w:rPr>
                <w:sz w:val="20"/>
                <w:szCs w:val="20"/>
              </w:rPr>
            </w:pPr>
            <w:r>
              <w:rPr>
                <w:rFonts w:ascii="Arial" w:eastAsia="Arial" w:hAnsi="Arial" w:cs="Arial"/>
                <w:sz w:val="20"/>
                <w:szCs w:val="20"/>
              </w:rPr>
              <w:t>+</w:t>
            </w:r>
          </w:p>
        </w:tc>
        <w:tc>
          <w:tcPr>
            <w:tcW w:w="1500" w:type="dxa"/>
            <w:shd w:val="clear" w:color="auto" w:fill="F7F7F7"/>
            <w:vAlign w:val="bottom"/>
          </w:tcPr>
          <w:p w14:paraId="29A50F09" w14:textId="77777777" w:rsidR="0075768E" w:rsidRDefault="00BC6249">
            <w:pPr>
              <w:ind w:left="200"/>
              <w:rPr>
                <w:sz w:val="20"/>
                <w:szCs w:val="20"/>
              </w:rPr>
            </w:pPr>
            <w:r>
              <w:rPr>
                <w:rFonts w:ascii="Arial" w:eastAsia="Arial" w:hAnsi="Arial" w:cs="Arial"/>
                <w:sz w:val="20"/>
                <w:szCs w:val="20"/>
              </w:rPr>
              <w:t>+</w:t>
            </w:r>
          </w:p>
        </w:tc>
        <w:tc>
          <w:tcPr>
            <w:tcW w:w="1360" w:type="dxa"/>
            <w:shd w:val="clear" w:color="auto" w:fill="F7F7F7"/>
            <w:vAlign w:val="bottom"/>
          </w:tcPr>
          <w:p w14:paraId="3C3E9ADF" w14:textId="77777777" w:rsidR="0075768E" w:rsidRDefault="00BC6249">
            <w:pPr>
              <w:ind w:left="80"/>
              <w:rPr>
                <w:sz w:val="20"/>
                <w:szCs w:val="20"/>
              </w:rPr>
            </w:pPr>
            <w:r>
              <w:rPr>
                <w:rFonts w:ascii="Arial" w:eastAsia="Arial" w:hAnsi="Arial" w:cs="Arial"/>
                <w:sz w:val="20"/>
                <w:szCs w:val="20"/>
              </w:rPr>
              <w:t>+</w:t>
            </w:r>
          </w:p>
        </w:tc>
        <w:tc>
          <w:tcPr>
            <w:tcW w:w="1360" w:type="dxa"/>
            <w:shd w:val="clear" w:color="auto" w:fill="F7F7F7"/>
            <w:vAlign w:val="bottom"/>
          </w:tcPr>
          <w:p w14:paraId="48C8253E" w14:textId="77777777" w:rsidR="0075768E" w:rsidRDefault="0075768E">
            <w:pPr>
              <w:rPr>
                <w:sz w:val="20"/>
                <w:szCs w:val="20"/>
              </w:rPr>
            </w:pPr>
          </w:p>
        </w:tc>
      </w:tr>
      <w:tr w:rsidR="0075768E" w14:paraId="0AE63683" w14:textId="77777777">
        <w:trPr>
          <w:trHeight w:val="219"/>
        </w:trPr>
        <w:tc>
          <w:tcPr>
            <w:tcW w:w="2480" w:type="dxa"/>
            <w:vAlign w:val="bottom"/>
          </w:tcPr>
          <w:p w14:paraId="3F895BBB" w14:textId="77777777" w:rsidR="0075768E" w:rsidRDefault="00BC6249">
            <w:pPr>
              <w:spacing w:line="219" w:lineRule="exact"/>
              <w:ind w:left="120"/>
              <w:rPr>
                <w:sz w:val="20"/>
                <w:szCs w:val="20"/>
              </w:rPr>
            </w:pPr>
            <w:r>
              <w:rPr>
                <w:rFonts w:ascii="Arial" w:eastAsia="Arial" w:hAnsi="Arial" w:cs="Arial"/>
                <w:b/>
                <w:bCs/>
                <w:sz w:val="20"/>
                <w:szCs w:val="20"/>
              </w:rPr>
              <w:t>Requerimento de</w:t>
            </w:r>
          </w:p>
        </w:tc>
        <w:tc>
          <w:tcPr>
            <w:tcW w:w="1320" w:type="dxa"/>
            <w:vAlign w:val="bottom"/>
          </w:tcPr>
          <w:p w14:paraId="1390FE36" w14:textId="77777777" w:rsidR="0075768E" w:rsidRDefault="00BC6249">
            <w:pPr>
              <w:spacing w:line="219" w:lineRule="exact"/>
              <w:ind w:left="160"/>
              <w:rPr>
                <w:sz w:val="20"/>
                <w:szCs w:val="20"/>
              </w:rPr>
            </w:pPr>
            <w:r>
              <w:rPr>
                <w:rFonts w:ascii="Arial" w:eastAsia="Arial" w:hAnsi="Arial" w:cs="Arial"/>
                <w:sz w:val="20"/>
                <w:szCs w:val="20"/>
              </w:rPr>
              <w:t>+</w:t>
            </w:r>
          </w:p>
        </w:tc>
        <w:tc>
          <w:tcPr>
            <w:tcW w:w="1500" w:type="dxa"/>
            <w:vAlign w:val="bottom"/>
          </w:tcPr>
          <w:p w14:paraId="3C7518F6" w14:textId="77777777" w:rsidR="0075768E" w:rsidRDefault="0075768E">
            <w:pPr>
              <w:rPr>
                <w:sz w:val="19"/>
                <w:szCs w:val="19"/>
              </w:rPr>
            </w:pPr>
          </w:p>
        </w:tc>
        <w:tc>
          <w:tcPr>
            <w:tcW w:w="1360" w:type="dxa"/>
            <w:vAlign w:val="bottom"/>
          </w:tcPr>
          <w:p w14:paraId="734B69CF" w14:textId="77777777" w:rsidR="0075768E" w:rsidRDefault="0075768E">
            <w:pPr>
              <w:rPr>
                <w:sz w:val="19"/>
                <w:szCs w:val="19"/>
              </w:rPr>
            </w:pPr>
          </w:p>
        </w:tc>
        <w:tc>
          <w:tcPr>
            <w:tcW w:w="1360" w:type="dxa"/>
            <w:vAlign w:val="bottom"/>
          </w:tcPr>
          <w:p w14:paraId="2F271F3D" w14:textId="77777777" w:rsidR="0075768E" w:rsidRDefault="0075768E">
            <w:pPr>
              <w:rPr>
                <w:sz w:val="19"/>
                <w:szCs w:val="19"/>
              </w:rPr>
            </w:pPr>
          </w:p>
        </w:tc>
      </w:tr>
      <w:tr w:rsidR="0075768E" w14:paraId="46C64B9F" w14:textId="77777777">
        <w:trPr>
          <w:trHeight w:val="254"/>
        </w:trPr>
        <w:tc>
          <w:tcPr>
            <w:tcW w:w="2480" w:type="dxa"/>
            <w:vAlign w:val="bottom"/>
          </w:tcPr>
          <w:p w14:paraId="3CC600C7" w14:textId="77777777" w:rsidR="0075768E" w:rsidRDefault="00BC6249">
            <w:pPr>
              <w:ind w:left="120"/>
              <w:rPr>
                <w:sz w:val="20"/>
                <w:szCs w:val="20"/>
              </w:rPr>
            </w:pPr>
            <w:r>
              <w:rPr>
                <w:rFonts w:ascii="Arial" w:eastAsia="Arial" w:hAnsi="Arial" w:cs="Arial"/>
                <w:b/>
                <w:bCs/>
                <w:sz w:val="20"/>
                <w:szCs w:val="20"/>
              </w:rPr>
              <w:t>Reserva</w:t>
            </w:r>
          </w:p>
        </w:tc>
        <w:tc>
          <w:tcPr>
            <w:tcW w:w="1320" w:type="dxa"/>
            <w:vAlign w:val="bottom"/>
          </w:tcPr>
          <w:p w14:paraId="1318AD2F" w14:textId="77777777" w:rsidR="0075768E" w:rsidRDefault="0075768E"/>
        </w:tc>
        <w:tc>
          <w:tcPr>
            <w:tcW w:w="1500" w:type="dxa"/>
            <w:vAlign w:val="bottom"/>
          </w:tcPr>
          <w:p w14:paraId="34B8A437" w14:textId="77777777" w:rsidR="0075768E" w:rsidRDefault="0075768E"/>
        </w:tc>
        <w:tc>
          <w:tcPr>
            <w:tcW w:w="1360" w:type="dxa"/>
            <w:vAlign w:val="bottom"/>
          </w:tcPr>
          <w:p w14:paraId="2A80980A" w14:textId="77777777" w:rsidR="0075768E" w:rsidRDefault="0075768E"/>
        </w:tc>
        <w:tc>
          <w:tcPr>
            <w:tcW w:w="1360" w:type="dxa"/>
            <w:vAlign w:val="bottom"/>
          </w:tcPr>
          <w:p w14:paraId="22558B1B" w14:textId="77777777" w:rsidR="0075768E" w:rsidRDefault="0075768E"/>
        </w:tc>
      </w:tr>
      <w:tr w:rsidR="0075768E" w14:paraId="442508DE" w14:textId="77777777">
        <w:trPr>
          <w:trHeight w:val="245"/>
        </w:trPr>
        <w:tc>
          <w:tcPr>
            <w:tcW w:w="2480" w:type="dxa"/>
            <w:shd w:val="clear" w:color="auto" w:fill="F7F7F7"/>
            <w:vAlign w:val="bottom"/>
          </w:tcPr>
          <w:p w14:paraId="404FF12C" w14:textId="77777777" w:rsidR="0075768E" w:rsidRDefault="00BC6249">
            <w:pPr>
              <w:ind w:left="120"/>
              <w:rPr>
                <w:sz w:val="20"/>
                <w:szCs w:val="20"/>
              </w:rPr>
            </w:pPr>
            <w:r>
              <w:rPr>
                <w:rFonts w:ascii="Arial" w:eastAsia="Arial" w:hAnsi="Arial" w:cs="Arial"/>
                <w:b/>
                <w:bCs/>
                <w:sz w:val="20"/>
                <w:szCs w:val="20"/>
              </w:rPr>
              <w:t>Selic</w:t>
            </w:r>
          </w:p>
        </w:tc>
        <w:tc>
          <w:tcPr>
            <w:tcW w:w="1320" w:type="dxa"/>
            <w:shd w:val="clear" w:color="auto" w:fill="F7F7F7"/>
            <w:vAlign w:val="bottom"/>
          </w:tcPr>
          <w:p w14:paraId="55E3F9BA" w14:textId="77777777" w:rsidR="0075768E" w:rsidRDefault="00BC6249">
            <w:pPr>
              <w:ind w:left="160"/>
              <w:rPr>
                <w:sz w:val="20"/>
                <w:szCs w:val="20"/>
              </w:rPr>
            </w:pPr>
            <w:r>
              <w:rPr>
                <w:rFonts w:ascii="Arial" w:eastAsia="Arial" w:hAnsi="Arial" w:cs="Arial"/>
                <w:sz w:val="20"/>
                <w:szCs w:val="20"/>
              </w:rPr>
              <w:t>+</w:t>
            </w:r>
          </w:p>
        </w:tc>
        <w:tc>
          <w:tcPr>
            <w:tcW w:w="1500" w:type="dxa"/>
            <w:shd w:val="clear" w:color="auto" w:fill="F7F7F7"/>
            <w:vAlign w:val="bottom"/>
          </w:tcPr>
          <w:p w14:paraId="25F03F1F" w14:textId="77777777" w:rsidR="0075768E" w:rsidRDefault="00BC6249">
            <w:pPr>
              <w:ind w:left="200"/>
              <w:rPr>
                <w:sz w:val="20"/>
                <w:szCs w:val="20"/>
              </w:rPr>
            </w:pPr>
            <w:r>
              <w:rPr>
                <w:rFonts w:ascii="Arial" w:eastAsia="Arial" w:hAnsi="Arial" w:cs="Arial"/>
                <w:sz w:val="20"/>
                <w:szCs w:val="20"/>
              </w:rPr>
              <w:t>+</w:t>
            </w:r>
          </w:p>
        </w:tc>
        <w:tc>
          <w:tcPr>
            <w:tcW w:w="1360" w:type="dxa"/>
            <w:shd w:val="clear" w:color="auto" w:fill="F7F7F7"/>
            <w:vAlign w:val="bottom"/>
          </w:tcPr>
          <w:p w14:paraId="0CB246FB" w14:textId="77777777" w:rsidR="0075768E" w:rsidRDefault="00BC6249">
            <w:pPr>
              <w:ind w:left="80"/>
              <w:rPr>
                <w:sz w:val="20"/>
                <w:szCs w:val="20"/>
              </w:rPr>
            </w:pPr>
            <w:r>
              <w:rPr>
                <w:rFonts w:ascii="Arial" w:eastAsia="Arial" w:hAnsi="Arial" w:cs="Arial"/>
                <w:sz w:val="20"/>
                <w:szCs w:val="20"/>
              </w:rPr>
              <w:t>+</w:t>
            </w:r>
          </w:p>
        </w:tc>
        <w:tc>
          <w:tcPr>
            <w:tcW w:w="1360" w:type="dxa"/>
            <w:shd w:val="clear" w:color="auto" w:fill="F7F7F7"/>
            <w:vAlign w:val="bottom"/>
          </w:tcPr>
          <w:p w14:paraId="2E59BFEF" w14:textId="77777777" w:rsidR="0075768E" w:rsidRDefault="00BC6249">
            <w:pPr>
              <w:ind w:left="100"/>
              <w:rPr>
                <w:sz w:val="20"/>
                <w:szCs w:val="20"/>
              </w:rPr>
            </w:pPr>
            <w:r>
              <w:rPr>
                <w:rFonts w:ascii="Arial" w:eastAsia="Arial" w:hAnsi="Arial" w:cs="Arial"/>
                <w:sz w:val="20"/>
                <w:szCs w:val="20"/>
              </w:rPr>
              <w:t>+</w:t>
            </w:r>
          </w:p>
        </w:tc>
      </w:tr>
      <w:tr w:rsidR="0075768E" w14:paraId="3AAD741D" w14:textId="77777777">
        <w:trPr>
          <w:trHeight w:val="350"/>
        </w:trPr>
        <w:tc>
          <w:tcPr>
            <w:tcW w:w="2480" w:type="dxa"/>
            <w:vAlign w:val="bottom"/>
          </w:tcPr>
          <w:p w14:paraId="5BD20CB5" w14:textId="77777777" w:rsidR="0075768E" w:rsidRDefault="00BC6249">
            <w:pPr>
              <w:ind w:left="120"/>
              <w:rPr>
                <w:sz w:val="20"/>
                <w:szCs w:val="20"/>
              </w:rPr>
            </w:pPr>
            <w:r>
              <w:rPr>
                <w:rFonts w:ascii="Arial" w:eastAsia="Arial" w:hAnsi="Arial" w:cs="Arial"/>
                <w:b/>
                <w:bCs/>
                <w:sz w:val="20"/>
                <w:szCs w:val="20"/>
              </w:rPr>
              <w:t>Spread Over Treasury</w:t>
            </w:r>
          </w:p>
        </w:tc>
        <w:tc>
          <w:tcPr>
            <w:tcW w:w="1320" w:type="dxa"/>
            <w:vAlign w:val="bottom"/>
          </w:tcPr>
          <w:p w14:paraId="243E505A" w14:textId="77777777" w:rsidR="0075768E" w:rsidRDefault="00BC6249">
            <w:pPr>
              <w:ind w:left="160"/>
              <w:rPr>
                <w:sz w:val="20"/>
                <w:szCs w:val="20"/>
              </w:rPr>
            </w:pPr>
            <w:r>
              <w:rPr>
                <w:rFonts w:ascii="Arial" w:eastAsia="Arial" w:hAnsi="Arial" w:cs="Arial"/>
                <w:sz w:val="20"/>
                <w:szCs w:val="20"/>
              </w:rPr>
              <w:t>+</w:t>
            </w:r>
          </w:p>
        </w:tc>
        <w:tc>
          <w:tcPr>
            <w:tcW w:w="1500" w:type="dxa"/>
            <w:vAlign w:val="bottom"/>
          </w:tcPr>
          <w:p w14:paraId="059D42F3" w14:textId="77777777" w:rsidR="0075768E" w:rsidRDefault="0075768E">
            <w:pPr>
              <w:rPr>
                <w:sz w:val="24"/>
                <w:szCs w:val="24"/>
              </w:rPr>
            </w:pPr>
          </w:p>
        </w:tc>
        <w:tc>
          <w:tcPr>
            <w:tcW w:w="1360" w:type="dxa"/>
            <w:vAlign w:val="bottom"/>
          </w:tcPr>
          <w:p w14:paraId="7D1E04DE" w14:textId="77777777" w:rsidR="0075768E" w:rsidRDefault="00BC6249">
            <w:pPr>
              <w:ind w:left="80"/>
              <w:rPr>
                <w:sz w:val="20"/>
                <w:szCs w:val="20"/>
              </w:rPr>
            </w:pPr>
            <w:r>
              <w:rPr>
                <w:rFonts w:ascii="Arial" w:eastAsia="Arial" w:hAnsi="Arial" w:cs="Arial"/>
                <w:sz w:val="20"/>
                <w:szCs w:val="20"/>
              </w:rPr>
              <w:t>+</w:t>
            </w:r>
          </w:p>
        </w:tc>
        <w:tc>
          <w:tcPr>
            <w:tcW w:w="1360" w:type="dxa"/>
            <w:vAlign w:val="bottom"/>
          </w:tcPr>
          <w:p w14:paraId="03ADB961" w14:textId="77777777" w:rsidR="0075768E" w:rsidRDefault="0075768E">
            <w:pPr>
              <w:rPr>
                <w:sz w:val="24"/>
                <w:szCs w:val="24"/>
              </w:rPr>
            </w:pPr>
          </w:p>
        </w:tc>
      </w:tr>
      <w:tr w:rsidR="0075768E" w14:paraId="1DD2D810" w14:textId="77777777">
        <w:trPr>
          <w:trHeight w:val="245"/>
        </w:trPr>
        <w:tc>
          <w:tcPr>
            <w:tcW w:w="2480" w:type="dxa"/>
            <w:shd w:val="clear" w:color="auto" w:fill="F7F7F7"/>
            <w:vAlign w:val="bottom"/>
          </w:tcPr>
          <w:p w14:paraId="2B4C4704" w14:textId="77777777" w:rsidR="0075768E" w:rsidRDefault="00BC6249">
            <w:pPr>
              <w:ind w:left="120"/>
              <w:rPr>
                <w:sz w:val="20"/>
                <w:szCs w:val="20"/>
              </w:rPr>
            </w:pPr>
            <w:r>
              <w:rPr>
                <w:rFonts w:ascii="Arial" w:eastAsia="Arial" w:hAnsi="Arial" w:cs="Arial"/>
                <w:b/>
                <w:bCs/>
                <w:sz w:val="20"/>
                <w:szCs w:val="20"/>
              </w:rPr>
              <w:t>Produto Industrial</w:t>
            </w:r>
          </w:p>
        </w:tc>
        <w:tc>
          <w:tcPr>
            <w:tcW w:w="1320" w:type="dxa"/>
            <w:shd w:val="clear" w:color="auto" w:fill="F7F7F7"/>
            <w:vAlign w:val="bottom"/>
          </w:tcPr>
          <w:p w14:paraId="284D2D0F" w14:textId="77777777" w:rsidR="0075768E" w:rsidRDefault="00BC6249">
            <w:pPr>
              <w:ind w:left="160"/>
              <w:rPr>
                <w:sz w:val="20"/>
                <w:szCs w:val="20"/>
              </w:rPr>
            </w:pPr>
            <w:r>
              <w:rPr>
                <w:rFonts w:ascii="Arial" w:eastAsia="Arial" w:hAnsi="Arial" w:cs="Arial"/>
                <w:sz w:val="20"/>
                <w:szCs w:val="20"/>
              </w:rPr>
              <w:t>-</w:t>
            </w:r>
          </w:p>
        </w:tc>
        <w:tc>
          <w:tcPr>
            <w:tcW w:w="1500" w:type="dxa"/>
            <w:shd w:val="clear" w:color="auto" w:fill="F7F7F7"/>
            <w:vAlign w:val="bottom"/>
          </w:tcPr>
          <w:p w14:paraId="33C672AA" w14:textId="77777777" w:rsidR="0075768E" w:rsidRDefault="0075768E">
            <w:pPr>
              <w:rPr>
                <w:sz w:val="21"/>
                <w:szCs w:val="21"/>
              </w:rPr>
            </w:pPr>
          </w:p>
        </w:tc>
        <w:tc>
          <w:tcPr>
            <w:tcW w:w="1360" w:type="dxa"/>
            <w:shd w:val="clear" w:color="auto" w:fill="F7F7F7"/>
            <w:vAlign w:val="bottom"/>
          </w:tcPr>
          <w:p w14:paraId="5F29B1E8" w14:textId="77777777" w:rsidR="0075768E" w:rsidRDefault="0075768E">
            <w:pPr>
              <w:rPr>
                <w:sz w:val="21"/>
                <w:szCs w:val="21"/>
              </w:rPr>
            </w:pPr>
          </w:p>
        </w:tc>
        <w:tc>
          <w:tcPr>
            <w:tcW w:w="1360" w:type="dxa"/>
            <w:shd w:val="clear" w:color="auto" w:fill="F7F7F7"/>
            <w:vAlign w:val="bottom"/>
          </w:tcPr>
          <w:p w14:paraId="5D9AFC6D" w14:textId="77777777" w:rsidR="0075768E" w:rsidRDefault="0075768E">
            <w:pPr>
              <w:rPr>
                <w:sz w:val="21"/>
                <w:szCs w:val="21"/>
              </w:rPr>
            </w:pPr>
          </w:p>
        </w:tc>
      </w:tr>
      <w:tr w:rsidR="0075768E" w14:paraId="17D91130" w14:textId="77777777">
        <w:trPr>
          <w:trHeight w:val="239"/>
        </w:trPr>
        <w:tc>
          <w:tcPr>
            <w:tcW w:w="2480" w:type="dxa"/>
            <w:vAlign w:val="bottom"/>
          </w:tcPr>
          <w:p w14:paraId="3CB797F5" w14:textId="77777777" w:rsidR="0075768E" w:rsidRDefault="00BC6249">
            <w:pPr>
              <w:ind w:left="120"/>
              <w:rPr>
                <w:sz w:val="20"/>
                <w:szCs w:val="20"/>
              </w:rPr>
            </w:pPr>
            <w:r>
              <w:rPr>
                <w:rFonts w:ascii="Arial" w:eastAsia="Arial" w:hAnsi="Arial" w:cs="Arial"/>
                <w:b/>
                <w:bCs/>
                <w:sz w:val="20"/>
                <w:szCs w:val="20"/>
              </w:rPr>
              <w:t>Ativo Total</w:t>
            </w:r>
          </w:p>
        </w:tc>
        <w:tc>
          <w:tcPr>
            <w:tcW w:w="1320" w:type="dxa"/>
            <w:vAlign w:val="bottom"/>
          </w:tcPr>
          <w:p w14:paraId="6A4D6A0B" w14:textId="77777777" w:rsidR="0075768E" w:rsidRDefault="0075768E">
            <w:pPr>
              <w:rPr>
                <w:sz w:val="20"/>
                <w:szCs w:val="20"/>
              </w:rPr>
            </w:pPr>
          </w:p>
        </w:tc>
        <w:tc>
          <w:tcPr>
            <w:tcW w:w="1500" w:type="dxa"/>
            <w:vAlign w:val="bottom"/>
          </w:tcPr>
          <w:p w14:paraId="36EA123F" w14:textId="77777777" w:rsidR="0075768E" w:rsidRDefault="0075768E">
            <w:pPr>
              <w:rPr>
                <w:sz w:val="20"/>
                <w:szCs w:val="20"/>
              </w:rPr>
            </w:pPr>
          </w:p>
        </w:tc>
        <w:tc>
          <w:tcPr>
            <w:tcW w:w="1360" w:type="dxa"/>
            <w:vAlign w:val="bottom"/>
          </w:tcPr>
          <w:p w14:paraId="4CCAC417" w14:textId="77777777" w:rsidR="0075768E" w:rsidRDefault="0075768E">
            <w:pPr>
              <w:rPr>
                <w:sz w:val="20"/>
                <w:szCs w:val="20"/>
              </w:rPr>
            </w:pPr>
          </w:p>
        </w:tc>
        <w:tc>
          <w:tcPr>
            <w:tcW w:w="1360" w:type="dxa"/>
            <w:vAlign w:val="bottom"/>
          </w:tcPr>
          <w:p w14:paraId="19D191F5" w14:textId="77777777" w:rsidR="0075768E" w:rsidRDefault="00BC6249">
            <w:pPr>
              <w:ind w:left="100"/>
              <w:rPr>
                <w:sz w:val="20"/>
                <w:szCs w:val="20"/>
              </w:rPr>
            </w:pPr>
            <w:r>
              <w:rPr>
                <w:rFonts w:ascii="Arial" w:eastAsia="Arial" w:hAnsi="Arial" w:cs="Arial"/>
                <w:sz w:val="20"/>
                <w:szCs w:val="20"/>
              </w:rPr>
              <w:t>+</w:t>
            </w:r>
          </w:p>
        </w:tc>
      </w:tr>
      <w:tr w:rsidR="0075768E" w14:paraId="3A7E8690" w14:textId="77777777">
        <w:trPr>
          <w:trHeight w:val="239"/>
        </w:trPr>
        <w:tc>
          <w:tcPr>
            <w:tcW w:w="2480" w:type="dxa"/>
            <w:shd w:val="clear" w:color="auto" w:fill="F7F7F7"/>
            <w:vAlign w:val="bottom"/>
          </w:tcPr>
          <w:p w14:paraId="7D752637" w14:textId="77777777" w:rsidR="0075768E" w:rsidRDefault="00BC6249">
            <w:pPr>
              <w:ind w:left="120"/>
              <w:rPr>
                <w:sz w:val="20"/>
                <w:szCs w:val="20"/>
              </w:rPr>
            </w:pPr>
            <w:r>
              <w:rPr>
                <w:rFonts w:ascii="Arial" w:eastAsia="Arial" w:hAnsi="Arial" w:cs="Arial"/>
                <w:b/>
                <w:bCs/>
                <w:sz w:val="20"/>
                <w:szCs w:val="20"/>
              </w:rPr>
              <w:t>Bancos Estrangeiros</w:t>
            </w:r>
          </w:p>
        </w:tc>
        <w:tc>
          <w:tcPr>
            <w:tcW w:w="1320" w:type="dxa"/>
            <w:shd w:val="clear" w:color="auto" w:fill="F7F7F7"/>
            <w:vAlign w:val="bottom"/>
          </w:tcPr>
          <w:p w14:paraId="12480CA3" w14:textId="77777777" w:rsidR="0075768E" w:rsidRDefault="0075768E">
            <w:pPr>
              <w:rPr>
                <w:sz w:val="20"/>
                <w:szCs w:val="20"/>
              </w:rPr>
            </w:pPr>
          </w:p>
        </w:tc>
        <w:tc>
          <w:tcPr>
            <w:tcW w:w="1500" w:type="dxa"/>
            <w:shd w:val="clear" w:color="auto" w:fill="F7F7F7"/>
            <w:vAlign w:val="bottom"/>
          </w:tcPr>
          <w:p w14:paraId="7119780B" w14:textId="77777777" w:rsidR="0075768E" w:rsidRDefault="0075768E">
            <w:pPr>
              <w:rPr>
                <w:sz w:val="20"/>
                <w:szCs w:val="20"/>
              </w:rPr>
            </w:pPr>
          </w:p>
        </w:tc>
        <w:tc>
          <w:tcPr>
            <w:tcW w:w="1360" w:type="dxa"/>
            <w:shd w:val="clear" w:color="auto" w:fill="F7F7F7"/>
            <w:vAlign w:val="bottom"/>
          </w:tcPr>
          <w:p w14:paraId="791F2BFD" w14:textId="77777777" w:rsidR="0075768E" w:rsidRDefault="00BC6249">
            <w:pPr>
              <w:ind w:left="80"/>
              <w:rPr>
                <w:sz w:val="20"/>
                <w:szCs w:val="20"/>
              </w:rPr>
            </w:pPr>
            <w:r>
              <w:rPr>
                <w:rFonts w:ascii="Arial" w:eastAsia="Arial" w:hAnsi="Arial" w:cs="Arial"/>
                <w:sz w:val="20"/>
                <w:szCs w:val="20"/>
              </w:rPr>
              <w:t>-</w:t>
            </w:r>
          </w:p>
        </w:tc>
        <w:tc>
          <w:tcPr>
            <w:tcW w:w="1360" w:type="dxa"/>
            <w:shd w:val="clear" w:color="auto" w:fill="F7F7F7"/>
            <w:vAlign w:val="bottom"/>
          </w:tcPr>
          <w:p w14:paraId="3BE77BA0" w14:textId="77777777" w:rsidR="0075768E" w:rsidRDefault="0075768E">
            <w:pPr>
              <w:rPr>
                <w:sz w:val="20"/>
                <w:szCs w:val="20"/>
              </w:rPr>
            </w:pPr>
          </w:p>
        </w:tc>
      </w:tr>
      <w:tr w:rsidR="0075768E" w14:paraId="1ED069A7" w14:textId="77777777">
        <w:trPr>
          <w:trHeight w:val="248"/>
        </w:trPr>
        <w:tc>
          <w:tcPr>
            <w:tcW w:w="2480" w:type="dxa"/>
            <w:vAlign w:val="bottom"/>
          </w:tcPr>
          <w:p w14:paraId="22FD0932" w14:textId="77777777" w:rsidR="0075768E" w:rsidRDefault="00BC6249">
            <w:pPr>
              <w:ind w:left="120"/>
              <w:rPr>
                <w:sz w:val="20"/>
                <w:szCs w:val="20"/>
              </w:rPr>
            </w:pPr>
            <w:r>
              <w:rPr>
                <w:rFonts w:ascii="Arial" w:eastAsia="Arial" w:hAnsi="Arial" w:cs="Arial"/>
                <w:b/>
                <w:bCs/>
                <w:sz w:val="20"/>
                <w:szCs w:val="20"/>
              </w:rPr>
              <w:t>Captação sem juros</w:t>
            </w:r>
          </w:p>
        </w:tc>
        <w:tc>
          <w:tcPr>
            <w:tcW w:w="1320" w:type="dxa"/>
            <w:vAlign w:val="bottom"/>
          </w:tcPr>
          <w:p w14:paraId="6056968F" w14:textId="77777777" w:rsidR="0075768E" w:rsidRDefault="0075768E">
            <w:pPr>
              <w:rPr>
                <w:sz w:val="21"/>
                <w:szCs w:val="21"/>
              </w:rPr>
            </w:pPr>
          </w:p>
        </w:tc>
        <w:tc>
          <w:tcPr>
            <w:tcW w:w="1500" w:type="dxa"/>
            <w:vAlign w:val="bottom"/>
          </w:tcPr>
          <w:p w14:paraId="74DACC27" w14:textId="77777777" w:rsidR="0075768E" w:rsidRDefault="00BC6249">
            <w:pPr>
              <w:ind w:left="200"/>
              <w:rPr>
                <w:sz w:val="20"/>
                <w:szCs w:val="20"/>
              </w:rPr>
            </w:pPr>
            <w:r>
              <w:rPr>
                <w:rFonts w:ascii="Arial" w:eastAsia="Arial" w:hAnsi="Arial" w:cs="Arial"/>
                <w:sz w:val="20"/>
                <w:szCs w:val="20"/>
              </w:rPr>
              <w:t>+</w:t>
            </w:r>
          </w:p>
        </w:tc>
        <w:tc>
          <w:tcPr>
            <w:tcW w:w="1360" w:type="dxa"/>
            <w:vAlign w:val="bottom"/>
          </w:tcPr>
          <w:p w14:paraId="08D6FD11" w14:textId="77777777" w:rsidR="0075768E" w:rsidRDefault="00BC6249">
            <w:pPr>
              <w:ind w:left="80"/>
              <w:rPr>
                <w:sz w:val="20"/>
                <w:szCs w:val="20"/>
              </w:rPr>
            </w:pPr>
            <w:r>
              <w:rPr>
                <w:rFonts w:ascii="Arial" w:eastAsia="Arial" w:hAnsi="Arial" w:cs="Arial"/>
                <w:sz w:val="20"/>
                <w:szCs w:val="20"/>
              </w:rPr>
              <w:t>+</w:t>
            </w:r>
          </w:p>
        </w:tc>
        <w:tc>
          <w:tcPr>
            <w:tcW w:w="1360" w:type="dxa"/>
            <w:vAlign w:val="bottom"/>
          </w:tcPr>
          <w:p w14:paraId="3AB72342" w14:textId="77777777" w:rsidR="0075768E" w:rsidRDefault="0075768E">
            <w:pPr>
              <w:rPr>
                <w:sz w:val="21"/>
                <w:szCs w:val="21"/>
              </w:rPr>
            </w:pPr>
          </w:p>
        </w:tc>
      </w:tr>
      <w:tr w:rsidR="0075768E" w14:paraId="14E2B368" w14:textId="77777777">
        <w:trPr>
          <w:trHeight w:val="108"/>
        </w:trPr>
        <w:tc>
          <w:tcPr>
            <w:tcW w:w="2480" w:type="dxa"/>
            <w:vAlign w:val="bottom"/>
          </w:tcPr>
          <w:p w14:paraId="3C71FADE" w14:textId="77777777" w:rsidR="0075768E" w:rsidRDefault="0075768E">
            <w:pPr>
              <w:rPr>
                <w:sz w:val="9"/>
                <w:szCs w:val="9"/>
              </w:rPr>
            </w:pPr>
          </w:p>
        </w:tc>
        <w:tc>
          <w:tcPr>
            <w:tcW w:w="1320" w:type="dxa"/>
            <w:vAlign w:val="bottom"/>
          </w:tcPr>
          <w:p w14:paraId="7BB1F042" w14:textId="77777777" w:rsidR="0075768E" w:rsidRDefault="0075768E">
            <w:pPr>
              <w:rPr>
                <w:sz w:val="9"/>
                <w:szCs w:val="9"/>
              </w:rPr>
            </w:pPr>
          </w:p>
        </w:tc>
        <w:tc>
          <w:tcPr>
            <w:tcW w:w="1500" w:type="dxa"/>
            <w:vAlign w:val="bottom"/>
          </w:tcPr>
          <w:p w14:paraId="745B1D78" w14:textId="77777777" w:rsidR="0075768E" w:rsidRDefault="0075768E">
            <w:pPr>
              <w:rPr>
                <w:sz w:val="9"/>
                <w:szCs w:val="9"/>
              </w:rPr>
            </w:pPr>
          </w:p>
        </w:tc>
        <w:tc>
          <w:tcPr>
            <w:tcW w:w="1360" w:type="dxa"/>
            <w:vAlign w:val="bottom"/>
          </w:tcPr>
          <w:p w14:paraId="66866A6B" w14:textId="77777777" w:rsidR="0075768E" w:rsidRDefault="0075768E">
            <w:pPr>
              <w:rPr>
                <w:sz w:val="9"/>
                <w:szCs w:val="9"/>
              </w:rPr>
            </w:pPr>
          </w:p>
        </w:tc>
        <w:tc>
          <w:tcPr>
            <w:tcW w:w="1360" w:type="dxa"/>
            <w:vAlign w:val="bottom"/>
          </w:tcPr>
          <w:p w14:paraId="4DAD8561" w14:textId="77777777" w:rsidR="0075768E" w:rsidRDefault="0075768E">
            <w:pPr>
              <w:rPr>
                <w:sz w:val="9"/>
                <w:szCs w:val="9"/>
              </w:rPr>
            </w:pPr>
          </w:p>
        </w:tc>
      </w:tr>
      <w:tr w:rsidR="0075768E" w14:paraId="013686B4" w14:textId="77777777">
        <w:trPr>
          <w:trHeight w:val="239"/>
        </w:trPr>
        <w:tc>
          <w:tcPr>
            <w:tcW w:w="2480" w:type="dxa"/>
            <w:shd w:val="clear" w:color="auto" w:fill="F7F7F7"/>
            <w:vAlign w:val="bottom"/>
          </w:tcPr>
          <w:p w14:paraId="5809561A" w14:textId="77777777" w:rsidR="0075768E" w:rsidRDefault="00BC6249">
            <w:pPr>
              <w:ind w:left="120"/>
              <w:rPr>
                <w:sz w:val="20"/>
                <w:szCs w:val="20"/>
              </w:rPr>
            </w:pPr>
            <w:r>
              <w:rPr>
                <w:rFonts w:ascii="Arial" w:eastAsia="Arial" w:hAnsi="Arial" w:cs="Arial"/>
                <w:b/>
                <w:bCs/>
                <w:sz w:val="20"/>
                <w:szCs w:val="20"/>
              </w:rPr>
              <w:t>Compulsório</w:t>
            </w:r>
          </w:p>
        </w:tc>
        <w:tc>
          <w:tcPr>
            <w:tcW w:w="1320" w:type="dxa"/>
            <w:shd w:val="clear" w:color="auto" w:fill="F7F7F7"/>
            <w:vAlign w:val="bottom"/>
          </w:tcPr>
          <w:p w14:paraId="7938FB8F" w14:textId="77777777" w:rsidR="0075768E" w:rsidRDefault="0075768E">
            <w:pPr>
              <w:rPr>
                <w:sz w:val="20"/>
                <w:szCs w:val="20"/>
              </w:rPr>
            </w:pPr>
          </w:p>
        </w:tc>
        <w:tc>
          <w:tcPr>
            <w:tcW w:w="1500" w:type="dxa"/>
            <w:shd w:val="clear" w:color="auto" w:fill="F7F7F7"/>
            <w:vAlign w:val="bottom"/>
          </w:tcPr>
          <w:p w14:paraId="1A178E2B" w14:textId="77777777" w:rsidR="0075768E" w:rsidRDefault="0075768E">
            <w:pPr>
              <w:rPr>
                <w:sz w:val="20"/>
                <w:szCs w:val="20"/>
              </w:rPr>
            </w:pPr>
          </w:p>
        </w:tc>
        <w:tc>
          <w:tcPr>
            <w:tcW w:w="1360" w:type="dxa"/>
            <w:shd w:val="clear" w:color="auto" w:fill="F7F7F7"/>
            <w:vAlign w:val="bottom"/>
          </w:tcPr>
          <w:p w14:paraId="14B5CCC8" w14:textId="77777777" w:rsidR="0075768E" w:rsidRDefault="0075768E">
            <w:pPr>
              <w:rPr>
                <w:sz w:val="20"/>
                <w:szCs w:val="20"/>
              </w:rPr>
            </w:pPr>
          </w:p>
        </w:tc>
        <w:tc>
          <w:tcPr>
            <w:tcW w:w="1360" w:type="dxa"/>
            <w:shd w:val="clear" w:color="auto" w:fill="F7F7F7"/>
            <w:vAlign w:val="bottom"/>
          </w:tcPr>
          <w:p w14:paraId="1D7DE13C" w14:textId="77777777" w:rsidR="0075768E" w:rsidRDefault="00BC6249">
            <w:pPr>
              <w:ind w:left="100"/>
              <w:rPr>
                <w:sz w:val="20"/>
                <w:szCs w:val="20"/>
              </w:rPr>
            </w:pPr>
            <w:r>
              <w:rPr>
                <w:rFonts w:ascii="Arial" w:eastAsia="Arial" w:hAnsi="Arial" w:cs="Arial"/>
                <w:sz w:val="20"/>
                <w:szCs w:val="20"/>
              </w:rPr>
              <w:t>+</w:t>
            </w:r>
          </w:p>
        </w:tc>
      </w:tr>
      <w:tr w:rsidR="0075768E" w14:paraId="0CCAE6A6" w14:textId="77777777">
        <w:trPr>
          <w:trHeight w:val="219"/>
        </w:trPr>
        <w:tc>
          <w:tcPr>
            <w:tcW w:w="2480" w:type="dxa"/>
            <w:vAlign w:val="bottom"/>
          </w:tcPr>
          <w:p w14:paraId="23DA5AF1" w14:textId="77777777" w:rsidR="0075768E" w:rsidRDefault="00BC6249">
            <w:pPr>
              <w:spacing w:line="219" w:lineRule="exact"/>
              <w:ind w:left="120"/>
              <w:rPr>
                <w:sz w:val="20"/>
                <w:szCs w:val="20"/>
              </w:rPr>
            </w:pPr>
            <w:r>
              <w:rPr>
                <w:rFonts w:ascii="Arial" w:eastAsia="Arial" w:hAnsi="Arial" w:cs="Arial"/>
                <w:b/>
                <w:bCs/>
                <w:sz w:val="20"/>
                <w:szCs w:val="20"/>
              </w:rPr>
              <w:t>Crescimento PIB</w:t>
            </w:r>
          </w:p>
        </w:tc>
        <w:tc>
          <w:tcPr>
            <w:tcW w:w="1320" w:type="dxa"/>
            <w:vAlign w:val="bottom"/>
          </w:tcPr>
          <w:p w14:paraId="0ADFA832" w14:textId="77777777" w:rsidR="0075768E" w:rsidRDefault="0075768E">
            <w:pPr>
              <w:rPr>
                <w:sz w:val="19"/>
                <w:szCs w:val="19"/>
              </w:rPr>
            </w:pPr>
          </w:p>
        </w:tc>
        <w:tc>
          <w:tcPr>
            <w:tcW w:w="1500" w:type="dxa"/>
            <w:vAlign w:val="bottom"/>
          </w:tcPr>
          <w:p w14:paraId="41444092" w14:textId="77777777" w:rsidR="0075768E" w:rsidRDefault="00BC6249">
            <w:pPr>
              <w:spacing w:line="219" w:lineRule="exact"/>
              <w:ind w:left="200"/>
              <w:rPr>
                <w:sz w:val="20"/>
                <w:szCs w:val="20"/>
              </w:rPr>
            </w:pPr>
            <w:r>
              <w:rPr>
                <w:rFonts w:ascii="Arial" w:eastAsia="Arial" w:hAnsi="Arial" w:cs="Arial"/>
                <w:sz w:val="20"/>
                <w:szCs w:val="20"/>
              </w:rPr>
              <w:t>-</w:t>
            </w:r>
          </w:p>
        </w:tc>
        <w:tc>
          <w:tcPr>
            <w:tcW w:w="1360" w:type="dxa"/>
            <w:vAlign w:val="bottom"/>
          </w:tcPr>
          <w:p w14:paraId="726DFE49" w14:textId="77777777" w:rsidR="0075768E" w:rsidRDefault="00BC6249">
            <w:pPr>
              <w:spacing w:line="219" w:lineRule="exact"/>
              <w:ind w:left="80"/>
              <w:rPr>
                <w:sz w:val="20"/>
                <w:szCs w:val="20"/>
              </w:rPr>
            </w:pPr>
            <w:r>
              <w:rPr>
                <w:rFonts w:ascii="Arial" w:eastAsia="Arial" w:hAnsi="Arial" w:cs="Arial"/>
                <w:sz w:val="20"/>
                <w:szCs w:val="20"/>
              </w:rPr>
              <w:t>+</w:t>
            </w:r>
          </w:p>
        </w:tc>
        <w:tc>
          <w:tcPr>
            <w:tcW w:w="1360" w:type="dxa"/>
            <w:vAlign w:val="bottom"/>
          </w:tcPr>
          <w:p w14:paraId="00C12591" w14:textId="77777777" w:rsidR="0075768E" w:rsidRDefault="0075768E">
            <w:pPr>
              <w:rPr>
                <w:sz w:val="19"/>
                <w:szCs w:val="19"/>
              </w:rPr>
            </w:pPr>
          </w:p>
        </w:tc>
      </w:tr>
      <w:tr w:rsidR="0075768E" w14:paraId="1367DDBF" w14:textId="77777777">
        <w:trPr>
          <w:trHeight w:val="254"/>
        </w:trPr>
        <w:tc>
          <w:tcPr>
            <w:tcW w:w="2480" w:type="dxa"/>
            <w:vAlign w:val="bottom"/>
          </w:tcPr>
          <w:p w14:paraId="5EFF1FE8" w14:textId="77777777" w:rsidR="0075768E" w:rsidRDefault="00BC6249">
            <w:pPr>
              <w:ind w:left="120"/>
              <w:rPr>
                <w:sz w:val="20"/>
                <w:szCs w:val="20"/>
              </w:rPr>
            </w:pPr>
            <w:r>
              <w:rPr>
                <w:rFonts w:ascii="Arial" w:eastAsia="Arial" w:hAnsi="Arial" w:cs="Arial"/>
                <w:b/>
                <w:bCs/>
                <w:sz w:val="20"/>
                <w:szCs w:val="20"/>
              </w:rPr>
              <w:t>Industrial</w:t>
            </w:r>
          </w:p>
        </w:tc>
        <w:tc>
          <w:tcPr>
            <w:tcW w:w="1320" w:type="dxa"/>
            <w:vAlign w:val="bottom"/>
          </w:tcPr>
          <w:p w14:paraId="7C77F60F" w14:textId="77777777" w:rsidR="0075768E" w:rsidRDefault="0075768E"/>
        </w:tc>
        <w:tc>
          <w:tcPr>
            <w:tcW w:w="1500" w:type="dxa"/>
            <w:vAlign w:val="bottom"/>
          </w:tcPr>
          <w:p w14:paraId="21279FD4" w14:textId="77777777" w:rsidR="0075768E" w:rsidRDefault="0075768E"/>
        </w:tc>
        <w:tc>
          <w:tcPr>
            <w:tcW w:w="1360" w:type="dxa"/>
            <w:vAlign w:val="bottom"/>
          </w:tcPr>
          <w:p w14:paraId="082B3D98" w14:textId="77777777" w:rsidR="0075768E" w:rsidRDefault="0075768E"/>
        </w:tc>
        <w:tc>
          <w:tcPr>
            <w:tcW w:w="1360" w:type="dxa"/>
            <w:vAlign w:val="bottom"/>
          </w:tcPr>
          <w:p w14:paraId="7DE69ED2" w14:textId="77777777" w:rsidR="0075768E" w:rsidRDefault="0075768E"/>
        </w:tc>
      </w:tr>
      <w:tr w:rsidR="0075768E" w14:paraId="6ED0A3A7" w14:textId="77777777">
        <w:trPr>
          <w:trHeight w:val="245"/>
        </w:trPr>
        <w:tc>
          <w:tcPr>
            <w:tcW w:w="2480" w:type="dxa"/>
            <w:shd w:val="clear" w:color="auto" w:fill="F7F7F7"/>
            <w:vAlign w:val="bottom"/>
          </w:tcPr>
          <w:p w14:paraId="12B29AD1" w14:textId="77777777" w:rsidR="0075768E" w:rsidRDefault="00BC6249">
            <w:pPr>
              <w:ind w:left="120"/>
              <w:rPr>
                <w:sz w:val="20"/>
                <w:szCs w:val="20"/>
              </w:rPr>
            </w:pPr>
            <w:r>
              <w:rPr>
                <w:rFonts w:ascii="Arial" w:eastAsia="Arial" w:hAnsi="Arial" w:cs="Arial"/>
                <w:b/>
                <w:bCs/>
                <w:sz w:val="20"/>
                <w:szCs w:val="20"/>
              </w:rPr>
              <w:t>IPCA</w:t>
            </w:r>
          </w:p>
        </w:tc>
        <w:tc>
          <w:tcPr>
            <w:tcW w:w="1320" w:type="dxa"/>
            <w:shd w:val="clear" w:color="auto" w:fill="F7F7F7"/>
            <w:vAlign w:val="bottom"/>
          </w:tcPr>
          <w:p w14:paraId="68EA00C4" w14:textId="77777777" w:rsidR="0075768E" w:rsidRDefault="0075768E">
            <w:pPr>
              <w:rPr>
                <w:sz w:val="21"/>
                <w:szCs w:val="21"/>
              </w:rPr>
            </w:pPr>
          </w:p>
        </w:tc>
        <w:tc>
          <w:tcPr>
            <w:tcW w:w="1500" w:type="dxa"/>
            <w:shd w:val="clear" w:color="auto" w:fill="F7F7F7"/>
            <w:vAlign w:val="bottom"/>
          </w:tcPr>
          <w:p w14:paraId="742C4BEC" w14:textId="77777777" w:rsidR="0075768E" w:rsidRDefault="0075768E">
            <w:pPr>
              <w:rPr>
                <w:sz w:val="21"/>
                <w:szCs w:val="21"/>
              </w:rPr>
            </w:pPr>
          </w:p>
        </w:tc>
        <w:tc>
          <w:tcPr>
            <w:tcW w:w="1360" w:type="dxa"/>
            <w:shd w:val="clear" w:color="auto" w:fill="F7F7F7"/>
            <w:vAlign w:val="bottom"/>
          </w:tcPr>
          <w:p w14:paraId="62698C13" w14:textId="77777777" w:rsidR="0075768E" w:rsidRDefault="0075768E">
            <w:pPr>
              <w:rPr>
                <w:sz w:val="21"/>
                <w:szCs w:val="21"/>
              </w:rPr>
            </w:pPr>
          </w:p>
        </w:tc>
        <w:tc>
          <w:tcPr>
            <w:tcW w:w="1360" w:type="dxa"/>
            <w:shd w:val="clear" w:color="auto" w:fill="F7F7F7"/>
            <w:vAlign w:val="bottom"/>
          </w:tcPr>
          <w:p w14:paraId="062FB21D" w14:textId="77777777" w:rsidR="0075768E" w:rsidRDefault="00BC6249">
            <w:pPr>
              <w:ind w:left="100"/>
              <w:rPr>
                <w:sz w:val="20"/>
                <w:szCs w:val="20"/>
              </w:rPr>
            </w:pPr>
            <w:r>
              <w:rPr>
                <w:rFonts w:ascii="Arial" w:eastAsia="Arial" w:hAnsi="Arial" w:cs="Arial"/>
                <w:sz w:val="20"/>
                <w:szCs w:val="20"/>
              </w:rPr>
              <w:t>-</w:t>
            </w:r>
          </w:p>
        </w:tc>
      </w:tr>
      <w:tr w:rsidR="0075768E" w14:paraId="416B3011" w14:textId="77777777">
        <w:trPr>
          <w:trHeight w:val="239"/>
        </w:trPr>
        <w:tc>
          <w:tcPr>
            <w:tcW w:w="2480" w:type="dxa"/>
            <w:vAlign w:val="bottom"/>
          </w:tcPr>
          <w:p w14:paraId="55232272" w14:textId="77777777" w:rsidR="0075768E" w:rsidRDefault="00BC6249">
            <w:pPr>
              <w:ind w:left="120"/>
              <w:rPr>
                <w:sz w:val="20"/>
                <w:szCs w:val="20"/>
              </w:rPr>
            </w:pPr>
            <w:r>
              <w:rPr>
                <w:rFonts w:ascii="Arial" w:eastAsia="Arial" w:hAnsi="Arial" w:cs="Arial"/>
                <w:b/>
                <w:bCs/>
                <w:sz w:val="20"/>
                <w:szCs w:val="20"/>
              </w:rPr>
              <w:t>Liquidez</w:t>
            </w:r>
          </w:p>
        </w:tc>
        <w:tc>
          <w:tcPr>
            <w:tcW w:w="1320" w:type="dxa"/>
            <w:vAlign w:val="bottom"/>
          </w:tcPr>
          <w:p w14:paraId="3FED5518" w14:textId="77777777" w:rsidR="0075768E" w:rsidRDefault="0075768E">
            <w:pPr>
              <w:rPr>
                <w:sz w:val="20"/>
                <w:szCs w:val="20"/>
              </w:rPr>
            </w:pPr>
          </w:p>
        </w:tc>
        <w:tc>
          <w:tcPr>
            <w:tcW w:w="1500" w:type="dxa"/>
            <w:vAlign w:val="bottom"/>
          </w:tcPr>
          <w:p w14:paraId="0EE63FDB" w14:textId="77777777" w:rsidR="0075768E" w:rsidRDefault="0075768E">
            <w:pPr>
              <w:rPr>
                <w:sz w:val="20"/>
                <w:szCs w:val="20"/>
              </w:rPr>
            </w:pPr>
          </w:p>
        </w:tc>
        <w:tc>
          <w:tcPr>
            <w:tcW w:w="1360" w:type="dxa"/>
            <w:vAlign w:val="bottom"/>
          </w:tcPr>
          <w:p w14:paraId="322C68A3" w14:textId="77777777" w:rsidR="0075768E" w:rsidRDefault="0075768E">
            <w:pPr>
              <w:rPr>
                <w:sz w:val="20"/>
                <w:szCs w:val="20"/>
              </w:rPr>
            </w:pPr>
          </w:p>
        </w:tc>
        <w:tc>
          <w:tcPr>
            <w:tcW w:w="1360" w:type="dxa"/>
            <w:vAlign w:val="bottom"/>
          </w:tcPr>
          <w:p w14:paraId="6CB6F1E8" w14:textId="77777777" w:rsidR="0075768E" w:rsidRDefault="00BC6249">
            <w:pPr>
              <w:ind w:left="100"/>
              <w:rPr>
                <w:sz w:val="20"/>
                <w:szCs w:val="20"/>
              </w:rPr>
            </w:pPr>
            <w:r>
              <w:rPr>
                <w:rFonts w:ascii="Arial" w:eastAsia="Arial" w:hAnsi="Arial" w:cs="Arial"/>
                <w:sz w:val="20"/>
                <w:szCs w:val="20"/>
              </w:rPr>
              <w:t>+</w:t>
            </w:r>
          </w:p>
        </w:tc>
      </w:tr>
      <w:tr w:rsidR="0075768E" w14:paraId="412E3B60" w14:textId="77777777">
        <w:trPr>
          <w:trHeight w:val="239"/>
        </w:trPr>
        <w:tc>
          <w:tcPr>
            <w:tcW w:w="2480" w:type="dxa"/>
            <w:shd w:val="clear" w:color="auto" w:fill="F7F7F7"/>
            <w:vAlign w:val="bottom"/>
          </w:tcPr>
          <w:p w14:paraId="481FCD79" w14:textId="77777777" w:rsidR="0075768E" w:rsidRDefault="00BC6249">
            <w:pPr>
              <w:ind w:left="120"/>
              <w:rPr>
                <w:sz w:val="20"/>
                <w:szCs w:val="20"/>
              </w:rPr>
            </w:pPr>
            <w:r>
              <w:rPr>
                <w:rFonts w:ascii="Arial" w:eastAsia="Arial" w:hAnsi="Arial" w:cs="Arial"/>
                <w:b/>
                <w:bCs/>
                <w:sz w:val="20"/>
                <w:szCs w:val="20"/>
              </w:rPr>
              <w:t>Market Share</w:t>
            </w:r>
          </w:p>
        </w:tc>
        <w:tc>
          <w:tcPr>
            <w:tcW w:w="1320" w:type="dxa"/>
            <w:shd w:val="clear" w:color="auto" w:fill="F7F7F7"/>
            <w:vAlign w:val="bottom"/>
          </w:tcPr>
          <w:p w14:paraId="071A77DF" w14:textId="77777777" w:rsidR="0075768E" w:rsidRDefault="0075768E">
            <w:pPr>
              <w:rPr>
                <w:sz w:val="20"/>
                <w:szCs w:val="20"/>
              </w:rPr>
            </w:pPr>
          </w:p>
        </w:tc>
        <w:tc>
          <w:tcPr>
            <w:tcW w:w="1500" w:type="dxa"/>
            <w:shd w:val="clear" w:color="auto" w:fill="F7F7F7"/>
            <w:vAlign w:val="bottom"/>
          </w:tcPr>
          <w:p w14:paraId="1D75627B" w14:textId="77777777" w:rsidR="0075768E" w:rsidRDefault="0075768E">
            <w:pPr>
              <w:rPr>
                <w:sz w:val="20"/>
                <w:szCs w:val="20"/>
              </w:rPr>
            </w:pPr>
          </w:p>
        </w:tc>
        <w:tc>
          <w:tcPr>
            <w:tcW w:w="1360" w:type="dxa"/>
            <w:shd w:val="clear" w:color="auto" w:fill="F7F7F7"/>
            <w:vAlign w:val="bottom"/>
          </w:tcPr>
          <w:p w14:paraId="3B4FD290" w14:textId="77777777" w:rsidR="0075768E" w:rsidRDefault="0075768E">
            <w:pPr>
              <w:rPr>
                <w:sz w:val="20"/>
                <w:szCs w:val="20"/>
              </w:rPr>
            </w:pPr>
          </w:p>
        </w:tc>
        <w:tc>
          <w:tcPr>
            <w:tcW w:w="1360" w:type="dxa"/>
            <w:shd w:val="clear" w:color="auto" w:fill="F7F7F7"/>
            <w:vAlign w:val="bottom"/>
          </w:tcPr>
          <w:p w14:paraId="004DBBE7" w14:textId="77777777" w:rsidR="0075768E" w:rsidRDefault="00BC6249">
            <w:pPr>
              <w:ind w:left="100"/>
              <w:rPr>
                <w:sz w:val="20"/>
                <w:szCs w:val="20"/>
              </w:rPr>
            </w:pPr>
            <w:r>
              <w:rPr>
                <w:rFonts w:ascii="Arial" w:eastAsia="Arial" w:hAnsi="Arial" w:cs="Arial"/>
                <w:sz w:val="20"/>
                <w:szCs w:val="20"/>
              </w:rPr>
              <w:t>-</w:t>
            </w:r>
          </w:p>
        </w:tc>
      </w:tr>
      <w:tr w:rsidR="0075768E" w14:paraId="50559E9B" w14:textId="77777777">
        <w:trPr>
          <w:trHeight w:val="350"/>
        </w:trPr>
        <w:tc>
          <w:tcPr>
            <w:tcW w:w="2480" w:type="dxa"/>
            <w:vAlign w:val="bottom"/>
          </w:tcPr>
          <w:p w14:paraId="25A89D08" w14:textId="77777777" w:rsidR="0075768E" w:rsidRDefault="00BC6249">
            <w:pPr>
              <w:ind w:left="120"/>
              <w:rPr>
                <w:sz w:val="20"/>
                <w:szCs w:val="20"/>
              </w:rPr>
            </w:pPr>
            <w:r>
              <w:rPr>
                <w:rFonts w:ascii="Arial" w:eastAsia="Arial" w:hAnsi="Arial" w:cs="Arial"/>
                <w:b/>
                <w:bCs/>
                <w:sz w:val="20"/>
                <w:szCs w:val="20"/>
              </w:rPr>
              <w:t>Receita Serviços</w:t>
            </w:r>
          </w:p>
        </w:tc>
        <w:tc>
          <w:tcPr>
            <w:tcW w:w="1320" w:type="dxa"/>
            <w:vAlign w:val="bottom"/>
          </w:tcPr>
          <w:p w14:paraId="509D04E3" w14:textId="77777777" w:rsidR="0075768E" w:rsidRDefault="0075768E">
            <w:pPr>
              <w:rPr>
                <w:sz w:val="24"/>
                <w:szCs w:val="24"/>
              </w:rPr>
            </w:pPr>
          </w:p>
        </w:tc>
        <w:tc>
          <w:tcPr>
            <w:tcW w:w="1500" w:type="dxa"/>
            <w:vAlign w:val="bottom"/>
          </w:tcPr>
          <w:p w14:paraId="32D14F28" w14:textId="77777777" w:rsidR="0075768E" w:rsidRDefault="00BC6249">
            <w:pPr>
              <w:ind w:left="200"/>
              <w:rPr>
                <w:sz w:val="20"/>
                <w:szCs w:val="20"/>
              </w:rPr>
            </w:pPr>
            <w:r>
              <w:rPr>
                <w:rFonts w:ascii="Arial" w:eastAsia="Arial" w:hAnsi="Arial" w:cs="Arial"/>
                <w:sz w:val="20"/>
                <w:szCs w:val="20"/>
              </w:rPr>
              <w:t>+</w:t>
            </w:r>
          </w:p>
        </w:tc>
        <w:tc>
          <w:tcPr>
            <w:tcW w:w="1360" w:type="dxa"/>
            <w:vAlign w:val="bottom"/>
          </w:tcPr>
          <w:p w14:paraId="22D69171" w14:textId="77777777" w:rsidR="0075768E" w:rsidRDefault="00BC6249">
            <w:pPr>
              <w:ind w:left="80"/>
              <w:rPr>
                <w:sz w:val="20"/>
                <w:szCs w:val="20"/>
              </w:rPr>
            </w:pPr>
            <w:r>
              <w:rPr>
                <w:rFonts w:ascii="Arial" w:eastAsia="Arial" w:hAnsi="Arial" w:cs="Arial"/>
                <w:sz w:val="20"/>
                <w:szCs w:val="20"/>
              </w:rPr>
              <w:t>+</w:t>
            </w:r>
          </w:p>
        </w:tc>
        <w:tc>
          <w:tcPr>
            <w:tcW w:w="1360" w:type="dxa"/>
            <w:vAlign w:val="bottom"/>
          </w:tcPr>
          <w:p w14:paraId="1C9662B6" w14:textId="77777777" w:rsidR="0075768E" w:rsidRDefault="00BC6249">
            <w:pPr>
              <w:ind w:left="100"/>
              <w:rPr>
                <w:sz w:val="20"/>
                <w:szCs w:val="20"/>
              </w:rPr>
            </w:pPr>
            <w:r>
              <w:rPr>
                <w:rFonts w:ascii="Arial" w:eastAsia="Arial" w:hAnsi="Arial" w:cs="Arial"/>
                <w:sz w:val="20"/>
                <w:szCs w:val="20"/>
              </w:rPr>
              <w:t>+</w:t>
            </w:r>
          </w:p>
        </w:tc>
      </w:tr>
      <w:tr w:rsidR="0075768E" w14:paraId="754592A1" w14:textId="77777777">
        <w:trPr>
          <w:trHeight w:val="245"/>
        </w:trPr>
        <w:tc>
          <w:tcPr>
            <w:tcW w:w="2480" w:type="dxa"/>
            <w:shd w:val="clear" w:color="auto" w:fill="F7F7F7"/>
            <w:vAlign w:val="bottom"/>
          </w:tcPr>
          <w:p w14:paraId="7FB28CE0" w14:textId="77777777" w:rsidR="0075768E" w:rsidRDefault="00BC6249">
            <w:pPr>
              <w:ind w:left="120"/>
              <w:rPr>
                <w:sz w:val="20"/>
                <w:szCs w:val="20"/>
              </w:rPr>
            </w:pPr>
            <w:r>
              <w:rPr>
                <w:rFonts w:ascii="Arial" w:eastAsia="Arial" w:hAnsi="Arial" w:cs="Arial"/>
                <w:b/>
                <w:bCs/>
                <w:sz w:val="20"/>
                <w:szCs w:val="20"/>
              </w:rPr>
              <w:t>Risco Crédito</w:t>
            </w:r>
          </w:p>
        </w:tc>
        <w:tc>
          <w:tcPr>
            <w:tcW w:w="1320" w:type="dxa"/>
            <w:shd w:val="clear" w:color="auto" w:fill="F7F7F7"/>
            <w:vAlign w:val="bottom"/>
          </w:tcPr>
          <w:p w14:paraId="7FD37524" w14:textId="77777777" w:rsidR="0075768E" w:rsidRDefault="0075768E">
            <w:pPr>
              <w:rPr>
                <w:sz w:val="21"/>
                <w:szCs w:val="21"/>
              </w:rPr>
            </w:pPr>
          </w:p>
        </w:tc>
        <w:tc>
          <w:tcPr>
            <w:tcW w:w="1500" w:type="dxa"/>
            <w:shd w:val="clear" w:color="auto" w:fill="F7F7F7"/>
            <w:vAlign w:val="bottom"/>
          </w:tcPr>
          <w:p w14:paraId="6E41EB60" w14:textId="77777777" w:rsidR="0075768E" w:rsidRDefault="0075768E">
            <w:pPr>
              <w:rPr>
                <w:sz w:val="21"/>
                <w:szCs w:val="21"/>
              </w:rPr>
            </w:pPr>
          </w:p>
        </w:tc>
        <w:tc>
          <w:tcPr>
            <w:tcW w:w="1360" w:type="dxa"/>
            <w:shd w:val="clear" w:color="auto" w:fill="F7F7F7"/>
            <w:vAlign w:val="bottom"/>
          </w:tcPr>
          <w:p w14:paraId="71EFA11B" w14:textId="77777777" w:rsidR="0075768E" w:rsidRDefault="0075768E">
            <w:pPr>
              <w:rPr>
                <w:sz w:val="21"/>
                <w:szCs w:val="21"/>
              </w:rPr>
            </w:pPr>
          </w:p>
        </w:tc>
        <w:tc>
          <w:tcPr>
            <w:tcW w:w="1360" w:type="dxa"/>
            <w:shd w:val="clear" w:color="auto" w:fill="F7F7F7"/>
            <w:vAlign w:val="bottom"/>
          </w:tcPr>
          <w:p w14:paraId="110483EB" w14:textId="77777777" w:rsidR="0075768E" w:rsidRDefault="00BC6249">
            <w:pPr>
              <w:ind w:left="100"/>
              <w:rPr>
                <w:sz w:val="20"/>
                <w:szCs w:val="20"/>
              </w:rPr>
            </w:pPr>
            <w:r>
              <w:rPr>
                <w:rFonts w:ascii="Arial" w:eastAsia="Arial" w:hAnsi="Arial" w:cs="Arial"/>
                <w:sz w:val="20"/>
                <w:szCs w:val="20"/>
              </w:rPr>
              <w:t>+</w:t>
            </w:r>
          </w:p>
        </w:tc>
      </w:tr>
      <w:tr w:rsidR="0075768E" w14:paraId="3A43EEDA" w14:textId="77777777">
        <w:trPr>
          <w:trHeight w:val="239"/>
        </w:trPr>
        <w:tc>
          <w:tcPr>
            <w:tcW w:w="2480" w:type="dxa"/>
            <w:vAlign w:val="bottom"/>
          </w:tcPr>
          <w:p w14:paraId="0917168A" w14:textId="77777777" w:rsidR="0075768E" w:rsidRDefault="00BC6249">
            <w:pPr>
              <w:ind w:left="120"/>
              <w:rPr>
                <w:sz w:val="20"/>
                <w:szCs w:val="20"/>
              </w:rPr>
            </w:pPr>
            <w:r>
              <w:rPr>
                <w:rFonts w:ascii="Arial" w:eastAsia="Arial" w:hAnsi="Arial" w:cs="Arial"/>
                <w:b/>
                <w:bCs/>
                <w:sz w:val="20"/>
                <w:szCs w:val="20"/>
              </w:rPr>
              <w:t>Risco Juros</w:t>
            </w:r>
          </w:p>
        </w:tc>
        <w:tc>
          <w:tcPr>
            <w:tcW w:w="1320" w:type="dxa"/>
            <w:vAlign w:val="bottom"/>
          </w:tcPr>
          <w:p w14:paraId="55C85CE9" w14:textId="77777777" w:rsidR="0075768E" w:rsidRDefault="0075768E">
            <w:pPr>
              <w:rPr>
                <w:sz w:val="20"/>
                <w:szCs w:val="20"/>
              </w:rPr>
            </w:pPr>
          </w:p>
        </w:tc>
        <w:tc>
          <w:tcPr>
            <w:tcW w:w="1500" w:type="dxa"/>
            <w:vAlign w:val="bottom"/>
          </w:tcPr>
          <w:p w14:paraId="02A13A01" w14:textId="77777777" w:rsidR="0075768E" w:rsidRDefault="0075768E">
            <w:pPr>
              <w:rPr>
                <w:sz w:val="20"/>
                <w:szCs w:val="20"/>
              </w:rPr>
            </w:pPr>
          </w:p>
        </w:tc>
        <w:tc>
          <w:tcPr>
            <w:tcW w:w="1360" w:type="dxa"/>
            <w:vAlign w:val="bottom"/>
          </w:tcPr>
          <w:p w14:paraId="7E3AE64A" w14:textId="77777777" w:rsidR="0075768E" w:rsidRDefault="0075768E">
            <w:pPr>
              <w:rPr>
                <w:sz w:val="20"/>
                <w:szCs w:val="20"/>
              </w:rPr>
            </w:pPr>
          </w:p>
        </w:tc>
        <w:tc>
          <w:tcPr>
            <w:tcW w:w="1360" w:type="dxa"/>
            <w:vAlign w:val="bottom"/>
          </w:tcPr>
          <w:p w14:paraId="34A1B25A" w14:textId="77777777" w:rsidR="0075768E" w:rsidRDefault="00BC6249">
            <w:pPr>
              <w:ind w:left="100"/>
              <w:rPr>
                <w:sz w:val="20"/>
                <w:szCs w:val="20"/>
              </w:rPr>
            </w:pPr>
            <w:r>
              <w:rPr>
                <w:rFonts w:ascii="Arial" w:eastAsia="Arial" w:hAnsi="Arial" w:cs="Arial"/>
                <w:sz w:val="20"/>
                <w:szCs w:val="20"/>
              </w:rPr>
              <w:t>+</w:t>
            </w:r>
          </w:p>
        </w:tc>
      </w:tr>
      <w:tr w:rsidR="0075768E" w14:paraId="18F5210C" w14:textId="77777777">
        <w:trPr>
          <w:trHeight w:val="239"/>
        </w:trPr>
        <w:tc>
          <w:tcPr>
            <w:tcW w:w="2480" w:type="dxa"/>
            <w:shd w:val="clear" w:color="auto" w:fill="F7F7F7"/>
            <w:vAlign w:val="bottom"/>
          </w:tcPr>
          <w:p w14:paraId="5B2EF7F6" w14:textId="77777777" w:rsidR="0075768E" w:rsidRDefault="00BC6249">
            <w:pPr>
              <w:ind w:left="120"/>
              <w:rPr>
                <w:sz w:val="20"/>
                <w:szCs w:val="20"/>
              </w:rPr>
            </w:pPr>
            <w:r>
              <w:rPr>
                <w:rFonts w:ascii="Arial" w:eastAsia="Arial" w:hAnsi="Arial" w:cs="Arial"/>
                <w:b/>
                <w:bCs/>
                <w:sz w:val="20"/>
                <w:szCs w:val="20"/>
              </w:rPr>
              <w:t>Volatilidade da Selic</w:t>
            </w:r>
          </w:p>
        </w:tc>
        <w:tc>
          <w:tcPr>
            <w:tcW w:w="1320" w:type="dxa"/>
            <w:shd w:val="clear" w:color="auto" w:fill="F7F7F7"/>
            <w:vAlign w:val="bottom"/>
          </w:tcPr>
          <w:p w14:paraId="33EB7F3F" w14:textId="77777777" w:rsidR="0075768E" w:rsidRDefault="0075768E">
            <w:pPr>
              <w:rPr>
                <w:sz w:val="20"/>
                <w:szCs w:val="20"/>
              </w:rPr>
            </w:pPr>
          </w:p>
        </w:tc>
        <w:tc>
          <w:tcPr>
            <w:tcW w:w="1500" w:type="dxa"/>
            <w:shd w:val="clear" w:color="auto" w:fill="F7F7F7"/>
            <w:vAlign w:val="bottom"/>
          </w:tcPr>
          <w:p w14:paraId="6C7D566C" w14:textId="77777777" w:rsidR="0075768E" w:rsidRDefault="00BC6249">
            <w:pPr>
              <w:ind w:left="200"/>
              <w:rPr>
                <w:sz w:val="20"/>
                <w:szCs w:val="20"/>
              </w:rPr>
            </w:pPr>
            <w:r>
              <w:rPr>
                <w:rFonts w:ascii="Arial" w:eastAsia="Arial" w:hAnsi="Arial" w:cs="Arial"/>
                <w:sz w:val="20"/>
                <w:szCs w:val="20"/>
              </w:rPr>
              <w:t>-</w:t>
            </w:r>
          </w:p>
        </w:tc>
        <w:tc>
          <w:tcPr>
            <w:tcW w:w="1360" w:type="dxa"/>
            <w:shd w:val="clear" w:color="auto" w:fill="F7F7F7"/>
            <w:vAlign w:val="bottom"/>
          </w:tcPr>
          <w:p w14:paraId="1F695277" w14:textId="77777777" w:rsidR="0075768E" w:rsidRDefault="0075768E">
            <w:pPr>
              <w:rPr>
                <w:sz w:val="20"/>
                <w:szCs w:val="20"/>
              </w:rPr>
            </w:pPr>
          </w:p>
        </w:tc>
        <w:tc>
          <w:tcPr>
            <w:tcW w:w="1360" w:type="dxa"/>
            <w:shd w:val="clear" w:color="auto" w:fill="F7F7F7"/>
            <w:vAlign w:val="bottom"/>
          </w:tcPr>
          <w:p w14:paraId="268D61FE" w14:textId="77777777" w:rsidR="0075768E" w:rsidRDefault="0075768E">
            <w:pPr>
              <w:rPr>
                <w:sz w:val="20"/>
                <w:szCs w:val="20"/>
              </w:rPr>
            </w:pPr>
          </w:p>
        </w:tc>
      </w:tr>
      <w:tr w:rsidR="0075768E" w14:paraId="480B9D91" w14:textId="77777777">
        <w:trPr>
          <w:trHeight w:val="41"/>
        </w:trPr>
        <w:tc>
          <w:tcPr>
            <w:tcW w:w="2480" w:type="dxa"/>
            <w:tcBorders>
              <w:bottom w:val="single" w:sz="8" w:space="0" w:color="auto"/>
            </w:tcBorders>
            <w:vAlign w:val="bottom"/>
          </w:tcPr>
          <w:p w14:paraId="0F017FB0" w14:textId="77777777" w:rsidR="0075768E" w:rsidRDefault="0075768E">
            <w:pPr>
              <w:rPr>
                <w:sz w:val="3"/>
                <w:szCs w:val="3"/>
              </w:rPr>
            </w:pPr>
          </w:p>
        </w:tc>
        <w:tc>
          <w:tcPr>
            <w:tcW w:w="1320" w:type="dxa"/>
            <w:tcBorders>
              <w:bottom w:val="single" w:sz="8" w:space="0" w:color="auto"/>
            </w:tcBorders>
            <w:vAlign w:val="bottom"/>
          </w:tcPr>
          <w:p w14:paraId="478C2A80" w14:textId="77777777" w:rsidR="0075768E" w:rsidRDefault="0075768E">
            <w:pPr>
              <w:rPr>
                <w:sz w:val="3"/>
                <w:szCs w:val="3"/>
              </w:rPr>
            </w:pPr>
          </w:p>
        </w:tc>
        <w:tc>
          <w:tcPr>
            <w:tcW w:w="1500" w:type="dxa"/>
            <w:tcBorders>
              <w:bottom w:val="single" w:sz="8" w:space="0" w:color="auto"/>
            </w:tcBorders>
            <w:vAlign w:val="bottom"/>
          </w:tcPr>
          <w:p w14:paraId="674746BE" w14:textId="77777777" w:rsidR="0075768E" w:rsidRDefault="0075768E">
            <w:pPr>
              <w:rPr>
                <w:sz w:val="3"/>
                <w:szCs w:val="3"/>
              </w:rPr>
            </w:pPr>
          </w:p>
        </w:tc>
        <w:tc>
          <w:tcPr>
            <w:tcW w:w="1360" w:type="dxa"/>
            <w:tcBorders>
              <w:bottom w:val="single" w:sz="8" w:space="0" w:color="auto"/>
            </w:tcBorders>
            <w:vAlign w:val="bottom"/>
          </w:tcPr>
          <w:p w14:paraId="3471C37C" w14:textId="77777777" w:rsidR="0075768E" w:rsidRDefault="0075768E">
            <w:pPr>
              <w:rPr>
                <w:sz w:val="3"/>
                <w:szCs w:val="3"/>
              </w:rPr>
            </w:pPr>
          </w:p>
        </w:tc>
        <w:tc>
          <w:tcPr>
            <w:tcW w:w="1360" w:type="dxa"/>
            <w:tcBorders>
              <w:bottom w:val="single" w:sz="8" w:space="0" w:color="auto"/>
            </w:tcBorders>
            <w:vAlign w:val="bottom"/>
          </w:tcPr>
          <w:p w14:paraId="0B654B6F" w14:textId="77777777" w:rsidR="0075768E" w:rsidRDefault="0075768E">
            <w:pPr>
              <w:rPr>
                <w:sz w:val="3"/>
                <w:szCs w:val="3"/>
              </w:rPr>
            </w:pPr>
          </w:p>
        </w:tc>
      </w:tr>
    </w:tbl>
    <w:p w14:paraId="00A89F04" w14:textId="77777777" w:rsidR="0075768E" w:rsidRDefault="0075768E">
      <w:pPr>
        <w:spacing w:line="311" w:lineRule="exact"/>
        <w:rPr>
          <w:sz w:val="20"/>
          <w:szCs w:val="20"/>
        </w:rPr>
      </w:pPr>
    </w:p>
    <w:p w14:paraId="5FE92009" w14:textId="77777777" w:rsidR="0075768E" w:rsidRPr="008C5B6C" w:rsidRDefault="00BC6249">
      <w:pPr>
        <w:ind w:right="-219"/>
        <w:jc w:val="center"/>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a partir das fontes citadas</w:t>
      </w:r>
    </w:p>
    <w:p w14:paraId="0D7EF355" w14:textId="77777777" w:rsidR="0075768E" w:rsidRPr="008C5B6C" w:rsidRDefault="0075768E">
      <w:pPr>
        <w:spacing w:line="200" w:lineRule="exact"/>
        <w:rPr>
          <w:sz w:val="20"/>
          <w:szCs w:val="20"/>
          <w:lang w:val="pt-BR"/>
        </w:rPr>
      </w:pPr>
    </w:p>
    <w:p w14:paraId="5A49BEB2" w14:textId="77777777" w:rsidR="0075768E" w:rsidRPr="008C5B6C" w:rsidRDefault="0075768E">
      <w:pPr>
        <w:spacing w:line="200" w:lineRule="exact"/>
        <w:rPr>
          <w:sz w:val="20"/>
          <w:szCs w:val="20"/>
          <w:lang w:val="pt-BR"/>
        </w:rPr>
      </w:pPr>
    </w:p>
    <w:p w14:paraId="5A25A30E" w14:textId="77777777" w:rsidR="0075768E" w:rsidRPr="008C5B6C" w:rsidRDefault="0075768E">
      <w:pPr>
        <w:spacing w:line="248" w:lineRule="exact"/>
        <w:rPr>
          <w:sz w:val="20"/>
          <w:szCs w:val="20"/>
          <w:lang w:val="pt-BR"/>
        </w:rPr>
      </w:pPr>
    </w:p>
    <w:p w14:paraId="70ED3B9B" w14:textId="77777777" w:rsidR="0075768E" w:rsidRPr="008C5B6C" w:rsidRDefault="00BC6249">
      <w:pPr>
        <w:spacing w:line="460" w:lineRule="auto"/>
        <w:ind w:left="260" w:right="40"/>
        <w:rPr>
          <w:sz w:val="20"/>
          <w:szCs w:val="20"/>
          <w:lang w:val="pt-BR"/>
        </w:rPr>
      </w:pPr>
      <w:proofErr w:type="gramStart"/>
      <w:r w:rsidRPr="008C5B6C">
        <w:rPr>
          <w:rFonts w:ascii="Arial" w:eastAsia="Arial" w:hAnsi="Arial" w:cs="Arial"/>
          <w:sz w:val="23"/>
          <w:szCs w:val="23"/>
          <w:lang w:val="pt-BR"/>
        </w:rPr>
        <w:t>estudos</w:t>
      </w:r>
      <w:proofErr w:type="gramEnd"/>
      <w:r w:rsidRPr="008C5B6C">
        <w:rPr>
          <w:rFonts w:ascii="Arial" w:eastAsia="Arial" w:hAnsi="Arial" w:cs="Arial"/>
          <w:sz w:val="23"/>
          <w:szCs w:val="23"/>
          <w:lang w:val="pt-BR"/>
        </w:rPr>
        <w:t xml:space="preserve"> de Guimarães (2002). Foram identificados ainda os estudos acerca do spread </w:t>
      </w:r>
      <w:proofErr w:type="spellStart"/>
      <w:r w:rsidRPr="008C5B6C">
        <w:rPr>
          <w:rFonts w:ascii="Arial" w:eastAsia="Arial" w:hAnsi="Arial" w:cs="Arial"/>
          <w:sz w:val="23"/>
          <w:szCs w:val="23"/>
          <w:lang w:val="pt-BR"/>
        </w:rPr>
        <w:t>ex-pots</w:t>
      </w:r>
      <w:proofErr w:type="spellEnd"/>
      <w:r w:rsidRPr="008C5B6C">
        <w:rPr>
          <w:rFonts w:ascii="Arial" w:eastAsia="Arial" w:hAnsi="Arial" w:cs="Arial"/>
          <w:sz w:val="23"/>
          <w:szCs w:val="23"/>
          <w:lang w:val="pt-BR"/>
        </w:rPr>
        <w:t xml:space="preserve"> de </w:t>
      </w:r>
      <w:proofErr w:type="spellStart"/>
      <w:r w:rsidRPr="008C5B6C">
        <w:rPr>
          <w:rFonts w:ascii="Arial" w:eastAsia="Arial" w:hAnsi="Arial" w:cs="Arial"/>
          <w:sz w:val="23"/>
          <w:szCs w:val="23"/>
          <w:lang w:val="pt-BR"/>
        </w:rPr>
        <w:t>Fipecafi</w:t>
      </w:r>
      <w:proofErr w:type="spellEnd"/>
      <w:r w:rsidRPr="008C5B6C">
        <w:rPr>
          <w:rFonts w:ascii="Arial" w:eastAsia="Arial" w:hAnsi="Arial" w:cs="Arial"/>
          <w:sz w:val="23"/>
          <w:szCs w:val="23"/>
          <w:lang w:val="pt-BR"/>
        </w:rPr>
        <w:t xml:space="preserve"> (2004) apud Dantas (2012) e Matias (2006) apud Leal (2006)</w:t>
      </w:r>
    </w:p>
    <w:p w14:paraId="58149C3F" w14:textId="77777777" w:rsidR="0075768E" w:rsidRPr="008C5B6C" w:rsidRDefault="0075768E">
      <w:pPr>
        <w:spacing w:line="62" w:lineRule="exact"/>
        <w:rPr>
          <w:sz w:val="20"/>
          <w:szCs w:val="20"/>
          <w:lang w:val="pt-BR"/>
        </w:rPr>
      </w:pPr>
    </w:p>
    <w:p w14:paraId="29BB0F4E"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Em </w:t>
      </w:r>
      <w:proofErr w:type="spellStart"/>
      <w:r w:rsidRPr="008C5B6C">
        <w:rPr>
          <w:rFonts w:ascii="Arial" w:eastAsia="Arial" w:hAnsi="Arial" w:cs="Arial"/>
          <w:sz w:val="24"/>
          <w:szCs w:val="24"/>
          <w:lang w:val="pt-BR"/>
        </w:rPr>
        <w:t>Fipecafi</w:t>
      </w:r>
      <w:proofErr w:type="spellEnd"/>
      <w:r w:rsidRPr="008C5B6C">
        <w:rPr>
          <w:rFonts w:ascii="Arial" w:eastAsia="Arial" w:hAnsi="Arial" w:cs="Arial"/>
          <w:sz w:val="24"/>
          <w:szCs w:val="24"/>
          <w:lang w:val="pt-BR"/>
        </w:rPr>
        <w:t xml:space="preserve"> (2005) foi realizado estudo de apuração de resultados,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baseado em demonstrações contábeis entre o 1º semestre de 2005 de instituições que representavam 75,8% do ativo total e 76% do total de crédito. Chegando a um resultado médio de spread bruto de 7,6% para pessoa física e 3,2% para pessoa jurídica, e spread líquido de 1,6% para pessoa física e 0,5% para pessoa jurídica.</w:t>
      </w:r>
    </w:p>
    <w:p w14:paraId="0846E4D4" w14:textId="77777777" w:rsidR="0075768E" w:rsidRPr="008C5B6C" w:rsidRDefault="0075768E">
      <w:pPr>
        <w:spacing w:line="101" w:lineRule="exact"/>
        <w:rPr>
          <w:sz w:val="20"/>
          <w:szCs w:val="20"/>
          <w:lang w:val="pt-BR"/>
        </w:rPr>
      </w:pPr>
    </w:p>
    <w:p w14:paraId="22C5430D" w14:textId="77777777" w:rsidR="0075768E" w:rsidRPr="008C5B6C" w:rsidRDefault="00BC6249">
      <w:pPr>
        <w:spacing w:line="442" w:lineRule="auto"/>
        <w:ind w:left="260" w:firstLine="850"/>
        <w:jc w:val="both"/>
        <w:rPr>
          <w:sz w:val="20"/>
          <w:szCs w:val="20"/>
          <w:lang w:val="pt-BR"/>
        </w:rPr>
      </w:pPr>
      <w:r w:rsidRPr="008C5B6C">
        <w:rPr>
          <w:rFonts w:ascii="Arial" w:eastAsia="Arial" w:hAnsi="Arial" w:cs="Arial"/>
          <w:sz w:val="23"/>
          <w:szCs w:val="23"/>
          <w:lang w:val="pt-BR"/>
        </w:rPr>
        <w:t xml:space="preserve">A Tabela 5 e a Tabela 6 trazem o resumo dos principais estudos empíricos sobre spread bancário </w:t>
      </w:r>
      <w:proofErr w:type="spellStart"/>
      <w:r w:rsidRPr="008C5B6C">
        <w:rPr>
          <w:rFonts w:ascii="Arial" w:eastAsia="Arial" w:hAnsi="Arial" w:cs="Arial"/>
          <w:sz w:val="23"/>
          <w:szCs w:val="23"/>
          <w:lang w:val="pt-BR"/>
        </w:rPr>
        <w:t>ex-ante</w:t>
      </w:r>
      <w:proofErr w:type="spellEnd"/>
      <w:r w:rsidRPr="008C5B6C">
        <w:rPr>
          <w:rFonts w:ascii="Arial" w:eastAsia="Arial" w:hAnsi="Arial" w:cs="Arial"/>
          <w:sz w:val="23"/>
          <w:szCs w:val="23"/>
          <w:lang w:val="pt-BR"/>
        </w:rPr>
        <w:t xml:space="preserve"> no Brasil, com resultados obtidos através de modelagem </w:t>
      </w:r>
      <w:proofErr w:type="spellStart"/>
      <w:r w:rsidRPr="008C5B6C">
        <w:rPr>
          <w:rFonts w:ascii="Arial" w:eastAsia="Arial" w:hAnsi="Arial" w:cs="Arial"/>
          <w:sz w:val="23"/>
          <w:szCs w:val="23"/>
          <w:lang w:val="pt-BR"/>
        </w:rPr>
        <w:t>eco-nométrica</w:t>
      </w:r>
      <w:proofErr w:type="spellEnd"/>
      <w:r w:rsidRPr="008C5B6C">
        <w:rPr>
          <w:rFonts w:ascii="Arial" w:eastAsia="Arial" w:hAnsi="Arial" w:cs="Arial"/>
          <w:sz w:val="23"/>
          <w:szCs w:val="23"/>
          <w:lang w:val="pt-BR"/>
        </w:rPr>
        <w:t xml:space="preserve"> com utilização de regressão, tomando variáveis micro e macroeconômicas como explanatórias e demonstrando a relação com o spread </w:t>
      </w:r>
      <w:proofErr w:type="spellStart"/>
      <w:r w:rsidRPr="008C5B6C">
        <w:rPr>
          <w:rFonts w:ascii="Arial" w:eastAsia="Arial" w:hAnsi="Arial" w:cs="Arial"/>
          <w:sz w:val="23"/>
          <w:szCs w:val="23"/>
          <w:lang w:val="pt-BR"/>
        </w:rPr>
        <w:t>ex-ante</w:t>
      </w:r>
      <w:proofErr w:type="spellEnd"/>
      <w:r w:rsidRPr="008C5B6C">
        <w:rPr>
          <w:rFonts w:ascii="Arial" w:eastAsia="Arial" w:hAnsi="Arial" w:cs="Arial"/>
          <w:sz w:val="23"/>
          <w:szCs w:val="23"/>
          <w:lang w:val="pt-BR"/>
        </w:rPr>
        <w:t>.</w:t>
      </w:r>
    </w:p>
    <w:p w14:paraId="04AA1FBF" w14:textId="77777777" w:rsidR="0075768E" w:rsidRPr="008C5B6C" w:rsidRDefault="0075768E">
      <w:pPr>
        <w:rPr>
          <w:lang w:val="pt-BR"/>
        </w:rPr>
        <w:sectPr w:rsidR="0075768E" w:rsidRPr="008C5B6C">
          <w:pgSz w:w="11900" w:h="16838"/>
          <w:pgMar w:top="991" w:right="1106" w:bottom="494" w:left="1440" w:header="0" w:footer="0" w:gutter="0"/>
          <w:cols w:space="720" w:equalWidth="0">
            <w:col w:w="9360"/>
          </w:cols>
        </w:sectPr>
      </w:pPr>
    </w:p>
    <w:p w14:paraId="0D908395"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39</w:t>
      </w:r>
    </w:p>
    <w:p w14:paraId="7C14B082" w14:textId="77777777" w:rsidR="0075768E" w:rsidRPr="008C5B6C" w:rsidRDefault="0075768E">
      <w:pPr>
        <w:spacing w:line="200" w:lineRule="exact"/>
        <w:rPr>
          <w:sz w:val="20"/>
          <w:szCs w:val="20"/>
          <w:lang w:val="pt-BR"/>
        </w:rPr>
      </w:pPr>
    </w:p>
    <w:p w14:paraId="40C47312" w14:textId="77777777" w:rsidR="0075768E" w:rsidRPr="008C5B6C" w:rsidRDefault="0075768E">
      <w:pPr>
        <w:spacing w:line="215" w:lineRule="exact"/>
        <w:rPr>
          <w:sz w:val="20"/>
          <w:szCs w:val="20"/>
          <w:lang w:val="pt-BR"/>
        </w:rPr>
      </w:pPr>
    </w:p>
    <w:p w14:paraId="4B7F5F84" w14:textId="77777777" w:rsidR="0075768E" w:rsidRPr="008C5B6C" w:rsidRDefault="00BC6249">
      <w:pPr>
        <w:ind w:left="1160"/>
        <w:rPr>
          <w:sz w:val="20"/>
          <w:szCs w:val="20"/>
          <w:lang w:val="pt-BR"/>
        </w:rPr>
      </w:pPr>
      <w:r w:rsidRPr="008C5B6C">
        <w:rPr>
          <w:rFonts w:ascii="Arial" w:eastAsia="Arial" w:hAnsi="Arial" w:cs="Arial"/>
          <w:lang w:val="pt-BR"/>
        </w:rPr>
        <w:t xml:space="preserve">Tabela 6 – Resumo de estudos sobre o spread </w:t>
      </w:r>
      <w:proofErr w:type="spellStart"/>
      <w:r w:rsidRPr="008C5B6C">
        <w:rPr>
          <w:rFonts w:ascii="Arial" w:eastAsia="Arial" w:hAnsi="Arial" w:cs="Arial"/>
          <w:lang w:val="pt-BR"/>
        </w:rPr>
        <w:t>ex-ante</w:t>
      </w:r>
      <w:proofErr w:type="spellEnd"/>
      <w:r w:rsidRPr="008C5B6C">
        <w:rPr>
          <w:rFonts w:ascii="Arial" w:eastAsia="Arial" w:hAnsi="Arial" w:cs="Arial"/>
          <w:lang w:val="pt-BR"/>
        </w:rPr>
        <w:t xml:space="preserve"> no Brasil — Parte 2</w:t>
      </w:r>
    </w:p>
    <w:p w14:paraId="70802CF5"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11488" behindDoc="1" locked="0" layoutInCell="0" allowOverlap="1" wp14:anchorId="0D6A66B3" wp14:editId="45F286F1">
                <wp:simplePos x="0" y="0"/>
                <wp:positionH relativeFrom="column">
                  <wp:posOffset>381635</wp:posOffset>
                </wp:positionH>
                <wp:positionV relativeFrom="paragraph">
                  <wp:posOffset>332105</wp:posOffset>
                </wp:positionV>
                <wp:extent cx="5287010" cy="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78286539" id="Shape 131"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30.05pt,26.15pt" to="446.3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" o:allowincell="f" filled="t" strokeweight=".33019mm">
                <v:stroke joinstyle="miter"/>
                <o:lock v:ext="edit" shapetype="f"/>
              </v:line>
            </w:pict>
          </mc:Fallback>
        </mc:AlternateContent>
      </w:r>
    </w:p>
    <w:p w14:paraId="0049A353" w14:textId="77777777" w:rsidR="0075768E" w:rsidRPr="008C5B6C" w:rsidRDefault="0075768E">
      <w:pPr>
        <w:spacing w:line="200" w:lineRule="exact"/>
        <w:rPr>
          <w:sz w:val="20"/>
          <w:szCs w:val="20"/>
          <w:lang w:val="pt-BR"/>
        </w:rPr>
      </w:pPr>
    </w:p>
    <w:p w14:paraId="240B656B" w14:textId="77777777" w:rsidR="0075768E" w:rsidRPr="008C5B6C" w:rsidRDefault="0075768E">
      <w:pPr>
        <w:spacing w:line="357" w:lineRule="exact"/>
        <w:rPr>
          <w:sz w:val="20"/>
          <w:szCs w:val="20"/>
          <w:lang w:val="pt-BR"/>
        </w:rPr>
      </w:pPr>
    </w:p>
    <w:tbl>
      <w:tblPr>
        <w:tblW w:w="0" w:type="auto"/>
        <w:tblInd w:w="600" w:type="dxa"/>
        <w:tblLayout w:type="fixed"/>
        <w:tblCellMar>
          <w:left w:w="0" w:type="dxa"/>
          <w:right w:w="0" w:type="dxa"/>
        </w:tblCellMar>
        <w:tblLook w:val="04A0" w:firstRow="1" w:lastRow="0" w:firstColumn="1" w:lastColumn="0" w:noHBand="0" w:noVBand="1"/>
      </w:tblPr>
      <w:tblGrid>
        <w:gridCol w:w="2420"/>
        <w:gridCol w:w="1820"/>
        <w:gridCol w:w="2060"/>
        <w:gridCol w:w="2040"/>
      </w:tblGrid>
      <w:tr w:rsidR="0075768E" w14:paraId="3F9CE184" w14:textId="77777777">
        <w:trPr>
          <w:trHeight w:val="239"/>
        </w:trPr>
        <w:tc>
          <w:tcPr>
            <w:tcW w:w="2420" w:type="dxa"/>
            <w:vAlign w:val="bottom"/>
          </w:tcPr>
          <w:p w14:paraId="643E9189" w14:textId="77777777" w:rsidR="0075768E" w:rsidRDefault="00BC6249">
            <w:pPr>
              <w:ind w:left="120"/>
              <w:rPr>
                <w:sz w:val="20"/>
                <w:szCs w:val="20"/>
              </w:rPr>
            </w:pPr>
            <w:r>
              <w:rPr>
                <w:rFonts w:ascii="Arial" w:eastAsia="Arial" w:hAnsi="Arial" w:cs="Arial"/>
                <w:sz w:val="20"/>
                <w:szCs w:val="20"/>
              </w:rPr>
              <w:t>Variável</w:t>
            </w:r>
          </w:p>
        </w:tc>
        <w:tc>
          <w:tcPr>
            <w:tcW w:w="1820" w:type="dxa"/>
            <w:vAlign w:val="bottom"/>
          </w:tcPr>
          <w:p w14:paraId="4F6230ED" w14:textId="77777777" w:rsidR="0075768E" w:rsidRDefault="00BC6249">
            <w:pPr>
              <w:ind w:left="200"/>
              <w:rPr>
                <w:sz w:val="20"/>
                <w:szCs w:val="20"/>
              </w:rPr>
            </w:pPr>
            <w:r>
              <w:rPr>
                <w:rFonts w:ascii="Arial" w:eastAsia="Arial" w:hAnsi="Arial" w:cs="Arial"/>
                <w:sz w:val="20"/>
                <w:szCs w:val="20"/>
              </w:rPr>
              <w:t>OREIRO et al.</w:t>
            </w:r>
          </w:p>
        </w:tc>
        <w:tc>
          <w:tcPr>
            <w:tcW w:w="2060" w:type="dxa"/>
            <w:vAlign w:val="bottom"/>
          </w:tcPr>
          <w:p w14:paraId="04FBCD1E" w14:textId="77777777" w:rsidR="0075768E" w:rsidRDefault="00BC6249">
            <w:pPr>
              <w:ind w:left="320"/>
              <w:rPr>
                <w:sz w:val="20"/>
                <w:szCs w:val="20"/>
              </w:rPr>
            </w:pPr>
            <w:r>
              <w:rPr>
                <w:rFonts w:ascii="Arial" w:eastAsia="Arial" w:hAnsi="Arial" w:cs="Arial"/>
                <w:sz w:val="20"/>
                <w:szCs w:val="20"/>
              </w:rPr>
              <w:t>DURIGAN (2018)</w:t>
            </w:r>
          </w:p>
        </w:tc>
        <w:tc>
          <w:tcPr>
            <w:tcW w:w="2040" w:type="dxa"/>
            <w:vAlign w:val="bottom"/>
          </w:tcPr>
          <w:p w14:paraId="4AF8A348" w14:textId="77777777" w:rsidR="0075768E" w:rsidRDefault="00BC6249">
            <w:pPr>
              <w:ind w:left="200"/>
              <w:rPr>
                <w:sz w:val="20"/>
                <w:szCs w:val="20"/>
              </w:rPr>
            </w:pPr>
            <w:r>
              <w:rPr>
                <w:rFonts w:ascii="Arial" w:eastAsia="Arial" w:hAnsi="Arial" w:cs="Arial"/>
                <w:sz w:val="20"/>
                <w:szCs w:val="20"/>
              </w:rPr>
              <w:t>ARONOVICH</w:t>
            </w:r>
          </w:p>
        </w:tc>
      </w:tr>
      <w:tr w:rsidR="0075768E" w14:paraId="27363FE5" w14:textId="77777777">
        <w:trPr>
          <w:trHeight w:val="246"/>
        </w:trPr>
        <w:tc>
          <w:tcPr>
            <w:tcW w:w="2420" w:type="dxa"/>
            <w:vAlign w:val="bottom"/>
          </w:tcPr>
          <w:p w14:paraId="00844F10" w14:textId="77777777" w:rsidR="0075768E" w:rsidRDefault="0075768E">
            <w:pPr>
              <w:rPr>
                <w:sz w:val="21"/>
                <w:szCs w:val="21"/>
              </w:rPr>
            </w:pPr>
          </w:p>
        </w:tc>
        <w:tc>
          <w:tcPr>
            <w:tcW w:w="1820" w:type="dxa"/>
            <w:vAlign w:val="bottom"/>
          </w:tcPr>
          <w:p w14:paraId="6ED9BE93" w14:textId="77777777" w:rsidR="0075768E" w:rsidRDefault="00BC6249">
            <w:pPr>
              <w:ind w:left="200"/>
              <w:rPr>
                <w:sz w:val="20"/>
                <w:szCs w:val="20"/>
              </w:rPr>
            </w:pPr>
            <w:r>
              <w:rPr>
                <w:rFonts w:ascii="Arial" w:eastAsia="Arial" w:hAnsi="Arial" w:cs="Arial"/>
                <w:sz w:val="20"/>
                <w:szCs w:val="20"/>
              </w:rPr>
              <w:t>(2006)</w:t>
            </w:r>
          </w:p>
        </w:tc>
        <w:tc>
          <w:tcPr>
            <w:tcW w:w="2060" w:type="dxa"/>
            <w:vAlign w:val="bottom"/>
          </w:tcPr>
          <w:p w14:paraId="3270FC39" w14:textId="77777777" w:rsidR="0075768E" w:rsidRDefault="0075768E">
            <w:pPr>
              <w:rPr>
                <w:sz w:val="21"/>
                <w:szCs w:val="21"/>
              </w:rPr>
            </w:pPr>
          </w:p>
        </w:tc>
        <w:tc>
          <w:tcPr>
            <w:tcW w:w="2040" w:type="dxa"/>
            <w:vAlign w:val="bottom"/>
          </w:tcPr>
          <w:p w14:paraId="3388EE99" w14:textId="77777777" w:rsidR="0075768E" w:rsidRDefault="00BC6249">
            <w:pPr>
              <w:ind w:left="200"/>
              <w:rPr>
                <w:sz w:val="20"/>
                <w:szCs w:val="20"/>
              </w:rPr>
            </w:pPr>
            <w:r>
              <w:rPr>
                <w:rFonts w:ascii="Arial" w:eastAsia="Arial" w:hAnsi="Arial" w:cs="Arial"/>
                <w:sz w:val="20"/>
                <w:szCs w:val="20"/>
              </w:rPr>
              <w:t>(1994)</w:t>
            </w:r>
          </w:p>
        </w:tc>
      </w:tr>
      <w:tr w:rsidR="0075768E" w14:paraId="0044C1E8" w14:textId="77777777">
        <w:trPr>
          <w:trHeight w:val="57"/>
        </w:trPr>
        <w:tc>
          <w:tcPr>
            <w:tcW w:w="2420" w:type="dxa"/>
            <w:tcBorders>
              <w:bottom w:val="single" w:sz="8" w:space="0" w:color="auto"/>
            </w:tcBorders>
            <w:vAlign w:val="bottom"/>
          </w:tcPr>
          <w:p w14:paraId="673E05A3" w14:textId="77777777" w:rsidR="0075768E" w:rsidRDefault="0075768E">
            <w:pPr>
              <w:rPr>
                <w:sz w:val="4"/>
                <w:szCs w:val="4"/>
              </w:rPr>
            </w:pPr>
          </w:p>
        </w:tc>
        <w:tc>
          <w:tcPr>
            <w:tcW w:w="1820" w:type="dxa"/>
            <w:tcBorders>
              <w:bottom w:val="single" w:sz="8" w:space="0" w:color="auto"/>
            </w:tcBorders>
            <w:vAlign w:val="bottom"/>
          </w:tcPr>
          <w:p w14:paraId="516B2910" w14:textId="77777777" w:rsidR="0075768E" w:rsidRDefault="0075768E">
            <w:pPr>
              <w:rPr>
                <w:sz w:val="4"/>
                <w:szCs w:val="4"/>
              </w:rPr>
            </w:pPr>
          </w:p>
        </w:tc>
        <w:tc>
          <w:tcPr>
            <w:tcW w:w="2060" w:type="dxa"/>
            <w:tcBorders>
              <w:bottom w:val="single" w:sz="8" w:space="0" w:color="auto"/>
            </w:tcBorders>
            <w:vAlign w:val="bottom"/>
          </w:tcPr>
          <w:p w14:paraId="17132567" w14:textId="77777777" w:rsidR="0075768E" w:rsidRDefault="0075768E">
            <w:pPr>
              <w:rPr>
                <w:sz w:val="4"/>
                <w:szCs w:val="4"/>
              </w:rPr>
            </w:pPr>
          </w:p>
        </w:tc>
        <w:tc>
          <w:tcPr>
            <w:tcW w:w="2040" w:type="dxa"/>
            <w:tcBorders>
              <w:bottom w:val="single" w:sz="8" w:space="0" w:color="auto"/>
            </w:tcBorders>
            <w:vAlign w:val="bottom"/>
          </w:tcPr>
          <w:p w14:paraId="548EAB0C" w14:textId="77777777" w:rsidR="0075768E" w:rsidRDefault="0075768E">
            <w:pPr>
              <w:rPr>
                <w:sz w:val="4"/>
                <w:szCs w:val="4"/>
              </w:rPr>
            </w:pPr>
          </w:p>
        </w:tc>
      </w:tr>
      <w:tr w:rsidR="0075768E" w14:paraId="5CBDE46B" w14:textId="77777777">
        <w:trPr>
          <w:trHeight w:val="59"/>
        </w:trPr>
        <w:tc>
          <w:tcPr>
            <w:tcW w:w="2420" w:type="dxa"/>
            <w:vAlign w:val="bottom"/>
          </w:tcPr>
          <w:p w14:paraId="68CF8CE3" w14:textId="77777777" w:rsidR="0075768E" w:rsidRDefault="0075768E">
            <w:pPr>
              <w:rPr>
                <w:sz w:val="5"/>
                <w:szCs w:val="5"/>
              </w:rPr>
            </w:pPr>
          </w:p>
        </w:tc>
        <w:tc>
          <w:tcPr>
            <w:tcW w:w="1820" w:type="dxa"/>
            <w:vAlign w:val="bottom"/>
          </w:tcPr>
          <w:p w14:paraId="7D5CD5BA" w14:textId="77777777" w:rsidR="0075768E" w:rsidRDefault="0075768E">
            <w:pPr>
              <w:rPr>
                <w:sz w:val="5"/>
                <w:szCs w:val="5"/>
              </w:rPr>
            </w:pPr>
          </w:p>
        </w:tc>
        <w:tc>
          <w:tcPr>
            <w:tcW w:w="2060" w:type="dxa"/>
            <w:vAlign w:val="bottom"/>
          </w:tcPr>
          <w:p w14:paraId="6D80330F" w14:textId="77777777" w:rsidR="0075768E" w:rsidRDefault="0075768E">
            <w:pPr>
              <w:rPr>
                <w:sz w:val="5"/>
                <w:szCs w:val="5"/>
              </w:rPr>
            </w:pPr>
          </w:p>
        </w:tc>
        <w:tc>
          <w:tcPr>
            <w:tcW w:w="2040" w:type="dxa"/>
            <w:vAlign w:val="bottom"/>
          </w:tcPr>
          <w:p w14:paraId="6A33B544" w14:textId="77777777" w:rsidR="0075768E" w:rsidRDefault="0075768E">
            <w:pPr>
              <w:rPr>
                <w:sz w:val="5"/>
                <w:szCs w:val="5"/>
              </w:rPr>
            </w:pPr>
          </w:p>
        </w:tc>
      </w:tr>
      <w:tr w:rsidR="0075768E" w14:paraId="10EAA785" w14:textId="77777777">
        <w:trPr>
          <w:trHeight w:val="239"/>
        </w:trPr>
        <w:tc>
          <w:tcPr>
            <w:tcW w:w="2420" w:type="dxa"/>
            <w:shd w:val="clear" w:color="auto" w:fill="F7F7F7"/>
            <w:vAlign w:val="bottom"/>
          </w:tcPr>
          <w:p w14:paraId="7BF0BA3A" w14:textId="77777777" w:rsidR="0075768E" w:rsidRDefault="00BC6249">
            <w:pPr>
              <w:ind w:left="120"/>
              <w:rPr>
                <w:sz w:val="20"/>
                <w:szCs w:val="20"/>
              </w:rPr>
            </w:pPr>
            <w:r>
              <w:rPr>
                <w:rFonts w:ascii="Arial" w:eastAsia="Arial" w:hAnsi="Arial" w:cs="Arial"/>
                <w:b/>
                <w:bCs/>
                <w:sz w:val="20"/>
                <w:szCs w:val="20"/>
              </w:rPr>
              <w:t>Selic</w:t>
            </w:r>
          </w:p>
        </w:tc>
        <w:tc>
          <w:tcPr>
            <w:tcW w:w="1820" w:type="dxa"/>
            <w:shd w:val="clear" w:color="auto" w:fill="F7F7F7"/>
            <w:vAlign w:val="bottom"/>
          </w:tcPr>
          <w:p w14:paraId="5D254FB6" w14:textId="77777777" w:rsidR="0075768E" w:rsidRDefault="00BC6249">
            <w:pPr>
              <w:ind w:left="200"/>
              <w:rPr>
                <w:sz w:val="20"/>
                <w:szCs w:val="20"/>
              </w:rPr>
            </w:pPr>
            <w:r>
              <w:rPr>
                <w:rFonts w:ascii="Arial" w:eastAsia="Arial" w:hAnsi="Arial" w:cs="Arial"/>
                <w:sz w:val="20"/>
                <w:szCs w:val="20"/>
              </w:rPr>
              <w:t>+</w:t>
            </w:r>
          </w:p>
        </w:tc>
        <w:tc>
          <w:tcPr>
            <w:tcW w:w="2060" w:type="dxa"/>
            <w:shd w:val="clear" w:color="auto" w:fill="F7F7F7"/>
            <w:vAlign w:val="bottom"/>
          </w:tcPr>
          <w:p w14:paraId="7B6FD0B4"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0BA6968F" w14:textId="77777777" w:rsidR="0075768E" w:rsidRDefault="0075768E">
            <w:pPr>
              <w:rPr>
                <w:sz w:val="20"/>
                <w:szCs w:val="20"/>
              </w:rPr>
            </w:pPr>
          </w:p>
        </w:tc>
      </w:tr>
      <w:tr w:rsidR="0075768E" w14:paraId="67DFD2CF" w14:textId="77777777">
        <w:trPr>
          <w:trHeight w:val="239"/>
        </w:trPr>
        <w:tc>
          <w:tcPr>
            <w:tcW w:w="2420" w:type="dxa"/>
            <w:vAlign w:val="bottom"/>
          </w:tcPr>
          <w:p w14:paraId="15295C4E" w14:textId="77777777" w:rsidR="0075768E" w:rsidRDefault="00BC6249">
            <w:pPr>
              <w:ind w:left="120"/>
              <w:rPr>
                <w:sz w:val="20"/>
                <w:szCs w:val="20"/>
              </w:rPr>
            </w:pPr>
            <w:r>
              <w:rPr>
                <w:rFonts w:ascii="Arial" w:eastAsia="Arial" w:hAnsi="Arial" w:cs="Arial"/>
                <w:b/>
                <w:bCs/>
                <w:sz w:val="20"/>
                <w:szCs w:val="20"/>
              </w:rPr>
              <w:t>Produto Industrial</w:t>
            </w:r>
          </w:p>
        </w:tc>
        <w:tc>
          <w:tcPr>
            <w:tcW w:w="1820" w:type="dxa"/>
            <w:vAlign w:val="bottom"/>
          </w:tcPr>
          <w:p w14:paraId="6EC6DEA5" w14:textId="77777777" w:rsidR="0075768E" w:rsidRDefault="00BC6249">
            <w:pPr>
              <w:ind w:left="200"/>
              <w:rPr>
                <w:sz w:val="20"/>
                <w:szCs w:val="20"/>
              </w:rPr>
            </w:pPr>
            <w:r>
              <w:rPr>
                <w:rFonts w:ascii="Arial" w:eastAsia="Arial" w:hAnsi="Arial" w:cs="Arial"/>
                <w:sz w:val="20"/>
                <w:szCs w:val="20"/>
              </w:rPr>
              <w:t>+</w:t>
            </w:r>
          </w:p>
        </w:tc>
        <w:tc>
          <w:tcPr>
            <w:tcW w:w="2060" w:type="dxa"/>
            <w:vAlign w:val="bottom"/>
          </w:tcPr>
          <w:p w14:paraId="5E5856A0" w14:textId="77777777" w:rsidR="0075768E" w:rsidRDefault="0075768E">
            <w:pPr>
              <w:rPr>
                <w:sz w:val="20"/>
                <w:szCs w:val="20"/>
              </w:rPr>
            </w:pPr>
          </w:p>
        </w:tc>
        <w:tc>
          <w:tcPr>
            <w:tcW w:w="2040" w:type="dxa"/>
            <w:vAlign w:val="bottom"/>
          </w:tcPr>
          <w:p w14:paraId="7E002D89" w14:textId="77777777" w:rsidR="0075768E" w:rsidRDefault="0075768E">
            <w:pPr>
              <w:rPr>
                <w:sz w:val="20"/>
                <w:szCs w:val="20"/>
              </w:rPr>
            </w:pPr>
          </w:p>
        </w:tc>
      </w:tr>
      <w:tr w:rsidR="0075768E" w14:paraId="2CD940D1" w14:textId="77777777">
        <w:trPr>
          <w:trHeight w:val="239"/>
        </w:trPr>
        <w:tc>
          <w:tcPr>
            <w:tcW w:w="2420" w:type="dxa"/>
            <w:shd w:val="clear" w:color="auto" w:fill="F7F7F7"/>
            <w:vAlign w:val="bottom"/>
          </w:tcPr>
          <w:p w14:paraId="10A73AB9" w14:textId="77777777" w:rsidR="0075768E" w:rsidRDefault="00BC6249">
            <w:pPr>
              <w:ind w:left="120"/>
              <w:rPr>
                <w:sz w:val="20"/>
                <w:szCs w:val="20"/>
              </w:rPr>
            </w:pPr>
            <w:r>
              <w:rPr>
                <w:rFonts w:ascii="Arial" w:eastAsia="Arial" w:hAnsi="Arial" w:cs="Arial"/>
                <w:b/>
                <w:bCs/>
                <w:sz w:val="20"/>
                <w:szCs w:val="20"/>
              </w:rPr>
              <w:t>Atividade Econômica</w:t>
            </w:r>
          </w:p>
        </w:tc>
        <w:tc>
          <w:tcPr>
            <w:tcW w:w="1820" w:type="dxa"/>
            <w:shd w:val="clear" w:color="auto" w:fill="F7F7F7"/>
            <w:vAlign w:val="bottom"/>
          </w:tcPr>
          <w:p w14:paraId="7A8497C8" w14:textId="77777777" w:rsidR="0075768E" w:rsidRDefault="0075768E">
            <w:pPr>
              <w:rPr>
                <w:sz w:val="20"/>
                <w:szCs w:val="20"/>
              </w:rPr>
            </w:pPr>
          </w:p>
        </w:tc>
        <w:tc>
          <w:tcPr>
            <w:tcW w:w="2060" w:type="dxa"/>
            <w:shd w:val="clear" w:color="auto" w:fill="F7F7F7"/>
            <w:vAlign w:val="bottom"/>
          </w:tcPr>
          <w:p w14:paraId="4BBFC5EC" w14:textId="77777777" w:rsidR="0075768E" w:rsidRDefault="0075768E">
            <w:pPr>
              <w:rPr>
                <w:sz w:val="20"/>
                <w:szCs w:val="20"/>
              </w:rPr>
            </w:pPr>
          </w:p>
        </w:tc>
        <w:tc>
          <w:tcPr>
            <w:tcW w:w="2040" w:type="dxa"/>
            <w:shd w:val="clear" w:color="auto" w:fill="F7F7F7"/>
            <w:vAlign w:val="bottom"/>
          </w:tcPr>
          <w:p w14:paraId="1718C8BA" w14:textId="77777777" w:rsidR="0075768E" w:rsidRDefault="00BC6249">
            <w:pPr>
              <w:ind w:left="200"/>
              <w:rPr>
                <w:sz w:val="20"/>
                <w:szCs w:val="20"/>
              </w:rPr>
            </w:pPr>
            <w:r>
              <w:rPr>
                <w:rFonts w:ascii="Arial" w:eastAsia="Arial" w:hAnsi="Arial" w:cs="Arial"/>
                <w:sz w:val="20"/>
                <w:szCs w:val="20"/>
              </w:rPr>
              <w:t>-</w:t>
            </w:r>
          </w:p>
        </w:tc>
      </w:tr>
      <w:tr w:rsidR="0075768E" w14:paraId="5EBE8EE9" w14:textId="77777777">
        <w:trPr>
          <w:trHeight w:val="239"/>
        </w:trPr>
        <w:tc>
          <w:tcPr>
            <w:tcW w:w="2420" w:type="dxa"/>
            <w:vAlign w:val="bottom"/>
          </w:tcPr>
          <w:p w14:paraId="25986313" w14:textId="77777777" w:rsidR="0075768E" w:rsidRDefault="00BC6249">
            <w:pPr>
              <w:ind w:left="120"/>
              <w:rPr>
                <w:sz w:val="20"/>
                <w:szCs w:val="20"/>
              </w:rPr>
            </w:pPr>
            <w:r>
              <w:rPr>
                <w:rFonts w:ascii="Arial" w:eastAsia="Arial" w:hAnsi="Arial" w:cs="Arial"/>
                <w:b/>
                <w:bCs/>
                <w:sz w:val="20"/>
                <w:szCs w:val="20"/>
              </w:rPr>
              <w:t>Desemprego</w:t>
            </w:r>
          </w:p>
        </w:tc>
        <w:tc>
          <w:tcPr>
            <w:tcW w:w="1820" w:type="dxa"/>
            <w:vAlign w:val="bottom"/>
          </w:tcPr>
          <w:p w14:paraId="621D9EE0" w14:textId="77777777" w:rsidR="0075768E" w:rsidRDefault="0075768E">
            <w:pPr>
              <w:rPr>
                <w:sz w:val="20"/>
                <w:szCs w:val="20"/>
              </w:rPr>
            </w:pPr>
          </w:p>
        </w:tc>
        <w:tc>
          <w:tcPr>
            <w:tcW w:w="2060" w:type="dxa"/>
            <w:vAlign w:val="bottom"/>
          </w:tcPr>
          <w:p w14:paraId="2564E273"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2A501EE9" w14:textId="77777777" w:rsidR="0075768E" w:rsidRDefault="0075768E">
            <w:pPr>
              <w:rPr>
                <w:sz w:val="20"/>
                <w:szCs w:val="20"/>
              </w:rPr>
            </w:pPr>
          </w:p>
        </w:tc>
      </w:tr>
      <w:tr w:rsidR="0075768E" w14:paraId="625AAC3B" w14:textId="77777777">
        <w:trPr>
          <w:trHeight w:val="239"/>
        </w:trPr>
        <w:tc>
          <w:tcPr>
            <w:tcW w:w="2420" w:type="dxa"/>
            <w:shd w:val="clear" w:color="auto" w:fill="F7F7F7"/>
            <w:vAlign w:val="bottom"/>
          </w:tcPr>
          <w:p w14:paraId="4F7D584F" w14:textId="77777777" w:rsidR="0075768E" w:rsidRDefault="00BC6249">
            <w:pPr>
              <w:ind w:left="120"/>
              <w:rPr>
                <w:sz w:val="20"/>
                <w:szCs w:val="20"/>
              </w:rPr>
            </w:pPr>
            <w:r>
              <w:rPr>
                <w:rFonts w:ascii="Arial" w:eastAsia="Arial" w:hAnsi="Arial" w:cs="Arial"/>
                <w:b/>
                <w:bCs/>
                <w:sz w:val="20"/>
                <w:szCs w:val="20"/>
              </w:rPr>
              <w:t>EMBI</w:t>
            </w:r>
          </w:p>
        </w:tc>
        <w:tc>
          <w:tcPr>
            <w:tcW w:w="1820" w:type="dxa"/>
            <w:shd w:val="clear" w:color="auto" w:fill="F7F7F7"/>
            <w:vAlign w:val="bottom"/>
          </w:tcPr>
          <w:p w14:paraId="16B1BC79" w14:textId="77777777" w:rsidR="0075768E" w:rsidRDefault="0075768E">
            <w:pPr>
              <w:rPr>
                <w:sz w:val="20"/>
                <w:szCs w:val="20"/>
              </w:rPr>
            </w:pPr>
          </w:p>
        </w:tc>
        <w:tc>
          <w:tcPr>
            <w:tcW w:w="2060" w:type="dxa"/>
            <w:shd w:val="clear" w:color="auto" w:fill="F7F7F7"/>
            <w:vAlign w:val="bottom"/>
          </w:tcPr>
          <w:p w14:paraId="3B982568"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56DFCA24" w14:textId="77777777" w:rsidR="0075768E" w:rsidRDefault="0075768E">
            <w:pPr>
              <w:rPr>
                <w:sz w:val="20"/>
                <w:szCs w:val="20"/>
              </w:rPr>
            </w:pPr>
          </w:p>
        </w:tc>
      </w:tr>
      <w:tr w:rsidR="0075768E" w14:paraId="387AF970" w14:textId="77777777">
        <w:trPr>
          <w:trHeight w:val="350"/>
        </w:trPr>
        <w:tc>
          <w:tcPr>
            <w:tcW w:w="2420" w:type="dxa"/>
            <w:vAlign w:val="bottom"/>
          </w:tcPr>
          <w:p w14:paraId="4B8E3584" w14:textId="77777777" w:rsidR="0075768E" w:rsidRDefault="00BC6249">
            <w:pPr>
              <w:ind w:left="120"/>
              <w:rPr>
                <w:sz w:val="20"/>
                <w:szCs w:val="20"/>
              </w:rPr>
            </w:pPr>
            <w:r>
              <w:rPr>
                <w:rFonts w:ascii="Arial" w:eastAsia="Arial" w:hAnsi="Arial" w:cs="Arial"/>
                <w:b/>
                <w:bCs/>
                <w:sz w:val="20"/>
                <w:szCs w:val="20"/>
              </w:rPr>
              <w:t>Inadimplência</w:t>
            </w:r>
          </w:p>
        </w:tc>
        <w:tc>
          <w:tcPr>
            <w:tcW w:w="1820" w:type="dxa"/>
            <w:vAlign w:val="bottom"/>
          </w:tcPr>
          <w:p w14:paraId="29A7D9E1" w14:textId="77777777" w:rsidR="0075768E" w:rsidRDefault="0075768E">
            <w:pPr>
              <w:rPr>
                <w:sz w:val="24"/>
                <w:szCs w:val="24"/>
              </w:rPr>
            </w:pPr>
          </w:p>
        </w:tc>
        <w:tc>
          <w:tcPr>
            <w:tcW w:w="2060" w:type="dxa"/>
            <w:vAlign w:val="bottom"/>
          </w:tcPr>
          <w:p w14:paraId="275E46CF"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66CF4445" w14:textId="77777777" w:rsidR="0075768E" w:rsidRDefault="0075768E">
            <w:pPr>
              <w:rPr>
                <w:sz w:val="24"/>
                <w:szCs w:val="24"/>
              </w:rPr>
            </w:pPr>
          </w:p>
        </w:tc>
      </w:tr>
      <w:tr w:rsidR="0075768E" w14:paraId="625FDC26" w14:textId="77777777">
        <w:trPr>
          <w:trHeight w:val="242"/>
        </w:trPr>
        <w:tc>
          <w:tcPr>
            <w:tcW w:w="2420" w:type="dxa"/>
            <w:shd w:val="clear" w:color="auto" w:fill="F7F7F7"/>
            <w:vAlign w:val="bottom"/>
          </w:tcPr>
          <w:p w14:paraId="60C00684" w14:textId="77777777" w:rsidR="0075768E" w:rsidRDefault="00BC6249">
            <w:pPr>
              <w:ind w:left="120"/>
              <w:rPr>
                <w:sz w:val="20"/>
                <w:szCs w:val="20"/>
              </w:rPr>
            </w:pPr>
            <w:r>
              <w:rPr>
                <w:rFonts w:ascii="Arial" w:eastAsia="Arial" w:hAnsi="Arial" w:cs="Arial"/>
                <w:b/>
                <w:bCs/>
                <w:sz w:val="20"/>
                <w:szCs w:val="20"/>
              </w:rPr>
              <w:t>Índice Volume Vendas</w:t>
            </w:r>
          </w:p>
        </w:tc>
        <w:tc>
          <w:tcPr>
            <w:tcW w:w="1820" w:type="dxa"/>
            <w:shd w:val="clear" w:color="auto" w:fill="F7F7F7"/>
            <w:vAlign w:val="bottom"/>
          </w:tcPr>
          <w:p w14:paraId="41C6E512" w14:textId="77777777" w:rsidR="0075768E" w:rsidRDefault="0075768E">
            <w:pPr>
              <w:rPr>
                <w:sz w:val="21"/>
                <w:szCs w:val="21"/>
              </w:rPr>
            </w:pPr>
          </w:p>
        </w:tc>
        <w:tc>
          <w:tcPr>
            <w:tcW w:w="2060" w:type="dxa"/>
            <w:shd w:val="clear" w:color="auto" w:fill="F7F7F7"/>
            <w:vAlign w:val="bottom"/>
          </w:tcPr>
          <w:p w14:paraId="064ECBB1"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17E90B36" w14:textId="77777777" w:rsidR="0075768E" w:rsidRDefault="0075768E">
            <w:pPr>
              <w:rPr>
                <w:sz w:val="21"/>
                <w:szCs w:val="21"/>
              </w:rPr>
            </w:pPr>
          </w:p>
        </w:tc>
      </w:tr>
      <w:tr w:rsidR="0075768E" w14:paraId="6508A9AC" w14:textId="77777777">
        <w:trPr>
          <w:trHeight w:val="260"/>
        </w:trPr>
        <w:tc>
          <w:tcPr>
            <w:tcW w:w="2420" w:type="dxa"/>
            <w:shd w:val="clear" w:color="auto" w:fill="F7F7F7"/>
            <w:vAlign w:val="bottom"/>
          </w:tcPr>
          <w:p w14:paraId="128D8D3A" w14:textId="77777777" w:rsidR="0075768E" w:rsidRDefault="00BC6249">
            <w:pPr>
              <w:ind w:left="120"/>
              <w:rPr>
                <w:sz w:val="20"/>
                <w:szCs w:val="20"/>
              </w:rPr>
            </w:pPr>
            <w:r>
              <w:rPr>
                <w:rFonts w:ascii="Arial" w:eastAsia="Arial" w:hAnsi="Arial" w:cs="Arial"/>
                <w:b/>
                <w:bCs/>
                <w:sz w:val="20"/>
                <w:szCs w:val="20"/>
              </w:rPr>
              <w:t>Varejo</w:t>
            </w:r>
          </w:p>
        </w:tc>
        <w:tc>
          <w:tcPr>
            <w:tcW w:w="1820" w:type="dxa"/>
            <w:shd w:val="clear" w:color="auto" w:fill="F7F7F7"/>
            <w:vAlign w:val="bottom"/>
          </w:tcPr>
          <w:p w14:paraId="5B6FA15E" w14:textId="77777777" w:rsidR="0075768E" w:rsidRDefault="0075768E"/>
        </w:tc>
        <w:tc>
          <w:tcPr>
            <w:tcW w:w="2060" w:type="dxa"/>
            <w:shd w:val="clear" w:color="auto" w:fill="F7F7F7"/>
            <w:vAlign w:val="bottom"/>
          </w:tcPr>
          <w:p w14:paraId="648E6EEF" w14:textId="77777777" w:rsidR="0075768E" w:rsidRDefault="0075768E"/>
        </w:tc>
        <w:tc>
          <w:tcPr>
            <w:tcW w:w="2040" w:type="dxa"/>
            <w:shd w:val="clear" w:color="auto" w:fill="F7F7F7"/>
            <w:vAlign w:val="bottom"/>
          </w:tcPr>
          <w:p w14:paraId="4742B438" w14:textId="77777777" w:rsidR="0075768E" w:rsidRDefault="0075768E"/>
        </w:tc>
      </w:tr>
      <w:tr w:rsidR="0075768E" w14:paraId="3058C129" w14:textId="77777777">
        <w:trPr>
          <w:trHeight w:val="239"/>
        </w:trPr>
        <w:tc>
          <w:tcPr>
            <w:tcW w:w="2420" w:type="dxa"/>
            <w:vAlign w:val="bottom"/>
          </w:tcPr>
          <w:p w14:paraId="186229D1" w14:textId="77777777" w:rsidR="0075768E" w:rsidRDefault="00BC6249">
            <w:pPr>
              <w:ind w:left="120"/>
              <w:rPr>
                <w:sz w:val="20"/>
                <w:szCs w:val="20"/>
              </w:rPr>
            </w:pPr>
            <w:r>
              <w:rPr>
                <w:rFonts w:ascii="Arial" w:eastAsia="Arial" w:hAnsi="Arial" w:cs="Arial"/>
                <w:b/>
                <w:bCs/>
                <w:sz w:val="20"/>
                <w:szCs w:val="20"/>
              </w:rPr>
              <w:t>IPCA</w:t>
            </w:r>
          </w:p>
        </w:tc>
        <w:tc>
          <w:tcPr>
            <w:tcW w:w="1820" w:type="dxa"/>
            <w:vAlign w:val="bottom"/>
          </w:tcPr>
          <w:p w14:paraId="08EAF3D9" w14:textId="77777777" w:rsidR="0075768E" w:rsidRDefault="0075768E">
            <w:pPr>
              <w:rPr>
                <w:sz w:val="20"/>
                <w:szCs w:val="20"/>
              </w:rPr>
            </w:pPr>
          </w:p>
        </w:tc>
        <w:tc>
          <w:tcPr>
            <w:tcW w:w="2060" w:type="dxa"/>
            <w:vAlign w:val="bottom"/>
          </w:tcPr>
          <w:p w14:paraId="389972CC"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71D5C0F7" w14:textId="77777777" w:rsidR="0075768E" w:rsidRDefault="00BC6249">
            <w:pPr>
              <w:ind w:left="200"/>
              <w:rPr>
                <w:sz w:val="20"/>
                <w:szCs w:val="20"/>
              </w:rPr>
            </w:pPr>
            <w:r>
              <w:rPr>
                <w:rFonts w:ascii="Arial" w:eastAsia="Arial" w:hAnsi="Arial" w:cs="Arial"/>
                <w:sz w:val="20"/>
                <w:szCs w:val="20"/>
              </w:rPr>
              <w:t>+</w:t>
            </w:r>
          </w:p>
        </w:tc>
      </w:tr>
      <w:tr w:rsidR="0075768E" w14:paraId="4158E077" w14:textId="77777777">
        <w:trPr>
          <w:trHeight w:val="239"/>
        </w:trPr>
        <w:tc>
          <w:tcPr>
            <w:tcW w:w="2420" w:type="dxa"/>
            <w:shd w:val="clear" w:color="auto" w:fill="F7F7F7"/>
            <w:vAlign w:val="bottom"/>
          </w:tcPr>
          <w:p w14:paraId="57F71E6E" w14:textId="77777777" w:rsidR="0075768E" w:rsidRDefault="00BC6249">
            <w:pPr>
              <w:ind w:left="120"/>
              <w:rPr>
                <w:sz w:val="20"/>
                <w:szCs w:val="20"/>
              </w:rPr>
            </w:pPr>
            <w:r>
              <w:rPr>
                <w:rFonts w:ascii="Arial" w:eastAsia="Arial" w:hAnsi="Arial" w:cs="Arial"/>
                <w:b/>
                <w:bCs/>
                <w:sz w:val="20"/>
                <w:szCs w:val="20"/>
              </w:rPr>
              <w:t>IPI bcd</w:t>
            </w:r>
          </w:p>
        </w:tc>
        <w:tc>
          <w:tcPr>
            <w:tcW w:w="1820" w:type="dxa"/>
            <w:shd w:val="clear" w:color="auto" w:fill="F7F7F7"/>
            <w:vAlign w:val="bottom"/>
          </w:tcPr>
          <w:p w14:paraId="3E574850" w14:textId="77777777" w:rsidR="0075768E" w:rsidRDefault="0075768E">
            <w:pPr>
              <w:rPr>
                <w:sz w:val="20"/>
                <w:szCs w:val="20"/>
              </w:rPr>
            </w:pPr>
          </w:p>
        </w:tc>
        <w:tc>
          <w:tcPr>
            <w:tcW w:w="2060" w:type="dxa"/>
            <w:shd w:val="clear" w:color="auto" w:fill="F7F7F7"/>
            <w:vAlign w:val="bottom"/>
          </w:tcPr>
          <w:p w14:paraId="357E038C"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3E5AED92" w14:textId="77777777" w:rsidR="0075768E" w:rsidRDefault="0075768E">
            <w:pPr>
              <w:rPr>
                <w:sz w:val="20"/>
                <w:szCs w:val="20"/>
              </w:rPr>
            </w:pPr>
          </w:p>
        </w:tc>
      </w:tr>
      <w:tr w:rsidR="0075768E" w14:paraId="3F3B4096" w14:textId="77777777">
        <w:trPr>
          <w:trHeight w:val="248"/>
        </w:trPr>
        <w:tc>
          <w:tcPr>
            <w:tcW w:w="2420" w:type="dxa"/>
            <w:vAlign w:val="bottom"/>
          </w:tcPr>
          <w:p w14:paraId="09A81AB0" w14:textId="77777777" w:rsidR="0075768E" w:rsidRDefault="00BC6249">
            <w:pPr>
              <w:ind w:left="120"/>
              <w:rPr>
                <w:sz w:val="20"/>
                <w:szCs w:val="20"/>
              </w:rPr>
            </w:pPr>
            <w:r>
              <w:rPr>
                <w:rFonts w:ascii="Arial" w:eastAsia="Arial" w:hAnsi="Arial" w:cs="Arial"/>
                <w:b/>
                <w:bCs/>
                <w:sz w:val="20"/>
                <w:szCs w:val="20"/>
              </w:rPr>
              <w:t>IPI Bens de Capital</w:t>
            </w:r>
          </w:p>
        </w:tc>
        <w:tc>
          <w:tcPr>
            <w:tcW w:w="1820" w:type="dxa"/>
            <w:vAlign w:val="bottom"/>
          </w:tcPr>
          <w:p w14:paraId="1114832B" w14:textId="77777777" w:rsidR="0075768E" w:rsidRDefault="0075768E">
            <w:pPr>
              <w:rPr>
                <w:sz w:val="21"/>
                <w:szCs w:val="21"/>
              </w:rPr>
            </w:pPr>
          </w:p>
        </w:tc>
        <w:tc>
          <w:tcPr>
            <w:tcW w:w="2060" w:type="dxa"/>
            <w:vAlign w:val="bottom"/>
          </w:tcPr>
          <w:p w14:paraId="5AF8C90F"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15462662" w14:textId="77777777" w:rsidR="0075768E" w:rsidRDefault="0075768E">
            <w:pPr>
              <w:rPr>
                <w:sz w:val="21"/>
                <w:szCs w:val="21"/>
              </w:rPr>
            </w:pPr>
          </w:p>
        </w:tc>
      </w:tr>
      <w:tr w:rsidR="0075768E" w14:paraId="597B2E27" w14:textId="77777777">
        <w:trPr>
          <w:trHeight w:val="108"/>
        </w:trPr>
        <w:tc>
          <w:tcPr>
            <w:tcW w:w="2420" w:type="dxa"/>
            <w:vAlign w:val="bottom"/>
          </w:tcPr>
          <w:p w14:paraId="5F29A32A" w14:textId="77777777" w:rsidR="0075768E" w:rsidRDefault="0075768E">
            <w:pPr>
              <w:rPr>
                <w:sz w:val="9"/>
                <w:szCs w:val="9"/>
              </w:rPr>
            </w:pPr>
          </w:p>
        </w:tc>
        <w:tc>
          <w:tcPr>
            <w:tcW w:w="1820" w:type="dxa"/>
            <w:vAlign w:val="bottom"/>
          </w:tcPr>
          <w:p w14:paraId="5B6578F1" w14:textId="77777777" w:rsidR="0075768E" w:rsidRDefault="0075768E">
            <w:pPr>
              <w:rPr>
                <w:sz w:val="9"/>
                <w:szCs w:val="9"/>
              </w:rPr>
            </w:pPr>
          </w:p>
        </w:tc>
        <w:tc>
          <w:tcPr>
            <w:tcW w:w="2060" w:type="dxa"/>
            <w:vAlign w:val="bottom"/>
          </w:tcPr>
          <w:p w14:paraId="5EDDAAF6" w14:textId="77777777" w:rsidR="0075768E" w:rsidRDefault="0075768E">
            <w:pPr>
              <w:rPr>
                <w:sz w:val="9"/>
                <w:szCs w:val="9"/>
              </w:rPr>
            </w:pPr>
          </w:p>
        </w:tc>
        <w:tc>
          <w:tcPr>
            <w:tcW w:w="2040" w:type="dxa"/>
            <w:vAlign w:val="bottom"/>
          </w:tcPr>
          <w:p w14:paraId="78F49168" w14:textId="77777777" w:rsidR="0075768E" w:rsidRDefault="0075768E">
            <w:pPr>
              <w:rPr>
                <w:sz w:val="9"/>
                <w:szCs w:val="9"/>
              </w:rPr>
            </w:pPr>
          </w:p>
        </w:tc>
      </w:tr>
      <w:tr w:rsidR="0075768E" w14:paraId="248637AF" w14:textId="77777777">
        <w:trPr>
          <w:trHeight w:val="239"/>
        </w:trPr>
        <w:tc>
          <w:tcPr>
            <w:tcW w:w="2420" w:type="dxa"/>
            <w:shd w:val="clear" w:color="auto" w:fill="F7F7F7"/>
            <w:vAlign w:val="bottom"/>
          </w:tcPr>
          <w:p w14:paraId="65A6733F" w14:textId="77777777" w:rsidR="0075768E" w:rsidRDefault="00BC6249">
            <w:pPr>
              <w:ind w:left="120"/>
              <w:rPr>
                <w:sz w:val="20"/>
                <w:szCs w:val="20"/>
              </w:rPr>
            </w:pPr>
            <w:r>
              <w:rPr>
                <w:rFonts w:ascii="Arial" w:eastAsia="Arial" w:hAnsi="Arial" w:cs="Arial"/>
                <w:b/>
                <w:bCs/>
                <w:sz w:val="20"/>
                <w:szCs w:val="20"/>
              </w:rPr>
              <w:t>IPI Bens de Consumo</w:t>
            </w:r>
          </w:p>
        </w:tc>
        <w:tc>
          <w:tcPr>
            <w:tcW w:w="1820" w:type="dxa"/>
            <w:shd w:val="clear" w:color="auto" w:fill="F7F7F7"/>
            <w:vAlign w:val="bottom"/>
          </w:tcPr>
          <w:p w14:paraId="3DA01300" w14:textId="77777777" w:rsidR="0075768E" w:rsidRDefault="0075768E">
            <w:pPr>
              <w:rPr>
                <w:sz w:val="20"/>
                <w:szCs w:val="20"/>
              </w:rPr>
            </w:pPr>
          </w:p>
        </w:tc>
        <w:tc>
          <w:tcPr>
            <w:tcW w:w="2060" w:type="dxa"/>
            <w:shd w:val="clear" w:color="auto" w:fill="F7F7F7"/>
            <w:vAlign w:val="bottom"/>
          </w:tcPr>
          <w:p w14:paraId="4105BC0B"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140BD20F" w14:textId="77777777" w:rsidR="0075768E" w:rsidRDefault="0075768E">
            <w:pPr>
              <w:rPr>
                <w:sz w:val="20"/>
                <w:szCs w:val="20"/>
              </w:rPr>
            </w:pPr>
          </w:p>
        </w:tc>
      </w:tr>
      <w:tr w:rsidR="0075768E" w14:paraId="0C801CF8" w14:textId="77777777">
        <w:trPr>
          <w:trHeight w:val="239"/>
        </w:trPr>
        <w:tc>
          <w:tcPr>
            <w:tcW w:w="2420" w:type="dxa"/>
            <w:vAlign w:val="bottom"/>
          </w:tcPr>
          <w:p w14:paraId="4C12EAD2" w14:textId="77777777" w:rsidR="0075768E" w:rsidRDefault="00BC6249">
            <w:pPr>
              <w:ind w:left="120"/>
              <w:rPr>
                <w:sz w:val="20"/>
                <w:szCs w:val="20"/>
              </w:rPr>
            </w:pPr>
            <w:r>
              <w:rPr>
                <w:rFonts w:ascii="Arial" w:eastAsia="Arial" w:hAnsi="Arial" w:cs="Arial"/>
                <w:b/>
                <w:bCs/>
                <w:sz w:val="20"/>
                <w:szCs w:val="20"/>
              </w:rPr>
              <w:t>IPI Bens i</w:t>
            </w:r>
          </w:p>
        </w:tc>
        <w:tc>
          <w:tcPr>
            <w:tcW w:w="1820" w:type="dxa"/>
            <w:vAlign w:val="bottom"/>
          </w:tcPr>
          <w:p w14:paraId="0CC7679D" w14:textId="77777777" w:rsidR="0075768E" w:rsidRDefault="0075768E">
            <w:pPr>
              <w:rPr>
                <w:sz w:val="20"/>
                <w:szCs w:val="20"/>
              </w:rPr>
            </w:pPr>
          </w:p>
        </w:tc>
        <w:tc>
          <w:tcPr>
            <w:tcW w:w="2060" w:type="dxa"/>
            <w:vAlign w:val="bottom"/>
          </w:tcPr>
          <w:p w14:paraId="58DEA609"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7094835B" w14:textId="77777777" w:rsidR="0075768E" w:rsidRDefault="0075768E">
            <w:pPr>
              <w:rPr>
                <w:sz w:val="20"/>
                <w:szCs w:val="20"/>
              </w:rPr>
            </w:pPr>
          </w:p>
        </w:tc>
      </w:tr>
      <w:tr w:rsidR="0075768E" w14:paraId="2334E89E" w14:textId="77777777">
        <w:trPr>
          <w:trHeight w:val="239"/>
        </w:trPr>
        <w:tc>
          <w:tcPr>
            <w:tcW w:w="2420" w:type="dxa"/>
            <w:shd w:val="clear" w:color="auto" w:fill="F7F7F7"/>
            <w:vAlign w:val="bottom"/>
          </w:tcPr>
          <w:p w14:paraId="29E40094" w14:textId="77777777" w:rsidR="0075768E" w:rsidRDefault="00BC6249">
            <w:pPr>
              <w:ind w:left="120"/>
              <w:rPr>
                <w:sz w:val="20"/>
                <w:szCs w:val="20"/>
              </w:rPr>
            </w:pPr>
            <w:r>
              <w:rPr>
                <w:rFonts w:ascii="Arial" w:eastAsia="Arial" w:hAnsi="Arial" w:cs="Arial"/>
                <w:b/>
                <w:bCs/>
                <w:sz w:val="20"/>
                <w:szCs w:val="20"/>
              </w:rPr>
              <w:t>IPI bsd</w:t>
            </w:r>
          </w:p>
        </w:tc>
        <w:tc>
          <w:tcPr>
            <w:tcW w:w="1820" w:type="dxa"/>
            <w:shd w:val="clear" w:color="auto" w:fill="F7F7F7"/>
            <w:vAlign w:val="bottom"/>
          </w:tcPr>
          <w:p w14:paraId="2AF7073B" w14:textId="77777777" w:rsidR="0075768E" w:rsidRDefault="0075768E">
            <w:pPr>
              <w:rPr>
                <w:sz w:val="20"/>
                <w:szCs w:val="20"/>
              </w:rPr>
            </w:pPr>
          </w:p>
        </w:tc>
        <w:tc>
          <w:tcPr>
            <w:tcW w:w="2060" w:type="dxa"/>
            <w:shd w:val="clear" w:color="auto" w:fill="F7F7F7"/>
            <w:vAlign w:val="bottom"/>
          </w:tcPr>
          <w:p w14:paraId="61DD37A0"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7EABE31E" w14:textId="77777777" w:rsidR="0075768E" w:rsidRDefault="0075768E">
            <w:pPr>
              <w:rPr>
                <w:sz w:val="20"/>
                <w:szCs w:val="20"/>
              </w:rPr>
            </w:pPr>
          </w:p>
        </w:tc>
      </w:tr>
      <w:tr w:rsidR="0075768E" w14:paraId="5884AF49" w14:textId="77777777">
        <w:trPr>
          <w:trHeight w:val="239"/>
        </w:trPr>
        <w:tc>
          <w:tcPr>
            <w:tcW w:w="2420" w:type="dxa"/>
            <w:vAlign w:val="bottom"/>
          </w:tcPr>
          <w:p w14:paraId="3FCCAC79" w14:textId="77777777" w:rsidR="0075768E" w:rsidRDefault="00BC6249">
            <w:pPr>
              <w:ind w:left="120"/>
              <w:rPr>
                <w:sz w:val="20"/>
                <w:szCs w:val="20"/>
              </w:rPr>
            </w:pPr>
            <w:r>
              <w:rPr>
                <w:rFonts w:ascii="Arial" w:eastAsia="Arial" w:hAnsi="Arial" w:cs="Arial"/>
                <w:b/>
                <w:bCs/>
                <w:sz w:val="20"/>
                <w:szCs w:val="20"/>
              </w:rPr>
              <w:t>IPI Geral</w:t>
            </w:r>
          </w:p>
        </w:tc>
        <w:tc>
          <w:tcPr>
            <w:tcW w:w="1820" w:type="dxa"/>
            <w:vAlign w:val="bottom"/>
          </w:tcPr>
          <w:p w14:paraId="2A0164D7" w14:textId="77777777" w:rsidR="0075768E" w:rsidRDefault="0075768E">
            <w:pPr>
              <w:rPr>
                <w:sz w:val="20"/>
                <w:szCs w:val="20"/>
              </w:rPr>
            </w:pPr>
          </w:p>
        </w:tc>
        <w:tc>
          <w:tcPr>
            <w:tcW w:w="2060" w:type="dxa"/>
            <w:vAlign w:val="bottom"/>
          </w:tcPr>
          <w:p w14:paraId="12865F81"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480A91B5" w14:textId="77777777" w:rsidR="0075768E" w:rsidRDefault="0075768E">
            <w:pPr>
              <w:rPr>
                <w:sz w:val="20"/>
                <w:szCs w:val="20"/>
              </w:rPr>
            </w:pPr>
          </w:p>
        </w:tc>
      </w:tr>
      <w:tr w:rsidR="0075768E" w14:paraId="4A6E9926" w14:textId="77777777">
        <w:trPr>
          <w:trHeight w:val="239"/>
        </w:trPr>
        <w:tc>
          <w:tcPr>
            <w:tcW w:w="2420" w:type="dxa"/>
            <w:shd w:val="clear" w:color="auto" w:fill="F7F7F7"/>
            <w:vAlign w:val="bottom"/>
          </w:tcPr>
          <w:p w14:paraId="754557E3" w14:textId="77777777" w:rsidR="0075768E" w:rsidRDefault="00BC6249">
            <w:pPr>
              <w:ind w:left="120"/>
              <w:rPr>
                <w:sz w:val="20"/>
                <w:szCs w:val="20"/>
              </w:rPr>
            </w:pPr>
            <w:r>
              <w:rPr>
                <w:rFonts w:ascii="Arial" w:eastAsia="Arial" w:hAnsi="Arial" w:cs="Arial"/>
                <w:b/>
                <w:bCs/>
                <w:sz w:val="20"/>
                <w:szCs w:val="20"/>
              </w:rPr>
              <w:t>IPIad</w:t>
            </w:r>
          </w:p>
        </w:tc>
        <w:tc>
          <w:tcPr>
            <w:tcW w:w="1820" w:type="dxa"/>
            <w:shd w:val="clear" w:color="auto" w:fill="F7F7F7"/>
            <w:vAlign w:val="bottom"/>
          </w:tcPr>
          <w:p w14:paraId="00498D8A" w14:textId="77777777" w:rsidR="0075768E" w:rsidRDefault="0075768E">
            <w:pPr>
              <w:rPr>
                <w:sz w:val="20"/>
                <w:szCs w:val="20"/>
              </w:rPr>
            </w:pPr>
          </w:p>
        </w:tc>
        <w:tc>
          <w:tcPr>
            <w:tcW w:w="2060" w:type="dxa"/>
            <w:shd w:val="clear" w:color="auto" w:fill="F7F7F7"/>
            <w:vAlign w:val="bottom"/>
          </w:tcPr>
          <w:p w14:paraId="20C7942B" w14:textId="77777777" w:rsidR="0075768E" w:rsidRDefault="00BC6249">
            <w:pPr>
              <w:ind w:left="320"/>
              <w:rPr>
                <w:sz w:val="20"/>
                <w:szCs w:val="20"/>
              </w:rPr>
            </w:pPr>
            <w:r>
              <w:rPr>
                <w:rFonts w:ascii="Arial" w:eastAsia="Arial" w:hAnsi="Arial" w:cs="Arial"/>
                <w:sz w:val="20"/>
                <w:szCs w:val="20"/>
              </w:rPr>
              <w:t>+</w:t>
            </w:r>
          </w:p>
        </w:tc>
        <w:tc>
          <w:tcPr>
            <w:tcW w:w="2040" w:type="dxa"/>
            <w:shd w:val="clear" w:color="auto" w:fill="F7F7F7"/>
            <w:vAlign w:val="bottom"/>
          </w:tcPr>
          <w:p w14:paraId="238BEF78" w14:textId="77777777" w:rsidR="0075768E" w:rsidRDefault="0075768E">
            <w:pPr>
              <w:rPr>
                <w:sz w:val="20"/>
                <w:szCs w:val="20"/>
              </w:rPr>
            </w:pPr>
          </w:p>
        </w:tc>
      </w:tr>
      <w:tr w:rsidR="0075768E" w14:paraId="027416DB" w14:textId="77777777">
        <w:trPr>
          <w:trHeight w:val="350"/>
        </w:trPr>
        <w:tc>
          <w:tcPr>
            <w:tcW w:w="2420" w:type="dxa"/>
            <w:vAlign w:val="bottom"/>
          </w:tcPr>
          <w:p w14:paraId="0FF61662" w14:textId="77777777" w:rsidR="0075768E" w:rsidRDefault="00BC6249">
            <w:pPr>
              <w:ind w:left="120"/>
              <w:rPr>
                <w:sz w:val="20"/>
                <w:szCs w:val="20"/>
              </w:rPr>
            </w:pPr>
            <w:r>
              <w:rPr>
                <w:rFonts w:ascii="Arial" w:eastAsia="Arial" w:hAnsi="Arial" w:cs="Arial"/>
                <w:b/>
                <w:bCs/>
                <w:sz w:val="20"/>
                <w:szCs w:val="20"/>
              </w:rPr>
              <w:t>PIB</w:t>
            </w:r>
          </w:p>
        </w:tc>
        <w:tc>
          <w:tcPr>
            <w:tcW w:w="1820" w:type="dxa"/>
            <w:vAlign w:val="bottom"/>
          </w:tcPr>
          <w:p w14:paraId="6EC55D54" w14:textId="77777777" w:rsidR="0075768E" w:rsidRDefault="0075768E">
            <w:pPr>
              <w:rPr>
                <w:sz w:val="24"/>
                <w:szCs w:val="24"/>
              </w:rPr>
            </w:pPr>
          </w:p>
        </w:tc>
        <w:tc>
          <w:tcPr>
            <w:tcW w:w="2060" w:type="dxa"/>
            <w:vAlign w:val="bottom"/>
          </w:tcPr>
          <w:p w14:paraId="249A5468" w14:textId="77777777" w:rsidR="0075768E" w:rsidRDefault="00BC6249">
            <w:pPr>
              <w:ind w:left="320"/>
              <w:rPr>
                <w:sz w:val="20"/>
                <w:szCs w:val="20"/>
              </w:rPr>
            </w:pPr>
            <w:r>
              <w:rPr>
                <w:rFonts w:ascii="Arial" w:eastAsia="Arial" w:hAnsi="Arial" w:cs="Arial"/>
                <w:sz w:val="20"/>
                <w:szCs w:val="20"/>
              </w:rPr>
              <w:t>+</w:t>
            </w:r>
          </w:p>
        </w:tc>
        <w:tc>
          <w:tcPr>
            <w:tcW w:w="2040" w:type="dxa"/>
            <w:vAlign w:val="bottom"/>
          </w:tcPr>
          <w:p w14:paraId="4FA4DB0B" w14:textId="77777777" w:rsidR="0075768E" w:rsidRDefault="0075768E">
            <w:pPr>
              <w:rPr>
                <w:sz w:val="24"/>
                <w:szCs w:val="24"/>
              </w:rPr>
            </w:pPr>
          </w:p>
        </w:tc>
      </w:tr>
      <w:tr w:rsidR="0075768E" w14:paraId="4A55CC8B" w14:textId="77777777">
        <w:trPr>
          <w:trHeight w:val="224"/>
        </w:trPr>
        <w:tc>
          <w:tcPr>
            <w:tcW w:w="2420" w:type="dxa"/>
            <w:shd w:val="clear" w:color="auto" w:fill="F7F7F7"/>
            <w:vAlign w:val="bottom"/>
          </w:tcPr>
          <w:p w14:paraId="3A9D8B94" w14:textId="77777777" w:rsidR="0075768E" w:rsidRDefault="00BC6249">
            <w:pPr>
              <w:spacing w:line="225" w:lineRule="exact"/>
              <w:ind w:left="120"/>
              <w:rPr>
                <w:sz w:val="20"/>
                <w:szCs w:val="20"/>
              </w:rPr>
            </w:pPr>
            <w:r>
              <w:rPr>
                <w:rFonts w:ascii="Arial" w:eastAsia="Arial" w:hAnsi="Arial" w:cs="Arial"/>
                <w:b/>
                <w:bCs/>
                <w:sz w:val="20"/>
                <w:szCs w:val="20"/>
              </w:rPr>
              <w:t>Saldo Carteira Crédito</w:t>
            </w:r>
          </w:p>
        </w:tc>
        <w:tc>
          <w:tcPr>
            <w:tcW w:w="1820" w:type="dxa"/>
            <w:shd w:val="clear" w:color="auto" w:fill="F7F7F7"/>
            <w:vAlign w:val="bottom"/>
          </w:tcPr>
          <w:p w14:paraId="49007333" w14:textId="77777777" w:rsidR="0075768E" w:rsidRDefault="0075768E">
            <w:pPr>
              <w:rPr>
                <w:sz w:val="19"/>
                <w:szCs w:val="19"/>
              </w:rPr>
            </w:pPr>
          </w:p>
        </w:tc>
        <w:tc>
          <w:tcPr>
            <w:tcW w:w="2060" w:type="dxa"/>
            <w:shd w:val="clear" w:color="auto" w:fill="F7F7F7"/>
            <w:vAlign w:val="bottom"/>
          </w:tcPr>
          <w:p w14:paraId="3150527B" w14:textId="77777777" w:rsidR="0075768E" w:rsidRDefault="00BC6249">
            <w:pPr>
              <w:spacing w:line="225" w:lineRule="exact"/>
              <w:ind w:left="320"/>
              <w:rPr>
                <w:sz w:val="20"/>
                <w:szCs w:val="20"/>
              </w:rPr>
            </w:pPr>
            <w:r>
              <w:rPr>
                <w:rFonts w:ascii="Arial" w:eastAsia="Arial" w:hAnsi="Arial" w:cs="Arial"/>
                <w:sz w:val="20"/>
                <w:szCs w:val="20"/>
              </w:rPr>
              <w:t>-</w:t>
            </w:r>
          </w:p>
        </w:tc>
        <w:tc>
          <w:tcPr>
            <w:tcW w:w="2040" w:type="dxa"/>
            <w:shd w:val="clear" w:color="auto" w:fill="F7F7F7"/>
            <w:vAlign w:val="bottom"/>
          </w:tcPr>
          <w:p w14:paraId="71790230" w14:textId="77777777" w:rsidR="0075768E" w:rsidRDefault="0075768E">
            <w:pPr>
              <w:rPr>
                <w:sz w:val="19"/>
                <w:szCs w:val="19"/>
              </w:rPr>
            </w:pPr>
          </w:p>
        </w:tc>
      </w:tr>
      <w:tr w:rsidR="0075768E" w14:paraId="37A515A9" w14:textId="77777777">
        <w:trPr>
          <w:trHeight w:val="260"/>
        </w:trPr>
        <w:tc>
          <w:tcPr>
            <w:tcW w:w="2420" w:type="dxa"/>
            <w:shd w:val="clear" w:color="auto" w:fill="F7F7F7"/>
            <w:vAlign w:val="bottom"/>
          </w:tcPr>
          <w:p w14:paraId="5894D9EB" w14:textId="77777777" w:rsidR="0075768E" w:rsidRDefault="00BC6249">
            <w:pPr>
              <w:ind w:left="120"/>
              <w:rPr>
                <w:sz w:val="20"/>
                <w:szCs w:val="20"/>
              </w:rPr>
            </w:pPr>
            <w:r>
              <w:rPr>
                <w:rFonts w:ascii="Arial" w:eastAsia="Arial" w:hAnsi="Arial" w:cs="Arial"/>
                <w:b/>
                <w:bCs/>
                <w:sz w:val="20"/>
                <w:szCs w:val="20"/>
              </w:rPr>
              <w:t>RL</w:t>
            </w:r>
          </w:p>
        </w:tc>
        <w:tc>
          <w:tcPr>
            <w:tcW w:w="1820" w:type="dxa"/>
            <w:shd w:val="clear" w:color="auto" w:fill="F7F7F7"/>
            <w:vAlign w:val="bottom"/>
          </w:tcPr>
          <w:p w14:paraId="6178FC03" w14:textId="77777777" w:rsidR="0075768E" w:rsidRDefault="0075768E"/>
        </w:tc>
        <w:tc>
          <w:tcPr>
            <w:tcW w:w="2060" w:type="dxa"/>
            <w:shd w:val="clear" w:color="auto" w:fill="F7F7F7"/>
            <w:vAlign w:val="bottom"/>
          </w:tcPr>
          <w:p w14:paraId="7968F1A7" w14:textId="77777777" w:rsidR="0075768E" w:rsidRDefault="0075768E"/>
        </w:tc>
        <w:tc>
          <w:tcPr>
            <w:tcW w:w="2040" w:type="dxa"/>
            <w:shd w:val="clear" w:color="auto" w:fill="F7F7F7"/>
            <w:vAlign w:val="bottom"/>
          </w:tcPr>
          <w:p w14:paraId="4A0B8974" w14:textId="77777777" w:rsidR="0075768E" w:rsidRDefault="0075768E"/>
        </w:tc>
      </w:tr>
      <w:tr w:rsidR="0075768E" w14:paraId="01B053A2" w14:textId="77777777">
        <w:trPr>
          <w:trHeight w:val="248"/>
        </w:trPr>
        <w:tc>
          <w:tcPr>
            <w:tcW w:w="2420" w:type="dxa"/>
            <w:vAlign w:val="bottom"/>
          </w:tcPr>
          <w:p w14:paraId="533CCB29" w14:textId="77777777" w:rsidR="0075768E" w:rsidRDefault="00BC6249">
            <w:pPr>
              <w:ind w:left="120"/>
              <w:rPr>
                <w:sz w:val="20"/>
                <w:szCs w:val="20"/>
              </w:rPr>
            </w:pPr>
            <w:r>
              <w:rPr>
                <w:rFonts w:ascii="Arial" w:eastAsia="Arial" w:hAnsi="Arial" w:cs="Arial"/>
                <w:b/>
                <w:bCs/>
                <w:sz w:val="20"/>
                <w:szCs w:val="20"/>
              </w:rPr>
              <w:t>Volatilidade da Selic</w:t>
            </w:r>
          </w:p>
        </w:tc>
        <w:tc>
          <w:tcPr>
            <w:tcW w:w="1820" w:type="dxa"/>
            <w:vAlign w:val="bottom"/>
          </w:tcPr>
          <w:p w14:paraId="5E4ACAC5" w14:textId="77777777" w:rsidR="0075768E" w:rsidRDefault="00BC6249">
            <w:pPr>
              <w:ind w:left="200"/>
              <w:rPr>
                <w:sz w:val="20"/>
                <w:szCs w:val="20"/>
              </w:rPr>
            </w:pPr>
            <w:r>
              <w:rPr>
                <w:rFonts w:ascii="Arial" w:eastAsia="Arial" w:hAnsi="Arial" w:cs="Arial"/>
                <w:sz w:val="20"/>
                <w:szCs w:val="20"/>
              </w:rPr>
              <w:t>+</w:t>
            </w:r>
          </w:p>
        </w:tc>
        <w:tc>
          <w:tcPr>
            <w:tcW w:w="2060" w:type="dxa"/>
            <w:vAlign w:val="bottom"/>
          </w:tcPr>
          <w:p w14:paraId="7651D077" w14:textId="77777777" w:rsidR="0075768E" w:rsidRDefault="0075768E">
            <w:pPr>
              <w:rPr>
                <w:sz w:val="21"/>
                <w:szCs w:val="21"/>
              </w:rPr>
            </w:pPr>
          </w:p>
        </w:tc>
        <w:tc>
          <w:tcPr>
            <w:tcW w:w="2040" w:type="dxa"/>
            <w:vAlign w:val="bottom"/>
          </w:tcPr>
          <w:p w14:paraId="3BB74A76" w14:textId="77777777" w:rsidR="0075768E" w:rsidRDefault="0075768E">
            <w:pPr>
              <w:rPr>
                <w:sz w:val="21"/>
                <w:szCs w:val="21"/>
              </w:rPr>
            </w:pPr>
          </w:p>
        </w:tc>
      </w:tr>
      <w:tr w:rsidR="0075768E" w14:paraId="1B7A27D3" w14:textId="77777777">
        <w:trPr>
          <w:trHeight w:val="32"/>
        </w:trPr>
        <w:tc>
          <w:tcPr>
            <w:tcW w:w="2420" w:type="dxa"/>
            <w:tcBorders>
              <w:bottom w:val="single" w:sz="8" w:space="0" w:color="auto"/>
            </w:tcBorders>
            <w:vAlign w:val="bottom"/>
          </w:tcPr>
          <w:p w14:paraId="64851B42" w14:textId="77777777" w:rsidR="0075768E" w:rsidRDefault="0075768E">
            <w:pPr>
              <w:rPr>
                <w:sz w:val="2"/>
                <w:szCs w:val="2"/>
              </w:rPr>
            </w:pPr>
          </w:p>
        </w:tc>
        <w:tc>
          <w:tcPr>
            <w:tcW w:w="1820" w:type="dxa"/>
            <w:tcBorders>
              <w:bottom w:val="single" w:sz="8" w:space="0" w:color="auto"/>
            </w:tcBorders>
            <w:vAlign w:val="bottom"/>
          </w:tcPr>
          <w:p w14:paraId="61738FAA" w14:textId="77777777" w:rsidR="0075768E" w:rsidRDefault="0075768E">
            <w:pPr>
              <w:rPr>
                <w:sz w:val="2"/>
                <w:szCs w:val="2"/>
              </w:rPr>
            </w:pPr>
          </w:p>
        </w:tc>
        <w:tc>
          <w:tcPr>
            <w:tcW w:w="2060" w:type="dxa"/>
            <w:tcBorders>
              <w:bottom w:val="single" w:sz="8" w:space="0" w:color="auto"/>
            </w:tcBorders>
            <w:vAlign w:val="bottom"/>
          </w:tcPr>
          <w:p w14:paraId="295B51B0" w14:textId="77777777" w:rsidR="0075768E" w:rsidRDefault="0075768E">
            <w:pPr>
              <w:rPr>
                <w:sz w:val="2"/>
                <w:szCs w:val="2"/>
              </w:rPr>
            </w:pPr>
          </w:p>
        </w:tc>
        <w:tc>
          <w:tcPr>
            <w:tcW w:w="2040" w:type="dxa"/>
            <w:tcBorders>
              <w:bottom w:val="single" w:sz="8" w:space="0" w:color="auto"/>
            </w:tcBorders>
            <w:vAlign w:val="bottom"/>
          </w:tcPr>
          <w:p w14:paraId="2F599A1D" w14:textId="77777777" w:rsidR="0075768E" w:rsidRDefault="0075768E">
            <w:pPr>
              <w:rPr>
                <w:sz w:val="2"/>
                <w:szCs w:val="2"/>
              </w:rPr>
            </w:pPr>
          </w:p>
        </w:tc>
      </w:tr>
    </w:tbl>
    <w:p w14:paraId="38568299" w14:textId="77777777" w:rsidR="0075768E" w:rsidRDefault="0075768E">
      <w:pPr>
        <w:spacing w:line="311" w:lineRule="exact"/>
        <w:rPr>
          <w:sz w:val="20"/>
          <w:szCs w:val="20"/>
        </w:rPr>
      </w:pPr>
    </w:p>
    <w:p w14:paraId="69DD0338" w14:textId="77777777" w:rsidR="0075768E" w:rsidRPr="008C5B6C" w:rsidRDefault="00BC6249">
      <w:pPr>
        <w:ind w:right="-219"/>
        <w:jc w:val="center"/>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a partir das fontes citadas</w:t>
      </w:r>
    </w:p>
    <w:p w14:paraId="5ED15ACD" w14:textId="77777777" w:rsidR="0075768E" w:rsidRPr="008C5B6C" w:rsidRDefault="0075768E">
      <w:pPr>
        <w:spacing w:line="200" w:lineRule="exact"/>
        <w:rPr>
          <w:sz w:val="20"/>
          <w:szCs w:val="20"/>
          <w:lang w:val="pt-BR"/>
        </w:rPr>
      </w:pPr>
    </w:p>
    <w:p w14:paraId="2095540D" w14:textId="77777777" w:rsidR="0075768E" w:rsidRPr="008C5B6C" w:rsidRDefault="0075768E">
      <w:pPr>
        <w:spacing w:line="200" w:lineRule="exact"/>
        <w:rPr>
          <w:sz w:val="20"/>
          <w:szCs w:val="20"/>
          <w:lang w:val="pt-BR"/>
        </w:rPr>
      </w:pPr>
    </w:p>
    <w:p w14:paraId="1BC62794" w14:textId="77777777" w:rsidR="0075768E" w:rsidRPr="008C5B6C" w:rsidRDefault="0075768E">
      <w:pPr>
        <w:spacing w:line="248" w:lineRule="exact"/>
        <w:rPr>
          <w:sz w:val="20"/>
          <w:szCs w:val="20"/>
          <w:lang w:val="pt-BR"/>
        </w:rPr>
      </w:pPr>
    </w:p>
    <w:p w14:paraId="1BE91CBA" w14:textId="77777777" w:rsidR="0075768E" w:rsidRPr="008C5B6C" w:rsidRDefault="00BC6249">
      <w:pPr>
        <w:spacing w:line="442" w:lineRule="auto"/>
        <w:ind w:left="260" w:firstLine="850"/>
        <w:jc w:val="both"/>
        <w:rPr>
          <w:sz w:val="20"/>
          <w:szCs w:val="20"/>
          <w:lang w:val="pt-BR"/>
        </w:rPr>
      </w:pPr>
      <w:r w:rsidRPr="008C5B6C">
        <w:rPr>
          <w:rFonts w:ascii="Arial" w:eastAsia="Arial" w:hAnsi="Arial" w:cs="Arial"/>
          <w:sz w:val="23"/>
          <w:szCs w:val="23"/>
          <w:lang w:val="pt-BR"/>
        </w:rPr>
        <w:t xml:space="preserve">Entre os estudos da Tabela 5 e Tabela 6 que avaliaram a Selic e as despesas administrativas, há um consenso que estas variáveis possuem uma relação de </w:t>
      </w:r>
      <w:proofErr w:type="spellStart"/>
      <w:r w:rsidRPr="008C5B6C">
        <w:rPr>
          <w:rFonts w:ascii="Arial" w:eastAsia="Arial" w:hAnsi="Arial" w:cs="Arial"/>
          <w:sz w:val="23"/>
          <w:szCs w:val="23"/>
          <w:lang w:val="pt-BR"/>
        </w:rPr>
        <w:t>determi-nação</w:t>
      </w:r>
      <w:proofErr w:type="spellEnd"/>
      <w:r w:rsidRPr="008C5B6C">
        <w:rPr>
          <w:rFonts w:ascii="Arial" w:eastAsia="Arial" w:hAnsi="Arial" w:cs="Arial"/>
          <w:sz w:val="23"/>
          <w:szCs w:val="23"/>
          <w:lang w:val="pt-BR"/>
        </w:rPr>
        <w:t xml:space="preserve"> direta com o spread </w:t>
      </w:r>
      <w:proofErr w:type="spellStart"/>
      <w:r w:rsidRPr="008C5B6C">
        <w:rPr>
          <w:rFonts w:ascii="Arial" w:eastAsia="Arial" w:hAnsi="Arial" w:cs="Arial"/>
          <w:sz w:val="23"/>
          <w:szCs w:val="23"/>
          <w:lang w:val="pt-BR"/>
        </w:rPr>
        <w:t>ex-ante</w:t>
      </w:r>
      <w:proofErr w:type="spellEnd"/>
      <w:r w:rsidRPr="008C5B6C">
        <w:rPr>
          <w:rFonts w:ascii="Arial" w:eastAsia="Arial" w:hAnsi="Arial" w:cs="Arial"/>
          <w:sz w:val="23"/>
          <w:szCs w:val="23"/>
          <w:lang w:val="pt-BR"/>
        </w:rPr>
        <w:t xml:space="preserve">. Em três estudos que avaliaram impostos indiretos e receita de serviços foi encontrada relação direta com o spread </w:t>
      </w:r>
      <w:proofErr w:type="spellStart"/>
      <w:r w:rsidRPr="008C5B6C">
        <w:rPr>
          <w:rFonts w:ascii="Arial" w:eastAsia="Arial" w:hAnsi="Arial" w:cs="Arial"/>
          <w:sz w:val="23"/>
          <w:szCs w:val="23"/>
          <w:lang w:val="pt-BR"/>
        </w:rPr>
        <w:t>ex-ante</w:t>
      </w:r>
      <w:proofErr w:type="spellEnd"/>
      <w:r w:rsidRPr="008C5B6C">
        <w:rPr>
          <w:rFonts w:ascii="Arial" w:eastAsia="Arial" w:hAnsi="Arial" w:cs="Arial"/>
          <w:sz w:val="23"/>
          <w:szCs w:val="23"/>
          <w:lang w:val="pt-BR"/>
        </w:rPr>
        <w:t>.</w:t>
      </w:r>
    </w:p>
    <w:p w14:paraId="58FFDBBE" w14:textId="77777777" w:rsidR="0075768E" w:rsidRPr="008C5B6C" w:rsidRDefault="0075768E">
      <w:pPr>
        <w:spacing w:line="84" w:lineRule="exact"/>
        <w:rPr>
          <w:sz w:val="20"/>
          <w:szCs w:val="20"/>
          <w:lang w:val="pt-BR"/>
        </w:rPr>
      </w:pPr>
    </w:p>
    <w:p w14:paraId="6A9DEF7F" w14:textId="77777777" w:rsidR="0075768E" w:rsidRPr="008C5B6C" w:rsidRDefault="00BC6249">
      <w:pPr>
        <w:spacing w:line="418" w:lineRule="auto"/>
        <w:ind w:left="260" w:right="40" w:firstLine="850"/>
        <w:jc w:val="both"/>
        <w:rPr>
          <w:sz w:val="20"/>
          <w:szCs w:val="20"/>
          <w:lang w:val="pt-BR"/>
        </w:rPr>
      </w:pPr>
      <w:r w:rsidRPr="008C5B6C">
        <w:rPr>
          <w:rFonts w:ascii="Arial" w:eastAsia="Arial" w:hAnsi="Arial" w:cs="Arial"/>
          <w:sz w:val="24"/>
          <w:szCs w:val="24"/>
          <w:lang w:val="pt-BR"/>
        </w:rPr>
        <w:t xml:space="preserve">Ainda analisando a Tabela 5 e a Tabela 6, dois estudos chegaram a resultados diferentes para os efeitos da volatilidade da Selic no spread </w:t>
      </w:r>
      <w:proofErr w:type="spellStart"/>
      <w:r w:rsidRPr="008C5B6C">
        <w:rPr>
          <w:rFonts w:ascii="Arial" w:eastAsia="Arial" w:hAnsi="Arial" w:cs="Arial"/>
          <w:sz w:val="24"/>
          <w:szCs w:val="24"/>
          <w:lang w:val="pt-BR"/>
        </w:rPr>
        <w:t>ex-ante</w:t>
      </w:r>
      <w:proofErr w:type="spellEnd"/>
      <w:r w:rsidRPr="008C5B6C">
        <w:rPr>
          <w:rFonts w:ascii="Arial" w:eastAsia="Arial" w:hAnsi="Arial" w:cs="Arial"/>
          <w:sz w:val="24"/>
          <w:szCs w:val="24"/>
          <w:lang w:val="pt-BR"/>
        </w:rPr>
        <w:t>. Os efeitos do IPCA foram testados em três estudos, os dois mais recentes encontraram uma relação indireta com a variável dependente. Em três estudos que examinaram o IGP, dois encontram relação direta, sendo que um deles foi repetido em período anterior e encontrou relação indireta.</w:t>
      </w:r>
    </w:p>
    <w:p w14:paraId="47F9D56B" w14:textId="77777777" w:rsidR="0075768E" w:rsidRPr="008C5B6C" w:rsidRDefault="0075768E">
      <w:pPr>
        <w:spacing w:line="105" w:lineRule="exact"/>
        <w:rPr>
          <w:sz w:val="20"/>
          <w:szCs w:val="20"/>
          <w:lang w:val="pt-BR"/>
        </w:rPr>
      </w:pPr>
    </w:p>
    <w:p w14:paraId="567D547E" w14:textId="77777777" w:rsidR="0075768E" w:rsidRPr="008C5B6C" w:rsidRDefault="00BC6249">
      <w:pPr>
        <w:spacing w:line="447" w:lineRule="auto"/>
        <w:ind w:left="260" w:right="40" w:firstLine="850"/>
        <w:jc w:val="both"/>
        <w:rPr>
          <w:sz w:val="20"/>
          <w:szCs w:val="20"/>
          <w:lang w:val="pt-BR"/>
        </w:rPr>
      </w:pPr>
      <w:r w:rsidRPr="008C5B6C">
        <w:rPr>
          <w:rFonts w:ascii="Arial" w:eastAsia="Arial" w:hAnsi="Arial" w:cs="Arial"/>
          <w:sz w:val="23"/>
          <w:szCs w:val="23"/>
          <w:lang w:val="pt-BR"/>
        </w:rPr>
        <w:t xml:space="preserve">A Tabela 7 traz o resumo dos estudos empíricos dos determinantes do spread </w:t>
      </w:r>
      <w:proofErr w:type="spellStart"/>
      <w:r w:rsidRPr="008C5B6C">
        <w:rPr>
          <w:rFonts w:ascii="Arial" w:eastAsia="Arial" w:hAnsi="Arial" w:cs="Arial"/>
          <w:sz w:val="23"/>
          <w:szCs w:val="23"/>
          <w:lang w:val="pt-BR"/>
        </w:rPr>
        <w:t>ex-post</w:t>
      </w:r>
      <w:proofErr w:type="spellEnd"/>
      <w:r w:rsidRPr="008C5B6C">
        <w:rPr>
          <w:rFonts w:ascii="Arial" w:eastAsia="Arial" w:hAnsi="Arial" w:cs="Arial"/>
          <w:sz w:val="23"/>
          <w:szCs w:val="23"/>
          <w:lang w:val="pt-BR"/>
        </w:rPr>
        <w:t xml:space="preserve"> no Brasil, por meio de modelos econométricos utilizando regressão. Destaca-se que, entre os estudos, dois encontraram significância de influência direta com o grau de</w:t>
      </w:r>
    </w:p>
    <w:p w14:paraId="211F51D2" w14:textId="77777777" w:rsidR="0075768E" w:rsidRPr="008C5B6C" w:rsidRDefault="0075768E">
      <w:pPr>
        <w:rPr>
          <w:lang w:val="pt-BR"/>
        </w:rPr>
        <w:sectPr w:rsidR="0075768E" w:rsidRPr="008C5B6C">
          <w:pgSz w:w="11900" w:h="16838"/>
          <w:pgMar w:top="991" w:right="1106" w:bottom="231" w:left="1440" w:header="0" w:footer="0" w:gutter="0"/>
          <w:cols w:space="720" w:equalWidth="0">
            <w:col w:w="9360"/>
          </w:cols>
        </w:sectPr>
      </w:pPr>
    </w:p>
    <w:p w14:paraId="4992BC48"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40</w:t>
      </w:r>
    </w:p>
    <w:p w14:paraId="1D4DEB94" w14:textId="77777777" w:rsidR="0075768E" w:rsidRPr="008C5B6C" w:rsidRDefault="0075768E">
      <w:pPr>
        <w:spacing w:line="200" w:lineRule="exact"/>
        <w:rPr>
          <w:sz w:val="20"/>
          <w:szCs w:val="20"/>
          <w:lang w:val="pt-BR"/>
        </w:rPr>
      </w:pPr>
    </w:p>
    <w:p w14:paraId="515342F0" w14:textId="77777777" w:rsidR="0075768E" w:rsidRPr="008C5B6C" w:rsidRDefault="0075768E">
      <w:pPr>
        <w:spacing w:line="215" w:lineRule="exact"/>
        <w:rPr>
          <w:sz w:val="20"/>
          <w:szCs w:val="20"/>
          <w:lang w:val="pt-BR"/>
        </w:rPr>
      </w:pPr>
    </w:p>
    <w:p w14:paraId="023BD78B" w14:textId="77777777" w:rsidR="0075768E" w:rsidRPr="008C5B6C" w:rsidRDefault="00BC6249">
      <w:pPr>
        <w:ind w:left="1680"/>
        <w:rPr>
          <w:sz w:val="20"/>
          <w:szCs w:val="20"/>
          <w:lang w:val="pt-BR"/>
        </w:rPr>
      </w:pPr>
      <w:r w:rsidRPr="008C5B6C">
        <w:rPr>
          <w:rFonts w:ascii="Arial" w:eastAsia="Arial" w:hAnsi="Arial" w:cs="Arial"/>
          <w:lang w:val="pt-BR"/>
        </w:rPr>
        <w:t xml:space="preserve">Tabela 7 – Resumo de estudos sobre o spread </w:t>
      </w:r>
      <w:proofErr w:type="spellStart"/>
      <w:r w:rsidRPr="008C5B6C">
        <w:rPr>
          <w:rFonts w:ascii="Arial" w:eastAsia="Arial" w:hAnsi="Arial" w:cs="Arial"/>
          <w:lang w:val="pt-BR"/>
        </w:rPr>
        <w:t>ex-post</w:t>
      </w:r>
      <w:proofErr w:type="spellEnd"/>
      <w:r w:rsidRPr="008C5B6C">
        <w:rPr>
          <w:rFonts w:ascii="Arial" w:eastAsia="Arial" w:hAnsi="Arial" w:cs="Arial"/>
          <w:lang w:val="pt-BR"/>
        </w:rPr>
        <w:t xml:space="preserve"> no Brasil</w:t>
      </w:r>
    </w:p>
    <w:p w14:paraId="4CC8A79E"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12512" behindDoc="1" locked="0" layoutInCell="0" allowOverlap="1" wp14:anchorId="042FA1F2" wp14:editId="326484F3">
                <wp:simplePos x="0" y="0"/>
                <wp:positionH relativeFrom="column">
                  <wp:posOffset>381635</wp:posOffset>
                </wp:positionH>
                <wp:positionV relativeFrom="paragraph">
                  <wp:posOffset>332105</wp:posOffset>
                </wp:positionV>
                <wp:extent cx="5287010"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87010"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22E2542B" id="Shape 132"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30.05pt,26.15pt" to="446.3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" o:allowincell="f" filled="t" strokeweight=".33019mm">
                <v:stroke joinstyle="miter"/>
                <o:lock v:ext="edit" shapetype="f"/>
              </v:line>
            </w:pict>
          </mc:Fallback>
        </mc:AlternateContent>
      </w:r>
    </w:p>
    <w:p w14:paraId="48D3341D" w14:textId="77777777" w:rsidR="0075768E" w:rsidRPr="008C5B6C" w:rsidRDefault="0075768E">
      <w:pPr>
        <w:spacing w:line="200" w:lineRule="exact"/>
        <w:rPr>
          <w:sz w:val="20"/>
          <w:szCs w:val="20"/>
          <w:lang w:val="pt-BR"/>
        </w:rPr>
      </w:pPr>
    </w:p>
    <w:p w14:paraId="6983139A" w14:textId="77777777" w:rsidR="0075768E" w:rsidRPr="008C5B6C" w:rsidRDefault="0075768E">
      <w:pPr>
        <w:spacing w:line="371" w:lineRule="exact"/>
        <w:rPr>
          <w:sz w:val="20"/>
          <w:szCs w:val="20"/>
          <w:lang w:val="pt-BR"/>
        </w:rPr>
      </w:pPr>
    </w:p>
    <w:tbl>
      <w:tblPr>
        <w:tblW w:w="0" w:type="auto"/>
        <w:tblInd w:w="600" w:type="dxa"/>
        <w:tblLayout w:type="fixed"/>
        <w:tblCellMar>
          <w:left w:w="0" w:type="dxa"/>
          <w:right w:w="0" w:type="dxa"/>
        </w:tblCellMar>
        <w:tblLook w:val="04A0" w:firstRow="1" w:lastRow="0" w:firstColumn="1" w:lastColumn="0" w:noHBand="0" w:noVBand="1"/>
      </w:tblPr>
      <w:tblGrid>
        <w:gridCol w:w="2480"/>
        <w:gridCol w:w="1720"/>
        <w:gridCol w:w="2040"/>
        <w:gridCol w:w="2100"/>
      </w:tblGrid>
      <w:tr w:rsidR="0075768E" w14:paraId="6E9E8057" w14:textId="77777777">
        <w:trPr>
          <w:trHeight w:val="239"/>
        </w:trPr>
        <w:tc>
          <w:tcPr>
            <w:tcW w:w="2480" w:type="dxa"/>
            <w:vAlign w:val="bottom"/>
          </w:tcPr>
          <w:p w14:paraId="6493D754" w14:textId="77777777" w:rsidR="0075768E" w:rsidRDefault="00BC6249">
            <w:pPr>
              <w:ind w:left="120"/>
              <w:rPr>
                <w:sz w:val="20"/>
                <w:szCs w:val="20"/>
              </w:rPr>
            </w:pPr>
            <w:r>
              <w:rPr>
                <w:rFonts w:ascii="Arial" w:eastAsia="Arial" w:hAnsi="Arial" w:cs="Arial"/>
                <w:sz w:val="20"/>
                <w:szCs w:val="20"/>
              </w:rPr>
              <w:t>Variável</w:t>
            </w:r>
          </w:p>
        </w:tc>
        <w:tc>
          <w:tcPr>
            <w:tcW w:w="1720" w:type="dxa"/>
            <w:vAlign w:val="bottom"/>
          </w:tcPr>
          <w:p w14:paraId="16B8B04C" w14:textId="77777777" w:rsidR="0075768E" w:rsidRDefault="00BC6249">
            <w:pPr>
              <w:ind w:left="140"/>
              <w:rPr>
                <w:sz w:val="20"/>
                <w:szCs w:val="20"/>
              </w:rPr>
            </w:pPr>
            <w:r>
              <w:rPr>
                <w:rFonts w:ascii="Arial" w:eastAsia="Arial" w:hAnsi="Arial" w:cs="Arial"/>
                <w:sz w:val="20"/>
                <w:szCs w:val="20"/>
              </w:rPr>
              <w:t>GUIMARÃES</w:t>
            </w:r>
          </w:p>
        </w:tc>
        <w:tc>
          <w:tcPr>
            <w:tcW w:w="2040" w:type="dxa"/>
            <w:vAlign w:val="bottom"/>
          </w:tcPr>
          <w:p w14:paraId="465013F9" w14:textId="77777777" w:rsidR="0075768E" w:rsidRDefault="00BC6249">
            <w:pPr>
              <w:ind w:left="360"/>
              <w:rPr>
                <w:sz w:val="20"/>
                <w:szCs w:val="20"/>
              </w:rPr>
            </w:pPr>
            <w:r>
              <w:rPr>
                <w:rFonts w:ascii="Arial" w:eastAsia="Arial" w:hAnsi="Arial" w:cs="Arial"/>
                <w:sz w:val="20"/>
                <w:szCs w:val="20"/>
              </w:rPr>
              <w:t>DANTAS (2012)</w:t>
            </w:r>
          </w:p>
        </w:tc>
        <w:tc>
          <w:tcPr>
            <w:tcW w:w="2100" w:type="dxa"/>
            <w:vAlign w:val="bottom"/>
          </w:tcPr>
          <w:p w14:paraId="091B126C" w14:textId="77777777" w:rsidR="0075768E" w:rsidRDefault="00BC6249">
            <w:pPr>
              <w:ind w:left="260"/>
              <w:rPr>
                <w:sz w:val="20"/>
                <w:szCs w:val="20"/>
              </w:rPr>
            </w:pPr>
            <w:r>
              <w:rPr>
                <w:rFonts w:ascii="Arial" w:eastAsia="Arial" w:hAnsi="Arial" w:cs="Arial"/>
                <w:sz w:val="20"/>
                <w:szCs w:val="20"/>
              </w:rPr>
              <w:t>ALMEIDA (2013)</w:t>
            </w:r>
          </w:p>
        </w:tc>
      </w:tr>
      <w:tr w:rsidR="0075768E" w14:paraId="5038BAFC" w14:textId="77777777">
        <w:trPr>
          <w:trHeight w:val="246"/>
        </w:trPr>
        <w:tc>
          <w:tcPr>
            <w:tcW w:w="2480" w:type="dxa"/>
            <w:vAlign w:val="bottom"/>
          </w:tcPr>
          <w:p w14:paraId="51AE71E8" w14:textId="77777777" w:rsidR="0075768E" w:rsidRDefault="0075768E">
            <w:pPr>
              <w:rPr>
                <w:sz w:val="21"/>
                <w:szCs w:val="21"/>
              </w:rPr>
            </w:pPr>
          </w:p>
        </w:tc>
        <w:tc>
          <w:tcPr>
            <w:tcW w:w="1720" w:type="dxa"/>
            <w:vAlign w:val="bottom"/>
          </w:tcPr>
          <w:p w14:paraId="2C54A521" w14:textId="77777777" w:rsidR="0075768E" w:rsidRDefault="00BC6249">
            <w:pPr>
              <w:ind w:left="140"/>
              <w:rPr>
                <w:sz w:val="20"/>
                <w:szCs w:val="20"/>
              </w:rPr>
            </w:pPr>
            <w:r>
              <w:rPr>
                <w:rFonts w:ascii="Arial" w:eastAsia="Arial" w:hAnsi="Arial" w:cs="Arial"/>
                <w:sz w:val="20"/>
                <w:szCs w:val="20"/>
              </w:rPr>
              <w:t>(2002)</w:t>
            </w:r>
          </w:p>
        </w:tc>
        <w:tc>
          <w:tcPr>
            <w:tcW w:w="2040" w:type="dxa"/>
            <w:vAlign w:val="bottom"/>
          </w:tcPr>
          <w:p w14:paraId="464FA048" w14:textId="77777777" w:rsidR="0075768E" w:rsidRDefault="0075768E">
            <w:pPr>
              <w:rPr>
                <w:sz w:val="21"/>
                <w:szCs w:val="21"/>
              </w:rPr>
            </w:pPr>
          </w:p>
        </w:tc>
        <w:tc>
          <w:tcPr>
            <w:tcW w:w="2100" w:type="dxa"/>
            <w:vAlign w:val="bottom"/>
          </w:tcPr>
          <w:p w14:paraId="77C4B3F5" w14:textId="77777777" w:rsidR="0075768E" w:rsidRDefault="0075768E">
            <w:pPr>
              <w:rPr>
                <w:sz w:val="21"/>
                <w:szCs w:val="21"/>
              </w:rPr>
            </w:pPr>
          </w:p>
        </w:tc>
      </w:tr>
      <w:tr w:rsidR="0075768E" w14:paraId="616BBB18" w14:textId="77777777">
        <w:trPr>
          <w:trHeight w:val="57"/>
        </w:trPr>
        <w:tc>
          <w:tcPr>
            <w:tcW w:w="2480" w:type="dxa"/>
            <w:tcBorders>
              <w:bottom w:val="single" w:sz="8" w:space="0" w:color="auto"/>
            </w:tcBorders>
            <w:vAlign w:val="bottom"/>
          </w:tcPr>
          <w:p w14:paraId="2B6A2E7D" w14:textId="77777777" w:rsidR="0075768E" w:rsidRDefault="0075768E">
            <w:pPr>
              <w:rPr>
                <w:sz w:val="4"/>
                <w:szCs w:val="4"/>
              </w:rPr>
            </w:pPr>
          </w:p>
        </w:tc>
        <w:tc>
          <w:tcPr>
            <w:tcW w:w="1720" w:type="dxa"/>
            <w:tcBorders>
              <w:bottom w:val="single" w:sz="8" w:space="0" w:color="auto"/>
            </w:tcBorders>
            <w:vAlign w:val="bottom"/>
          </w:tcPr>
          <w:p w14:paraId="23863C31" w14:textId="77777777" w:rsidR="0075768E" w:rsidRDefault="0075768E">
            <w:pPr>
              <w:rPr>
                <w:sz w:val="4"/>
                <w:szCs w:val="4"/>
              </w:rPr>
            </w:pPr>
          </w:p>
        </w:tc>
        <w:tc>
          <w:tcPr>
            <w:tcW w:w="2040" w:type="dxa"/>
            <w:tcBorders>
              <w:bottom w:val="single" w:sz="8" w:space="0" w:color="auto"/>
            </w:tcBorders>
            <w:vAlign w:val="bottom"/>
          </w:tcPr>
          <w:p w14:paraId="6FBFE1EA" w14:textId="77777777" w:rsidR="0075768E" w:rsidRDefault="0075768E">
            <w:pPr>
              <w:rPr>
                <w:sz w:val="4"/>
                <w:szCs w:val="4"/>
              </w:rPr>
            </w:pPr>
          </w:p>
        </w:tc>
        <w:tc>
          <w:tcPr>
            <w:tcW w:w="2100" w:type="dxa"/>
            <w:tcBorders>
              <w:bottom w:val="single" w:sz="8" w:space="0" w:color="auto"/>
            </w:tcBorders>
            <w:vAlign w:val="bottom"/>
          </w:tcPr>
          <w:p w14:paraId="2F4ABE1A" w14:textId="77777777" w:rsidR="0075768E" w:rsidRDefault="0075768E">
            <w:pPr>
              <w:rPr>
                <w:sz w:val="4"/>
                <w:szCs w:val="4"/>
              </w:rPr>
            </w:pPr>
          </w:p>
        </w:tc>
      </w:tr>
      <w:tr w:rsidR="0075768E" w14:paraId="4B96F412" w14:textId="77777777">
        <w:trPr>
          <w:trHeight w:val="59"/>
        </w:trPr>
        <w:tc>
          <w:tcPr>
            <w:tcW w:w="2480" w:type="dxa"/>
            <w:vAlign w:val="bottom"/>
          </w:tcPr>
          <w:p w14:paraId="7CF564C7" w14:textId="77777777" w:rsidR="0075768E" w:rsidRDefault="0075768E">
            <w:pPr>
              <w:rPr>
                <w:sz w:val="5"/>
                <w:szCs w:val="5"/>
              </w:rPr>
            </w:pPr>
          </w:p>
        </w:tc>
        <w:tc>
          <w:tcPr>
            <w:tcW w:w="1720" w:type="dxa"/>
            <w:vAlign w:val="bottom"/>
          </w:tcPr>
          <w:p w14:paraId="6D28170F" w14:textId="77777777" w:rsidR="0075768E" w:rsidRDefault="0075768E">
            <w:pPr>
              <w:rPr>
                <w:sz w:val="5"/>
                <w:szCs w:val="5"/>
              </w:rPr>
            </w:pPr>
          </w:p>
        </w:tc>
        <w:tc>
          <w:tcPr>
            <w:tcW w:w="2040" w:type="dxa"/>
            <w:vAlign w:val="bottom"/>
          </w:tcPr>
          <w:p w14:paraId="36098287" w14:textId="77777777" w:rsidR="0075768E" w:rsidRDefault="0075768E">
            <w:pPr>
              <w:rPr>
                <w:sz w:val="5"/>
                <w:szCs w:val="5"/>
              </w:rPr>
            </w:pPr>
          </w:p>
        </w:tc>
        <w:tc>
          <w:tcPr>
            <w:tcW w:w="2100" w:type="dxa"/>
            <w:vAlign w:val="bottom"/>
          </w:tcPr>
          <w:p w14:paraId="25E1340F" w14:textId="77777777" w:rsidR="0075768E" w:rsidRDefault="0075768E">
            <w:pPr>
              <w:rPr>
                <w:sz w:val="5"/>
                <w:szCs w:val="5"/>
              </w:rPr>
            </w:pPr>
          </w:p>
        </w:tc>
      </w:tr>
      <w:tr w:rsidR="0075768E" w14:paraId="3FDD78F4" w14:textId="77777777">
        <w:trPr>
          <w:trHeight w:val="239"/>
        </w:trPr>
        <w:tc>
          <w:tcPr>
            <w:tcW w:w="2480" w:type="dxa"/>
            <w:shd w:val="clear" w:color="auto" w:fill="F7F7F7"/>
            <w:vAlign w:val="bottom"/>
          </w:tcPr>
          <w:p w14:paraId="791E4175" w14:textId="77777777" w:rsidR="0075768E" w:rsidRDefault="00BC6249">
            <w:pPr>
              <w:ind w:left="120"/>
              <w:rPr>
                <w:sz w:val="20"/>
                <w:szCs w:val="20"/>
              </w:rPr>
            </w:pPr>
            <w:r>
              <w:rPr>
                <w:rFonts w:ascii="Arial" w:eastAsia="Arial" w:hAnsi="Arial" w:cs="Arial"/>
                <w:b/>
                <w:bCs/>
                <w:sz w:val="20"/>
                <w:szCs w:val="20"/>
              </w:rPr>
              <w:t>Custos Administrativos</w:t>
            </w:r>
          </w:p>
        </w:tc>
        <w:tc>
          <w:tcPr>
            <w:tcW w:w="1720" w:type="dxa"/>
            <w:shd w:val="clear" w:color="auto" w:fill="F7F7F7"/>
            <w:vAlign w:val="bottom"/>
          </w:tcPr>
          <w:p w14:paraId="18C22D6D" w14:textId="77777777" w:rsidR="0075768E" w:rsidRDefault="0075768E">
            <w:pPr>
              <w:rPr>
                <w:sz w:val="20"/>
                <w:szCs w:val="20"/>
              </w:rPr>
            </w:pPr>
          </w:p>
        </w:tc>
        <w:tc>
          <w:tcPr>
            <w:tcW w:w="2040" w:type="dxa"/>
            <w:shd w:val="clear" w:color="auto" w:fill="F7F7F7"/>
            <w:vAlign w:val="bottom"/>
          </w:tcPr>
          <w:p w14:paraId="6C557541" w14:textId="77777777" w:rsidR="0075768E" w:rsidRDefault="0075768E">
            <w:pPr>
              <w:rPr>
                <w:sz w:val="20"/>
                <w:szCs w:val="20"/>
              </w:rPr>
            </w:pPr>
          </w:p>
        </w:tc>
        <w:tc>
          <w:tcPr>
            <w:tcW w:w="2100" w:type="dxa"/>
            <w:shd w:val="clear" w:color="auto" w:fill="F7F7F7"/>
            <w:vAlign w:val="bottom"/>
          </w:tcPr>
          <w:p w14:paraId="25802378" w14:textId="77777777" w:rsidR="0075768E" w:rsidRDefault="00BC6249">
            <w:pPr>
              <w:ind w:left="260"/>
              <w:rPr>
                <w:sz w:val="20"/>
                <w:szCs w:val="20"/>
              </w:rPr>
            </w:pPr>
            <w:r>
              <w:rPr>
                <w:rFonts w:ascii="Arial" w:eastAsia="Arial" w:hAnsi="Arial" w:cs="Arial"/>
                <w:sz w:val="20"/>
                <w:szCs w:val="20"/>
              </w:rPr>
              <w:t>+</w:t>
            </w:r>
          </w:p>
        </w:tc>
      </w:tr>
      <w:tr w:rsidR="0075768E" w14:paraId="4B2E8817" w14:textId="77777777">
        <w:trPr>
          <w:trHeight w:val="239"/>
        </w:trPr>
        <w:tc>
          <w:tcPr>
            <w:tcW w:w="2480" w:type="dxa"/>
            <w:vAlign w:val="bottom"/>
          </w:tcPr>
          <w:p w14:paraId="2E75F19F" w14:textId="77777777" w:rsidR="0075768E" w:rsidRDefault="00BC6249">
            <w:pPr>
              <w:ind w:left="120"/>
              <w:rPr>
                <w:sz w:val="20"/>
                <w:szCs w:val="20"/>
              </w:rPr>
            </w:pPr>
            <w:r>
              <w:rPr>
                <w:rFonts w:ascii="Arial" w:eastAsia="Arial" w:hAnsi="Arial" w:cs="Arial"/>
                <w:b/>
                <w:bCs/>
                <w:sz w:val="20"/>
                <w:szCs w:val="20"/>
              </w:rPr>
              <w:t>Impostos Indiretos</w:t>
            </w:r>
          </w:p>
        </w:tc>
        <w:tc>
          <w:tcPr>
            <w:tcW w:w="1720" w:type="dxa"/>
            <w:vAlign w:val="bottom"/>
          </w:tcPr>
          <w:p w14:paraId="7DC33773" w14:textId="77777777" w:rsidR="0075768E" w:rsidRDefault="0075768E">
            <w:pPr>
              <w:rPr>
                <w:sz w:val="20"/>
                <w:szCs w:val="20"/>
              </w:rPr>
            </w:pPr>
          </w:p>
        </w:tc>
        <w:tc>
          <w:tcPr>
            <w:tcW w:w="2040" w:type="dxa"/>
            <w:vAlign w:val="bottom"/>
          </w:tcPr>
          <w:p w14:paraId="45333D0D" w14:textId="77777777" w:rsidR="0075768E" w:rsidRDefault="0075768E">
            <w:pPr>
              <w:rPr>
                <w:sz w:val="20"/>
                <w:szCs w:val="20"/>
              </w:rPr>
            </w:pPr>
          </w:p>
        </w:tc>
        <w:tc>
          <w:tcPr>
            <w:tcW w:w="2100" w:type="dxa"/>
            <w:vAlign w:val="bottom"/>
          </w:tcPr>
          <w:p w14:paraId="59B9E261" w14:textId="77777777" w:rsidR="0075768E" w:rsidRDefault="00BC6249">
            <w:pPr>
              <w:ind w:left="260"/>
              <w:rPr>
                <w:sz w:val="20"/>
                <w:szCs w:val="20"/>
              </w:rPr>
            </w:pPr>
            <w:r>
              <w:rPr>
                <w:rFonts w:ascii="Arial" w:eastAsia="Arial" w:hAnsi="Arial" w:cs="Arial"/>
                <w:sz w:val="20"/>
                <w:szCs w:val="20"/>
              </w:rPr>
              <w:t>Não significativo</w:t>
            </w:r>
          </w:p>
        </w:tc>
      </w:tr>
      <w:tr w:rsidR="0075768E" w14:paraId="4590DBC4" w14:textId="77777777">
        <w:trPr>
          <w:trHeight w:val="219"/>
        </w:trPr>
        <w:tc>
          <w:tcPr>
            <w:tcW w:w="2480" w:type="dxa"/>
            <w:shd w:val="clear" w:color="auto" w:fill="F7F7F7"/>
            <w:vAlign w:val="bottom"/>
          </w:tcPr>
          <w:p w14:paraId="5327C6ED" w14:textId="77777777" w:rsidR="0075768E" w:rsidRDefault="00BC6249">
            <w:pPr>
              <w:spacing w:line="219" w:lineRule="exact"/>
              <w:ind w:left="120"/>
              <w:rPr>
                <w:sz w:val="20"/>
                <w:szCs w:val="20"/>
              </w:rPr>
            </w:pPr>
            <w:r>
              <w:rPr>
                <w:rFonts w:ascii="Arial" w:eastAsia="Arial" w:hAnsi="Arial" w:cs="Arial"/>
                <w:b/>
                <w:bCs/>
                <w:sz w:val="20"/>
                <w:szCs w:val="20"/>
              </w:rPr>
              <w:t>Requerimento de</w:t>
            </w:r>
          </w:p>
        </w:tc>
        <w:tc>
          <w:tcPr>
            <w:tcW w:w="1720" w:type="dxa"/>
            <w:shd w:val="clear" w:color="auto" w:fill="F7F7F7"/>
            <w:vAlign w:val="bottom"/>
          </w:tcPr>
          <w:p w14:paraId="38075381" w14:textId="77777777" w:rsidR="0075768E" w:rsidRDefault="0075768E">
            <w:pPr>
              <w:rPr>
                <w:sz w:val="19"/>
                <w:szCs w:val="19"/>
              </w:rPr>
            </w:pPr>
          </w:p>
        </w:tc>
        <w:tc>
          <w:tcPr>
            <w:tcW w:w="2040" w:type="dxa"/>
            <w:shd w:val="clear" w:color="auto" w:fill="F7F7F7"/>
            <w:vAlign w:val="bottom"/>
          </w:tcPr>
          <w:p w14:paraId="0C1B5ACD" w14:textId="77777777" w:rsidR="0075768E" w:rsidRDefault="0075768E">
            <w:pPr>
              <w:rPr>
                <w:sz w:val="19"/>
                <w:szCs w:val="19"/>
              </w:rPr>
            </w:pPr>
          </w:p>
        </w:tc>
        <w:tc>
          <w:tcPr>
            <w:tcW w:w="2100" w:type="dxa"/>
            <w:shd w:val="clear" w:color="auto" w:fill="F7F7F7"/>
            <w:vAlign w:val="bottom"/>
          </w:tcPr>
          <w:p w14:paraId="10772346" w14:textId="77777777" w:rsidR="0075768E" w:rsidRDefault="00BC6249">
            <w:pPr>
              <w:spacing w:line="219" w:lineRule="exact"/>
              <w:ind w:left="260"/>
              <w:rPr>
                <w:sz w:val="20"/>
                <w:szCs w:val="20"/>
              </w:rPr>
            </w:pPr>
            <w:r>
              <w:rPr>
                <w:rFonts w:ascii="Arial" w:eastAsia="Arial" w:hAnsi="Arial" w:cs="Arial"/>
                <w:sz w:val="20"/>
                <w:szCs w:val="20"/>
              </w:rPr>
              <w:t>+</w:t>
            </w:r>
          </w:p>
        </w:tc>
      </w:tr>
      <w:tr w:rsidR="0075768E" w14:paraId="65CAAFF1" w14:textId="77777777">
        <w:trPr>
          <w:trHeight w:val="260"/>
        </w:trPr>
        <w:tc>
          <w:tcPr>
            <w:tcW w:w="2480" w:type="dxa"/>
            <w:shd w:val="clear" w:color="auto" w:fill="F7F7F7"/>
            <w:vAlign w:val="bottom"/>
          </w:tcPr>
          <w:p w14:paraId="614BD5E7" w14:textId="77777777" w:rsidR="0075768E" w:rsidRDefault="00BC6249">
            <w:pPr>
              <w:ind w:left="120"/>
              <w:rPr>
                <w:sz w:val="20"/>
                <w:szCs w:val="20"/>
              </w:rPr>
            </w:pPr>
            <w:r>
              <w:rPr>
                <w:rFonts w:ascii="Arial" w:eastAsia="Arial" w:hAnsi="Arial" w:cs="Arial"/>
                <w:b/>
                <w:bCs/>
                <w:sz w:val="20"/>
                <w:szCs w:val="20"/>
              </w:rPr>
              <w:t>Reserva</w:t>
            </w:r>
          </w:p>
        </w:tc>
        <w:tc>
          <w:tcPr>
            <w:tcW w:w="1720" w:type="dxa"/>
            <w:shd w:val="clear" w:color="auto" w:fill="F7F7F7"/>
            <w:vAlign w:val="bottom"/>
          </w:tcPr>
          <w:p w14:paraId="3559E7BE" w14:textId="77777777" w:rsidR="0075768E" w:rsidRDefault="0075768E"/>
        </w:tc>
        <w:tc>
          <w:tcPr>
            <w:tcW w:w="2040" w:type="dxa"/>
            <w:shd w:val="clear" w:color="auto" w:fill="F7F7F7"/>
            <w:vAlign w:val="bottom"/>
          </w:tcPr>
          <w:p w14:paraId="551C4248" w14:textId="77777777" w:rsidR="0075768E" w:rsidRDefault="0075768E"/>
        </w:tc>
        <w:tc>
          <w:tcPr>
            <w:tcW w:w="2100" w:type="dxa"/>
            <w:shd w:val="clear" w:color="auto" w:fill="F7F7F7"/>
            <w:vAlign w:val="bottom"/>
          </w:tcPr>
          <w:p w14:paraId="3827B154" w14:textId="77777777" w:rsidR="0075768E" w:rsidRDefault="0075768E"/>
        </w:tc>
      </w:tr>
      <w:tr w:rsidR="0075768E" w14:paraId="2C754E00" w14:textId="77777777">
        <w:trPr>
          <w:trHeight w:val="239"/>
        </w:trPr>
        <w:tc>
          <w:tcPr>
            <w:tcW w:w="2480" w:type="dxa"/>
            <w:vAlign w:val="bottom"/>
          </w:tcPr>
          <w:p w14:paraId="2BCC94E2" w14:textId="77777777" w:rsidR="0075768E" w:rsidRDefault="00BC6249">
            <w:pPr>
              <w:ind w:left="120"/>
              <w:rPr>
                <w:sz w:val="20"/>
                <w:szCs w:val="20"/>
              </w:rPr>
            </w:pPr>
            <w:r>
              <w:rPr>
                <w:rFonts w:ascii="Arial" w:eastAsia="Arial" w:hAnsi="Arial" w:cs="Arial"/>
                <w:b/>
                <w:bCs/>
                <w:sz w:val="20"/>
                <w:szCs w:val="20"/>
              </w:rPr>
              <w:t>Atividade Econômica</w:t>
            </w:r>
          </w:p>
        </w:tc>
        <w:tc>
          <w:tcPr>
            <w:tcW w:w="1720" w:type="dxa"/>
            <w:vAlign w:val="bottom"/>
          </w:tcPr>
          <w:p w14:paraId="62785DE4" w14:textId="77777777" w:rsidR="0075768E" w:rsidRDefault="0075768E">
            <w:pPr>
              <w:rPr>
                <w:sz w:val="20"/>
                <w:szCs w:val="20"/>
              </w:rPr>
            </w:pPr>
          </w:p>
        </w:tc>
        <w:tc>
          <w:tcPr>
            <w:tcW w:w="2040" w:type="dxa"/>
            <w:vAlign w:val="bottom"/>
          </w:tcPr>
          <w:p w14:paraId="3EB6F215" w14:textId="77777777" w:rsidR="0075768E" w:rsidRDefault="00BC6249">
            <w:pPr>
              <w:ind w:left="360"/>
              <w:rPr>
                <w:sz w:val="20"/>
                <w:szCs w:val="20"/>
              </w:rPr>
            </w:pPr>
            <w:r>
              <w:rPr>
                <w:rFonts w:ascii="Arial" w:eastAsia="Arial" w:hAnsi="Arial" w:cs="Arial"/>
                <w:sz w:val="20"/>
                <w:szCs w:val="20"/>
              </w:rPr>
              <w:t>+</w:t>
            </w:r>
          </w:p>
        </w:tc>
        <w:tc>
          <w:tcPr>
            <w:tcW w:w="2100" w:type="dxa"/>
            <w:vAlign w:val="bottom"/>
          </w:tcPr>
          <w:p w14:paraId="0B71EBF2" w14:textId="77777777" w:rsidR="0075768E" w:rsidRDefault="0075768E">
            <w:pPr>
              <w:rPr>
                <w:sz w:val="20"/>
                <w:szCs w:val="20"/>
              </w:rPr>
            </w:pPr>
          </w:p>
        </w:tc>
      </w:tr>
      <w:tr w:rsidR="0075768E" w14:paraId="20A91A10" w14:textId="77777777">
        <w:trPr>
          <w:trHeight w:val="239"/>
        </w:trPr>
        <w:tc>
          <w:tcPr>
            <w:tcW w:w="2480" w:type="dxa"/>
            <w:shd w:val="clear" w:color="auto" w:fill="F7F7F7"/>
            <w:vAlign w:val="bottom"/>
          </w:tcPr>
          <w:p w14:paraId="2B3E1A7C" w14:textId="77777777" w:rsidR="0075768E" w:rsidRDefault="00BC6249">
            <w:pPr>
              <w:ind w:left="120"/>
              <w:rPr>
                <w:sz w:val="20"/>
                <w:szCs w:val="20"/>
              </w:rPr>
            </w:pPr>
            <w:r>
              <w:rPr>
                <w:rFonts w:ascii="Arial" w:eastAsia="Arial" w:hAnsi="Arial" w:cs="Arial"/>
                <w:b/>
                <w:bCs/>
                <w:sz w:val="20"/>
                <w:szCs w:val="20"/>
              </w:rPr>
              <w:t>Bancos Estrangeiros</w:t>
            </w:r>
          </w:p>
        </w:tc>
        <w:tc>
          <w:tcPr>
            <w:tcW w:w="1720" w:type="dxa"/>
            <w:shd w:val="clear" w:color="auto" w:fill="F7F7F7"/>
            <w:vAlign w:val="bottom"/>
          </w:tcPr>
          <w:p w14:paraId="088AE1A4" w14:textId="77777777" w:rsidR="0075768E" w:rsidRDefault="00BC6249">
            <w:pPr>
              <w:ind w:left="140"/>
              <w:rPr>
                <w:sz w:val="20"/>
                <w:szCs w:val="20"/>
              </w:rPr>
            </w:pPr>
            <w:r>
              <w:rPr>
                <w:rFonts w:ascii="Arial" w:eastAsia="Arial" w:hAnsi="Arial" w:cs="Arial"/>
                <w:sz w:val="20"/>
                <w:szCs w:val="20"/>
              </w:rPr>
              <w:t>+</w:t>
            </w:r>
          </w:p>
        </w:tc>
        <w:tc>
          <w:tcPr>
            <w:tcW w:w="2040" w:type="dxa"/>
            <w:shd w:val="clear" w:color="auto" w:fill="F7F7F7"/>
            <w:vAlign w:val="bottom"/>
          </w:tcPr>
          <w:p w14:paraId="52FEF4D8" w14:textId="77777777" w:rsidR="0075768E" w:rsidRDefault="0075768E">
            <w:pPr>
              <w:rPr>
                <w:sz w:val="20"/>
                <w:szCs w:val="20"/>
              </w:rPr>
            </w:pPr>
          </w:p>
        </w:tc>
        <w:tc>
          <w:tcPr>
            <w:tcW w:w="2100" w:type="dxa"/>
            <w:shd w:val="clear" w:color="auto" w:fill="F7F7F7"/>
            <w:vAlign w:val="bottom"/>
          </w:tcPr>
          <w:p w14:paraId="1A03D903" w14:textId="77777777" w:rsidR="0075768E" w:rsidRDefault="0075768E">
            <w:pPr>
              <w:rPr>
                <w:sz w:val="20"/>
                <w:szCs w:val="20"/>
              </w:rPr>
            </w:pPr>
          </w:p>
        </w:tc>
      </w:tr>
      <w:tr w:rsidR="0075768E" w14:paraId="1AADB52B" w14:textId="77777777">
        <w:trPr>
          <w:trHeight w:val="350"/>
        </w:trPr>
        <w:tc>
          <w:tcPr>
            <w:tcW w:w="2480" w:type="dxa"/>
            <w:vAlign w:val="bottom"/>
          </w:tcPr>
          <w:p w14:paraId="1259A6B7" w14:textId="77777777" w:rsidR="0075768E" w:rsidRDefault="00BC6249">
            <w:pPr>
              <w:ind w:left="120"/>
              <w:rPr>
                <w:sz w:val="20"/>
                <w:szCs w:val="20"/>
              </w:rPr>
            </w:pPr>
            <w:r>
              <w:rPr>
                <w:rFonts w:ascii="Arial" w:eastAsia="Arial" w:hAnsi="Arial" w:cs="Arial"/>
                <w:b/>
                <w:bCs/>
                <w:sz w:val="20"/>
                <w:szCs w:val="20"/>
              </w:rPr>
              <w:t>Caixa.Depósitos</w:t>
            </w:r>
          </w:p>
        </w:tc>
        <w:tc>
          <w:tcPr>
            <w:tcW w:w="1720" w:type="dxa"/>
            <w:vAlign w:val="bottom"/>
          </w:tcPr>
          <w:p w14:paraId="145D7839" w14:textId="77777777" w:rsidR="0075768E" w:rsidRDefault="00BC6249">
            <w:pPr>
              <w:ind w:left="140"/>
              <w:rPr>
                <w:sz w:val="20"/>
                <w:szCs w:val="20"/>
              </w:rPr>
            </w:pPr>
            <w:r>
              <w:rPr>
                <w:rFonts w:ascii="Arial" w:eastAsia="Arial" w:hAnsi="Arial" w:cs="Arial"/>
                <w:sz w:val="20"/>
                <w:szCs w:val="20"/>
              </w:rPr>
              <w:t>+</w:t>
            </w:r>
          </w:p>
        </w:tc>
        <w:tc>
          <w:tcPr>
            <w:tcW w:w="2040" w:type="dxa"/>
            <w:vAlign w:val="bottom"/>
          </w:tcPr>
          <w:p w14:paraId="60D9EFF5" w14:textId="77777777" w:rsidR="0075768E" w:rsidRDefault="0075768E">
            <w:pPr>
              <w:rPr>
                <w:sz w:val="24"/>
                <w:szCs w:val="24"/>
              </w:rPr>
            </w:pPr>
          </w:p>
        </w:tc>
        <w:tc>
          <w:tcPr>
            <w:tcW w:w="2100" w:type="dxa"/>
            <w:vAlign w:val="bottom"/>
          </w:tcPr>
          <w:p w14:paraId="23D76E43" w14:textId="77777777" w:rsidR="0075768E" w:rsidRDefault="0075768E">
            <w:pPr>
              <w:rPr>
                <w:sz w:val="24"/>
                <w:szCs w:val="24"/>
              </w:rPr>
            </w:pPr>
          </w:p>
        </w:tc>
      </w:tr>
      <w:tr w:rsidR="0075768E" w14:paraId="00779DD0" w14:textId="77777777">
        <w:trPr>
          <w:trHeight w:val="245"/>
        </w:trPr>
        <w:tc>
          <w:tcPr>
            <w:tcW w:w="2480" w:type="dxa"/>
            <w:shd w:val="clear" w:color="auto" w:fill="F7F7F7"/>
            <w:vAlign w:val="bottom"/>
          </w:tcPr>
          <w:p w14:paraId="150BE846" w14:textId="77777777" w:rsidR="0075768E" w:rsidRDefault="00BC6249">
            <w:pPr>
              <w:ind w:left="120"/>
              <w:rPr>
                <w:sz w:val="20"/>
                <w:szCs w:val="20"/>
              </w:rPr>
            </w:pPr>
            <w:r>
              <w:rPr>
                <w:rFonts w:ascii="Arial" w:eastAsia="Arial" w:hAnsi="Arial" w:cs="Arial"/>
                <w:b/>
                <w:bCs/>
                <w:sz w:val="20"/>
                <w:szCs w:val="20"/>
              </w:rPr>
              <w:t>Grau Concentração</w:t>
            </w:r>
          </w:p>
        </w:tc>
        <w:tc>
          <w:tcPr>
            <w:tcW w:w="1720" w:type="dxa"/>
            <w:shd w:val="clear" w:color="auto" w:fill="F7F7F7"/>
            <w:vAlign w:val="bottom"/>
          </w:tcPr>
          <w:p w14:paraId="04DA7B02" w14:textId="77777777" w:rsidR="0075768E" w:rsidRDefault="0075768E">
            <w:pPr>
              <w:rPr>
                <w:sz w:val="21"/>
                <w:szCs w:val="21"/>
              </w:rPr>
            </w:pPr>
          </w:p>
        </w:tc>
        <w:tc>
          <w:tcPr>
            <w:tcW w:w="2040" w:type="dxa"/>
            <w:shd w:val="clear" w:color="auto" w:fill="F7F7F7"/>
            <w:vAlign w:val="bottom"/>
          </w:tcPr>
          <w:p w14:paraId="4CADAA55" w14:textId="77777777" w:rsidR="0075768E" w:rsidRDefault="00BC6249">
            <w:pPr>
              <w:ind w:left="360"/>
              <w:rPr>
                <w:sz w:val="20"/>
                <w:szCs w:val="20"/>
              </w:rPr>
            </w:pPr>
            <w:r>
              <w:rPr>
                <w:rFonts w:ascii="Arial" w:eastAsia="Arial" w:hAnsi="Arial" w:cs="Arial"/>
                <w:sz w:val="20"/>
                <w:szCs w:val="20"/>
              </w:rPr>
              <w:t>+</w:t>
            </w:r>
          </w:p>
        </w:tc>
        <w:tc>
          <w:tcPr>
            <w:tcW w:w="2100" w:type="dxa"/>
            <w:shd w:val="clear" w:color="auto" w:fill="F7F7F7"/>
            <w:vAlign w:val="bottom"/>
          </w:tcPr>
          <w:p w14:paraId="3D6C57F8" w14:textId="77777777" w:rsidR="0075768E" w:rsidRDefault="00BC6249">
            <w:pPr>
              <w:ind w:left="260"/>
              <w:rPr>
                <w:sz w:val="20"/>
                <w:szCs w:val="20"/>
              </w:rPr>
            </w:pPr>
            <w:r>
              <w:rPr>
                <w:rFonts w:ascii="Arial" w:eastAsia="Arial" w:hAnsi="Arial" w:cs="Arial"/>
                <w:sz w:val="20"/>
                <w:szCs w:val="20"/>
              </w:rPr>
              <w:t>+</w:t>
            </w:r>
          </w:p>
        </w:tc>
      </w:tr>
      <w:tr w:rsidR="0075768E" w14:paraId="3B7F9ED3" w14:textId="77777777">
        <w:trPr>
          <w:trHeight w:val="239"/>
        </w:trPr>
        <w:tc>
          <w:tcPr>
            <w:tcW w:w="2480" w:type="dxa"/>
            <w:vAlign w:val="bottom"/>
          </w:tcPr>
          <w:p w14:paraId="07EDEA71" w14:textId="77777777" w:rsidR="0075768E" w:rsidRDefault="00BC6249">
            <w:pPr>
              <w:ind w:left="120"/>
              <w:rPr>
                <w:sz w:val="20"/>
                <w:szCs w:val="20"/>
              </w:rPr>
            </w:pPr>
            <w:r>
              <w:rPr>
                <w:rFonts w:ascii="Arial" w:eastAsia="Arial" w:hAnsi="Arial" w:cs="Arial"/>
                <w:b/>
                <w:bCs/>
                <w:sz w:val="20"/>
                <w:szCs w:val="20"/>
              </w:rPr>
              <w:t>Liquidez</w:t>
            </w:r>
          </w:p>
        </w:tc>
        <w:tc>
          <w:tcPr>
            <w:tcW w:w="1720" w:type="dxa"/>
            <w:vAlign w:val="bottom"/>
          </w:tcPr>
          <w:p w14:paraId="4D47952B" w14:textId="77777777" w:rsidR="0075768E" w:rsidRDefault="0075768E">
            <w:pPr>
              <w:rPr>
                <w:sz w:val="20"/>
                <w:szCs w:val="20"/>
              </w:rPr>
            </w:pPr>
          </w:p>
        </w:tc>
        <w:tc>
          <w:tcPr>
            <w:tcW w:w="2040" w:type="dxa"/>
            <w:vAlign w:val="bottom"/>
          </w:tcPr>
          <w:p w14:paraId="4E3266BA" w14:textId="77777777" w:rsidR="0075768E" w:rsidRDefault="0075768E">
            <w:pPr>
              <w:rPr>
                <w:sz w:val="20"/>
                <w:szCs w:val="20"/>
              </w:rPr>
            </w:pPr>
          </w:p>
        </w:tc>
        <w:tc>
          <w:tcPr>
            <w:tcW w:w="2100" w:type="dxa"/>
            <w:vAlign w:val="bottom"/>
          </w:tcPr>
          <w:p w14:paraId="7E9BD677" w14:textId="77777777" w:rsidR="0075768E" w:rsidRDefault="00BC6249">
            <w:pPr>
              <w:ind w:left="260"/>
              <w:rPr>
                <w:sz w:val="20"/>
                <w:szCs w:val="20"/>
              </w:rPr>
            </w:pPr>
            <w:r>
              <w:rPr>
                <w:rFonts w:ascii="Arial" w:eastAsia="Arial" w:hAnsi="Arial" w:cs="Arial"/>
                <w:sz w:val="20"/>
                <w:szCs w:val="20"/>
              </w:rPr>
              <w:t>Não significativo</w:t>
            </w:r>
          </w:p>
        </w:tc>
      </w:tr>
      <w:tr w:rsidR="0075768E" w14:paraId="0A8787EB" w14:textId="77777777">
        <w:trPr>
          <w:trHeight w:val="239"/>
        </w:trPr>
        <w:tc>
          <w:tcPr>
            <w:tcW w:w="2480" w:type="dxa"/>
            <w:shd w:val="clear" w:color="auto" w:fill="F7F7F7"/>
            <w:vAlign w:val="bottom"/>
          </w:tcPr>
          <w:p w14:paraId="29FCC76A" w14:textId="77777777" w:rsidR="0075768E" w:rsidRDefault="00BC6249">
            <w:pPr>
              <w:ind w:left="120"/>
              <w:rPr>
                <w:sz w:val="20"/>
                <w:szCs w:val="20"/>
              </w:rPr>
            </w:pPr>
            <w:r>
              <w:rPr>
                <w:rFonts w:ascii="Arial" w:eastAsia="Arial" w:hAnsi="Arial" w:cs="Arial"/>
                <w:b/>
                <w:bCs/>
                <w:sz w:val="20"/>
                <w:szCs w:val="20"/>
              </w:rPr>
              <w:t>Market Share</w:t>
            </w:r>
          </w:p>
        </w:tc>
        <w:tc>
          <w:tcPr>
            <w:tcW w:w="1720" w:type="dxa"/>
            <w:shd w:val="clear" w:color="auto" w:fill="F7F7F7"/>
            <w:vAlign w:val="bottom"/>
          </w:tcPr>
          <w:p w14:paraId="617B0147" w14:textId="77777777" w:rsidR="0075768E" w:rsidRDefault="0075768E">
            <w:pPr>
              <w:rPr>
                <w:sz w:val="20"/>
                <w:szCs w:val="20"/>
              </w:rPr>
            </w:pPr>
          </w:p>
        </w:tc>
        <w:tc>
          <w:tcPr>
            <w:tcW w:w="2040" w:type="dxa"/>
            <w:shd w:val="clear" w:color="auto" w:fill="F7F7F7"/>
            <w:vAlign w:val="bottom"/>
          </w:tcPr>
          <w:p w14:paraId="46ECDD7B" w14:textId="77777777" w:rsidR="0075768E" w:rsidRDefault="00BC6249">
            <w:pPr>
              <w:ind w:left="360"/>
              <w:rPr>
                <w:sz w:val="20"/>
                <w:szCs w:val="20"/>
              </w:rPr>
            </w:pPr>
            <w:r>
              <w:rPr>
                <w:rFonts w:ascii="Arial" w:eastAsia="Arial" w:hAnsi="Arial" w:cs="Arial"/>
                <w:sz w:val="20"/>
                <w:szCs w:val="20"/>
              </w:rPr>
              <w:t>-</w:t>
            </w:r>
          </w:p>
        </w:tc>
        <w:tc>
          <w:tcPr>
            <w:tcW w:w="2100" w:type="dxa"/>
            <w:shd w:val="clear" w:color="auto" w:fill="F7F7F7"/>
            <w:vAlign w:val="bottom"/>
          </w:tcPr>
          <w:p w14:paraId="07F9859D" w14:textId="77777777" w:rsidR="0075768E" w:rsidRDefault="00BC6249">
            <w:pPr>
              <w:ind w:left="260"/>
              <w:rPr>
                <w:sz w:val="20"/>
                <w:szCs w:val="20"/>
              </w:rPr>
            </w:pPr>
            <w:r>
              <w:rPr>
                <w:rFonts w:ascii="Arial" w:eastAsia="Arial" w:hAnsi="Arial" w:cs="Arial"/>
                <w:sz w:val="20"/>
                <w:szCs w:val="20"/>
              </w:rPr>
              <w:t>+</w:t>
            </w:r>
          </w:p>
        </w:tc>
      </w:tr>
      <w:tr w:rsidR="0075768E" w14:paraId="2A29C5D9" w14:textId="77777777">
        <w:trPr>
          <w:trHeight w:val="248"/>
        </w:trPr>
        <w:tc>
          <w:tcPr>
            <w:tcW w:w="2480" w:type="dxa"/>
            <w:vAlign w:val="bottom"/>
          </w:tcPr>
          <w:p w14:paraId="0C75F879" w14:textId="77777777" w:rsidR="0075768E" w:rsidRDefault="00BC6249">
            <w:pPr>
              <w:ind w:left="120"/>
              <w:rPr>
                <w:sz w:val="20"/>
                <w:szCs w:val="20"/>
              </w:rPr>
            </w:pPr>
            <w:r>
              <w:rPr>
                <w:rFonts w:ascii="Arial" w:eastAsia="Arial" w:hAnsi="Arial" w:cs="Arial"/>
                <w:b/>
                <w:bCs/>
                <w:sz w:val="20"/>
                <w:szCs w:val="20"/>
              </w:rPr>
              <w:t>PIB</w:t>
            </w:r>
          </w:p>
        </w:tc>
        <w:tc>
          <w:tcPr>
            <w:tcW w:w="1720" w:type="dxa"/>
            <w:vAlign w:val="bottom"/>
          </w:tcPr>
          <w:p w14:paraId="24C9F2FB" w14:textId="77777777" w:rsidR="0075768E" w:rsidRDefault="0075768E">
            <w:pPr>
              <w:rPr>
                <w:sz w:val="21"/>
                <w:szCs w:val="21"/>
              </w:rPr>
            </w:pPr>
          </w:p>
        </w:tc>
        <w:tc>
          <w:tcPr>
            <w:tcW w:w="2040" w:type="dxa"/>
            <w:vAlign w:val="bottom"/>
          </w:tcPr>
          <w:p w14:paraId="727B436C" w14:textId="77777777" w:rsidR="0075768E" w:rsidRDefault="0075768E">
            <w:pPr>
              <w:rPr>
                <w:sz w:val="21"/>
                <w:szCs w:val="21"/>
              </w:rPr>
            </w:pPr>
          </w:p>
        </w:tc>
        <w:tc>
          <w:tcPr>
            <w:tcW w:w="2100" w:type="dxa"/>
            <w:vAlign w:val="bottom"/>
          </w:tcPr>
          <w:p w14:paraId="7DD687EF" w14:textId="77777777" w:rsidR="0075768E" w:rsidRDefault="00BC6249">
            <w:pPr>
              <w:ind w:left="260"/>
              <w:rPr>
                <w:sz w:val="20"/>
                <w:szCs w:val="20"/>
              </w:rPr>
            </w:pPr>
            <w:r>
              <w:rPr>
                <w:rFonts w:ascii="Arial" w:eastAsia="Arial" w:hAnsi="Arial" w:cs="Arial"/>
                <w:sz w:val="20"/>
                <w:szCs w:val="20"/>
              </w:rPr>
              <w:t>+</w:t>
            </w:r>
          </w:p>
        </w:tc>
      </w:tr>
      <w:tr w:rsidR="0075768E" w14:paraId="47D7468C" w14:textId="77777777">
        <w:trPr>
          <w:trHeight w:val="108"/>
        </w:trPr>
        <w:tc>
          <w:tcPr>
            <w:tcW w:w="2480" w:type="dxa"/>
            <w:vAlign w:val="bottom"/>
          </w:tcPr>
          <w:p w14:paraId="1F97F093" w14:textId="77777777" w:rsidR="0075768E" w:rsidRDefault="0075768E">
            <w:pPr>
              <w:rPr>
                <w:sz w:val="9"/>
                <w:szCs w:val="9"/>
              </w:rPr>
            </w:pPr>
          </w:p>
        </w:tc>
        <w:tc>
          <w:tcPr>
            <w:tcW w:w="1720" w:type="dxa"/>
            <w:vAlign w:val="bottom"/>
          </w:tcPr>
          <w:p w14:paraId="22F4E99B" w14:textId="77777777" w:rsidR="0075768E" w:rsidRDefault="0075768E">
            <w:pPr>
              <w:rPr>
                <w:sz w:val="9"/>
                <w:szCs w:val="9"/>
              </w:rPr>
            </w:pPr>
          </w:p>
        </w:tc>
        <w:tc>
          <w:tcPr>
            <w:tcW w:w="2040" w:type="dxa"/>
            <w:vAlign w:val="bottom"/>
          </w:tcPr>
          <w:p w14:paraId="28B2AD9C" w14:textId="77777777" w:rsidR="0075768E" w:rsidRDefault="0075768E">
            <w:pPr>
              <w:rPr>
                <w:sz w:val="9"/>
                <w:szCs w:val="9"/>
              </w:rPr>
            </w:pPr>
          </w:p>
        </w:tc>
        <w:tc>
          <w:tcPr>
            <w:tcW w:w="2100" w:type="dxa"/>
            <w:vAlign w:val="bottom"/>
          </w:tcPr>
          <w:p w14:paraId="69BB0C64" w14:textId="77777777" w:rsidR="0075768E" w:rsidRDefault="0075768E">
            <w:pPr>
              <w:rPr>
                <w:sz w:val="9"/>
                <w:szCs w:val="9"/>
              </w:rPr>
            </w:pPr>
          </w:p>
        </w:tc>
      </w:tr>
      <w:tr w:rsidR="0075768E" w14:paraId="594E115D" w14:textId="77777777">
        <w:trPr>
          <w:trHeight w:val="239"/>
        </w:trPr>
        <w:tc>
          <w:tcPr>
            <w:tcW w:w="2480" w:type="dxa"/>
            <w:shd w:val="clear" w:color="auto" w:fill="F7F7F7"/>
            <w:vAlign w:val="bottom"/>
          </w:tcPr>
          <w:p w14:paraId="28BA4A1E" w14:textId="77777777" w:rsidR="0075768E" w:rsidRDefault="00BC6249">
            <w:pPr>
              <w:ind w:left="120"/>
              <w:rPr>
                <w:sz w:val="20"/>
                <w:szCs w:val="20"/>
              </w:rPr>
            </w:pPr>
            <w:r>
              <w:rPr>
                <w:rFonts w:ascii="Arial" w:eastAsia="Arial" w:hAnsi="Arial" w:cs="Arial"/>
                <w:b/>
                <w:bCs/>
                <w:sz w:val="20"/>
                <w:szCs w:val="20"/>
              </w:rPr>
              <w:t>Receita Serviços</w:t>
            </w:r>
          </w:p>
        </w:tc>
        <w:tc>
          <w:tcPr>
            <w:tcW w:w="1720" w:type="dxa"/>
            <w:shd w:val="clear" w:color="auto" w:fill="F7F7F7"/>
            <w:vAlign w:val="bottom"/>
          </w:tcPr>
          <w:p w14:paraId="0DBA31E6" w14:textId="77777777" w:rsidR="0075768E" w:rsidRDefault="0075768E">
            <w:pPr>
              <w:rPr>
                <w:sz w:val="20"/>
                <w:szCs w:val="20"/>
              </w:rPr>
            </w:pPr>
          </w:p>
        </w:tc>
        <w:tc>
          <w:tcPr>
            <w:tcW w:w="2040" w:type="dxa"/>
            <w:shd w:val="clear" w:color="auto" w:fill="F7F7F7"/>
            <w:vAlign w:val="bottom"/>
          </w:tcPr>
          <w:p w14:paraId="3B190598" w14:textId="77777777" w:rsidR="0075768E" w:rsidRDefault="0075768E">
            <w:pPr>
              <w:rPr>
                <w:sz w:val="20"/>
                <w:szCs w:val="20"/>
              </w:rPr>
            </w:pPr>
          </w:p>
        </w:tc>
        <w:tc>
          <w:tcPr>
            <w:tcW w:w="2100" w:type="dxa"/>
            <w:shd w:val="clear" w:color="auto" w:fill="F7F7F7"/>
            <w:vAlign w:val="bottom"/>
          </w:tcPr>
          <w:p w14:paraId="49F8652B" w14:textId="77777777" w:rsidR="0075768E" w:rsidRDefault="00BC6249">
            <w:pPr>
              <w:ind w:left="260"/>
              <w:rPr>
                <w:sz w:val="20"/>
                <w:szCs w:val="20"/>
              </w:rPr>
            </w:pPr>
            <w:r>
              <w:rPr>
                <w:rFonts w:ascii="Arial" w:eastAsia="Arial" w:hAnsi="Arial" w:cs="Arial"/>
                <w:sz w:val="20"/>
                <w:szCs w:val="20"/>
              </w:rPr>
              <w:t>-</w:t>
            </w:r>
          </w:p>
        </w:tc>
      </w:tr>
      <w:tr w:rsidR="0075768E" w14:paraId="459C4125" w14:textId="77777777">
        <w:trPr>
          <w:trHeight w:val="248"/>
        </w:trPr>
        <w:tc>
          <w:tcPr>
            <w:tcW w:w="2480" w:type="dxa"/>
            <w:vAlign w:val="bottom"/>
          </w:tcPr>
          <w:p w14:paraId="22FD0876" w14:textId="77777777" w:rsidR="0075768E" w:rsidRDefault="00BC6249">
            <w:pPr>
              <w:ind w:left="120"/>
              <w:rPr>
                <w:sz w:val="20"/>
                <w:szCs w:val="20"/>
              </w:rPr>
            </w:pPr>
            <w:r>
              <w:rPr>
                <w:rFonts w:ascii="Arial" w:eastAsia="Arial" w:hAnsi="Arial" w:cs="Arial"/>
                <w:b/>
                <w:bCs/>
                <w:sz w:val="20"/>
                <w:szCs w:val="20"/>
              </w:rPr>
              <w:t>Risco Crédito</w:t>
            </w:r>
          </w:p>
        </w:tc>
        <w:tc>
          <w:tcPr>
            <w:tcW w:w="1720" w:type="dxa"/>
            <w:vAlign w:val="bottom"/>
          </w:tcPr>
          <w:p w14:paraId="603A4B04" w14:textId="77777777" w:rsidR="0075768E" w:rsidRDefault="0075768E">
            <w:pPr>
              <w:rPr>
                <w:sz w:val="21"/>
                <w:szCs w:val="21"/>
              </w:rPr>
            </w:pPr>
          </w:p>
        </w:tc>
        <w:tc>
          <w:tcPr>
            <w:tcW w:w="2040" w:type="dxa"/>
            <w:vAlign w:val="bottom"/>
          </w:tcPr>
          <w:p w14:paraId="375CC27A" w14:textId="77777777" w:rsidR="0075768E" w:rsidRDefault="00BC6249">
            <w:pPr>
              <w:ind w:left="360"/>
              <w:rPr>
                <w:sz w:val="20"/>
                <w:szCs w:val="20"/>
              </w:rPr>
            </w:pPr>
            <w:r>
              <w:rPr>
                <w:rFonts w:ascii="Arial" w:eastAsia="Arial" w:hAnsi="Arial" w:cs="Arial"/>
                <w:sz w:val="20"/>
                <w:szCs w:val="20"/>
              </w:rPr>
              <w:t>+</w:t>
            </w:r>
          </w:p>
        </w:tc>
        <w:tc>
          <w:tcPr>
            <w:tcW w:w="2100" w:type="dxa"/>
            <w:vAlign w:val="bottom"/>
          </w:tcPr>
          <w:p w14:paraId="7C9D9CFB" w14:textId="77777777" w:rsidR="0075768E" w:rsidRDefault="00BC6249">
            <w:pPr>
              <w:ind w:left="260"/>
              <w:rPr>
                <w:sz w:val="20"/>
                <w:szCs w:val="20"/>
              </w:rPr>
            </w:pPr>
            <w:r>
              <w:rPr>
                <w:rFonts w:ascii="Arial" w:eastAsia="Arial" w:hAnsi="Arial" w:cs="Arial"/>
                <w:sz w:val="20"/>
                <w:szCs w:val="20"/>
              </w:rPr>
              <w:t>Não significativo</w:t>
            </w:r>
          </w:p>
        </w:tc>
      </w:tr>
      <w:tr w:rsidR="0075768E" w14:paraId="03EAB179" w14:textId="77777777">
        <w:trPr>
          <w:trHeight w:val="32"/>
        </w:trPr>
        <w:tc>
          <w:tcPr>
            <w:tcW w:w="2480" w:type="dxa"/>
            <w:tcBorders>
              <w:bottom w:val="single" w:sz="8" w:space="0" w:color="auto"/>
            </w:tcBorders>
            <w:vAlign w:val="bottom"/>
          </w:tcPr>
          <w:p w14:paraId="167BFAF1" w14:textId="77777777" w:rsidR="0075768E" w:rsidRDefault="0075768E">
            <w:pPr>
              <w:rPr>
                <w:sz w:val="2"/>
                <w:szCs w:val="2"/>
              </w:rPr>
            </w:pPr>
          </w:p>
        </w:tc>
        <w:tc>
          <w:tcPr>
            <w:tcW w:w="1720" w:type="dxa"/>
            <w:tcBorders>
              <w:bottom w:val="single" w:sz="8" w:space="0" w:color="auto"/>
            </w:tcBorders>
            <w:vAlign w:val="bottom"/>
          </w:tcPr>
          <w:p w14:paraId="2D56A281" w14:textId="77777777" w:rsidR="0075768E" w:rsidRDefault="0075768E">
            <w:pPr>
              <w:rPr>
                <w:sz w:val="2"/>
                <w:szCs w:val="2"/>
              </w:rPr>
            </w:pPr>
          </w:p>
        </w:tc>
        <w:tc>
          <w:tcPr>
            <w:tcW w:w="2040" w:type="dxa"/>
            <w:tcBorders>
              <w:bottom w:val="single" w:sz="8" w:space="0" w:color="auto"/>
            </w:tcBorders>
            <w:vAlign w:val="bottom"/>
          </w:tcPr>
          <w:p w14:paraId="6FA4F61E" w14:textId="77777777" w:rsidR="0075768E" w:rsidRDefault="0075768E">
            <w:pPr>
              <w:rPr>
                <w:sz w:val="2"/>
                <w:szCs w:val="2"/>
              </w:rPr>
            </w:pPr>
          </w:p>
        </w:tc>
        <w:tc>
          <w:tcPr>
            <w:tcW w:w="2100" w:type="dxa"/>
            <w:tcBorders>
              <w:bottom w:val="single" w:sz="8" w:space="0" w:color="auto"/>
            </w:tcBorders>
            <w:vAlign w:val="bottom"/>
          </w:tcPr>
          <w:p w14:paraId="2682D323" w14:textId="77777777" w:rsidR="0075768E" w:rsidRDefault="0075768E">
            <w:pPr>
              <w:rPr>
                <w:sz w:val="2"/>
                <w:szCs w:val="2"/>
              </w:rPr>
            </w:pPr>
          </w:p>
        </w:tc>
      </w:tr>
    </w:tbl>
    <w:p w14:paraId="5DA71492" w14:textId="77777777" w:rsidR="0075768E" w:rsidRDefault="0075768E">
      <w:pPr>
        <w:spacing w:line="311" w:lineRule="exact"/>
        <w:rPr>
          <w:sz w:val="20"/>
          <w:szCs w:val="20"/>
        </w:rPr>
      </w:pPr>
    </w:p>
    <w:p w14:paraId="6DCD05EB" w14:textId="77777777" w:rsidR="0075768E" w:rsidRPr="008C5B6C" w:rsidRDefault="00BC6249">
      <w:pPr>
        <w:ind w:right="-219"/>
        <w:jc w:val="center"/>
        <w:rPr>
          <w:sz w:val="20"/>
          <w:szCs w:val="20"/>
          <w:lang w:val="pt-BR"/>
        </w:rPr>
      </w:pPr>
      <w:r w:rsidRPr="008C5B6C">
        <w:rPr>
          <w:rFonts w:ascii="Arial" w:eastAsia="Arial" w:hAnsi="Arial" w:cs="Arial"/>
          <w:sz w:val="20"/>
          <w:szCs w:val="20"/>
          <w:lang w:val="pt-BR"/>
        </w:rPr>
        <w:t>Fonte</w:t>
      </w:r>
      <w:proofErr w:type="gramStart"/>
      <w:r w:rsidRPr="008C5B6C">
        <w:rPr>
          <w:rFonts w:ascii="Arial" w:eastAsia="Arial" w:hAnsi="Arial" w:cs="Arial"/>
          <w:sz w:val="20"/>
          <w:szCs w:val="20"/>
          <w:lang w:val="pt-BR"/>
        </w:rPr>
        <w:t>:</w:t>
      </w:r>
      <w:r w:rsidRPr="008C5B6C">
        <w:rPr>
          <w:rFonts w:ascii="Arial" w:eastAsia="Arial" w:hAnsi="Arial" w:cs="Arial"/>
          <w:sz w:val="21"/>
          <w:szCs w:val="21"/>
          <w:lang w:val="pt-BR"/>
        </w:rPr>
        <w:t xml:space="preserve"> :</w:t>
      </w:r>
      <w:proofErr w:type="gramEnd"/>
      <w:r w:rsidRPr="008C5B6C">
        <w:rPr>
          <w:rFonts w:ascii="Arial" w:eastAsia="Arial" w:hAnsi="Arial" w:cs="Arial"/>
          <w:sz w:val="20"/>
          <w:szCs w:val="20"/>
          <w:lang w:val="pt-BR"/>
        </w:rPr>
        <w:t xml:space="preserve"> Desenvolvido a partir das fontes citadas</w:t>
      </w:r>
    </w:p>
    <w:p w14:paraId="6D690340" w14:textId="77777777" w:rsidR="0075768E" w:rsidRPr="008C5B6C" w:rsidRDefault="0075768E">
      <w:pPr>
        <w:spacing w:line="200" w:lineRule="exact"/>
        <w:rPr>
          <w:sz w:val="20"/>
          <w:szCs w:val="20"/>
          <w:lang w:val="pt-BR"/>
        </w:rPr>
      </w:pPr>
    </w:p>
    <w:p w14:paraId="70AEAA41" w14:textId="77777777" w:rsidR="0075768E" w:rsidRPr="008C5B6C" w:rsidRDefault="0075768E">
      <w:pPr>
        <w:spacing w:line="200" w:lineRule="exact"/>
        <w:rPr>
          <w:sz w:val="20"/>
          <w:szCs w:val="20"/>
          <w:lang w:val="pt-BR"/>
        </w:rPr>
      </w:pPr>
    </w:p>
    <w:p w14:paraId="77C67120" w14:textId="77777777" w:rsidR="0075768E" w:rsidRPr="008C5B6C" w:rsidRDefault="0075768E">
      <w:pPr>
        <w:spacing w:line="248" w:lineRule="exact"/>
        <w:rPr>
          <w:sz w:val="20"/>
          <w:szCs w:val="20"/>
          <w:lang w:val="pt-BR"/>
        </w:rPr>
      </w:pPr>
    </w:p>
    <w:p w14:paraId="12EEE006" w14:textId="77777777" w:rsidR="0075768E" w:rsidRPr="008C5B6C" w:rsidRDefault="00BC6249">
      <w:pPr>
        <w:spacing w:line="431" w:lineRule="auto"/>
        <w:ind w:left="260" w:right="40"/>
        <w:rPr>
          <w:sz w:val="20"/>
          <w:szCs w:val="20"/>
          <w:lang w:val="pt-BR"/>
        </w:rPr>
      </w:pPr>
      <w:proofErr w:type="gramStart"/>
      <w:r w:rsidRPr="008C5B6C">
        <w:rPr>
          <w:rFonts w:ascii="Arial" w:eastAsia="Arial" w:hAnsi="Arial" w:cs="Arial"/>
          <w:sz w:val="24"/>
          <w:szCs w:val="24"/>
          <w:lang w:val="pt-BR"/>
        </w:rPr>
        <w:t>concentração</w:t>
      </w:r>
      <w:proofErr w:type="gramEnd"/>
      <w:r w:rsidRPr="008C5B6C">
        <w:rPr>
          <w:rFonts w:ascii="Arial" w:eastAsia="Arial" w:hAnsi="Arial" w:cs="Arial"/>
          <w:sz w:val="24"/>
          <w:szCs w:val="24"/>
          <w:lang w:val="pt-BR"/>
        </w:rPr>
        <w:t xml:space="preserve"> e 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E dois dos estudos chegaram a resultados opostos para os de posição de </w:t>
      </w:r>
      <w:proofErr w:type="spellStart"/>
      <w:r w:rsidRPr="008C5B6C">
        <w:rPr>
          <w:rFonts w:ascii="Arial" w:eastAsia="Arial" w:hAnsi="Arial" w:cs="Arial"/>
          <w:sz w:val="24"/>
          <w:szCs w:val="24"/>
          <w:lang w:val="pt-BR"/>
        </w:rPr>
        <w:t>market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sz w:val="24"/>
          <w:szCs w:val="24"/>
          <w:lang w:val="pt-BR"/>
        </w:rPr>
        <w:t>share</w:t>
      </w:r>
      <w:proofErr w:type="spellEnd"/>
      <w:r w:rsidRPr="008C5B6C">
        <w:rPr>
          <w:rFonts w:ascii="Arial" w:eastAsia="Arial" w:hAnsi="Arial" w:cs="Arial"/>
          <w:sz w:val="24"/>
          <w:szCs w:val="24"/>
          <w:lang w:val="pt-BR"/>
        </w:rPr>
        <w:t xml:space="preserve"> e a variável dependente.</w:t>
      </w:r>
    </w:p>
    <w:p w14:paraId="71150258" w14:textId="77777777" w:rsidR="0075768E" w:rsidRPr="008C5B6C" w:rsidRDefault="0075768E">
      <w:pPr>
        <w:spacing w:line="85" w:lineRule="exact"/>
        <w:rPr>
          <w:sz w:val="20"/>
          <w:szCs w:val="20"/>
          <w:lang w:val="pt-BR"/>
        </w:rPr>
      </w:pPr>
    </w:p>
    <w:p w14:paraId="4E07E4B3"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Este capítulo verificou os principais conceitos, características e estudos acerca do spread bancário no Brasil, identificando as óticas de análise por evolução, </w:t>
      </w:r>
      <w:proofErr w:type="spellStart"/>
      <w:r w:rsidRPr="008C5B6C">
        <w:rPr>
          <w:rFonts w:ascii="Arial" w:eastAsia="Arial" w:hAnsi="Arial" w:cs="Arial"/>
          <w:sz w:val="24"/>
          <w:szCs w:val="24"/>
          <w:lang w:val="pt-BR"/>
        </w:rPr>
        <w:t>com-posição</w:t>
      </w:r>
      <w:proofErr w:type="spellEnd"/>
      <w:r w:rsidRPr="008C5B6C">
        <w:rPr>
          <w:rFonts w:ascii="Arial" w:eastAsia="Arial" w:hAnsi="Arial" w:cs="Arial"/>
          <w:sz w:val="24"/>
          <w:szCs w:val="24"/>
          <w:lang w:val="pt-BR"/>
        </w:rPr>
        <w:t xml:space="preserve"> e determinantes através da abrangência da amostra, conteúdo e origem da informação. E que as maiores limitações estão na dificuldade de desagregação de informações para uma análise mais aprofundada.</w:t>
      </w:r>
    </w:p>
    <w:p w14:paraId="1FDD9540" w14:textId="77777777" w:rsidR="0075768E" w:rsidRPr="008C5B6C" w:rsidRDefault="0075768E">
      <w:pPr>
        <w:spacing w:line="101" w:lineRule="exact"/>
        <w:rPr>
          <w:sz w:val="20"/>
          <w:szCs w:val="20"/>
          <w:lang w:val="pt-BR"/>
        </w:rPr>
      </w:pPr>
    </w:p>
    <w:p w14:paraId="12B37326" w14:textId="77777777" w:rsidR="0075768E" w:rsidRPr="008C5B6C" w:rsidRDefault="00BC6249">
      <w:pPr>
        <w:spacing w:line="421" w:lineRule="auto"/>
        <w:ind w:left="260" w:right="40" w:firstLine="850"/>
        <w:jc w:val="both"/>
        <w:rPr>
          <w:sz w:val="20"/>
          <w:szCs w:val="20"/>
          <w:lang w:val="pt-BR"/>
        </w:rPr>
      </w:pPr>
      <w:r w:rsidRPr="008C5B6C">
        <w:rPr>
          <w:rFonts w:ascii="Arial" w:eastAsia="Arial" w:hAnsi="Arial" w:cs="Arial"/>
          <w:sz w:val="24"/>
          <w:szCs w:val="24"/>
          <w:lang w:val="pt-BR"/>
        </w:rPr>
        <w:t>No próximo capítulo, será descrita a metodologia de trabalho com a formulação das hipóteses baseado nas informações e levantamentos dos capítulos anteriores, nos estudos pesquisados e na teoria econômica, através da coleta, tratamento e análise de dados.</w:t>
      </w:r>
    </w:p>
    <w:p w14:paraId="09552371" w14:textId="77777777" w:rsidR="0075768E" w:rsidRPr="008C5B6C" w:rsidRDefault="0075768E">
      <w:pPr>
        <w:rPr>
          <w:lang w:val="pt-BR"/>
        </w:rPr>
        <w:sectPr w:rsidR="0075768E" w:rsidRPr="008C5B6C">
          <w:pgSz w:w="11900" w:h="16838"/>
          <w:pgMar w:top="991" w:right="1106" w:bottom="1440" w:left="1440" w:header="0" w:footer="0" w:gutter="0"/>
          <w:cols w:space="720" w:equalWidth="0">
            <w:col w:w="9360"/>
          </w:cols>
        </w:sectPr>
      </w:pPr>
    </w:p>
    <w:p w14:paraId="223D6717" w14:textId="77777777" w:rsidR="0075768E" w:rsidRPr="008C5B6C" w:rsidRDefault="00BC6249">
      <w:pPr>
        <w:ind w:left="9100"/>
        <w:rPr>
          <w:sz w:val="20"/>
          <w:szCs w:val="20"/>
          <w:lang w:val="pt-BR"/>
        </w:rPr>
      </w:pPr>
      <w:r w:rsidRPr="008C5B6C">
        <w:rPr>
          <w:rFonts w:ascii="Arial" w:eastAsia="Arial" w:hAnsi="Arial" w:cs="Arial"/>
          <w:sz w:val="20"/>
          <w:szCs w:val="20"/>
          <w:lang w:val="pt-BR"/>
        </w:rPr>
        <w:lastRenderedPageBreak/>
        <w:t>41</w:t>
      </w:r>
    </w:p>
    <w:p w14:paraId="28A8AA4F" w14:textId="77777777" w:rsidR="0075768E" w:rsidRPr="008C5B6C" w:rsidRDefault="0075768E">
      <w:pPr>
        <w:spacing w:line="200" w:lineRule="exact"/>
        <w:rPr>
          <w:sz w:val="20"/>
          <w:szCs w:val="20"/>
          <w:lang w:val="pt-BR"/>
        </w:rPr>
      </w:pPr>
    </w:p>
    <w:p w14:paraId="699A6114" w14:textId="77777777" w:rsidR="0075768E" w:rsidRPr="008C5B6C" w:rsidRDefault="0075768E">
      <w:pPr>
        <w:spacing w:line="255" w:lineRule="exact"/>
        <w:rPr>
          <w:sz w:val="20"/>
          <w:szCs w:val="20"/>
          <w:lang w:val="pt-BR"/>
        </w:rPr>
      </w:pPr>
    </w:p>
    <w:p w14:paraId="628B27F0" w14:textId="77777777" w:rsidR="0075768E" w:rsidRPr="008C5B6C" w:rsidRDefault="00BC6249" w:rsidP="008C5B6C">
      <w:pPr>
        <w:ind w:left="261"/>
        <w:outlineLvl w:val="0"/>
        <w:rPr>
          <w:sz w:val="20"/>
          <w:szCs w:val="20"/>
          <w:lang w:val="pt-BR"/>
        </w:rPr>
      </w:pPr>
      <w:bookmarkStart w:id="403" w:name="_Toc59176034"/>
      <w:r w:rsidRPr="008C5B6C">
        <w:rPr>
          <w:rFonts w:ascii="Arial" w:eastAsia="Arial" w:hAnsi="Arial" w:cs="Arial"/>
          <w:b/>
          <w:bCs/>
          <w:sz w:val="24"/>
          <w:szCs w:val="24"/>
          <w:lang w:val="pt-BR"/>
        </w:rPr>
        <w:t>3 PROCEDIMENTOS METODOLÓGICOS</w:t>
      </w:r>
      <w:bookmarkEnd w:id="403"/>
    </w:p>
    <w:p w14:paraId="0F87FCB4" w14:textId="77777777" w:rsidR="0075768E" w:rsidRPr="008C5B6C" w:rsidRDefault="0075768E">
      <w:pPr>
        <w:spacing w:line="200" w:lineRule="exact"/>
        <w:rPr>
          <w:sz w:val="20"/>
          <w:szCs w:val="20"/>
          <w:lang w:val="pt-BR"/>
        </w:rPr>
      </w:pPr>
    </w:p>
    <w:p w14:paraId="6EF6490C" w14:textId="77777777" w:rsidR="0075768E" w:rsidRPr="008C5B6C" w:rsidRDefault="0075768E">
      <w:pPr>
        <w:spacing w:line="200" w:lineRule="exact"/>
        <w:rPr>
          <w:sz w:val="20"/>
          <w:szCs w:val="20"/>
          <w:lang w:val="pt-BR"/>
        </w:rPr>
      </w:pPr>
    </w:p>
    <w:p w14:paraId="795D5262" w14:textId="77777777" w:rsidR="0075768E" w:rsidRPr="008C5B6C" w:rsidRDefault="0075768E">
      <w:pPr>
        <w:spacing w:line="200" w:lineRule="exact"/>
        <w:rPr>
          <w:sz w:val="20"/>
          <w:szCs w:val="20"/>
          <w:lang w:val="pt-BR"/>
        </w:rPr>
      </w:pPr>
    </w:p>
    <w:p w14:paraId="0C2E71B7" w14:textId="77777777" w:rsidR="0075768E" w:rsidRPr="008C5B6C" w:rsidRDefault="0075768E">
      <w:pPr>
        <w:spacing w:line="200" w:lineRule="exact"/>
        <w:rPr>
          <w:sz w:val="20"/>
          <w:szCs w:val="20"/>
          <w:lang w:val="pt-BR"/>
        </w:rPr>
      </w:pPr>
    </w:p>
    <w:p w14:paraId="6CCD338C" w14:textId="77777777" w:rsidR="0075768E" w:rsidRPr="008C5B6C" w:rsidRDefault="0075768E">
      <w:pPr>
        <w:spacing w:line="319" w:lineRule="exact"/>
        <w:rPr>
          <w:sz w:val="20"/>
          <w:szCs w:val="20"/>
          <w:lang w:val="pt-BR"/>
        </w:rPr>
      </w:pPr>
    </w:p>
    <w:p w14:paraId="173F794C"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 xml:space="preserve">Neste capítulo serão descritos os principais procedimentos metodológicos, técnicas e ferramentas que serão utilizados neste trabalho, visando organizar as etapas da pesquisa e permitir um maior nível de </w:t>
      </w:r>
      <w:proofErr w:type="spellStart"/>
      <w:r w:rsidRPr="008C5B6C">
        <w:rPr>
          <w:rFonts w:ascii="Arial" w:eastAsia="Arial" w:hAnsi="Arial" w:cs="Arial"/>
          <w:sz w:val="24"/>
          <w:szCs w:val="24"/>
          <w:lang w:val="pt-BR"/>
        </w:rPr>
        <w:t>reproducibilidade</w:t>
      </w:r>
      <w:proofErr w:type="spellEnd"/>
      <w:r w:rsidRPr="008C5B6C">
        <w:rPr>
          <w:rFonts w:ascii="Arial" w:eastAsia="Arial" w:hAnsi="Arial" w:cs="Arial"/>
          <w:sz w:val="24"/>
          <w:szCs w:val="24"/>
          <w:lang w:val="pt-BR"/>
        </w:rPr>
        <w:t xml:space="preserve">, revisão e </w:t>
      </w:r>
      <w:proofErr w:type="spellStart"/>
      <w:r w:rsidRPr="008C5B6C">
        <w:rPr>
          <w:rFonts w:ascii="Arial" w:eastAsia="Arial" w:hAnsi="Arial" w:cs="Arial"/>
          <w:sz w:val="24"/>
          <w:szCs w:val="24"/>
          <w:lang w:val="pt-BR"/>
        </w:rPr>
        <w:t>refutabilidade</w:t>
      </w:r>
      <w:proofErr w:type="spellEnd"/>
      <w:r w:rsidRPr="008C5B6C">
        <w:rPr>
          <w:rFonts w:ascii="Arial" w:eastAsia="Arial" w:hAnsi="Arial" w:cs="Arial"/>
          <w:sz w:val="24"/>
          <w:szCs w:val="24"/>
          <w:lang w:val="pt-BR"/>
        </w:rPr>
        <w:t xml:space="preserve"> da mesma.</w:t>
      </w:r>
    </w:p>
    <w:p w14:paraId="791D20C3" w14:textId="77777777" w:rsidR="0075768E" w:rsidRPr="008C5B6C" w:rsidRDefault="0075768E">
      <w:pPr>
        <w:spacing w:line="96" w:lineRule="exact"/>
        <w:rPr>
          <w:sz w:val="20"/>
          <w:szCs w:val="20"/>
          <w:lang w:val="pt-BR"/>
        </w:rPr>
      </w:pPr>
    </w:p>
    <w:p w14:paraId="6D7ED5F8" w14:textId="77777777" w:rsidR="0075768E" w:rsidRPr="008C5B6C" w:rsidRDefault="00BC6249">
      <w:pPr>
        <w:spacing w:line="421" w:lineRule="auto"/>
        <w:ind w:left="260" w:right="40" w:firstLine="850"/>
        <w:jc w:val="both"/>
        <w:rPr>
          <w:sz w:val="20"/>
          <w:szCs w:val="20"/>
          <w:lang w:val="pt-BR"/>
        </w:rPr>
      </w:pPr>
      <w:r w:rsidRPr="008C5B6C">
        <w:rPr>
          <w:rFonts w:ascii="Arial" w:eastAsia="Arial" w:hAnsi="Arial" w:cs="Arial"/>
          <w:sz w:val="24"/>
          <w:szCs w:val="24"/>
          <w:lang w:val="pt-BR"/>
        </w:rPr>
        <w:t xml:space="preserve">Este trabalho está sendo desenvolvido e editado em ambiente R </w:t>
      </w:r>
      <w:proofErr w:type="spellStart"/>
      <w:r w:rsidRPr="008C5B6C">
        <w:rPr>
          <w:rFonts w:ascii="Arial" w:eastAsia="Arial" w:hAnsi="Arial" w:cs="Arial"/>
          <w:sz w:val="24"/>
          <w:szCs w:val="24"/>
          <w:lang w:val="pt-BR"/>
        </w:rPr>
        <w:t>Markdown</w:t>
      </w:r>
      <w:proofErr w:type="spellEnd"/>
      <w:r w:rsidRPr="008C5B6C">
        <w:rPr>
          <w:rFonts w:ascii="Arial" w:eastAsia="Arial" w:hAnsi="Arial" w:cs="Arial"/>
          <w:sz w:val="24"/>
          <w:szCs w:val="24"/>
          <w:lang w:val="pt-BR"/>
        </w:rPr>
        <w:t xml:space="preserve"> com utilização de linguagem </w:t>
      </w:r>
      <w:proofErr w:type="spellStart"/>
      <w:r w:rsidRPr="008C5B6C">
        <w:rPr>
          <w:rFonts w:ascii="Arial" w:eastAsia="Arial" w:hAnsi="Arial" w:cs="Arial"/>
          <w:sz w:val="24"/>
          <w:szCs w:val="24"/>
          <w:lang w:val="pt-BR"/>
        </w:rPr>
        <w:t>Latex</w:t>
      </w:r>
      <w:proofErr w:type="spellEnd"/>
      <w:r w:rsidRPr="008C5B6C">
        <w:rPr>
          <w:rFonts w:ascii="Arial" w:eastAsia="Arial" w:hAnsi="Arial" w:cs="Arial"/>
          <w:sz w:val="24"/>
          <w:szCs w:val="24"/>
          <w:lang w:val="pt-BR"/>
        </w:rPr>
        <w:t xml:space="preserve"> para padronização de textos, figuras e tabelas, e as linguagens R e Python para coleta, limpeza, tratamento, análise, visualização e modelagem e estimação econométrica dos conjuntos de dados.</w:t>
      </w:r>
    </w:p>
    <w:p w14:paraId="35E3721F" w14:textId="77777777" w:rsidR="0075768E" w:rsidRPr="008C5B6C" w:rsidRDefault="0075768E">
      <w:pPr>
        <w:spacing w:line="96" w:lineRule="exact"/>
        <w:rPr>
          <w:sz w:val="20"/>
          <w:szCs w:val="20"/>
          <w:lang w:val="pt-BR"/>
        </w:rPr>
      </w:pPr>
    </w:p>
    <w:p w14:paraId="719DDFCF" w14:textId="77777777" w:rsidR="0075768E" w:rsidRPr="008C5B6C" w:rsidRDefault="00BC6249">
      <w:pPr>
        <w:spacing w:line="423" w:lineRule="auto"/>
        <w:ind w:left="260" w:right="40" w:firstLine="850"/>
        <w:jc w:val="both"/>
        <w:rPr>
          <w:sz w:val="20"/>
          <w:szCs w:val="20"/>
          <w:lang w:val="pt-BR"/>
        </w:rPr>
      </w:pPr>
      <w:r w:rsidRPr="008C5B6C">
        <w:rPr>
          <w:rFonts w:ascii="Arial" w:eastAsia="Arial" w:hAnsi="Arial" w:cs="Arial"/>
          <w:sz w:val="24"/>
          <w:szCs w:val="24"/>
          <w:lang w:val="pt-BR"/>
        </w:rPr>
        <w:t>Para fins de análise de dados, este trabalho atuará no intervalo de tempo entre o primeiro trimestre de 1999 e o terceiro trimestre e 2020.</w:t>
      </w:r>
      <w:r w:rsidRPr="008C5B6C">
        <w:rPr>
          <w:rFonts w:ascii="Arial" w:eastAsia="Arial" w:hAnsi="Arial" w:cs="Arial"/>
          <w:color w:val="FF0000"/>
          <w:sz w:val="24"/>
          <w:szCs w:val="24"/>
          <w:lang w:val="pt-BR"/>
        </w:rPr>
        <w:t xml:space="preserve"> Serão avaliadas todas as</w:t>
      </w:r>
      <w:r w:rsidRPr="008C5B6C">
        <w:rPr>
          <w:rFonts w:ascii="Arial" w:eastAsia="Arial" w:hAnsi="Arial" w:cs="Arial"/>
          <w:sz w:val="24"/>
          <w:szCs w:val="24"/>
          <w:lang w:val="pt-BR"/>
        </w:rPr>
        <w:t xml:space="preserve"> </w:t>
      </w:r>
      <w:r w:rsidRPr="008C5B6C">
        <w:rPr>
          <w:rFonts w:ascii="Arial" w:eastAsia="Arial" w:hAnsi="Arial" w:cs="Arial"/>
          <w:color w:val="FF0000"/>
          <w:sz w:val="24"/>
          <w:szCs w:val="24"/>
          <w:lang w:val="pt-BR"/>
        </w:rPr>
        <w:t>instituições bancárias operantes neste espaço de tempo. POR DEFINIR</w:t>
      </w:r>
    </w:p>
    <w:p w14:paraId="509FEC27" w14:textId="77777777" w:rsidR="0075768E" w:rsidRPr="008C5B6C" w:rsidRDefault="0075768E">
      <w:pPr>
        <w:spacing w:line="95" w:lineRule="exact"/>
        <w:rPr>
          <w:sz w:val="20"/>
          <w:szCs w:val="20"/>
          <w:lang w:val="pt-BR"/>
        </w:rPr>
      </w:pPr>
    </w:p>
    <w:p w14:paraId="223379FF"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Para efeitos de identificação de variáveis macroeconômicas que atuam como componentes implícitos e explícitos do spread serão avaliadas a taxa Selic, Taxa de Compulsório, Base Monetária, Oferta de Crédito, Oferta de Moeda. Estes dados serão obtidos de forma secundária nos bancos de dados abertos do Banco Central, IPEA, IBGE e Receita Federal do Brasil.</w:t>
      </w:r>
    </w:p>
    <w:p w14:paraId="2BDBFFB5" w14:textId="77777777" w:rsidR="0075768E" w:rsidRPr="008C5B6C" w:rsidRDefault="0075768E">
      <w:pPr>
        <w:spacing w:line="101" w:lineRule="exact"/>
        <w:rPr>
          <w:sz w:val="20"/>
          <w:szCs w:val="20"/>
          <w:lang w:val="pt-BR"/>
        </w:rPr>
      </w:pPr>
    </w:p>
    <w:p w14:paraId="31ED94F4" w14:textId="77777777" w:rsidR="0075768E" w:rsidRPr="008C5B6C" w:rsidRDefault="00BC6249">
      <w:pPr>
        <w:spacing w:line="442" w:lineRule="auto"/>
        <w:ind w:left="260" w:right="40" w:firstLine="850"/>
        <w:jc w:val="both"/>
        <w:rPr>
          <w:sz w:val="20"/>
          <w:szCs w:val="20"/>
          <w:lang w:val="pt-BR"/>
        </w:rPr>
      </w:pPr>
      <w:r w:rsidRPr="008C5B6C">
        <w:rPr>
          <w:rFonts w:ascii="Arial" w:eastAsia="Arial" w:hAnsi="Arial" w:cs="Arial"/>
          <w:sz w:val="23"/>
          <w:szCs w:val="23"/>
          <w:lang w:val="pt-BR"/>
        </w:rPr>
        <w:t>Os dados de resultados, operação, indicadores e estrutura de capital das instituições bancárias serão obtidos de forma secundária nos banco de dados abertos do Banco Central e da Comissão de Valores Monetários, consistindo em demonstrações contábeis trimestrais padronizadas informadas a estas instituições supervisoras.</w:t>
      </w:r>
    </w:p>
    <w:p w14:paraId="02781216" w14:textId="77777777" w:rsidR="0075768E" w:rsidRPr="008C5B6C" w:rsidRDefault="0075768E">
      <w:pPr>
        <w:spacing w:line="84" w:lineRule="exact"/>
        <w:rPr>
          <w:sz w:val="20"/>
          <w:szCs w:val="20"/>
          <w:lang w:val="pt-BR"/>
        </w:rPr>
      </w:pPr>
    </w:p>
    <w:p w14:paraId="535A875E" w14:textId="77777777" w:rsidR="0075768E" w:rsidRPr="008C5B6C" w:rsidRDefault="00BC6249">
      <w:pPr>
        <w:spacing w:line="421" w:lineRule="auto"/>
        <w:ind w:left="260" w:right="40" w:firstLine="856"/>
        <w:jc w:val="both"/>
        <w:rPr>
          <w:sz w:val="20"/>
          <w:szCs w:val="20"/>
          <w:lang w:val="pt-BR"/>
        </w:rPr>
      </w:pPr>
      <w:r w:rsidRPr="008C5B6C">
        <w:rPr>
          <w:rFonts w:ascii="Arial" w:eastAsia="Arial" w:hAnsi="Arial" w:cs="Arial"/>
          <w:sz w:val="24"/>
          <w:szCs w:val="24"/>
          <w:lang w:val="pt-BR"/>
        </w:rPr>
        <w:t xml:space="preserve">Para construção dos modelos econométricos a serem estimados se partirá de alguns pressupostos teóricos norteadores obtidos através da pesquisa bibliográfica e concepções desenvolvidas durante a pesquisa, com </w:t>
      </w:r>
      <w:proofErr w:type="spellStart"/>
      <w:r w:rsidRPr="008C5B6C">
        <w:rPr>
          <w:rFonts w:ascii="Arial" w:eastAsia="Arial" w:hAnsi="Arial" w:cs="Arial"/>
          <w:sz w:val="24"/>
          <w:szCs w:val="24"/>
          <w:lang w:val="pt-BR"/>
        </w:rPr>
        <w:t>intuíto</w:t>
      </w:r>
      <w:proofErr w:type="spellEnd"/>
      <w:r w:rsidRPr="008C5B6C">
        <w:rPr>
          <w:rFonts w:ascii="Arial" w:eastAsia="Arial" w:hAnsi="Arial" w:cs="Arial"/>
          <w:sz w:val="24"/>
          <w:szCs w:val="24"/>
          <w:lang w:val="pt-BR"/>
        </w:rPr>
        <w:t xml:space="preserve"> embasar a seleção das variáveis a serem testadas e incluídas no modelo final.</w:t>
      </w:r>
    </w:p>
    <w:p w14:paraId="530815E3" w14:textId="77777777" w:rsidR="0075768E" w:rsidRPr="008C5B6C" w:rsidRDefault="0075768E">
      <w:pPr>
        <w:rPr>
          <w:lang w:val="pt-BR"/>
        </w:rPr>
        <w:sectPr w:rsidR="0075768E" w:rsidRPr="008C5B6C">
          <w:pgSz w:w="11900" w:h="16838"/>
          <w:pgMar w:top="1028" w:right="1106" w:bottom="1068" w:left="1440" w:header="0" w:footer="0" w:gutter="0"/>
          <w:cols w:space="720" w:equalWidth="0">
            <w:col w:w="9360"/>
          </w:cols>
        </w:sectPr>
      </w:pPr>
    </w:p>
    <w:p w14:paraId="783C9627"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42</w:t>
      </w:r>
    </w:p>
    <w:p w14:paraId="47595D90" w14:textId="77777777" w:rsidR="0075768E" w:rsidRPr="008C5B6C" w:rsidRDefault="0075768E">
      <w:pPr>
        <w:spacing w:line="200" w:lineRule="exact"/>
        <w:rPr>
          <w:sz w:val="20"/>
          <w:szCs w:val="20"/>
          <w:lang w:val="pt-BR"/>
        </w:rPr>
      </w:pPr>
    </w:p>
    <w:p w14:paraId="4A673FD8" w14:textId="77777777" w:rsidR="0075768E" w:rsidRPr="008C5B6C" w:rsidRDefault="0075768E">
      <w:pPr>
        <w:spacing w:line="246" w:lineRule="exact"/>
        <w:rPr>
          <w:sz w:val="20"/>
          <w:szCs w:val="20"/>
          <w:lang w:val="pt-BR"/>
        </w:rPr>
      </w:pPr>
    </w:p>
    <w:p w14:paraId="760915D6" w14:textId="77777777" w:rsidR="0075768E" w:rsidRPr="008C5B6C" w:rsidRDefault="00BC6249">
      <w:pPr>
        <w:spacing w:line="442" w:lineRule="auto"/>
        <w:ind w:left="260" w:firstLine="850"/>
        <w:jc w:val="both"/>
        <w:rPr>
          <w:sz w:val="20"/>
          <w:szCs w:val="20"/>
          <w:lang w:val="pt-BR"/>
        </w:rPr>
      </w:pPr>
      <w:r w:rsidRPr="008C5B6C">
        <w:rPr>
          <w:rFonts w:ascii="Arial" w:eastAsia="Arial" w:hAnsi="Arial" w:cs="Arial"/>
          <w:sz w:val="23"/>
          <w:szCs w:val="23"/>
          <w:lang w:val="pt-BR"/>
        </w:rPr>
        <w:t>Será assumido que o spread bancário é definido diante um conjunto de fatores endógenos, definidos por questões microeconômicas envolvendo as operações de cada instituição e dos mercados financeiro e bancário, e fatores exógenos provenientes de questões macroeconômicas, afetando diretamente ou indiretamente as operações.</w:t>
      </w:r>
    </w:p>
    <w:p w14:paraId="5597A0D0" w14:textId="77777777" w:rsidR="0075768E" w:rsidRPr="008C5B6C" w:rsidRDefault="0075768E">
      <w:pPr>
        <w:spacing w:line="84" w:lineRule="exact"/>
        <w:rPr>
          <w:sz w:val="20"/>
          <w:szCs w:val="20"/>
          <w:lang w:val="pt-BR"/>
        </w:rPr>
      </w:pPr>
    </w:p>
    <w:p w14:paraId="35011EF5" w14:textId="77777777" w:rsidR="0075768E" w:rsidRPr="008C5B6C" w:rsidRDefault="00BC6249">
      <w:pPr>
        <w:spacing w:line="421" w:lineRule="auto"/>
        <w:ind w:left="260" w:firstLine="850"/>
        <w:jc w:val="both"/>
        <w:rPr>
          <w:sz w:val="20"/>
          <w:szCs w:val="20"/>
          <w:lang w:val="pt-BR"/>
        </w:rPr>
      </w:pPr>
      <w:r w:rsidRPr="008C5B6C">
        <w:rPr>
          <w:rFonts w:ascii="Arial" w:eastAsia="Arial" w:hAnsi="Arial" w:cs="Arial"/>
          <w:sz w:val="24"/>
          <w:szCs w:val="24"/>
          <w:lang w:val="pt-BR"/>
        </w:rPr>
        <w:t>O spread (</w:t>
      </w:r>
      <w:r w:rsidRPr="008C5B6C">
        <w:rPr>
          <w:rFonts w:ascii="Arial" w:eastAsia="Arial" w:hAnsi="Arial" w:cs="Arial"/>
          <w:i/>
          <w:iCs/>
          <w:sz w:val="24"/>
          <w:szCs w:val="24"/>
          <w:lang w:val="pt-BR"/>
        </w:rPr>
        <w:t>SP R</w:t>
      </w:r>
      <w:r w:rsidRPr="008C5B6C">
        <w:rPr>
          <w:rFonts w:ascii="Arial" w:eastAsia="Arial" w:hAnsi="Arial" w:cs="Arial"/>
          <w:sz w:val="24"/>
          <w:szCs w:val="24"/>
          <w:lang w:val="pt-BR"/>
        </w:rPr>
        <w:t>) será abordado dentro de uma concepção de precificação, diante um conjunto de variáveis explícitas como despesa de captação (</w:t>
      </w:r>
      <w:r w:rsidRPr="008C5B6C">
        <w:rPr>
          <w:rFonts w:ascii="Arial" w:eastAsia="Arial" w:hAnsi="Arial" w:cs="Arial"/>
          <w:i/>
          <w:iCs/>
          <w:sz w:val="24"/>
          <w:szCs w:val="24"/>
          <w:lang w:val="pt-BR"/>
        </w:rPr>
        <w:t>D</w:t>
      </w:r>
      <w:r w:rsidRPr="008C5B6C">
        <w:rPr>
          <w:rFonts w:ascii="Arial" w:eastAsia="Arial" w:hAnsi="Arial" w:cs="Arial"/>
          <w:sz w:val="24"/>
          <w:szCs w:val="24"/>
          <w:lang w:val="pt-BR"/>
        </w:rPr>
        <w:t xml:space="preserve">), capital </w:t>
      </w:r>
      <w:proofErr w:type="spellStart"/>
      <w:r w:rsidRPr="008C5B6C">
        <w:rPr>
          <w:rFonts w:ascii="Arial" w:eastAsia="Arial" w:hAnsi="Arial" w:cs="Arial"/>
          <w:sz w:val="24"/>
          <w:szCs w:val="24"/>
          <w:lang w:val="pt-BR"/>
        </w:rPr>
        <w:t>em-prestado</w:t>
      </w:r>
      <w:proofErr w:type="spellEnd"/>
      <w:r w:rsidRPr="008C5B6C">
        <w:rPr>
          <w:rFonts w:ascii="Arial" w:eastAsia="Arial" w:hAnsi="Arial" w:cs="Arial"/>
          <w:sz w:val="24"/>
          <w:szCs w:val="24"/>
          <w:lang w:val="pt-BR"/>
        </w:rPr>
        <w:t xml:space="preserve"> (</w:t>
      </w:r>
      <w:r w:rsidRPr="008C5B6C">
        <w:rPr>
          <w:rFonts w:ascii="Arial" w:eastAsia="Arial" w:hAnsi="Arial" w:cs="Arial"/>
          <w:i/>
          <w:iCs/>
          <w:sz w:val="24"/>
          <w:szCs w:val="24"/>
          <w:lang w:val="pt-BR"/>
        </w:rPr>
        <w:t>E</w:t>
      </w:r>
      <w:r w:rsidRPr="008C5B6C">
        <w:rPr>
          <w:rFonts w:ascii="Arial" w:eastAsia="Arial" w:hAnsi="Arial" w:cs="Arial"/>
          <w:sz w:val="24"/>
          <w:szCs w:val="24"/>
          <w:lang w:val="pt-BR"/>
        </w:rPr>
        <w:t>) — insumo das operações de crédito —, impostos variáveis (</w:t>
      </w:r>
      <w:r w:rsidRPr="008C5B6C">
        <w:rPr>
          <w:rFonts w:ascii="Arial" w:eastAsia="Arial" w:hAnsi="Arial" w:cs="Arial"/>
          <w:i/>
          <w:iCs/>
          <w:sz w:val="24"/>
          <w:szCs w:val="24"/>
          <w:lang w:val="pt-BR"/>
        </w:rPr>
        <w:t>II</w:t>
      </w:r>
      <w:r w:rsidRPr="008C5B6C">
        <w:rPr>
          <w:rFonts w:ascii="Arial" w:eastAsia="Arial" w:hAnsi="Arial" w:cs="Arial"/>
          <w:sz w:val="24"/>
          <w:szCs w:val="24"/>
          <w:lang w:val="pt-BR"/>
        </w:rPr>
        <w:t>), despesas administrativas (</w:t>
      </w:r>
      <w:r w:rsidRPr="008C5B6C">
        <w:rPr>
          <w:rFonts w:ascii="Arial" w:eastAsia="Arial" w:hAnsi="Arial" w:cs="Arial"/>
          <w:i/>
          <w:iCs/>
          <w:sz w:val="24"/>
          <w:szCs w:val="24"/>
          <w:lang w:val="pt-BR"/>
        </w:rPr>
        <w:t>DA</w:t>
      </w:r>
      <w:r w:rsidRPr="008C5B6C">
        <w:rPr>
          <w:rFonts w:ascii="Arial" w:eastAsia="Arial" w:hAnsi="Arial" w:cs="Arial"/>
          <w:sz w:val="24"/>
          <w:szCs w:val="24"/>
          <w:lang w:val="pt-BR"/>
        </w:rPr>
        <w:t>), lucro líquido (</w:t>
      </w:r>
      <w:r w:rsidRPr="008C5B6C">
        <w:rPr>
          <w:rFonts w:ascii="Arial" w:eastAsia="Arial" w:hAnsi="Arial" w:cs="Arial"/>
          <w:i/>
          <w:iCs/>
          <w:sz w:val="24"/>
          <w:szCs w:val="24"/>
          <w:lang w:val="pt-BR"/>
        </w:rPr>
        <w:t>M L</w:t>
      </w:r>
      <w:r w:rsidRPr="008C5B6C">
        <w:rPr>
          <w:rFonts w:ascii="Arial" w:eastAsia="Arial" w:hAnsi="Arial" w:cs="Arial"/>
          <w:sz w:val="24"/>
          <w:szCs w:val="24"/>
          <w:lang w:val="pt-BR"/>
        </w:rPr>
        <w:t>) e inadimplência (</w:t>
      </w:r>
      <w:r w:rsidRPr="008C5B6C">
        <w:rPr>
          <w:rFonts w:ascii="Arial" w:eastAsia="Arial" w:hAnsi="Arial" w:cs="Arial"/>
          <w:i/>
          <w:iCs/>
          <w:sz w:val="24"/>
          <w:szCs w:val="24"/>
          <w:lang w:val="pt-BR"/>
        </w:rPr>
        <w:t>IN D</w:t>
      </w:r>
      <w:r w:rsidRPr="008C5B6C">
        <w:rPr>
          <w:rFonts w:ascii="Arial" w:eastAsia="Arial" w:hAnsi="Arial" w:cs="Arial"/>
          <w:sz w:val="24"/>
          <w:szCs w:val="24"/>
          <w:lang w:val="pt-BR"/>
        </w:rPr>
        <w:t>).</w:t>
      </w:r>
    </w:p>
    <w:p w14:paraId="070D7D37" w14:textId="77777777" w:rsidR="0075768E" w:rsidRPr="008C5B6C" w:rsidRDefault="0075768E">
      <w:pPr>
        <w:spacing w:line="200" w:lineRule="exact"/>
        <w:rPr>
          <w:sz w:val="20"/>
          <w:szCs w:val="20"/>
          <w:lang w:val="pt-BR"/>
        </w:rPr>
      </w:pPr>
    </w:p>
    <w:p w14:paraId="2B896326" w14:textId="77777777" w:rsidR="0075768E" w:rsidRPr="008C5B6C" w:rsidRDefault="0075768E">
      <w:pPr>
        <w:spacing w:line="331" w:lineRule="exact"/>
        <w:rPr>
          <w:sz w:val="20"/>
          <w:szCs w:val="20"/>
          <w:lang w:val="pt-BR"/>
        </w:rPr>
      </w:pPr>
    </w:p>
    <w:p w14:paraId="50AD7D2C" w14:textId="77777777" w:rsidR="0075768E" w:rsidRPr="008C5B6C" w:rsidRDefault="00BC6249">
      <w:pPr>
        <w:ind w:right="-219"/>
        <w:jc w:val="center"/>
        <w:rPr>
          <w:sz w:val="20"/>
          <w:szCs w:val="20"/>
          <w:lang w:val="pt-BR"/>
        </w:rPr>
      </w:pPr>
      <w:proofErr w:type="spellStart"/>
      <w:r w:rsidRPr="008C5B6C">
        <w:rPr>
          <w:rFonts w:ascii="Arial" w:eastAsia="Arial" w:hAnsi="Arial" w:cs="Arial"/>
          <w:i/>
          <w:iCs/>
          <w:sz w:val="24"/>
          <w:szCs w:val="24"/>
          <w:lang w:val="pt-BR"/>
        </w:rPr>
        <w:t>Spr</w:t>
      </w:r>
      <w:proofErr w:type="spellEnd"/>
      <w:r w:rsidRPr="008C5B6C">
        <w:rPr>
          <w:rFonts w:ascii="Arial" w:eastAsia="Arial" w:hAnsi="Arial" w:cs="Arial"/>
          <w:sz w:val="24"/>
          <w:szCs w:val="24"/>
          <w:lang w:val="pt-BR"/>
        </w:rPr>
        <w:t xml:space="preserve"> = </w:t>
      </w:r>
      <w:proofErr w:type="gramStart"/>
      <w:r w:rsidRPr="008C5B6C">
        <w:rPr>
          <w:rFonts w:ascii="Arial" w:eastAsia="Arial" w:hAnsi="Arial" w:cs="Arial"/>
          <w:i/>
          <w:iCs/>
          <w:sz w:val="24"/>
          <w:szCs w:val="24"/>
          <w:lang w:val="pt-BR"/>
        </w:rPr>
        <w:t>f</w:t>
      </w:r>
      <w:r w:rsidRPr="008C5B6C">
        <w:rPr>
          <w:rFonts w:ascii="Arial" w:eastAsia="Arial" w:hAnsi="Arial" w:cs="Arial"/>
          <w:sz w:val="24"/>
          <w:szCs w:val="24"/>
          <w:lang w:val="pt-BR"/>
        </w:rPr>
        <w:t>(</w:t>
      </w:r>
      <w:proofErr w:type="gramEnd"/>
      <w:r w:rsidRPr="008C5B6C">
        <w:rPr>
          <w:rFonts w:ascii="Arial" w:eastAsia="Arial" w:hAnsi="Arial" w:cs="Arial"/>
          <w:i/>
          <w:iCs/>
          <w:sz w:val="24"/>
          <w:szCs w:val="24"/>
          <w:lang w:val="pt-BR"/>
        </w:rPr>
        <w:t>E, D, II, DA, M L, IN D</w:t>
      </w:r>
      <w:r w:rsidRPr="008C5B6C">
        <w:rPr>
          <w:rFonts w:ascii="Arial" w:eastAsia="Arial" w:hAnsi="Arial" w:cs="Arial"/>
          <w:sz w:val="24"/>
          <w:szCs w:val="24"/>
          <w:lang w:val="pt-BR"/>
        </w:rPr>
        <w:t>)</w:t>
      </w:r>
    </w:p>
    <w:p w14:paraId="2AA7EF0E" w14:textId="77777777" w:rsidR="0075768E" w:rsidRPr="008C5B6C" w:rsidRDefault="0075768E">
      <w:pPr>
        <w:spacing w:line="200" w:lineRule="exact"/>
        <w:rPr>
          <w:sz w:val="20"/>
          <w:szCs w:val="20"/>
          <w:lang w:val="pt-BR"/>
        </w:rPr>
      </w:pPr>
    </w:p>
    <w:p w14:paraId="078ABF69" w14:textId="77777777" w:rsidR="0075768E" w:rsidRPr="008C5B6C" w:rsidRDefault="0075768E">
      <w:pPr>
        <w:spacing w:line="294" w:lineRule="exact"/>
        <w:rPr>
          <w:sz w:val="20"/>
          <w:szCs w:val="20"/>
          <w:lang w:val="pt-BR"/>
        </w:rPr>
      </w:pPr>
    </w:p>
    <w:p w14:paraId="70DDD205"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Na visão microeconômica, assume-se que o spread bancário não se configura na margem de lucro dos bancos, não cabendo abordagem de spread bruto, direto e líquido. E que o spread bancário se relaciona com os resultados das instituições, colaborando com a solidez do setor, não cabendo a inclusão no modelo de variáveis que </w:t>
      </w:r>
      <w:proofErr w:type="spellStart"/>
      <w:r w:rsidRPr="008C5B6C">
        <w:rPr>
          <w:rFonts w:ascii="Arial" w:eastAsia="Arial" w:hAnsi="Arial" w:cs="Arial"/>
          <w:sz w:val="24"/>
          <w:szCs w:val="24"/>
          <w:lang w:val="pt-BR"/>
        </w:rPr>
        <w:t>rementam</w:t>
      </w:r>
      <w:proofErr w:type="spellEnd"/>
      <w:r w:rsidRPr="008C5B6C">
        <w:rPr>
          <w:rFonts w:ascii="Arial" w:eastAsia="Arial" w:hAnsi="Arial" w:cs="Arial"/>
          <w:sz w:val="24"/>
          <w:szCs w:val="24"/>
          <w:lang w:val="pt-BR"/>
        </w:rPr>
        <w:t xml:space="preserve"> a resultados e calculadas a partir destas.</w:t>
      </w:r>
    </w:p>
    <w:p w14:paraId="08CEF079" w14:textId="77777777" w:rsidR="0075768E" w:rsidRPr="008C5B6C" w:rsidRDefault="0075768E">
      <w:pPr>
        <w:spacing w:line="101" w:lineRule="exact"/>
        <w:rPr>
          <w:sz w:val="20"/>
          <w:szCs w:val="20"/>
          <w:lang w:val="pt-BR"/>
        </w:rPr>
      </w:pPr>
    </w:p>
    <w:p w14:paraId="05EBFFBE"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Na abordagem macroeconômica, o spread bancário é tido como um indicador fundamental e determinante para o nível de desenvolvimento econômico de </w:t>
      </w:r>
      <w:proofErr w:type="spellStart"/>
      <w:r w:rsidRPr="008C5B6C">
        <w:rPr>
          <w:rFonts w:ascii="Arial" w:eastAsia="Arial" w:hAnsi="Arial" w:cs="Arial"/>
          <w:sz w:val="24"/>
          <w:szCs w:val="24"/>
          <w:lang w:val="pt-BR"/>
        </w:rPr>
        <w:t>deter-minado</w:t>
      </w:r>
      <w:proofErr w:type="spellEnd"/>
      <w:r w:rsidRPr="008C5B6C">
        <w:rPr>
          <w:rFonts w:ascii="Arial" w:eastAsia="Arial" w:hAnsi="Arial" w:cs="Arial"/>
          <w:sz w:val="24"/>
          <w:szCs w:val="24"/>
          <w:lang w:val="pt-BR"/>
        </w:rPr>
        <w:t xml:space="preserve"> país ou região a medida que se relaciona com a determinação de nível e crédito produtivo capaz de gerar renda, influenciado por variáveis macroeconômicas relacionadas a regulação e políticas monetárias e </w:t>
      </w:r>
      <w:proofErr w:type="spellStart"/>
      <w:r w:rsidRPr="008C5B6C">
        <w:rPr>
          <w:rFonts w:ascii="Arial" w:eastAsia="Arial" w:hAnsi="Arial" w:cs="Arial"/>
          <w:sz w:val="24"/>
          <w:szCs w:val="24"/>
          <w:lang w:val="pt-BR"/>
        </w:rPr>
        <w:t>e</w:t>
      </w:r>
      <w:proofErr w:type="spellEnd"/>
      <w:r w:rsidRPr="008C5B6C">
        <w:rPr>
          <w:rFonts w:ascii="Arial" w:eastAsia="Arial" w:hAnsi="Arial" w:cs="Arial"/>
          <w:sz w:val="24"/>
          <w:szCs w:val="24"/>
          <w:lang w:val="pt-BR"/>
        </w:rPr>
        <w:t xml:space="preserve"> fiscais.</w:t>
      </w:r>
    </w:p>
    <w:p w14:paraId="49BECED3" w14:textId="77777777" w:rsidR="0075768E" w:rsidRPr="008C5B6C" w:rsidRDefault="0075768E">
      <w:pPr>
        <w:spacing w:line="101" w:lineRule="exact"/>
        <w:rPr>
          <w:sz w:val="20"/>
          <w:szCs w:val="20"/>
          <w:lang w:val="pt-BR"/>
        </w:rPr>
      </w:pPr>
    </w:p>
    <w:p w14:paraId="38115456"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Nesse sentido aqui é estabelecida a compreensão que o nível de atividade econômica, industrial, produtividade, desemprego e produto interno bruto de mercados, países e regiões guardam relação com o spread bancário, e não o contrário, mesmo que aja a compreensão da abordagem em torno das expectativas dos agentes, será mantida a abordagem econômica, não considerando essas variáveis como determinantes do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w:t>
      </w:r>
    </w:p>
    <w:p w14:paraId="0BDD3F5D" w14:textId="77777777" w:rsidR="0075768E" w:rsidRPr="008C5B6C" w:rsidRDefault="0075768E">
      <w:pPr>
        <w:rPr>
          <w:lang w:val="pt-BR"/>
        </w:rPr>
        <w:sectPr w:rsidR="0075768E" w:rsidRPr="008C5B6C">
          <w:pgSz w:w="11900" w:h="16838"/>
          <w:pgMar w:top="991" w:right="1106" w:bottom="928" w:left="1440" w:header="0" w:footer="0" w:gutter="0"/>
          <w:cols w:space="720" w:equalWidth="0">
            <w:col w:w="9360"/>
          </w:cols>
        </w:sectPr>
      </w:pPr>
    </w:p>
    <w:p w14:paraId="41D47747" w14:textId="77777777" w:rsidR="0075768E" w:rsidRPr="008C5B6C" w:rsidRDefault="0075768E">
      <w:pPr>
        <w:spacing w:line="174" w:lineRule="exact"/>
        <w:rPr>
          <w:sz w:val="20"/>
          <w:szCs w:val="20"/>
          <w:lang w:val="pt-BR"/>
        </w:rPr>
      </w:pPr>
    </w:p>
    <w:p w14:paraId="0EF0A3E1" w14:textId="77777777" w:rsidR="0075768E" w:rsidRPr="008C5B6C" w:rsidRDefault="00BC6249">
      <w:pPr>
        <w:ind w:right="-239"/>
        <w:jc w:val="center"/>
        <w:rPr>
          <w:sz w:val="20"/>
          <w:szCs w:val="20"/>
          <w:lang w:val="pt-BR"/>
        </w:rPr>
      </w:pP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xml:space="preserve"> = </w:t>
      </w:r>
      <w:proofErr w:type="gramStart"/>
      <w:r w:rsidRPr="008C5B6C">
        <w:rPr>
          <w:rFonts w:ascii="Arial" w:eastAsia="Arial" w:hAnsi="Arial" w:cs="Arial"/>
          <w:i/>
          <w:iCs/>
          <w:sz w:val="24"/>
          <w:szCs w:val="24"/>
          <w:lang w:val="pt-BR"/>
        </w:rPr>
        <w:t>f</w:t>
      </w:r>
      <w:r w:rsidRPr="008C5B6C">
        <w:rPr>
          <w:rFonts w:ascii="Arial" w:eastAsia="Arial" w:hAnsi="Arial" w:cs="Arial"/>
          <w:sz w:val="24"/>
          <w:szCs w:val="24"/>
          <w:lang w:val="pt-BR"/>
        </w:rPr>
        <w:t>(</w:t>
      </w:r>
      <w:proofErr w:type="gramEnd"/>
      <w:r w:rsidRPr="008C5B6C">
        <w:rPr>
          <w:rFonts w:ascii="Arial" w:eastAsia="Arial" w:hAnsi="Arial" w:cs="Arial"/>
          <w:i/>
          <w:iCs/>
          <w:sz w:val="24"/>
          <w:szCs w:val="24"/>
          <w:lang w:val="pt-BR"/>
        </w:rPr>
        <w:t>SEL, COM P, IP CA, BM, M P, V M</w:t>
      </w:r>
      <w:r w:rsidRPr="008C5B6C">
        <w:rPr>
          <w:rFonts w:ascii="Arial" w:eastAsia="Arial" w:hAnsi="Arial" w:cs="Arial"/>
          <w:sz w:val="24"/>
          <w:szCs w:val="24"/>
          <w:lang w:val="pt-BR"/>
        </w:rPr>
        <w:t>)</w:t>
      </w:r>
    </w:p>
    <w:p w14:paraId="40CBB459" w14:textId="77777777" w:rsidR="0075768E" w:rsidRPr="008C5B6C" w:rsidRDefault="0075768E">
      <w:pPr>
        <w:rPr>
          <w:lang w:val="pt-BR"/>
        </w:rPr>
        <w:sectPr w:rsidR="0075768E" w:rsidRPr="008C5B6C">
          <w:type w:val="continuous"/>
          <w:pgSz w:w="11900" w:h="16838"/>
          <w:pgMar w:top="991" w:right="1106" w:bottom="928" w:left="1440" w:header="0" w:footer="0" w:gutter="0"/>
          <w:cols w:space="720" w:equalWidth="0">
            <w:col w:w="9360"/>
          </w:cols>
        </w:sectPr>
      </w:pPr>
    </w:p>
    <w:p w14:paraId="61D28A5B"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43</w:t>
      </w:r>
    </w:p>
    <w:p w14:paraId="65129E99" w14:textId="77777777" w:rsidR="0075768E" w:rsidRPr="008C5B6C" w:rsidRDefault="0075768E">
      <w:pPr>
        <w:spacing w:line="200" w:lineRule="exact"/>
        <w:rPr>
          <w:sz w:val="20"/>
          <w:szCs w:val="20"/>
          <w:lang w:val="pt-BR"/>
        </w:rPr>
      </w:pPr>
    </w:p>
    <w:p w14:paraId="165B2FBF" w14:textId="77777777" w:rsidR="0075768E" w:rsidRPr="008C5B6C" w:rsidRDefault="0075768E">
      <w:pPr>
        <w:spacing w:line="246" w:lineRule="exact"/>
        <w:rPr>
          <w:sz w:val="20"/>
          <w:szCs w:val="20"/>
          <w:lang w:val="pt-BR"/>
        </w:rPr>
      </w:pPr>
    </w:p>
    <w:p w14:paraId="434375E6" w14:textId="77777777" w:rsidR="0075768E" w:rsidRPr="008C5B6C" w:rsidRDefault="00BC6249">
      <w:pPr>
        <w:spacing w:line="408" w:lineRule="auto"/>
        <w:ind w:left="260" w:right="40" w:firstLine="850"/>
        <w:jc w:val="both"/>
        <w:rPr>
          <w:sz w:val="20"/>
          <w:szCs w:val="20"/>
          <w:lang w:val="pt-BR"/>
        </w:rPr>
      </w:pPr>
      <w:r w:rsidRPr="008C5B6C">
        <w:rPr>
          <w:rFonts w:ascii="Arial" w:eastAsia="Arial" w:hAnsi="Arial" w:cs="Arial"/>
          <w:sz w:val="24"/>
          <w:szCs w:val="24"/>
          <w:lang w:val="pt-BR"/>
        </w:rPr>
        <w:t xml:space="preserve">O primeiro modelo a ser desenvolvido buscará testar e selecionar variáveis macroeconômicas e microeconômicas que exerçam significativa influência, de forma implícita e explícita no spread bancário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Partindo da definição geral tautológica de Spread (</w:t>
      </w:r>
      <w:proofErr w:type="spellStart"/>
      <w:r w:rsidRPr="008C5B6C">
        <w:rPr>
          <w:rFonts w:ascii="Arial" w:eastAsia="Arial" w:hAnsi="Arial" w:cs="Arial"/>
          <w:i/>
          <w:iCs/>
          <w:sz w:val="24"/>
          <w:szCs w:val="24"/>
          <w:lang w:val="pt-BR"/>
        </w:rPr>
        <w:t>Spr</w:t>
      </w:r>
      <w:proofErr w:type="spellEnd"/>
      <w:r w:rsidRPr="008C5B6C">
        <w:rPr>
          <w:rFonts w:ascii="Arial" w:eastAsia="Arial" w:hAnsi="Arial" w:cs="Arial"/>
          <w:sz w:val="24"/>
          <w:szCs w:val="24"/>
          <w:lang w:val="pt-BR"/>
        </w:rPr>
        <w:t>), resultado da diferença entre a taxa de aplicação (</w:t>
      </w:r>
      <w:r w:rsidRPr="008C5B6C">
        <w:rPr>
          <w:rFonts w:ascii="Arial" w:eastAsia="Arial" w:hAnsi="Arial" w:cs="Arial"/>
          <w:i/>
          <w:iCs/>
          <w:sz w:val="24"/>
          <w:szCs w:val="24"/>
          <w:lang w:val="pt-BR"/>
        </w:rPr>
        <w:t xml:space="preserve">T </w:t>
      </w:r>
      <w:proofErr w:type="spellStart"/>
      <w:r w:rsidRPr="008C5B6C">
        <w:rPr>
          <w:rFonts w:ascii="Arial" w:eastAsia="Arial" w:hAnsi="Arial" w:cs="Arial"/>
          <w:i/>
          <w:iCs/>
          <w:sz w:val="24"/>
          <w:szCs w:val="24"/>
          <w:lang w:val="pt-BR"/>
        </w:rPr>
        <w:t>xAp</w:t>
      </w:r>
      <w:proofErr w:type="spellEnd"/>
      <w:r w:rsidRPr="008C5B6C">
        <w:rPr>
          <w:rFonts w:ascii="Arial" w:eastAsia="Arial" w:hAnsi="Arial" w:cs="Arial"/>
          <w:sz w:val="24"/>
          <w:szCs w:val="24"/>
          <w:lang w:val="pt-BR"/>
        </w:rPr>
        <w:t>) e a taxa de captação (</w:t>
      </w:r>
      <w:r w:rsidRPr="008C5B6C">
        <w:rPr>
          <w:rFonts w:ascii="Arial" w:eastAsia="Arial" w:hAnsi="Arial" w:cs="Arial"/>
          <w:i/>
          <w:iCs/>
          <w:sz w:val="24"/>
          <w:szCs w:val="24"/>
          <w:lang w:val="pt-BR"/>
        </w:rPr>
        <w:t xml:space="preserve">T </w:t>
      </w:r>
      <w:proofErr w:type="spellStart"/>
      <w:r w:rsidRPr="008C5B6C">
        <w:rPr>
          <w:rFonts w:ascii="Arial" w:eastAsia="Arial" w:hAnsi="Arial" w:cs="Arial"/>
          <w:i/>
          <w:iCs/>
          <w:sz w:val="24"/>
          <w:szCs w:val="24"/>
          <w:lang w:val="pt-BR"/>
        </w:rPr>
        <w:t>xCap</w:t>
      </w:r>
      <w:proofErr w:type="spellEnd"/>
      <w:r w:rsidRPr="008C5B6C">
        <w:rPr>
          <w:rFonts w:ascii="Arial" w:eastAsia="Arial" w:hAnsi="Arial" w:cs="Arial"/>
          <w:sz w:val="24"/>
          <w:szCs w:val="24"/>
          <w:lang w:val="pt-BR"/>
        </w:rPr>
        <w:t>).</w:t>
      </w:r>
    </w:p>
    <w:p w14:paraId="0E0EC549" w14:textId="77777777" w:rsidR="0075768E" w:rsidRPr="008C5B6C" w:rsidRDefault="0075768E">
      <w:pPr>
        <w:spacing w:line="2" w:lineRule="exact"/>
        <w:rPr>
          <w:sz w:val="20"/>
          <w:szCs w:val="20"/>
          <w:lang w:val="pt-BR"/>
        </w:rPr>
      </w:pPr>
    </w:p>
    <w:p w14:paraId="67B334FE" w14:textId="77777777" w:rsidR="0075768E" w:rsidRPr="008C5B6C" w:rsidRDefault="00BC6249">
      <w:pPr>
        <w:ind w:right="-219"/>
        <w:jc w:val="center"/>
        <w:rPr>
          <w:sz w:val="20"/>
          <w:szCs w:val="20"/>
          <w:lang w:val="pt-BR"/>
        </w:rPr>
      </w:pPr>
      <w:proofErr w:type="spellStart"/>
      <w:r w:rsidRPr="008C5B6C">
        <w:rPr>
          <w:rFonts w:ascii="Arial" w:eastAsia="Arial" w:hAnsi="Arial" w:cs="Arial"/>
          <w:i/>
          <w:iCs/>
          <w:sz w:val="24"/>
          <w:szCs w:val="24"/>
          <w:lang w:val="pt-BR"/>
        </w:rPr>
        <w:t>Spr</w:t>
      </w:r>
      <w:proofErr w:type="spellEnd"/>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 xml:space="preserve">T </w:t>
      </w:r>
      <w:proofErr w:type="spellStart"/>
      <w:r w:rsidRPr="008C5B6C">
        <w:rPr>
          <w:rFonts w:ascii="Arial" w:eastAsia="Arial" w:hAnsi="Arial" w:cs="Arial"/>
          <w:i/>
          <w:iCs/>
          <w:sz w:val="24"/>
          <w:szCs w:val="24"/>
          <w:lang w:val="pt-BR"/>
        </w:rPr>
        <w:t>xAp</w:t>
      </w:r>
      <w:proofErr w:type="spellEnd"/>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 xml:space="preserve">T </w:t>
      </w:r>
      <w:proofErr w:type="spellStart"/>
      <w:r w:rsidRPr="008C5B6C">
        <w:rPr>
          <w:rFonts w:ascii="Arial" w:eastAsia="Arial" w:hAnsi="Arial" w:cs="Arial"/>
          <w:i/>
          <w:iCs/>
          <w:sz w:val="24"/>
          <w:szCs w:val="24"/>
          <w:lang w:val="pt-BR"/>
        </w:rPr>
        <w:t>xCap</w:t>
      </w:r>
      <w:proofErr w:type="spellEnd"/>
    </w:p>
    <w:p w14:paraId="6104EC4F" w14:textId="77777777" w:rsidR="0075768E" w:rsidRPr="008C5B6C" w:rsidRDefault="0075768E">
      <w:pPr>
        <w:spacing w:line="200" w:lineRule="exact"/>
        <w:rPr>
          <w:sz w:val="20"/>
          <w:szCs w:val="20"/>
          <w:lang w:val="pt-BR"/>
        </w:rPr>
      </w:pPr>
    </w:p>
    <w:p w14:paraId="14EA6C17" w14:textId="77777777" w:rsidR="0075768E" w:rsidRPr="008C5B6C" w:rsidRDefault="0075768E">
      <w:pPr>
        <w:spacing w:line="294" w:lineRule="exact"/>
        <w:rPr>
          <w:sz w:val="20"/>
          <w:szCs w:val="20"/>
          <w:lang w:val="pt-BR"/>
        </w:rPr>
      </w:pPr>
    </w:p>
    <w:p w14:paraId="00417C96" w14:textId="77777777" w:rsidR="0075768E" w:rsidRPr="008C5B6C" w:rsidRDefault="00BC6249">
      <w:pPr>
        <w:spacing w:line="397" w:lineRule="auto"/>
        <w:ind w:left="260" w:right="40" w:firstLine="850"/>
        <w:jc w:val="both"/>
        <w:rPr>
          <w:sz w:val="20"/>
          <w:szCs w:val="20"/>
          <w:lang w:val="pt-BR"/>
        </w:rPr>
      </w:pPr>
      <w:r w:rsidRPr="008C5B6C">
        <w:rPr>
          <w:rFonts w:ascii="Arial" w:eastAsia="Arial" w:hAnsi="Arial" w:cs="Arial"/>
          <w:sz w:val="24"/>
          <w:szCs w:val="24"/>
          <w:lang w:val="pt-BR"/>
        </w:rPr>
        <w:t>Em termos de resultado a taxa de aplicação (</w:t>
      </w:r>
      <w:r w:rsidRPr="008C5B6C">
        <w:rPr>
          <w:rFonts w:ascii="Arial" w:eastAsia="Arial" w:hAnsi="Arial" w:cs="Arial"/>
          <w:i/>
          <w:iCs/>
          <w:sz w:val="24"/>
          <w:szCs w:val="24"/>
          <w:lang w:val="pt-BR"/>
        </w:rPr>
        <w:t xml:space="preserve">T </w:t>
      </w:r>
      <w:proofErr w:type="spellStart"/>
      <w:r w:rsidRPr="008C5B6C">
        <w:rPr>
          <w:rFonts w:ascii="Arial" w:eastAsia="Arial" w:hAnsi="Arial" w:cs="Arial"/>
          <w:i/>
          <w:iCs/>
          <w:sz w:val="24"/>
          <w:szCs w:val="24"/>
          <w:lang w:val="pt-BR"/>
        </w:rPr>
        <w:t>xAp</w:t>
      </w:r>
      <w:proofErr w:type="spellEnd"/>
      <w:r w:rsidRPr="008C5B6C">
        <w:rPr>
          <w:rFonts w:ascii="Arial" w:eastAsia="Arial" w:hAnsi="Arial" w:cs="Arial"/>
          <w:sz w:val="24"/>
          <w:szCs w:val="24"/>
          <w:lang w:val="pt-BR"/>
        </w:rPr>
        <w:t>) é obtida da relação entre a receita das operações de crédito (</w:t>
      </w:r>
      <w:r w:rsidRPr="008C5B6C">
        <w:rPr>
          <w:rFonts w:ascii="Arial" w:eastAsia="Arial" w:hAnsi="Arial" w:cs="Arial"/>
          <w:i/>
          <w:iCs/>
          <w:sz w:val="24"/>
          <w:szCs w:val="24"/>
          <w:lang w:val="pt-BR"/>
        </w:rPr>
        <w:t>R</w:t>
      </w:r>
      <w:r w:rsidRPr="008C5B6C">
        <w:rPr>
          <w:rFonts w:ascii="Arial" w:eastAsia="Arial" w:hAnsi="Arial" w:cs="Arial"/>
          <w:sz w:val="24"/>
          <w:szCs w:val="24"/>
          <w:lang w:val="pt-BR"/>
        </w:rPr>
        <w:t>) e das operações de crédito (</w:t>
      </w:r>
      <w:r w:rsidRPr="008C5B6C">
        <w:rPr>
          <w:rFonts w:ascii="Arial" w:eastAsia="Arial" w:hAnsi="Arial" w:cs="Arial"/>
          <w:i/>
          <w:iCs/>
          <w:sz w:val="24"/>
          <w:szCs w:val="24"/>
          <w:lang w:val="pt-BR"/>
        </w:rPr>
        <w:t>E</w:t>
      </w:r>
      <w:r w:rsidRPr="008C5B6C">
        <w:rPr>
          <w:rFonts w:ascii="Arial" w:eastAsia="Arial" w:hAnsi="Arial" w:cs="Arial"/>
          <w:sz w:val="24"/>
          <w:szCs w:val="24"/>
          <w:lang w:val="pt-BR"/>
        </w:rPr>
        <w:t>). Já a taxa de captação é extraída da relação entre as despesas de captação (</w:t>
      </w:r>
      <w:proofErr w:type="spellStart"/>
      <w:r w:rsidRPr="008C5B6C">
        <w:rPr>
          <w:rFonts w:ascii="Arial" w:eastAsia="Arial" w:hAnsi="Arial" w:cs="Arial"/>
          <w:i/>
          <w:iCs/>
          <w:sz w:val="24"/>
          <w:szCs w:val="24"/>
          <w:lang w:val="pt-BR"/>
        </w:rPr>
        <w:t>D</w:t>
      </w:r>
      <w:r w:rsidRPr="008C5B6C">
        <w:rPr>
          <w:rFonts w:ascii="Arial" w:eastAsia="Arial" w:hAnsi="Arial" w:cs="Arial"/>
          <w:i/>
          <w:iCs/>
          <w:sz w:val="31"/>
          <w:szCs w:val="31"/>
          <w:vertAlign w:val="subscript"/>
          <w:lang w:val="pt-BR"/>
        </w:rPr>
        <w:t>cap</w:t>
      </w:r>
      <w:proofErr w:type="spellEnd"/>
      <w:r w:rsidRPr="008C5B6C">
        <w:rPr>
          <w:rFonts w:ascii="Arial" w:eastAsia="Arial" w:hAnsi="Arial" w:cs="Arial"/>
          <w:sz w:val="24"/>
          <w:szCs w:val="24"/>
          <w:lang w:val="pt-BR"/>
        </w:rPr>
        <w:t>) em relação do montante capitado (</w:t>
      </w:r>
      <w:r w:rsidRPr="008C5B6C">
        <w:rPr>
          <w:rFonts w:ascii="Arial" w:eastAsia="Arial" w:hAnsi="Arial" w:cs="Arial"/>
          <w:i/>
          <w:iCs/>
          <w:sz w:val="24"/>
          <w:szCs w:val="24"/>
          <w:lang w:val="pt-BR"/>
        </w:rPr>
        <w:t>C</w:t>
      </w:r>
      <w:r w:rsidRPr="008C5B6C">
        <w:rPr>
          <w:rFonts w:ascii="Arial" w:eastAsia="Arial" w:hAnsi="Arial" w:cs="Arial"/>
          <w:sz w:val="24"/>
          <w:szCs w:val="24"/>
          <w:lang w:val="pt-BR"/>
        </w:rPr>
        <w:t>)</w:t>
      </w:r>
    </w:p>
    <w:p w14:paraId="6B552BE1" w14:textId="77777777" w:rsidR="0075768E" w:rsidRPr="008C5B6C" w:rsidRDefault="0075768E">
      <w:pPr>
        <w:spacing w:line="200" w:lineRule="exact"/>
        <w:rPr>
          <w:sz w:val="20"/>
          <w:szCs w:val="20"/>
          <w:lang w:val="pt-BR"/>
        </w:rPr>
      </w:pPr>
    </w:p>
    <w:p w14:paraId="3D814915" w14:textId="77777777" w:rsidR="0075768E" w:rsidRPr="008C5B6C" w:rsidRDefault="0075768E">
      <w:pPr>
        <w:spacing w:line="238" w:lineRule="exact"/>
        <w:rPr>
          <w:sz w:val="20"/>
          <w:szCs w:val="20"/>
          <w:lang w:val="pt-BR"/>
        </w:rPr>
      </w:pPr>
    </w:p>
    <w:p w14:paraId="23DD7389" w14:textId="77777777" w:rsidR="0075768E" w:rsidRPr="008C5B6C" w:rsidRDefault="00BC6249">
      <w:pPr>
        <w:ind w:right="-199"/>
        <w:jc w:val="center"/>
        <w:rPr>
          <w:sz w:val="20"/>
          <w:szCs w:val="20"/>
          <w:lang w:val="pt-BR"/>
        </w:rPr>
      </w:pP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xml:space="preserve"> =</w:t>
      </w:r>
      <w:r w:rsidRPr="008C5B6C">
        <w:rPr>
          <w:rFonts w:ascii="Arial" w:eastAsia="Arial" w:hAnsi="Arial" w:cs="Arial"/>
          <w:sz w:val="47"/>
          <w:szCs w:val="47"/>
          <w:lang w:val="pt-BR"/>
        </w:rPr>
        <w:t xml:space="preserve"> </w:t>
      </w:r>
      <w:r w:rsidRPr="008C5B6C">
        <w:rPr>
          <w:rFonts w:ascii="Arial" w:eastAsia="Arial" w:hAnsi="Arial" w:cs="Arial"/>
          <w:i/>
          <w:iCs/>
          <w:sz w:val="47"/>
          <w:szCs w:val="47"/>
          <w:vertAlign w:val="subscript"/>
          <w:lang w:val="pt-BR"/>
        </w:rPr>
        <w:t>E</w:t>
      </w:r>
      <w:r w:rsidRPr="008C5B6C">
        <w:rPr>
          <w:rFonts w:ascii="Arial" w:eastAsia="Arial" w:hAnsi="Arial" w:cs="Arial"/>
          <w:i/>
          <w:iCs/>
          <w:sz w:val="47"/>
          <w:szCs w:val="47"/>
          <w:vertAlign w:val="superscript"/>
          <w:lang w:val="pt-BR"/>
        </w:rPr>
        <w:t>R</w:t>
      </w:r>
      <w:r w:rsidRPr="008C5B6C">
        <w:rPr>
          <w:rFonts w:ascii="Arial" w:eastAsia="Arial" w:hAnsi="Arial" w:cs="Arial"/>
          <w:sz w:val="24"/>
          <w:szCs w:val="24"/>
          <w:lang w:val="pt-BR"/>
        </w:rPr>
        <w:t xml:space="preserve"> −</w:t>
      </w:r>
      <w:r w:rsidRPr="008C5B6C">
        <w:rPr>
          <w:rFonts w:ascii="Arial" w:eastAsia="Arial" w:hAnsi="Arial" w:cs="Arial"/>
          <w:sz w:val="47"/>
          <w:szCs w:val="47"/>
          <w:lang w:val="pt-BR"/>
        </w:rPr>
        <w:t xml:space="preserve"> </w:t>
      </w:r>
      <w:proofErr w:type="spellStart"/>
      <w:r w:rsidRPr="008C5B6C">
        <w:rPr>
          <w:rFonts w:ascii="Arial" w:eastAsia="Arial" w:hAnsi="Arial" w:cs="Arial"/>
          <w:i/>
          <w:iCs/>
          <w:sz w:val="47"/>
          <w:szCs w:val="47"/>
          <w:vertAlign w:val="superscript"/>
          <w:lang w:val="pt-BR"/>
        </w:rPr>
        <w:t>D</w:t>
      </w:r>
      <w:r w:rsidRPr="008C5B6C">
        <w:rPr>
          <w:rFonts w:ascii="Arial" w:eastAsia="Arial" w:hAnsi="Arial" w:cs="Arial"/>
          <w:i/>
          <w:iCs/>
          <w:sz w:val="47"/>
          <w:szCs w:val="47"/>
          <w:vertAlign w:val="subscript"/>
          <w:lang w:val="pt-BR"/>
        </w:rPr>
        <w:t>C</w:t>
      </w:r>
      <w:r w:rsidRPr="008C5B6C">
        <w:rPr>
          <w:rFonts w:ascii="Arial" w:eastAsia="Arial" w:hAnsi="Arial" w:cs="Arial"/>
          <w:i/>
          <w:iCs/>
          <w:sz w:val="31"/>
          <w:szCs w:val="31"/>
          <w:vertAlign w:val="superscript"/>
          <w:lang w:val="pt-BR"/>
        </w:rPr>
        <w:t>cap</w:t>
      </w:r>
      <w:proofErr w:type="spellEnd"/>
    </w:p>
    <w:p w14:paraId="01A61E7F"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13536" behindDoc="1" locked="0" layoutInCell="0" allowOverlap="1" wp14:anchorId="554D356B" wp14:editId="0E072D3B">
                <wp:simplePos x="0" y="0"/>
                <wp:positionH relativeFrom="column">
                  <wp:posOffset>3051175</wp:posOffset>
                </wp:positionH>
                <wp:positionV relativeFrom="paragraph">
                  <wp:posOffset>-165100</wp:posOffset>
                </wp:positionV>
                <wp:extent cx="118745" cy="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87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66A503" id="Shape 133"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240.25pt,-13pt" to="249.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" o:allowincell="f" filled="t" strokeweight=".14039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14560" behindDoc="1" locked="0" layoutInCell="0" allowOverlap="1" wp14:anchorId="445EDE5D" wp14:editId="06857CE4">
                <wp:simplePos x="0" y="0"/>
                <wp:positionH relativeFrom="column">
                  <wp:posOffset>3385820</wp:posOffset>
                </wp:positionH>
                <wp:positionV relativeFrom="paragraph">
                  <wp:posOffset>-165100</wp:posOffset>
                </wp:positionV>
                <wp:extent cx="287655"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B001BED" id="Shape 134"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266.6pt,-13pt" to="289.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" o:allowincell="f" filled="t" strokeweight=".14039mm">
                <v:stroke joinstyle="miter"/>
                <o:lock v:ext="edit" shapetype="f"/>
              </v:line>
            </w:pict>
          </mc:Fallback>
        </mc:AlternateContent>
      </w:r>
    </w:p>
    <w:p w14:paraId="5CECABCD" w14:textId="77777777" w:rsidR="0075768E" w:rsidRPr="008C5B6C" w:rsidRDefault="0075768E">
      <w:pPr>
        <w:spacing w:line="280" w:lineRule="exact"/>
        <w:rPr>
          <w:sz w:val="20"/>
          <w:szCs w:val="20"/>
          <w:lang w:val="pt-BR"/>
        </w:rPr>
      </w:pPr>
    </w:p>
    <w:p w14:paraId="7E87C41E" w14:textId="77777777" w:rsidR="0075768E" w:rsidRPr="008C5B6C" w:rsidRDefault="00BC6249">
      <w:pPr>
        <w:spacing w:line="383" w:lineRule="auto"/>
        <w:ind w:left="260" w:right="40" w:firstLine="850"/>
        <w:jc w:val="both"/>
        <w:rPr>
          <w:sz w:val="20"/>
          <w:szCs w:val="20"/>
          <w:lang w:val="pt-BR"/>
        </w:rPr>
      </w:pPr>
      <w:r w:rsidRPr="008C5B6C">
        <w:rPr>
          <w:rFonts w:ascii="Arial" w:eastAsia="Arial" w:hAnsi="Arial" w:cs="Arial"/>
          <w:sz w:val="24"/>
          <w:szCs w:val="24"/>
          <w:lang w:val="pt-BR"/>
        </w:rPr>
        <w:t>A receita das operações de crédito (</w:t>
      </w:r>
      <w:r w:rsidRPr="008C5B6C">
        <w:rPr>
          <w:rFonts w:ascii="Arial" w:eastAsia="Arial" w:hAnsi="Arial" w:cs="Arial"/>
          <w:i/>
          <w:iCs/>
          <w:sz w:val="24"/>
          <w:szCs w:val="24"/>
          <w:lang w:val="pt-BR"/>
        </w:rPr>
        <w:t>R</w:t>
      </w:r>
      <w:r w:rsidRPr="008C5B6C">
        <w:rPr>
          <w:rFonts w:ascii="Arial" w:eastAsia="Arial" w:hAnsi="Arial" w:cs="Arial"/>
          <w:sz w:val="24"/>
          <w:szCs w:val="24"/>
          <w:lang w:val="pt-BR"/>
        </w:rPr>
        <w:t>) é obtida levando em consideração as operações de crédito - capital emprestado - (</w:t>
      </w:r>
      <w:r w:rsidRPr="008C5B6C">
        <w:rPr>
          <w:rFonts w:ascii="Arial" w:eastAsia="Arial" w:hAnsi="Arial" w:cs="Arial"/>
          <w:i/>
          <w:iCs/>
          <w:sz w:val="24"/>
          <w:szCs w:val="24"/>
          <w:lang w:val="pt-BR"/>
        </w:rPr>
        <w:t>E</w:t>
      </w:r>
      <w:r w:rsidRPr="008C5B6C">
        <w:rPr>
          <w:rFonts w:ascii="Arial" w:eastAsia="Arial" w:hAnsi="Arial" w:cs="Arial"/>
          <w:sz w:val="24"/>
          <w:szCs w:val="24"/>
          <w:lang w:val="pt-BR"/>
        </w:rPr>
        <w:t>) e uma taxa de juros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jr</w:t>
      </w:r>
      <w:proofErr w:type="spellEnd"/>
      <w:r w:rsidRPr="008C5B6C">
        <w:rPr>
          <w:rFonts w:ascii="Arial" w:eastAsia="Arial" w:hAnsi="Arial" w:cs="Arial"/>
          <w:sz w:val="24"/>
          <w:szCs w:val="24"/>
          <w:lang w:val="pt-BR"/>
        </w:rPr>
        <w:t>), que contempla os custos de captação, os custos operacionais inadimplência, impostos diretos e indiretos e margem líquida.</w:t>
      </w:r>
    </w:p>
    <w:p w14:paraId="397BA6BD" w14:textId="77777777" w:rsidR="0075768E" w:rsidRPr="008C5B6C" w:rsidRDefault="0075768E">
      <w:pPr>
        <w:spacing w:line="200" w:lineRule="exact"/>
        <w:rPr>
          <w:sz w:val="20"/>
          <w:szCs w:val="20"/>
          <w:lang w:val="pt-BR"/>
        </w:rPr>
      </w:pPr>
    </w:p>
    <w:p w14:paraId="57B8739B" w14:textId="77777777" w:rsidR="0075768E" w:rsidRPr="008C5B6C" w:rsidRDefault="0075768E">
      <w:pPr>
        <w:spacing w:line="377" w:lineRule="exact"/>
        <w:rPr>
          <w:sz w:val="20"/>
          <w:szCs w:val="20"/>
          <w:lang w:val="pt-BR"/>
        </w:rPr>
      </w:pPr>
    </w:p>
    <w:p w14:paraId="5A37DE12" w14:textId="77777777" w:rsidR="0075768E" w:rsidRDefault="00BC6249">
      <w:pPr>
        <w:numPr>
          <w:ilvl w:val="0"/>
          <w:numId w:val="15"/>
        </w:numPr>
        <w:tabs>
          <w:tab w:val="left" w:pos="4360"/>
        </w:tabs>
        <w:spacing w:line="357" w:lineRule="exact"/>
        <w:ind w:left="4360" w:hanging="237"/>
        <w:rPr>
          <w:rFonts w:ascii="Arial" w:eastAsia="Arial" w:hAnsi="Arial" w:cs="Arial"/>
          <w:i/>
          <w:iCs/>
          <w:sz w:val="24"/>
          <w:szCs w:val="24"/>
        </w:rPr>
      </w:pPr>
      <w:r>
        <w:rPr>
          <w:rFonts w:ascii="Arial" w:eastAsia="Arial" w:hAnsi="Arial" w:cs="Arial"/>
          <w:sz w:val="24"/>
          <w:szCs w:val="24"/>
        </w:rPr>
        <w:t>= (</w:t>
      </w:r>
      <w:r>
        <w:rPr>
          <w:rFonts w:ascii="Arial" w:eastAsia="Arial" w:hAnsi="Arial" w:cs="Arial"/>
          <w:i/>
          <w:iCs/>
          <w:sz w:val="24"/>
          <w:szCs w:val="24"/>
        </w:rPr>
        <w:t>E</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proofErr w:type="spellStart"/>
      <w:r>
        <w:rPr>
          <w:rFonts w:ascii="Arial" w:eastAsia="Arial" w:hAnsi="Arial" w:cs="Arial"/>
          <w:i/>
          <w:iCs/>
          <w:sz w:val="24"/>
          <w:szCs w:val="24"/>
        </w:rPr>
        <w:t>i</w:t>
      </w:r>
      <w:r>
        <w:rPr>
          <w:rFonts w:ascii="Arial" w:eastAsia="Arial" w:hAnsi="Arial" w:cs="Arial"/>
          <w:i/>
          <w:iCs/>
          <w:sz w:val="31"/>
          <w:szCs w:val="31"/>
          <w:vertAlign w:val="subscript"/>
        </w:rPr>
        <w:t>jr</w:t>
      </w:r>
      <w:proofErr w:type="spellEnd"/>
      <w:r>
        <w:rPr>
          <w:rFonts w:ascii="Arial" w:eastAsia="Arial" w:hAnsi="Arial" w:cs="Arial"/>
          <w:sz w:val="24"/>
          <w:szCs w:val="24"/>
        </w:rPr>
        <w:t>)</w:t>
      </w:r>
    </w:p>
    <w:p w14:paraId="2C4F2D6F" w14:textId="77777777" w:rsidR="0075768E" w:rsidRDefault="0075768E">
      <w:pPr>
        <w:spacing w:line="200" w:lineRule="exact"/>
        <w:rPr>
          <w:sz w:val="20"/>
          <w:szCs w:val="20"/>
        </w:rPr>
      </w:pPr>
    </w:p>
    <w:p w14:paraId="748ECD71" w14:textId="77777777" w:rsidR="0075768E" w:rsidRDefault="0075768E">
      <w:pPr>
        <w:spacing w:line="214" w:lineRule="exact"/>
        <w:rPr>
          <w:sz w:val="20"/>
          <w:szCs w:val="20"/>
        </w:rPr>
      </w:pPr>
    </w:p>
    <w:p w14:paraId="256C6B41" w14:textId="77777777" w:rsidR="0075768E" w:rsidRPr="008C5B6C" w:rsidRDefault="00BC6249">
      <w:pPr>
        <w:spacing w:line="333" w:lineRule="auto"/>
        <w:ind w:left="260" w:firstLine="850"/>
        <w:jc w:val="both"/>
        <w:rPr>
          <w:sz w:val="20"/>
          <w:szCs w:val="20"/>
          <w:lang w:val="pt-BR"/>
        </w:rPr>
      </w:pPr>
      <w:r w:rsidRPr="008C5B6C">
        <w:rPr>
          <w:rFonts w:ascii="Arial" w:eastAsia="Arial" w:hAnsi="Arial" w:cs="Arial"/>
          <w:sz w:val="24"/>
          <w:szCs w:val="24"/>
          <w:lang w:val="pt-BR"/>
        </w:rPr>
        <w:t xml:space="preserve">A receita das operações de crédito pode ser decomposta levando em </w:t>
      </w:r>
      <w:proofErr w:type="spellStart"/>
      <w:r w:rsidRPr="008C5B6C">
        <w:rPr>
          <w:rFonts w:ascii="Arial" w:eastAsia="Arial" w:hAnsi="Arial" w:cs="Arial"/>
          <w:sz w:val="24"/>
          <w:szCs w:val="24"/>
          <w:lang w:val="pt-BR"/>
        </w:rPr>
        <w:t>conside-ração</w:t>
      </w:r>
      <w:proofErr w:type="spellEnd"/>
      <w:r w:rsidRPr="008C5B6C">
        <w:rPr>
          <w:rFonts w:ascii="Arial" w:eastAsia="Arial" w:hAnsi="Arial" w:cs="Arial"/>
          <w:sz w:val="24"/>
          <w:szCs w:val="24"/>
          <w:lang w:val="pt-BR"/>
        </w:rPr>
        <w:t xml:space="preserve"> as despesas administrativas (</w:t>
      </w:r>
      <w:proofErr w:type="spellStart"/>
      <w:r w:rsidRPr="008C5B6C">
        <w:rPr>
          <w:rFonts w:ascii="Arial" w:eastAsia="Arial" w:hAnsi="Arial" w:cs="Arial"/>
          <w:i/>
          <w:iCs/>
          <w:sz w:val="24"/>
          <w:szCs w:val="24"/>
          <w:lang w:val="pt-BR"/>
        </w:rPr>
        <w:t>D</w:t>
      </w:r>
      <w:r w:rsidRPr="008C5B6C">
        <w:rPr>
          <w:rFonts w:ascii="Arial" w:eastAsia="Arial" w:hAnsi="Arial" w:cs="Arial"/>
          <w:i/>
          <w:iCs/>
          <w:sz w:val="31"/>
          <w:szCs w:val="31"/>
          <w:vertAlign w:val="subscript"/>
          <w:lang w:val="pt-BR"/>
        </w:rPr>
        <w:t>adm</w:t>
      </w:r>
      <w:proofErr w:type="spellEnd"/>
      <w:r w:rsidRPr="008C5B6C">
        <w:rPr>
          <w:rFonts w:ascii="Arial" w:eastAsia="Arial" w:hAnsi="Arial" w:cs="Arial"/>
          <w:sz w:val="24"/>
          <w:szCs w:val="24"/>
          <w:lang w:val="pt-BR"/>
        </w:rPr>
        <w:t>), provisões de inadimplência (</w:t>
      </w:r>
      <w:proofErr w:type="spellStart"/>
      <w:r w:rsidRPr="008C5B6C">
        <w:rPr>
          <w:rFonts w:ascii="Arial" w:eastAsia="Arial" w:hAnsi="Arial" w:cs="Arial"/>
          <w:i/>
          <w:iCs/>
          <w:sz w:val="24"/>
          <w:szCs w:val="24"/>
          <w:lang w:val="pt-BR"/>
        </w:rPr>
        <w:t>P</w:t>
      </w:r>
      <w:r w:rsidRPr="008C5B6C">
        <w:rPr>
          <w:rFonts w:ascii="Arial" w:eastAsia="Arial" w:hAnsi="Arial" w:cs="Arial"/>
          <w:i/>
          <w:iCs/>
          <w:sz w:val="31"/>
          <w:szCs w:val="31"/>
          <w:vertAlign w:val="subscript"/>
          <w:lang w:val="pt-BR"/>
        </w:rPr>
        <w:t>inad</w:t>
      </w:r>
      <w:proofErr w:type="spellEnd"/>
      <w:r w:rsidRPr="008C5B6C">
        <w:rPr>
          <w:rFonts w:ascii="Arial" w:eastAsia="Arial" w:hAnsi="Arial" w:cs="Arial"/>
          <w:sz w:val="24"/>
          <w:szCs w:val="24"/>
          <w:lang w:val="pt-BR"/>
        </w:rPr>
        <w:t>) custos de captação (</w:t>
      </w:r>
      <w:proofErr w:type="spellStart"/>
      <w:r w:rsidRPr="008C5B6C">
        <w:rPr>
          <w:rFonts w:ascii="Arial" w:eastAsia="Arial" w:hAnsi="Arial" w:cs="Arial"/>
          <w:i/>
          <w:iCs/>
          <w:sz w:val="24"/>
          <w:szCs w:val="24"/>
          <w:lang w:val="pt-BR"/>
        </w:rPr>
        <w:t>D</w:t>
      </w:r>
      <w:r w:rsidRPr="008C5B6C">
        <w:rPr>
          <w:rFonts w:ascii="Arial" w:eastAsia="Arial" w:hAnsi="Arial" w:cs="Arial"/>
          <w:i/>
          <w:iCs/>
          <w:sz w:val="31"/>
          <w:szCs w:val="31"/>
          <w:vertAlign w:val="subscript"/>
          <w:lang w:val="pt-BR"/>
        </w:rPr>
        <w:t>cap</w:t>
      </w:r>
      <w:proofErr w:type="spellEnd"/>
      <w:r w:rsidRPr="008C5B6C">
        <w:rPr>
          <w:rFonts w:ascii="Arial" w:eastAsia="Arial" w:hAnsi="Arial" w:cs="Arial"/>
          <w:sz w:val="24"/>
          <w:szCs w:val="24"/>
          <w:lang w:val="pt-BR"/>
        </w:rPr>
        <w:t>), impostos variáveis (</w:t>
      </w:r>
      <w:proofErr w:type="spellStart"/>
      <w:r w:rsidRPr="008C5B6C">
        <w:rPr>
          <w:rFonts w:ascii="Arial" w:eastAsia="Arial" w:hAnsi="Arial" w:cs="Arial"/>
          <w:i/>
          <w:iCs/>
          <w:sz w:val="24"/>
          <w:szCs w:val="24"/>
          <w:lang w:val="pt-BR"/>
        </w:rPr>
        <w:t>Imp</w:t>
      </w:r>
      <w:r w:rsidRPr="008C5B6C">
        <w:rPr>
          <w:rFonts w:ascii="Arial" w:eastAsia="Arial" w:hAnsi="Arial" w:cs="Arial"/>
          <w:i/>
          <w:iCs/>
          <w:sz w:val="31"/>
          <w:szCs w:val="31"/>
          <w:vertAlign w:val="subscript"/>
          <w:lang w:val="pt-BR"/>
        </w:rPr>
        <w:t>ind</w:t>
      </w:r>
      <w:proofErr w:type="spellEnd"/>
      <w:r w:rsidRPr="008C5B6C">
        <w:rPr>
          <w:rFonts w:ascii="Arial" w:eastAsia="Arial" w:hAnsi="Arial" w:cs="Arial"/>
          <w:sz w:val="24"/>
          <w:szCs w:val="24"/>
          <w:lang w:val="pt-BR"/>
        </w:rPr>
        <w:t>), impostos sobre a renda (</w:t>
      </w:r>
      <w:proofErr w:type="spellStart"/>
      <w:r w:rsidRPr="008C5B6C">
        <w:rPr>
          <w:rFonts w:ascii="Arial" w:eastAsia="Arial" w:hAnsi="Arial" w:cs="Arial"/>
          <w:i/>
          <w:iCs/>
          <w:sz w:val="24"/>
          <w:szCs w:val="24"/>
          <w:lang w:val="pt-BR"/>
        </w:rPr>
        <w:t>Imp</w:t>
      </w:r>
      <w:r w:rsidRPr="008C5B6C">
        <w:rPr>
          <w:rFonts w:ascii="Arial" w:eastAsia="Arial" w:hAnsi="Arial" w:cs="Arial"/>
          <w:i/>
          <w:iCs/>
          <w:sz w:val="31"/>
          <w:szCs w:val="31"/>
          <w:vertAlign w:val="subscript"/>
          <w:lang w:val="pt-BR"/>
        </w:rPr>
        <w:t>dir</w:t>
      </w:r>
      <w:proofErr w:type="spellEnd"/>
      <w:r w:rsidRPr="008C5B6C">
        <w:rPr>
          <w:rFonts w:ascii="Arial" w:eastAsia="Arial" w:hAnsi="Arial" w:cs="Arial"/>
          <w:sz w:val="24"/>
          <w:szCs w:val="24"/>
          <w:lang w:val="pt-BR"/>
        </w:rPr>
        <w:t>) e margem líquida (</w:t>
      </w:r>
      <w:r w:rsidRPr="008C5B6C">
        <w:rPr>
          <w:rFonts w:ascii="Arial" w:eastAsia="Arial" w:hAnsi="Arial" w:cs="Arial"/>
          <w:i/>
          <w:iCs/>
          <w:sz w:val="24"/>
          <w:szCs w:val="24"/>
          <w:lang w:val="pt-BR"/>
        </w:rPr>
        <w:t xml:space="preserve">M </w:t>
      </w:r>
      <w:proofErr w:type="spellStart"/>
      <w:r w:rsidRPr="008C5B6C">
        <w:rPr>
          <w:rFonts w:ascii="Arial" w:eastAsia="Arial" w:hAnsi="Arial" w:cs="Arial"/>
          <w:i/>
          <w:iCs/>
          <w:sz w:val="24"/>
          <w:szCs w:val="24"/>
          <w:lang w:val="pt-BR"/>
        </w:rPr>
        <w:t>gLqd</w:t>
      </w:r>
      <w:proofErr w:type="spellEnd"/>
      <w:r w:rsidRPr="008C5B6C">
        <w:rPr>
          <w:rFonts w:ascii="Arial" w:eastAsia="Arial" w:hAnsi="Arial" w:cs="Arial"/>
          <w:sz w:val="24"/>
          <w:szCs w:val="24"/>
          <w:lang w:val="pt-BR"/>
        </w:rPr>
        <w:t>).</w:t>
      </w:r>
    </w:p>
    <w:p w14:paraId="4B5B5230" w14:textId="77777777" w:rsidR="0075768E" w:rsidRPr="008C5B6C" w:rsidRDefault="0075768E">
      <w:pPr>
        <w:spacing w:line="200" w:lineRule="exact"/>
        <w:rPr>
          <w:sz w:val="20"/>
          <w:szCs w:val="20"/>
          <w:lang w:val="pt-BR"/>
        </w:rPr>
      </w:pPr>
    </w:p>
    <w:p w14:paraId="096CD069" w14:textId="77777777" w:rsidR="0075768E" w:rsidRPr="008C5B6C" w:rsidRDefault="0075768E">
      <w:pPr>
        <w:spacing w:line="387" w:lineRule="exact"/>
        <w:rPr>
          <w:sz w:val="20"/>
          <w:szCs w:val="20"/>
          <w:lang w:val="pt-BR"/>
        </w:rPr>
      </w:pPr>
    </w:p>
    <w:p w14:paraId="2E83FEDF" w14:textId="77777777" w:rsidR="0075768E" w:rsidRDefault="00BC6249">
      <w:pPr>
        <w:numPr>
          <w:ilvl w:val="0"/>
          <w:numId w:val="16"/>
        </w:numPr>
        <w:tabs>
          <w:tab w:val="left" w:pos="2260"/>
        </w:tabs>
        <w:ind w:left="2260" w:hanging="252"/>
        <w:rPr>
          <w:rFonts w:ascii="Arial" w:eastAsia="Arial" w:hAnsi="Arial" w:cs="Arial"/>
          <w:i/>
          <w:iCs/>
          <w:sz w:val="24"/>
          <w:szCs w:val="24"/>
        </w:rPr>
      </w:pPr>
      <w:r>
        <w:rPr>
          <w:rFonts w:ascii="Arial" w:eastAsia="Arial" w:hAnsi="Arial" w:cs="Arial"/>
          <w:sz w:val="24"/>
          <w:szCs w:val="24"/>
        </w:rPr>
        <w:t xml:space="preserve">= </w:t>
      </w:r>
      <w:proofErr w:type="spellStart"/>
      <w:r>
        <w:rPr>
          <w:rFonts w:ascii="Arial" w:eastAsia="Arial" w:hAnsi="Arial" w:cs="Arial"/>
          <w:i/>
          <w:iCs/>
          <w:sz w:val="24"/>
          <w:szCs w:val="24"/>
        </w:rPr>
        <w:t>D</w:t>
      </w:r>
      <w:r>
        <w:rPr>
          <w:rFonts w:ascii="Arial" w:eastAsia="Arial" w:hAnsi="Arial" w:cs="Arial"/>
          <w:i/>
          <w:iCs/>
          <w:sz w:val="31"/>
          <w:szCs w:val="31"/>
          <w:vertAlign w:val="subscript"/>
        </w:rPr>
        <w:t>adm</w:t>
      </w:r>
      <w:proofErr w:type="spellEnd"/>
      <w:r>
        <w:rPr>
          <w:rFonts w:ascii="Arial" w:eastAsia="Arial" w:hAnsi="Arial" w:cs="Arial"/>
          <w:sz w:val="24"/>
          <w:szCs w:val="24"/>
        </w:rPr>
        <w:t xml:space="preserve"> + </w:t>
      </w:r>
      <w:proofErr w:type="spellStart"/>
      <w:r>
        <w:rPr>
          <w:rFonts w:ascii="Arial" w:eastAsia="Arial" w:hAnsi="Arial" w:cs="Arial"/>
          <w:i/>
          <w:iCs/>
          <w:sz w:val="24"/>
          <w:szCs w:val="24"/>
        </w:rPr>
        <w:t>P</w:t>
      </w:r>
      <w:r>
        <w:rPr>
          <w:rFonts w:ascii="Arial" w:eastAsia="Arial" w:hAnsi="Arial" w:cs="Arial"/>
          <w:i/>
          <w:iCs/>
          <w:sz w:val="31"/>
          <w:szCs w:val="31"/>
          <w:vertAlign w:val="subscript"/>
        </w:rPr>
        <w:t>inad</w:t>
      </w:r>
      <w:proofErr w:type="spellEnd"/>
      <w:r>
        <w:rPr>
          <w:rFonts w:ascii="Arial" w:eastAsia="Arial" w:hAnsi="Arial" w:cs="Arial"/>
          <w:sz w:val="24"/>
          <w:szCs w:val="24"/>
        </w:rPr>
        <w:t xml:space="preserve"> + </w:t>
      </w:r>
      <w:r>
        <w:rPr>
          <w:rFonts w:ascii="Arial" w:eastAsia="Arial" w:hAnsi="Arial" w:cs="Arial"/>
          <w:i/>
          <w:iCs/>
          <w:sz w:val="24"/>
          <w:szCs w:val="24"/>
        </w:rPr>
        <w:t>D</w:t>
      </w:r>
      <w:r>
        <w:rPr>
          <w:rFonts w:ascii="Arial" w:eastAsia="Arial" w:hAnsi="Arial" w:cs="Arial"/>
          <w:i/>
          <w:iCs/>
          <w:sz w:val="31"/>
          <w:szCs w:val="31"/>
          <w:vertAlign w:val="subscript"/>
        </w:rPr>
        <w:t>cap</w:t>
      </w:r>
      <w:r>
        <w:rPr>
          <w:rFonts w:ascii="Arial" w:eastAsia="Arial" w:hAnsi="Arial" w:cs="Arial"/>
          <w:sz w:val="24"/>
          <w:szCs w:val="24"/>
        </w:rPr>
        <w:t xml:space="preserve"> + </w:t>
      </w:r>
      <w:r>
        <w:rPr>
          <w:rFonts w:ascii="Arial" w:eastAsia="Arial" w:hAnsi="Arial" w:cs="Arial"/>
          <w:i/>
          <w:iCs/>
          <w:sz w:val="24"/>
          <w:szCs w:val="24"/>
        </w:rPr>
        <w:t>Imp</w:t>
      </w:r>
      <w:r>
        <w:rPr>
          <w:rFonts w:ascii="Arial" w:eastAsia="Arial" w:hAnsi="Arial" w:cs="Arial"/>
          <w:i/>
          <w:iCs/>
          <w:sz w:val="31"/>
          <w:szCs w:val="31"/>
          <w:vertAlign w:val="subscript"/>
        </w:rPr>
        <w:t>ind</w:t>
      </w:r>
      <w:r>
        <w:rPr>
          <w:rFonts w:ascii="Arial" w:eastAsia="Arial" w:hAnsi="Arial" w:cs="Arial"/>
          <w:sz w:val="24"/>
          <w:szCs w:val="24"/>
        </w:rPr>
        <w:t xml:space="preserve"> + </w:t>
      </w:r>
      <w:r>
        <w:rPr>
          <w:rFonts w:ascii="Arial" w:eastAsia="Arial" w:hAnsi="Arial" w:cs="Arial"/>
          <w:i/>
          <w:iCs/>
          <w:sz w:val="24"/>
          <w:szCs w:val="24"/>
        </w:rPr>
        <w:t>Imp</w:t>
      </w:r>
      <w:r>
        <w:rPr>
          <w:rFonts w:ascii="Arial" w:eastAsia="Arial" w:hAnsi="Arial" w:cs="Arial"/>
          <w:i/>
          <w:iCs/>
          <w:sz w:val="31"/>
          <w:szCs w:val="31"/>
          <w:vertAlign w:val="subscript"/>
        </w:rPr>
        <w:t>dir</w:t>
      </w:r>
      <w:r>
        <w:rPr>
          <w:rFonts w:ascii="Arial" w:eastAsia="Arial" w:hAnsi="Arial" w:cs="Arial"/>
          <w:sz w:val="24"/>
          <w:szCs w:val="24"/>
        </w:rPr>
        <w:t xml:space="preserve"> + </w:t>
      </w:r>
      <w:r>
        <w:rPr>
          <w:rFonts w:ascii="Arial" w:eastAsia="Arial" w:hAnsi="Arial" w:cs="Arial"/>
          <w:i/>
          <w:iCs/>
          <w:sz w:val="24"/>
          <w:szCs w:val="24"/>
        </w:rPr>
        <w:t>M gLqd</w:t>
      </w:r>
    </w:p>
    <w:p w14:paraId="18D589BB" w14:textId="77777777" w:rsidR="0075768E" w:rsidRDefault="0075768E">
      <w:pPr>
        <w:spacing w:line="200" w:lineRule="exact"/>
        <w:rPr>
          <w:sz w:val="20"/>
          <w:szCs w:val="20"/>
        </w:rPr>
      </w:pPr>
    </w:p>
    <w:p w14:paraId="531180CE" w14:textId="77777777" w:rsidR="0075768E" w:rsidRDefault="0075768E">
      <w:pPr>
        <w:spacing w:line="227" w:lineRule="exact"/>
        <w:rPr>
          <w:sz w:val="20"/>
          <w:szCs w:val="20"/>
        </w:rPr>
      </w:pPr>
    </w:p>
    <w:p w14:paraId="61874FAD" w14:textId="77777777" w:rsidR="0075768E" w:rsidRPr="008C5B6C" w:rsidRDefault="00BC6249">
      <w:pPr>
        <w:spacing w:line="447" w:lineRule="auto"/>
        <w:ind w:left="260" w:firstLine="850"/>
        <w:jc w:val="both"/>
        <w:rPr>
          <w:sz w:val="20"/>
          <w:szCs w:val="20"/>
          <w:lang w:val="pt-BR"/>
        </w:rPr>
      </w:pPr>
      <w:r w:rsidRPr="008C5B6C">
        <w:rPr>
          <w:rFonts w:ascii="Arial" w:eastAsia="Arial" w:hAnsi="Arial" w:cs="Arial"/>
          <w:sz w:val="23"/>
          <w:szCs w:val="23"/>
          <w:lang w:val="pt-BR"/>
        </w:rPr>
        <w:t xml:space="preserve">A </w:t>
      </w:r>
      <w:proofErr w:type="spellStart"/>
      <w:r w:rsidRPr="008C5B6C">
        <w:rPr>
          <w:rFonts w:ascii="Arial" w:eastAsia="Arial" w:hAnsi="Arial" w:cs="Arial"/>
          <w:sz w:val="23"/>
          <w:szCs w:val="23"/>
          <w:lang w:val="pt-BR"/>
        </w:rPr>
        <w:t>decomposiçao</w:t>
      </w:r>
      <w:proofErr w:type="spellEnd"/>
      <w:r w:rsidRPr="008C5B6C">
        <w:rPr>
          <w:rFonts w:ascii="Arial" w:eastAsia="Arial" w:hAnsi="Arial" w:cs="Arial"/>
          <w:sz w:val="23"/>
          <w:szCs w:val="23"/>
          <w:lang w:val="pt-BR"/>
        </w:rPr>
        <w:t xml:space="preserve"> da receita pode ser ampliada com a inserção das variáveis componentes. O primeiro bloco da composição consiste na inserção das taxas e </w:t>
      </w:r>
      <w:proofErr w:type="spellStart"/>
      <w:r w:rsidRPr="008C5B6C">
        <w:rPr>
          <w:rFonts w:ascii="Arial" w:eastAsia="Arial" w:hAnsi="Arial" w:cs="Arial"/>
          <w:sz w:val="23"/>
          <w:szCs w:val="23"/>
          <w:lang w:val="pt-BR"/>
        </w:rPr>
        <w:t>alíquo-tas</w:t>
      </w:r>
      <w:proofErr w:type="spellEnd"/>
      <w:r w:rsidRPr="008C5B6C">
        <w:rPr>
          <w:rFonts w:ascii="Arial" w:eastAsia="Arial" w:hAnsi="Arial" w:cs="Arial"/>
          <w:sz w:val="23"/>
          <w:szCs w:val="23"/>
          <w:lang w:val="pt-BR"/>
        </w:rPr>
        <w:t xml:space="preserve"> aplicados sobre o capital emprestado (</w:t>
      </w:r>
      <w:r w:rsidRPr="008C5B6C">
        <w:rPr>
          <w:rFonts w:ascii="Arial" w:eastAsia="Arial" w:hAnsi="Arial" w:cs="Arial"/>
          <w:i/>
          <w:iCs/>
          <w:sz w:val="23"/>
          <w:szCs w:val="23"/>
          <w:lang w:val="pt-BR"/>
        </w:rPr>
        <w:t>E</w:t>
      </w:r>
      <w:r w:rsidRPr="008C5B6C">
        <w:rPr>
          <w:rFonts w:ascii="Arial" w:eastAsia="Arial" w:hAnsi="Arial" w:cs="Arial"/>
          <w:sz w:val="23"/>
          <w:szCs w:val="23"/>
          <w:lang w:val="pt-BR"/>
        </w:rPr>
        <w:t>) e captação (</w:t>
      </w:r>
      <w:r w:rsidRPr="008C5B6C">
        <w:rPr>
          <w:rFonts w:ascii="Arial" w:eastAsia="Arial" w:hAnsi="Arial" w:cs="Arial"/>
          <w:i/>
          <w:iCs/>
          <w:sz w:val="23"/>
          <w:szCs w:val="23"/>
          <w:lang w:val="pt-BR"/>
        </w:rPr>
        <w:t>C</w:t>
      </w:r>
      <w:r w:rsidRPr="008C5B6C">
        <w:rPr>
          <w:rFonts w:ascii="Arial" w:eastAsia="Arial" w:hAnsi="Arial" w:cs="Arial"/>
          <w:sz w:val="23"/>
          <w:szCs w:val="23"/>
          <w:lang w:val="pt-BR"/>
        </w:rPr>
        <w:t>), sendo elas as despesas</w:t>
      </w:r>
    </w:p>
    <w:p w14:paraId="1F088ED2" w14:textId="77777777" w:rsidR="0075768E" w:rsidRPr="008C5B6C" w:rsidRDefault="0075768E">
      <w:pPr>
        <w:rPr>
          <w:lang w:val="pt-BR"/>
        </w:rPr>
        <w:sectPr w:rsidR="0075768E" w:rsidRPr="008C5B6C">
          <w:pgSz w:w="11900" w:h="16838"/>
          <w:pgMar w:top="991" w:right="1106" w:bottom="251" w:left="1440" w:header="0" w:footer="0" w:gutter="0"/>
          <w:cols w:space="720" w:equalWidth="0">
            <w:col w:w="9360"/>
          </w:cols>
        </w:sectPr>
      </w:pPr>
    </w:p>
    <w:p w14:paraId="265BC224" w14:textId="77777777" w:rsidR="0075768E" w:rsidRPr="008C5B6C" w:rsidRDefault="00BC6249">
      <w:pPr>
        <w:ind w:left="9060"/>
        <w:rPr>
          <w:sz w:val="20"/>
          <w:szCs w:val="20"/>
          <w:lang w:val="pt-BR"/>
        </w:rPr>
      </w:pPr>
      <w:r w:rsidRPr="008C5B6C">
        <w:rPr>
          <w:rFonts w:ascii="Arial" w:eastAsia="Arial" w:hAnsi="Arial" w:cs="Arial"/>
          <w:sz w:val="23"/>
          <w:szCs w:val="23"/>
          <w:lang w:val="pt-BR"/>
        </w:rPr>
        <w:lastRenderedPageBreak/>
        <w:t>44</w:t>
      </w:r>
    </w:p>
    <w:p w14:paraId="2933AD3B" w14:textId="77777777" w:rsidR="0075768E" w:rsidRPr="008C5B6C" w:rsidRDefault="0075768E">
      <w:pPr>
        <w:spacing w:line="200" w:lineRule="exact"/>
        <w:rPr>
          <w:sz w:val="20"/>
          <w:szCs w:val="20"/>
          <w:lang w:val="pt-BR"/>
        </w:rPr>
      </w:pPr>
    </w:p>
    <w:p w14:paraId="3E897538" w14:textId="77777777" w:rsidR="0075768E" w:rsidRPr="008C5B6C" w:rsidRDefault="0075768E">
      <w:pPr>
        <w:spacing w:line="235" w:lineRule="exact"/>
        <w:rPr>
          <w:sz w:val="20"/>
          <w:szCs w:val="20"/>
          <w:lang w:val="pt-BR"/>
        </w:rPr>
      </w:pPr>
    </w:p>
    <w:p w14:paraId="3A62B571" w14:textId="77777777" w:rsidR="0075768E" w:rsidRPr="008C5B6C" w:rsidRDefault="00BC6249">
      <w:pPr>
        <w:spacing w:line="299" w:lineRule="auto"/>
        <w:ind w:left="260" w:firstLine="8"/>
        <w:jc w:val="both"/>
        <w:rPr>
          <w:sz w:val="20"/>
          <w:szCs w:val="20"/>
          <w:lang w:val="pt-BR"/>
        </w:rPr>
      </w:pPr>
      <w:proofErr w:type="gramStart"/>
      <w:r w:rsidRPr="008C5B6C">
        <w:rPr>
          <w:rFonts w:ascii="Arial" w:eastAsia="Arial" w:hAnsi="Arial" w:cs="Arial"/>
          <w:sz w:val="24"/>
          <w:szCs w:val="24"/>
          <w:lang w:val="pt-BR"/>
        </w:rPr>
        <w:t>administrativas</w:t>
      </w:r>
      <w:proofErr w:type="gram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adm</w:t>
      </w:r>
      <w:proofErr w:type="spellEnd"/>
      <w:r w:rsidRPr="008C5B6C">
        <w:rPr>
          <w:rFonts w:ascii="Arial" w:eastAsia="Arial" w:hAnsi="Arial" w:cs="Arial"/>
          <w:sz w:val="24"/>
          <w:szCs w:val="24"/>
          <w:lang w:val="pt-BR"/>
        </w:rPr>
        <w:t>), inadimplência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ind</w:t>
      </w:r>
      <w:proofErr w:type="spellEnd"/>
      <w:r w:rsidRPr="008C5B6C">
        <w:rPr>
          <w:rFonts w:ascii="Arial" w:eastAsia="Arial" w:hAnsi="Arial" w:cs="Arial"/>
          <w:sz w:val="24"/>
          <w:szCs w:val="24"/>
          <w:lang w:val="pt-BR"/>
        </w:rPr>
        <w:t>), captação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cap</w:t>
      </w:r>
      <w:proofErr w:type="spellEnd"/>
      <w:r w:rsidRPr="008C5B6C">
        <w:rPr>
          <w:rFonts w:ascii="Arial" w:eastAsia="Arial" w:hAnsi="Arial" w:cs="Arial"/>
          <w:sz w:val="24"/>
          <w:szCs w:val="24"/>
          <w:lang w:val="pt-BR"/>
        </w:rPr>
        <w:t>), recolhimento compulsório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comp</w:t>
      </w:r>
      <w:proofErr w:type="spellEnd"/>
      <w:r w:rsidRPr="008C5B6C">
        <w:rPr>
          <w:rFonts w:ascii="Arial" w:eastAsia="Arial" w:hAnsi="Arial" w:cs="Arial"/>
          <w:sz w:val="24"/>
          <w:szCs w:val="24"/>
          <w:lang w:val="pt-BR"/>
        </w:rPr>
        <w:t>), aplicação de compulsório(</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ac</w:t>
      </w:r>
      <w:proofErr w:type="spellEnd"/>
      <w:r w:rsidRPr="008C5B6C">
        <w:rPr>
          <w:rFonts w:ascii="Arial" w:eastAsia="Arial" w:hAnsi="Arial" w:cs="Arial"/>
          <w:sz w:val="24"/>
          <w:szCs w:val="24"/>
          <w:lang w:val="pt-BR"/>
        </w:rPr>
        <w:t>), fundo garantidor de crédito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fgc</w:t>
      </w:r>
      <w:proofErr w:type="spellEnd"/>
      <w:r w:rsidRPr="008C5B6C">
        <w:rPr>
          <w:rFonts w:ascii="Arial" w:eastAsia="Arial" w:hAnsi="Arial" w:cs="Arial"/>
          <w:sz w:val="24"/>
          <w:szCs w:val="24"/>
          <w:lang w:val="pt-BR"/>
        </w:rPr>
        <w:t>).</w:t>
      </w:r>
    </w:p>
    <w:p w14:paraId="77D7908E" w14:textId="77777777" w:rsidR="0075768E" w:rsidRPr="008C5B6C" w:rsidRDefault="0075768E">
      <w:pPr>
        <w:spacing w:line="210" w:lineRule="exact"/>
        <w:rPr>
          <w:sz w:val="20"/>
          <w:szCs w:val="20"/>
          <w:lang w:val="pt-BR"/>
        </w:rPr>
      </w:pPr>
    </w:p>
    <w:p w14:paraId="23D195FE" w14:textId="77777777" w:rsidR="0075768E" w:rsidRPr="008C5B6C" w:rsidRDefault="00BC6249">
      <w:pPr>
        <w:spacing w:line="411" w:lineRule="auto"/>
        <w:ind w:left="260" w:firstLine="850"/>
        <w:jc w:val="both"/>
        <w:rPr>
          <w:sz w:val="20"/>
          <w:szCs w:val="20"/>
          <w:lang w:val="pt-BR"/>
        </w:rPr>
      </w:pPr>
      <w:r w:rsidRPr="008C5B6C">
        <w:rPr>
          <w:rFonts w:ascii="Arial" w:eastAsia="Arial" w:hAnsi="Arial" w:cs="Arial"/>
          <w:sz w:val="24"/>
          <w:szCs w:val="24"/>
          <w:lang w:val="pt-BR"/>
        </w:rPr>
        <w:t xml:space="preserve">Levando em consideração que os depósitos são reduzidos diante a obrigação de recolhimentos compulsórios e contribuição para o fundo garantidor de crédito, um empréstimo que dependa de captação, a necessidade de captação é maior para atender a operação de empréstimo no volume </w:t>
      </w:r>
      <w:r w:rsidRPr="008C5B6C">
        <w:rPr>
          <w:rFonts w:ascii="Arial" w:eastAsia="Arial" w:hAnsi="Arial" w:cs="Arial"/>
          <w:i/>
          <w:iCs/>
          <w:sz w:val="24"/>
          <w:szCs w:val="24"/>
          <w:lang w:val="pt-BR"/>
        </w:rPr>
        <w:t>C</w:t>
      </w:r>
      <w:r w:rsidRPr="008C5B6C">
        <w:rPr>
          <w:rFonts w:ascii="Arial" w:eastAsia="Arial" w:hAnsi="Arial" w:cs="Arial"/>
          <w:sz w:val="24"/>
          <w:szCs w:val="24"/>
          <w:lang w:val="pt-BR"/>
        </w:rPr>
        <w:t xml:space="preserve"> = </w:t>
      </w:r>
      <w:r w:rsidRPr="008C5B6C">
        <w:rPr>
          <w:rFonts w:ascii="Arial" w:eastAsia="Arial" w:hAnsi="Arial" w:cs="Arial"/>
          <w:i/>
          <w:iCs/>
          <w:sz w:val="24"/>
          <w:szCs w:val="24"/>
          <w:lang w:val="pt-BR"/>
        </w:rPr>
        <w:t>E</w:t>
      </w:r>
      <w:proofErr w:type="gramStart"/>
      <w:r w:rsidRPr="008C5B6C">
        <w:rPr>
          <w:rFonts w:ascii="Arial" w:eastAsia="Arial" w:hAnsi="Arial" w:cs="Arial"/>
          <w:i/>
          <w:iCs/>
          <w:sz w:val="24"/>
          <w:szCs w:val="24"/>
          <w:lang w:val="pt-BR"/>
        </w:rPr>
        <w:t>/</w:t>
      </w:r>
      <w:r w:rsidRPr="008C5B6C">
        <w:rPr>
          <w:rFonts w:ascii="Arial" w:eastAsia="Arial" w:hAnsi="Arial" w:cs="Arial"/>
          <w:sz w:val="24"/>
          <w:szCs w:val="24"/>
          <w:lang w:val="pt-BR"/>
        </w:rPr>
        <w:t>(</w:t>
      </w:r>
      <w:proofErr w:type="gramEnd"/>
      <w:r w:rsidRPr="008C5B6C">
        <w:rPr>
          <w:rFonts w:ascii="Arial" w:eastAsia="Arial" w:hAnsi="Arial" w:cs="Arial"/>
          <w:sz w:val="24"/>
          <w:szCs w:val="24"/>
          <w:lang w:val="pt-BR"/>
        </w:rPr>
        <w:t xml:space="preserve">1 −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comp</w:t>
      </w:r>
      <w:proofErr w:type="spellEnd"/>
      <w:r w:rsidRPr="008C5B6C">
        <w:rPr>
          <w:rFonts w:ascii="Arial" w:eastAsia="Arial" w:hAnsi="Arial" w:cs="Arial"/>
          <w:sz w:val="24"/>
          <w:szCs w:val="24"/>
          <w:lang w:val="pt-BR"/>
        </w:rPr>
        <w:t xml:space="preserve"> −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fgc</w:t>
      </w:r>
      <w:proofErr w:type="spellEnd"/>
      <w:r w:rsidRPr="008C5B6C">
        <w:rPr>
          <w:rFonts w:ascii="Arial" w:eastAsia="Arial" w:hAnsi="Arial" w:cs="Arial"/>
          <w:sz w:val="24"/>
          <w:szCs w:val="24"/>
          <w:lang w:val="pt-BR"/>
        </w:rPr>
        <w:t>).</w:t>
      </w:r>
    </w:p>
    <w:p w14:paraId="3A73F53C" w14:textId="77777777" w:rsidR="0075768E" w:rsidRPr="008C5B6C" w:rsidRDefault="0075768E">
      <w:pPr>
        <w:spacing w:line="4" w:lineRule="exact"/>
        <w:rPr>
          <w:sz w:val="20"/>
          <w:szCs w:val="20"/>
          <w:lang w:val="pt-BR"/>
        </w:rPr>
      </w:pPr>
    </w:p>
    <w:p w14:paraId="0D93CEF9" w14:textId="77777777" w:rsidR="0075768E" w:rsidRPr="008C5B6C" w:rsidRDefault="00BC6249">
      <w:pPr>
        <w:spacing w:line="364" w:lineRule="auto"/>
        <w:ind w:left="260" w:firstLine="858"/>
        <w:jc w:val="both"/>
        <w:rPr>
          <w:sz w:val="20"/>
          <w:szCs w:val="20"/>
          <w:lang w:val="pt-BR"/>
        </w:rPr>
      </w:pPr>
      <w:r w:rsidRPr="008C5B6C">
        <w:rPr>
          <w:rFonts w:ascii="Arial" w:eastAsia="Arial" w:hAnsi="Arial" w:cs="Arial"/>
          <w:sz w:val="24"/>
          <w:szCs w:val="24"/>
          <w:lang w:val="pt-BR"/>
        </w:rPr>
        <w:t xml:space="preserve">O segundo bloco da decomposição da receita consiste na </w:t>
      </w:r>
      <w:proofErr w:type="spellStart"/>
      <w:r w:rsidRPr="008C5B6C">
        <w:rPr>
          <w:rFonts w:ascii="Arial" w:eastAsia="Arial" w:hAnsi="Arial" w:cs="Arial"/>
          <w:sz w:val="24"/>
          <w:szCs w:val="24"/>
          <w:lang w:val="pt-BR"/>
        </w:rPr>
        <w:t>inseção</w:t>
      </w:r>
      <w:proofErr w:type="spellEnd"/>
      <w:r w:rsidRPr="008C5B6C">
        <w:rPr>
          <w:rFonts w:ascii="Arial" w:eastAsia="Arial" w:hAnsi="Arial" w:cs="Arial"/>
          <w:sz w:val="24"/>
          <w:szCs w:val="24"/>
          <w:lang w:val="pt-BR"/>
        </w:rPr>
        <w:t xml:space="preserve"> de variáveis referente as taxas e alíquotas aplicados sobre a própria receita (</w:t>
      </w:r>
      <w:r w:rsidRPr="008C5B6C">
        <w:rPr>
          <w:rFonts w:ascii="Arial" w:eastAsia="Arial" w:hAnsi="Arial" w:cs="Arial"/>
          <w:i/>
          <w:iCs/>
          <w:sz w:val="24"/>
          <w:szCs w:val="24"/>
          <w:lang w:val="pt-BR"/>
        </w:rPr>
        <w:t>R</w:t>
      </w:r>
      <w:r w:rsidRPr="008C5B6C">
        <w:rPr>
          <w:rFonts w:ascii="Arial" w:eastAsia="Arial" w:hAnsi="Arial" w:cs="Arial"/>
          <w:sz w:val="24"/>
          <w:szCs w:val="24"/>
          <w:lang w:val="pt-BR"/>
        </w:rPr>
        <w:t>), contemplando o PIS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pis</w:t>
      </w:r>
      <w:proofErr w:type="spellEnd"/>
      <w:r w:rsidRPr="008C5B6C">
        <w:rPr>
          <w:rFonts w:ascii="Arial" w:eastAsia="Arial" w:hAnsi="Arial" w:cs="Arial"/>
          <w:sz w:val="24"/>
          <w:szCs w:val="24"/>
          <w:lang w:val="pt-BR"/>
        </w:rPr>
        <w:t>), COFINS (</w:t>
      </w:r>
      <w:proofErr w:type="spellStart"/>
      <w:proofErr w:type="gram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cof</w:t>
      </w:r>
      <w:proofErr w:type="spellEnd"/>
      <w:r w:rsidRPr="008C5B6C">
        <w:rPr>
          <w:rFonts w:ascii="Arial" w:eastAsia="Arial" w:hAnsi="Arial" w:cs="Arial"/>
          <w:sz w:val="24"/>
          <w:szCs w:val="24"/>
          <w:lang w:val="pt-BR"/>
        </w:rPr>
        <w:t xml:space="preserve"> )</w:t>
      </w:r>
      <w:proofErr w:type="gramEnd"/>
      <w:r w:rsidRPr="008C5B6C">
        <w:rPr>
          <w:rFonts w:ascii="Arial" w:eastAsia="Arial" w:hAnsi="Arial" w:cs="Arial"/>
          <w:sz w:val="24"/>
          <w:szCs w:val="24"/>
          <w:lang w:val="pt-BR"/>
        </w:rPr>
        <w:t>, imposto de renda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ir</w:t>
      </w:r>
      <w:proofErr w:type="spellEnd"/>
      <w:r w:rsidRPr="008C5B6C">
        <w:rPr>
          <w:rFonts w:ascii="Arial" w:eastAsia="Arial" w:hAnsi="Arial" w:cs="Arial"/>
          <w:sz w:val="24"/>
          <w:szCs w:val="24"/>
          <w:lang w:val="pt-BR"/>
        </w:rPr>
        <w:t>), contribuição social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cs</w:t>
      </w:r>
      <w:proofErr w:type="spellEnd"/>
      <w:r w:rsidRPr="008C5B6C">
        <w:rPr>
          <w:rFonts w:ascii="Arial" w:eastAsia="Arial" w:hAnsi="Arial" w:cs="Arial"/>
          <w:sz w:val="24"/>
          <w:szCs w:val="24"/>
          <w:lang w:val="pt-BR"/>
        </w:rPr>
        <w:t>) e lucro líquido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ll</w:t>
      </w:r>
      <w:proofErr w:type="spellEnd"/>
      <w:r w:rsidRPr="008C5B6C">
        <w:rPr>
          <w:rFonts w:ascii="Arial" w:eastAsia="Arial" w:hAnsi="Arial" w:cs="Arial"/>
          <w:sz w:val="24"/>
          <w:szCs w:val="24"/>
          <w:lang w:val="pt-BR"/>
        </w:rPr>
        <w:t>), assumindo a forma abaixo.</w:t>
      </w:r>
    </w:p>
    <w:p w14:paraId="7A77E791" w14:textId="77777777" w:rsidR="0075768E" w:rsidRPr="008C5B6C" w:rsidRDefault="00BC6249">
      <w:pPr>
        <w:spacing w:line="183" w:lineRule="auto"/>
        <w:ind w:left="7680"/>
        <w:rPr>
          <w:sz w:val="20"/>
          <w:szCs w:val="20"/>
          <w:lang w:val="pt-BR"/>
        </w:rPr>
      </w:pPr>
      <w:proofErr w:type="spellStart"/>
      <w:proofErr w:type="gramStart"/>
      <w:r w:rsidRPr="008C5B6C">
        <w:rPr>
          <w:rFonts w:ascii="Arial" w:eastAsia="Arial" w:hAnsi="Arial" w:cs="Arial"/>
          <w:i/>
          <w:iCs/>
          <w:sz w:val="38"/>
          <w:szCs w:val="38"/>
          <w:vertAlign w:val="superscript"/>
          <w:lang w:val="pt-BR"/>
        </w:rPr>
        <w:t>i</w:t>
      </w:r>
      <w:r w:rsidRPr="008C5B6C">
        <w:rPr>
          <w:rFonts w:ascii="Arial" w:eastAsia="Arial" w:hAnsi="Arial" w:cs="Arial"/>
          <w:i/>
          <w:iCs/>
          <w:sz w:val="14"/>
          <w:szCs w:val="14"/>
          <w:lang w:val="pt-BR"/>
        </w:rPr>
        <w:t>ll</w:t>
      </w:r>
      <w:proofErr w:type="spellEnd"/>
      <w:proofErr w:type="gramEnd"/>
    </w:p>
    <w:p w14:paraId="64FB9FF5" w14:textId="77777777" w:rsidR="0075768E" w:rsidRPr="008C5B6C" w:rsidRDefault="00BC6249">
      <w:pPr>
        <w:spacing w:line="510" w:lineRule="exact"/>
        <w:ind w:left="820"/>
        <w:rPr>
          <w:sz w:val="20"/>
          <w:szCs w:val="20"/>
          <w:lang w:val="pt-BR"/>
        </w:rPr>
      </w:pPr>
      <w:r w:rsidRPr="008C5B6C">
        <w:rPr>
          <w:rFonts w:ascii="Arial" w:eastAsia="Arial" w:hAnsi="Arial" w:cs="Arial"/>
          <w:i/>
          <w:iCs/>
          <w:sz w:val="38"/>
          <w:szCs w:val="38"/>
          <w:vertAlign w:val="superscript"/>
          <w:lang w:val="pt-BR"/>
        </w:rPr>
        <w:t>R</w:t>
      </w:r>
      <w:r w:rsidRPr="008C5B6C">
        <w:rPr>
          <w:rFonts w:ascii="Arial" w:eastAsia="Arial" w:hAnsi="Arial" w:cs="Arial"/>
          <w:sz w:val="37"/>
          <w:szCs w:val="37"/>
          <w:vertAlign w:val="superscript"/>
          <w:lang w:val="pt-BR"/>
        </w:rPr>
        <w:t xml:space="preserve"> = </w:t>
      </w:r>
      <w:proofErr w:type="spellStart"/>
      <w:r w:rsidRPr="008C5B6C">
        <w:rPr>
          <w:rFonts w:ascii="Arial" w:eastAsia="Arial" w:hAnsi="Arial" w:cs="Arial"/>
          <w:i/>
          <w:iCs/>
          <w:sz w:val="38"/>
          <w:szCs w:val="38"/>
          <w:vertAlign w:val="superscript"/>
          <w:lang w:val="pt-BR"/>
        </w:rPr>
        <w:t>i</w:t>
      </w:r>
      <w:r w:rsidRPr="008C5B6C">
        <w:rPr>
          <w:rFonts w:ascii="Arial" w:eastAsia="Arial" w:hAnsi="Arial" w:cs="Arial"/>
          <w:i/>
          <w:iCs/>
          <w:sz w:val="14"/>
          <w:szCs w:val="14"/>
          <w:lang w:val="pt-BR"/>
        </w:rPr>
        <w:t>adm</w:t>
      </w:r>
      <w:proofErr w:type="spellEnd"/>
      <w:r w:rsidRPr="008C5B6C">
        <w:rPr>
          <w:rFonts w:ascii="Arial Unicode MS" w:eastAsia="Arial Unicode MS" w:hAnsi="Arial Unicode MS" w:cs="Arial Unicode MS"/>
          <w:sz w:val="38"/>
          <w:szCs w:val="38"/>
          <w:lang w:val="pt-BR"/>
        </w:rPr>
        <w:t xml:space="preserve"> </w:t>
      </w:r>
      <w:r w:rsidRPr="008C5B6C">
        <w:rPr>
          <w:rFonts w:ascii="Arial Unicode MS" w:eastAsia="Arial Unicode MS" w:hAnsi="Arial Unicode MS" w:cs="Arial Unicode MS"/>
          <w:sz w:val="38"/>
          <w:szCs w:val="38"/>
          <w:vertAlign w:val="superscript"/>
          <w:lang w:val="pt-BR"/>
        </w:rPr>
        <w:t>∗</w:t>
      </w:r>
      <w:r w:rsidRPr="008C5B6C">
        <w:rPr>
          <w:rFonts w:ascii="Arial" w:eastAsia="Arial" w:hAnsi="Arial" w:cs="Arial"/>
          <w:sz w:val="38"/>
          <w:szCs w:val="38"/>
          <w:lang w:val="pt-BR"/>
        </w:rPr>
        <w:t xml:space="preserve"> </w:t>
      </w:r>
      <w:r w:rsidRPr="008C5B6C">
        <w:rPr>
          <w:rFonts w:ascii="Arial" w:eastAsia="Arial" w:hAnsi="Arial" w:cs="Arial"/>
          <w:i/>
          <w:iCs/>
          <w:sz w:val="38"/>
          <w:szCs w:val="38"/>
          <w:vertAlign w:val="superscript"/>
          <w:lang w:val="pt-BR"/>
        </w:rPr>
        <w:t>E</w:t>
      </w:r>
      <w:r w:rsidRPr="008C5B6C">
        <w:rPr>
          <w:rFonts w:ascii="Arial" w:eastAsia="Arial" w:hAnsi="Arial" w:cs="Arial"/>
          <w:sz w:val="38"/>
          <w:szCs w:val="38"/>
          <w:lang w:val="pt-BR"/>
        </w:rPr>
        <w:t xml:space="preserve"> </w:t>
      </w:r>
      <w:r w:rsidRPr="008C5B6C">
        <w:rPr>
          <w:rFonts w:ascii="Arial" w:eastAsia="Arial" w:hAnsi="Arial" w:cs="Arial"/>
          <w:sz w:val="38"/>
          <w:szCs w:val="38"/>
          <w:vertAlign w:val="superscript"/>
          <w:lang w:val="pt-BR"/>
        </w:rPr>
        <w:t>+</w:t>
      </w:r>
      <w:r w:rsidRPr="008C5B6C">
        <w:rPr>
          <w:rFonts w:ascii="Arial" w:eastAsia="Arial" w:hAnsi="Arial" w:cs="Arial"/>
          <w:sz w:val="38"/>
          <w:szCs w:val="38"/>
          <w:lang w:val="pt-BR"/>
        </w:rPr>
        <w:t xml:space="preserve"> </w:t>
      </w:r>
      <w:proofErr w:type="spellStart"/>
      <w:r w:rsidRPr="008C5B6C">
        <w:rPr>
          <w:rFonts w:ascii="Arial" w:eastAsia="Arial" w:hAnsi="Arial" w:cs="Arial"/>
          <w:i/>
          <w:iCs/>
          <w:sz w:val="38"/>
          <w:szCs w:val="38"/>
          <w:vertAlign w:val="superscript"/>
          <w:lang w:val="pt-BR"/>
        </w:rPr>
        <w:t>i</w:t>
      </w:r>
      <w:r w:rsidRPr="008C5B6C">
        <w:rPr>
          <w:rFonts w:ascii="Arial" w:eastAsia="Arial" w:hAnsi="Arial" w:cs="Arial"/>
          <w:i/>
          <w:iCs/>
          <w:sz w:val="14"/>
          <w:szCs w:val="14"/>
          <w:lang w:val="pt-BR"/>
        </w:rPr>
        <w:t>ind</w:t>
      </w:r>
      <w:proofErr w:type="spellEnd"/>
      <w:r w:rsidRPr="008C5B6C">
        <w:rPr>
          <w:rFonts w:ascii="Arial Unicode MS" w:eastAsia="Arial Unicode MS" w:hAnsi="Arial Unicode MS" w:cs="Arial Unicode MS"/>
          <w:sz w:val="38"/>
          <w:szCs w:val="38"/>
          <w:lang w:val="pt-BR"/>
        </w:rPr>
        <w:t xml:space="preserve"> </w:t>
      </w:r>
      <w:r w:rsidRPr="008C5B6C">
        <w:rPr>
          <w:rFonts w:ascii="Arial Unicode MS" w:eastAsia="Arial Unicode MS" w:hAnsi="Arial Unicode MS" w:cs="Arial Unicode MS"/>
          <w:sz w:val="38"/>
          <w:szCs w:val="38"/>
          <w:vertAlign w:val="superscript"/>
          <w:lang w:val="pt-BR"/>
        </w:rPr>
        <w:t>∗</w:t>
      </w:r>
      <w:r w:rsidRPr="008C5B6C">
        <w:rPr>
          <w:rFonts w:ascii="Arial" w:eastAsia="Arial" w:hAnsi="Arial" w:cs="Arial"/>
          <w:sz w:val="38"/>
          <w:szCs w:val="38"/>
          <w:lang w:val="pt-BR"/>
        </w:rPr>
        <w:t xml:space="preserve"> </w:t>
      </w:r>
      <w:r w:rsidRPr="008C5B6C">
        <w:rPr>
          <w:rFonts w:ascii="Arial" w:eastAsia="Arial" w:hAnsi="Arial" w:cs="Arial"/>
          <w:i/>
          <w:iCs/>
          <w:sz w:val="38"/>
          <w:szCs w:val="38"/>
          <w:vertAlign w:val="superscript"/>
          <w:lang w:val="pt-BR"/>
        </w:rPr>
        <w:t>E</w:t>
      </w:r>
      <w:r w:rsidRPr="008C5B6C">
        <w:rPr>
          <w:rFonts w:ascii="Arial" w:eastAsia="Arial" w:hAnsi="Arial" w:cs="Arial"/>
          <w:sz w:val="38"/>
          <w:szCs w:val="38"/>
          <w:lang w:val="pt-BR"/>
        </w:rPr>
        <w:t xml:space="preserve"> </w:t>
      </w:r>
      <w:r w:rsidRPr="008C5B6C">
        <w:rPr>
          <w:rFonts w:ascii="Arial" w:eastAsia="Arial" w:hAnsi="Arial" w:cs="Arial"/>
          <w:sz w:val="38"/>
          <w:szCs w:val="38"/>
          <w:vertAlign w:val="superscript"/>
          <w:lang w:val="pt-BR"/>
        </w:rPr>
        <w:t>+</w:t>
      </w:r>
      <w:r w:rsidRPr="008C5B6C">
        <w:rPr>
          <w:rFonts w:ascii="Arial" w:eastAsia="Arial" w:hAnsi="Arial" w:cs="Arial"/>
          <w:sz w:val="38"/>
          <w:szCs w:val="38"/>
          <w:lang w:val="pt-BR"/>
        </w:rPr>
        <w:t xml:space="preserve"> </w:t>
      </w:r>
      <w:proofErr w:type="spellStart"/>
      <w:r w:rsidRPr="008C5B6C">
        <w:rPr>
          <w:rFonts w:ascii="Arial" w:eastAsia="Arial" w:hAnsi="Arial" w:cs="Arial"/>
          <w:i/>
          <w:iCs/>
          <w:sz w:val="38"/>
          <w:szCs w:val="38"/>
          <w:vertAlign w:val="superscript"/>
          <w:lang w:val="pt-BR"/>
        </w:rPr>
        <w:t>i</w:t>
      </w:r>
      <w:r w:rsidRPr="008C5B6C">
        <w:rPr>
          <w:rFonts w:ascii="Arial" w:eastAsia="Arial" w:hAnsi="Arial" w:cs="Arial"/>
          <w:i/>
          <w:iCs/>
          <w:sz w:val="14"/>
          <w:szCs w:val="14"/>
          <w:lang w:val="pt-BR"/>
        </w:rPr>
        <w:t>cap</w:t>
      </w:r>
      <w:proofErr w:type="spellEnd"/>
      <w:r w:rsidRPr="008C5B6C">
        <w:rPr>
          <w:rFonts w:ascii="Arial Unicode MS" w:eastAsia="Arial Unicode MS" w:hAnsi="Arial Unicode MS" w:cs="Arial Unicode MS"/>
          <w:sz w:val="38"/>
          <w:szCs w:val="38"/>
          <w:lang w:val="pt-BR"/>
        </w:rPr>
        <w:t xml:space="preserve"> </w:t>
      </w:r>
      <w:r w:rsidRPr="008C5B6C">
        <w:rPr>
          <w:rFonts w:ascii="Arial Unicode MS" w:eastAsia="Arial Unicode MS" w:hAnsi="Arial Unicode MS" w:cs="Arial Unicode MS"/>
          <w:sz w:val="38"/>
          <w:szCs w:val="38"/>
          <w:vertAlign w:val="superscript"/>
          <w:lang w:val="pt-BR"/>
        </w:rPr>
        <w:t>∗</w:t>
      </w:r>
      <w:r w:rsidRPr="008C5B6C">
        <w:rPr>
          <w:rFonts w:ascii="Arial" w:eastAsia="Arial" w:hAnsi="Arial" w:cs="Arial"/>
          <w:sz w:val="38"/>
          <w:szCs w:val="38"/>
          <w:lang w:val="pt-BR"/>
        </w:rPr>
        <w:t xml:space="preserve"> </w:t>
      </w:r>
      <w:r w:rsidRPr="008C5B6C">
        <w:rPr>
          <w:rFonts w:ascii="Arial" w:eastAsia="Arial" w:hAnsi="Arial" w:cs="Arial"/>
          <w:i/>
          <w:iCs/>
          <w:sz w:val="38"/>
          <w:szCs w:val="38"/>
          <w:vertAlign w:val="superscript"/>
          <w:lang w:val="pt-BR"/>
        </w:rPr>
        <w:t>C</w:t>
      </w:r>
      <w:r w:rsidRPr="008C5B6C">
        <w:rPr>
          <w:rFonts w:ascii="Arial" w:eastAsia="Arial" w:hAnsi="Arial" w:cs="Arial"/>
          <w:sz w:val="38"/>
          <w:szCs w:val="38"/>
          <w:lang w:val="pt-BR"/>
        </w:rPr>
        <w:t xml:space="preserve"> </w:t>
      </w:r>
      <w:r w:rsidRPr="008C5B6C">
        <w:rPr>
          <w:rFonts w:ascii="Arial" w:eastAsia="Arial" w:hAnsi="Arial" w:cs="Arial"/>
          <w:sz w:val="38"/>
          <w:szCs w:val="38"/>
          <w:vertAlign w:val="superscript"/>
          <w:lang w:val="pt-BR"/>
        </w:rPr>
        <w:t>+</w:t>
      </w:r>
      <w:r w:rsidRPr="008C5B6C">
        <w:rPr>
          <w:rFonts w:ascii="Arial" w:eastAsia="Arial" w:hAnsi="Arial" w:cs="Arial"/>
          <w:sz w:val="38"/>
          <w:szCs w:val="38"/>
          <w:lang w:val="pt-BR"/>
        </w:rPr>
        <w:t xml:space="preserve"> </w:t>
      </w:r>
      <w:proofErr w:type="spellStart"/>
      <w:r w:rsidRPr="008C5B6C">
        <w:rPr>
          <w:rFonts w:ascii="Arial" w:eastAsia="Arial" w:hAnsi="Arial" w:cs="Arial"/>
          <w:i/>
          <w:iCs/>
          <w:sz w:val="38"/>
          <w:szCs w:val="38"/>
          <w:vertAlign w:val="superscript"/>
          <w:lang w:val="pt-BR"/>
        </w:rPr>
        <w:t>i</w:t>
      </w:r>
      <w:r w:rsidRPr="008C5B6C">
        <w:rPr>
          <w:rFonts w:ascii="Arial" w:eastAsia="Arial" w:hAnsi="Arial" w:cs="Arial"/>
          <w:i/>
          <w:iCs/>
          <w:sz w:val="14"/>
          <w:szCs w:val="14"/>
          <w:lang w:val="pt-BR"/>
        </w:rPr>
        <w:t>comp</w:t>
      </w:r>
      <w:proofErr w:type="spellEnd"/>
      <w:r w:rsidRPr="008C5B6C">
        <w:rPr>
          <w:rFonts w:ascii="Arial Unicode MS" w:eastAsia="Arial Unicode MS" w:hAnsi="Arial Unicode MS" w:cs="Arial Unicode MS"/>
          <w:sz w:val="38"/>
          <w:szCs w:val="38"/>
          <w:lang w:val="pt-BR"/>
        </w:rPr>
        <w:t xml:space="preserve"> </w:t>
      </w:r>
      <w:r w:rsidRPr="008C5B6C">
        <w:rPr>
          <w:rFonts w:ascii="Arial Unicode MS" w:eastAsia="Arial Unicode MS" w:hAnsi="Arial Unicode MS" w:cs="Arial Unicode MS"/>
          <w:sz w:val="38"/>
          <w:szCs w:val="38"/>
          <w:vertAlign w:val="superscript"/>
          <w:lang w:val="pt-BR"/>
        </w:rPr>
        <w:t>∗</w:t>
      </w:r>
      <w:r w:rsidRPr="008C5B6C">
        <w:rPr>
          <w:rFonts w:ascii="Arial" w:eastAsia="Arial" w:hAnsi="Arial" w:cs="Arial"/>
          <w:sz w:val="38"/>
          <w:szCs w:val="38"/>
          <w:lang w:val="pt-BR"/>
        </w:rPr>
        <w:t xml:space="preserve"> </w:t>
      </w:r>
      <w:proofErr w:type="spellStart"/>
      <w:r w:rsidRPr="008C5B6C">
        <w:rPr>
          <w:rFonts w:ascii="Arial" w:eastAsia="Arial" w:hAnsi="Arial" w:cs="Arial"/>
          <w:i/>
          <w:iCs/>
          <w:sz w:val="38"/>
          <w:szCs w:val="38"/>
          <w:vertAlign w:val="superscript"/>
          <w:lang w:val="pt-BR"/>
        </w:rPr>
        <w:t>i</w:t>
      </w:r>
      <w:r w:rsidRPr="008C5B6C">
        <w:rPr>
          <w:rFonts w:ascii="Arial" w:eastAsia="Arial" w:hAnsi="Arial" w:cs="Arial"/>
          <w:i/>
          <w:iCs/>
          <w:sz w:val="14"/>
          <w:szCs w:val="14"/>
          <w:lang w:val="pt-BR"/>
        </w:rPr>
        <w:t>ac</w:t>
      </w:r>
      <w:proofErr w:type="spellEnd"/>
      <w:r w:rsidRPr="008C5B6C">
        <w:rPr>
          <w:rFonts w:ascii="Arial Unicode MS" w:eastAsia="Arial Unicode MS" w:hAnsi="Arial Unicode MS" w:cs="Arial Unicode MS"/>
          <w:sz w:val="38"/>
          <w:szCs w:val="38"/>
          <w:lang w:val="pt-BR"/>
        </w:rPr>
        <w:t xml:space="preserve"> </w:t>
      </w:r>
      <w:r w:rsidRPr="008C5B6C">
        <w:rPr>
          <w:rFonts w:ascii="Arial Unicode MS" w:eastAsia="Arial Unicode MS" w:hAnsi="Arial Unicode MS" w:cs="Arial Unicode MS"/>
          <w:sz w:val="38"/>
          <w:szCs w:val="38"/>
          <w:vertAlign w:val="superscript"/>
          <w:lang w:val="pt-BR"/>
        </w:rPr>
        <w:t>∗</w:t>
      </w:r>
      <w:r w:rsidRPr="008C5B6C">
        <w:rPr>
          <w:rFonts w:ascii="Arial" w:eastAsia="Arial" w:hAnsi="Arial" w:cs="Arial"/>
          <w:sz w:val="38"/>
          <w:szCs w:val="38"/>
          <w:lang w:val="pt-BR"/>
        </w:rPr>
        <w:t xml:space="preserve"> </w:t>
      </w:r>
      <w:r w:rsidRPr="008C5B6C">
        <w:rPr>
          <w:rFonts w:ascii="Arial" w:eastAsia="Arial" w:hAnsi="Arial" w:cs="Arial"/>
          <w:i/>
          <w:iCs/>
          <w:sz w:val="38"/>
          <w:szCs w:val="38"/>
          <w:vertAlign w:val="superscript"/>
          <w:lang w:val="pt-BR"/>
        </w:rPr>
        <w:t>C</w:t>
      </w:r>
      <w:r w:rsidRPr="008C5B6C">
        <w:rPr>
          <w:rFonts w:ascii="Arial" w:eastAsia="Arial" w:hAnsi="Arial" w:cs="Arial"/>
          <w:sz w:val="38"/>
          <w:szCs w:val="38"/>
          <w:lang w:val="pt-BR"/>
        </w:rPr>
        <w:t xml:space="preserve"> </w:t>
      </w:r>
      <w:r w:rsidRPr="008C5B6C">
        <w:rPr>
          <w:rFonts w:ascii="Arial" w:eastAsia="Arial" w:hAnsi="Arial" w:cs="Arial"/>
          <w:sz w:val="38"/>
          <w:szCs w:val="38"/>
          <w:vertAlign w:val="superscript"/>
          <w:lang w:val="pt-BR"/>
        </w:rPr>
        <w:t>+</w:t>
      </w:r>
      <w:r w:rsidRPr="008C5B6C">
        <w:rPr>
          <w:rFonts w:ascii="Arial" w:eastAsia="Arial" w:hAnsi="Arial" w:cs="Arial"/>
          <w:sz w:val="38"/>
          <w:szCs w:val="38"/>
          <w:lang w:val="pt-BR"/>
        </w:rPr>
        <w:t xml:space="preserve"> </w:t>
      </w:r>
      <w:proofErr w:type="spellStart"/>
      <w:r w:rsidRPr="008C5B6C">
        <w:rPr>
          <w:rFonts w:ascii="Arial" w:eastAsia="Arial" w:hAnsi="Arial" w:cs="Arial"/>
          <w:i/>
          <w:iCs/>
          <w:sz w:val="38"/>
          <w:szCs w:val="38"/>
          <w:vertAlign w:val="superscript"/>
          <w:lang w:val="pt-BR"/>
        </w:rPr>
        <w:t>i</w:t>
      </w:r>
      <w:r w:rsidRPr="008C5B6C">
        <w:rPr>
          <w:rFonts w:ascii="Arial" w:eastAsia="Arial" w:hAnsi="Arial" w:cs="Arial"/>
          <w:i/>
          <w:iCs/>
          <w:sz w:val="14"/>
          <w:szCs w:val="14"/>
          <w:lang w:val="pt-BR"/>
        </w:rPr>
        <w:t>fgc</w:t>
      </w:r>
      <w:proofErr w:type="spellEnd"/>
      <w:r w:rsidRPr="008C5B6C">
        <w:rPr>
          <w:rFonts w:ascii="Arial Unicode MS" w:eastAsia="Arial Unicode MS" w:hAnsi="Arial Unicode MS" w:cs="Arial Unicode MS"/>
          <w:sz w:val="38"/>
          <w:szCs w:val="38"/>
          <w:lang w:val="pt-BR"/>
        </w:rPr>
        <w:t xml:space="preserve"> </w:t>
      </w:r>
      <w:r w:rsidRPr="008C5B6C">
        <w:rPr>
          <w:rFonts w:ascii="Arial Unicode MS" w:eastAsia="Arial Unicode MS" w:hAnsi="Arial Unicode MS" w:cs="Arial Unicode MS"/>
          <w:sz w:val="38"/>
          <w:szCs w:val="38"/>
          <w:vertAlign w:val="superscript"/>
          <w:lang w:val="pt-BR"/>
        </w:rPr>
        <w:t>∗</w:t>
      </w:r>
      <w:r w:rsidRPr="008C5B6C">
        <w:rPr>
          <w:rFonts w:ascii="Arial" w:eastAsia="Arial" w:hAnsi="Arial" w:cs="Arial"/>
          <w:sz w:val="38"/>
          <w:szCs w:val="38"/>
          <w:lang w:val="pt-BR"/>
        </w:rPr>
        <w:t xml:space="preserve"> </w:t>
      </w:r>
      <w:r w:rsidRPr="008C5B6C">
        <w:rPr>
          <w:rFonts w:ascii="Arial" w:eastAsia="Arial" w:hAnsi="Arial" w:cs="Arial"/>
          <w:i/>
          <w:iCs/>
          <w:sz w:val="38"/>
          <w:szCs w:val="38"/>
          <w:vertAlign w:val="superscript"/>
          <w:lang w:val="pt-BR"/>
        </w:rPr>
        <w:t>C</w:t>
      </w:r>
      <w:r w:rsidRPr="008C5B6C">
        <w:rPr>
          <w:rFonts w:ascii="Arial" w:eastAsia="Arial" w:hAnsi="Arial" w:cs="Arial"/>
          <w:sz w:val="38"/>
          <w:szCs w:val="38"/>
          <w:lang w:val="pt-BR"/>
        </w:rPr>
        <w:t xml:space="preserve"> </w:t>
      </w:r>
      <w:r w:rsidRPr="008C5B6C">
        <w:rPr>
          <w:rFonts w:ascii="Arial" w:eastAsia="Arial" w:hAnsi="Arial" w:cs="Arial"/>
          <w:sz w:val="38"/>
          <w:szCs w:val="38"/>
          <w:vertAlign w:val="superscript"/>
          <w:lang w:val="pt-BR"/>
        </w:rPr>
        <w:t>+</w:t>
      </w:r>
      <w:r w:rsidRPr="008C5B6C">
        <w:rPr>
          <w:rFonts w:ascii="Arial" w:eastAsia="Arial" w:hAnsi="Arial" w:cs="Arial"/>
          <w:sz w:val="38"/>
          <w:szCs w:val="38"/>
          <w:lang w:val="pt-BR"/>
        </w:rPr>
        <w:t xml:space="preserve"> </w:t>
      </w:r>
      <w:r w:rsidRPr="008C5B6C">
        <w:rPr>
          <w:rFonts w:ascii="Arial" w:eastAsia="Arial" w:hAnsi="Arial" w:cs="Arial"/>
          <w:sz w:val="38"/>
          <w:szCs w:val="38"/>
          <w:vertAlign w:val="subscript"/>
          <w:lang w:val="pt-BR"/>
        </w:rPr>
        <w:t>1</w:t>
      </w:r>
      <w:r w:rsidRPr="008C5B6C">
        <w:rPr>
          <w:rFonts w:ascii="Arial" w:eastAsia="Arial" w:hAnsi="Arial" w:cs="Arial"/>
          <w:sz w:val="38"/>
          <w:szCs w:val="38"/>
          <w:lang w:val="pt-BR"/>
        </w:rPr>
        <w:t xml:space="preserve"> </w:t>
      </w:r>
      <w:r w:rsidRPr="008C5B6C">
        <w:rPr>
          <w:rFonts w:ascii="Arial" w:eastAsia="Arial" w:hAnsi="Arial" w:cs="Arial"/>
          <w:sz w:val="38"/>
          <w:szCs w:val="38"/>
          <w:vertAlign w:val="subscript"/>
          <w:lang w:val="pt-BR"/>
        </w:rPr>
        <w:t>−</w:t>
      </w:r>
      <w:r w:rsidRPr="008C5B6C">
        <w:rPr>
          <w:rFonts w:ascii="Arial" w:eastAsia="Arial" w:hAnsi="Arial" w:cs="Arial"/>
          <w:sz w:val="38"/>
          <w:szCs w:val="38"/>
          <w:lang w:val="pt-BR"/>
        </w:rPr>
        <w:t xml:space="preserve"> </w:t>
      </w:r>
      <w:r w:rsidRPr="008C5B6C">
        <w:rPr>
          <w:rFonts w:ascii="Arial" w:eastAsia="Arial" w:hAnsi="Arial" w:cs="Arial"/>
          <w:i/>
          <w:iCs/>
          <w:sz w:val="38"/>
          <w:szCs w:val="38"/>
          <w:vertAlign w:val="subscript"/>
          <w:lang w:val="pt-BR"/>
        </w:rPr>
        <w:t>i</w:t>
      </w:r>
      <w:r w:rsidRPr="008C5B6C">
        <w:rPr>
          <w:rFonts w:ascii="Arial" w:eastAsia="Arial" w:hAnsi="Arial" w:cs="Arial"/>
          <w:i/>
          <w:iCs/>
          <w:sz w:val="25"/>
          <w:szCs w:val="25"/>
          <w:vertAlign w:val="subscript"/>
          <w:lang w:val="pt-BR"/>
        </w:rPr>
        <w:t>r</w:t>
      </w:r>
      <w:r w:rsidRPr="008C5B6C">
        <w:rPr>
          <w:rFonts w:ascii="Arial" w:eastAsia="Arial" w:hAnsi="Arial" w:cs="Arial"/>
          <w:sz w:val="38"/>
          <w:szCs w:val="38"/>
          <w:lang w:val="pt-BR"/>
        </w:rPr>
        <w:t xml:space="preserve"> </w:t>
      </w:r>
      <w:r w:rsidRPr="008C5B6C">
        <w:rPr>
          <w:rFonts w:ascii="Arial" w:eastAsia="Arial" w:hAnsi="Arial" w:cs="Arial"/>
          <w:sz w:val="38"/>
          <w:szCs w:val="38"/>
          <w:vertAlign w:val="subscript"/>
          <w:lang w:val="pt-BR"/>
        </w:rPr>
        <w:t>−</w:t>
      </w:r>
      <w:r w:rsidRPr="008C5B6C">
        <w:rPr>
          <w:rFonts w:ascii="Arial" w:eastAsia="Arial" w:hAnsi="Arial" w:cs="Arial"/>
          <w:sz w:val="38"/>
          <w:szCs w:val="38"/>
          <w:lang w:val="pt-BR"/>
        </w:rPr>
        <w:t xml:space="preserve"> </w:t>
      </w:r>
      <w:proofErr w:type="spellStart"/>
      <w:r w:rsidRPr="008C5B6C">
        <w:rPr>
          <w:rFonts w:ascii="Arial" w:eastAsia="Arial" w:hAnsi="Arial" w:cs="Arial"/>
          <w:i/>
          <w:iCs/>
          <w:sz w:val="38"/>
          <w:szCs w:val="38"/>
          <w:vertAlign w:val="subscript"/>
          <w:lang w:val="pt-BR"/>
        </w:rPr>
        <w:t>i</w:t>
      </w:r>
      <w:r w:rsidRPr="008C5B6C">
        <w:rPr>
          <w:rFonts w:ascii="Arial" w:eastAsia="Arial" w:hAnsi="Arial" w:cs="Arial"/>
          <w:i/>
          <w:iCs/>
          <w:sz w:val="25"/>
          <w:szCs w:val="25"/>
          <w:vertAlign w:val="subscript"/>
          <w:lang w:val="pt-BR"/>
        </w:rPr>
        <w:t>cs</w:t>
      </w:r>
      <w:proofErr w:type="spellEnd"/>
      <w:r w:rsidRPr="008C5B6C">
        <w:rPr>
          <w:rFonts w:ascii="Arial Unicode MS" w:eastAsia="Arial Unicode MS" w:hAnsi="Arial Unicode MS" w:cs="Arial Unicode MS"/>
          <w:sz w:val="38"/>
          <w:szCs w:val="38"/>
          <w:lang w:val="pt-BR"/>
        </w:rPr>
        <w:t xml:space="preserve"> </w:t>
      </w:r>
      <w:r w:rsidRPr="008C5B6C">
        <w:rPr>
          <w:rFonts w:ascii="Arial Unicode MS" w:eastAsia="Arial Unicode MS" w:hAnsi="Arial Unicode MS" w:cs="Arial Unicode MS"/>
          <w:sz w:val="38"/>
          <w:szCs w:val="38"/>
          <w:vertAlign w:val="superscript"/>
          <w:lang w:val="pt-BR"/>
        </w:rPr>
        <w:t>∗</w:t>
      </w:r>
      <w:r w:rsidRPr="008C5B6C">
        <w:rPr>
          <w:rFonts w:ascii="Arial" w:eastAsia="Arial" w:hAnsi="Arial" w:cs="Arial"/>
          <w:sz w:val="38"/>
          <w:szCs w:val="38"/>
          <w:lang w:val="pt-BR"/>
        </w:rPr>
        <w:t xml:space="preserve"> </w:t>
      </w:r>
      <w:r w:rsidRPr="008C5B6C">
        <w:rPr>
          <w:rFonts w:ascii="Arial" w:eastAsia="Arial" w:hAnsi="Arial" w:cs="Arial"/>
          <w:i/>
          <w:iCs/>
          <w:sz w:val="38"/>
          <w:szCs w:val="38"/>
          <w:vertAlign w:val="superscript"/>
          <w:lang w:val="pt-BR"/>
        </w:rPr>
        <w:t>R</w:t>
      </w:r>
    </w:p>
    <w:p w14:paraId="243464A1"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15584" behindDoc="1" locked="0" layoutInCell="0" allowOverlap="1" wp14:anchorId="4A14E7E8" wp14:editId="1F118826">
                <wp:simplePos x="0" y="0"/>
                <wp:positionH relativeFrom="column">
                  <wp:posOffset>4590415</wp:posOffset>
                </wp:positionH>
                <wp:positionV relativeFrom="paragraph">
                  <wp:posOffset>-281305</wp:posOffset>
                </wp:positionV>
                <wp:extent cx="707390" cy="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07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438B584" id="Shape 135"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361.45pt,-22.15pt" to="417.1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" o:allowincell="f" filled="t" strokeweight=".14039mm">
                <v:stroke joinstyle="miter"/>
                <o:lock v:ext="edit" shapetype="f"/>
              </v:line>
            </w:pict>
          </mc:Fallback>
        </mc:AlternateContent>
      </w:r>
    </w:p>
    <w:p w14:paraId="09053A2D" w14:textId="77777777" w:rsidR="0075768E" w:rsidRPr="008C5B6C" w:rsidRDefault="0075768E">
      <w:pPr>
        <w:spacing w:line="207" w:lineRule="exact"/>
        <w:rPr>
          <w:sz w:val="20"/>
          <w:szCs w:val="20"/>
          <w:lang w:val="pt-BR"/>
        </w:rPr>
      </w:pPr>
    </w:p>
    <w:p w14:paraId="289580FA" w14:textId="77777777" w:rsidR="0075768E" w:rsidRPr="008C5B6C" w:rsidRDefault="00BC6249">
      <w:pPr>
        <w:spacing w:line="383" w:lineRule="auto"/>
        <w:ind w:left="260" w:firstLine="850"/>
        <w:jc w:val="both"/>
        <w:rPr>
          <w:sz w:val="20"/>
          <w:szCs w:val="20"/>
          <w:lang w:val="pt-BR"/>
        </w:rPr>
      </w:pPr>
      <w:r w:rsidRPr="008C5B6C">
        <w:rPr>
          <w:rFonts w:ascii="Arial" w:eastAsia="Arial" w:hAnsi="Arial" w:cs="Arial"/>
          <w:sz w:val="24"/>
          <w:szCs w:val="24"/>
          <w:lang w:val="pt-BR"/>
        </w:rPr>
        <w:t>Ao isolar as variáveis e realizar as substituições e deduções algébricas obtemos a equação abaixo</w:t>
      </w:r>
      <w:r w:rsidRPr="008C5B6C">
        <w:rPr>
          <w:rFonts w:ascii="Arial" w:eastAsia="Arial" w:hAnsi="Arial" w:cs="Arial"/>
          <w:sz w:val="31"/>
          <w:szCs w:val="31"/>
          <w:lang w:val="pt-BR"/>
        </w:rPr>
        <w:t xml:space="preserve"> </w:t>
      </w:r>
      <w:r w:rsidRPr="008C5B6C">
        <w:rPr>
          <w:rFonts w:ascii="Arial" w:eastAsia="Arial" w:hAnsi="Arial" w:cs="Arial"/>
          <w:sz w:val="31"/>
          <w:szCs w:val="31"/>
          <w:vertAlign w:val="superscript"/>
          <w:lang w:val="pt-BR"/>
        </w:rPr>
        <w:t>1</w:t>
      </w:r>
      <w:r w:rsidRPr="008C5B6C">
        <w:rPr>
          <w:rFonts w:ascii="Arial" w:eastAsia="Arial" w:hAnsi="Arial" w:cs="Arial"/>
          <w:sz w:val="24"/>
          <w:szCs w:val="24"/>
          <w:lang w:val="pt-BR"/>
        </w:rPr>
        <w:t>, onde o numerador da equação se configura no montante de custo e despesas incluídos nas operações de crédito e denominador contempla margem líquida e alíquotas dos impostos diretos e indiretos.</w:t>
      </w:r>
    </w:p>
    <w:p w14:paraId="0A81CC3E" w14:textId="77777777" w:rsidR="0075768E" w:rsidRPr="008C5B6C" w:rsidRDefault="0075768E">
      <w:pPr>
        <w:spacing w:line="324" w:lineRule="exact"/>
        <w:rPr>
          <w:sz w:val="20"/>
          <w:szCs w:val="20"/>
          <w:lang w:val="pt-BR"/>
        </w:rPr>
      </w:pPr>
    </w:p>
    <w:tbl>
      <w:tblPr>
        <w:tblW w:w="0" w:type="auto"/>
        <w:tblInd w:w="2620" w:type="dxa"/>
        <w:tblLayout w:type="fixed"/>
        <w:tblCellMar>
          <w:left w:w="0" w:type="dxa"/>
          <w:right w:w="0" w:type="dxa"/>
        </w:tblCellMar>
        <w:tblLook w:val="04A0" w:firstRow="1" w:lastRow="0" w:firstColumn="1" w:lastColumn="0" w:noHBand="0" w:noVBand="1"/>
      </w:tblPr>
      <w:tblGrid>
        <w:gridCol w:w="520"/>
        <w:gridCol w:w="1080"/>
        <w:gridCol w:w="40"/>
        <w:gridCol w:w="740"/>
        <w:gridCol w:w="60"/>
        <w:gridCol w:w="1700"/>
        <w:gridCol w:w="200"/>
        <w:gridCol w:w="20"/>
      </w:tblGrid>
      <w:tr w:rsidR="0075768E" w14:paraId="5054D987" w14:textId="77777777">
        <w:trPr>
          <w:trHeight w:val="237"/>
        </w:trPr>
        <w:tc>
          <w:tcPr>
            <w:tcW w:w="520" w:type="dxa"/>
            <w:vAlign w:val="bottom"/>
          </w:tcPr>
          <w:p w14:paraId="30851CB3" w14:textId="77777777" w:rsidR="0075768E" w:rsidRPr="008C5B6C" w:rsidRDefault="0075768E">
            <w:pPr>
              <w:rPr>
                <w:sz w:val="20"/>
                <w:szCs w:val="20"/>
                <w:lang w:val="pt-BR"/>
              </w:rPr>
            </w:pPr>
          </w:p>
        </w:tc>
        <w:tc>
          <w:tcPr>
            <w:tcW w:w="1920" w:type="dxa"/>
            <w:gridSpan w:val="4"/>
            <w:vMerge w:val="restart"/>
            <w:vAlign w:val="bottom"/>
          </w:tcPr>
          <w:p w14:paraId="7DAABF03" w14:textId="77777777" w:rsidR="0075768E" w:rsidRDefault="00BC6249">
            <w:pPr>
              <w:spacing w:line="357" w:lineRule="exact"/>
              <w:rPr>
                <w:sz w:val="20"/>
                <w:szCs w:val="20"/>
              </w:rPr>
            </w:pPr>
            <w:r>
              <w:rPr>
                <w:rFonts w:ascii="Arial" w:eastAsia="Arial" w:hAnsi="Arial" w:cs="Arial"/>
                <w:i/>
                <w:iCs/>
                <w:sz w:val="24"/>
                <w:szCs w:val="24"/>
              </w:rPr>
              <w:t>E</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proofErr w:type="spellStart"/>
            <w:r>
              <w:rPr>
                <w:rFonts w:ascii="Arial" w:eastAsia="Arial" w:hAnsi="Arial" w:cs="Arial"/>
                <w:i/>
                <w:iCs/>
                <w:sz w:val="24"/>
                <w:szCs w:val="24"/>
              </w:rPr>
              <w:t>i</w:t>
            </w:r>
            <w:r>
              <w:rPr>
                <w:rFonts w:ascii="Arial" w:eastAsia="Arial" w:hAnsi="Arial" w:cs="Arial"/>
                <w:i/>
                <w:iCs/>
                <w:sz w:val="31"/>
                <w:szCs w:val="31"/>
                <w:vertAlign w:val="subscript"/>
              </w:rPr>
              <w:t>adm</w:t>
            </w:r>
            <w:proofErr w:type="spellEnd"/>
            <w:r>
              <w:rPr>
                <w:rFonts w:ascii="Arial" w:eastAsia="Arial" w:hAnsi="Arial" w:cs="Arial"/>
                <w:sz w:val="24"/>
                <w:szCs w:val="24"/>
              </w:rPr>
              <w:t xml:space="preserve"> + </w:t>
            </w:r>
            <w:r>
              <w:rPr>
                <w:rFonts w:ascii="Arial" w:eastAsia="Arial" w:hAnsi="Arial" w:cs="Arial"/>
                <w:i/>
                <w:iCs/>
                <w:sz w:val="24"/>
                <w:szCs w:val="24"/>
              </w:rPr>
              <w:t>i</w:t>
            </w:r>
            <w:r>
              <w:rPr>
                <w:rFonts w:ascii="Arial" w:eastAsia="Arial" w:hAnsi="Arial" w:cs="Arial"/>
                <w:i/>
                <w:iCs/>
                <w:sz w:val="31"/>
                <w:szCs w:val="31"/>
                <w:vertAlign w:val="subscript"/>
              </w:rPr>
              <w:t>ind</w:t>
            </w:r>
            <w:r>
              <w:rPr>
                <w:rFonts w:ascii="Arial" w:eastAsia="Arial" w:hAnsi="Arial" w:cs="Arial"/>
                <w:sz w:val="24"/>
                <w:szCs w:val="24"/>
              </w:rPr>
              <w:t xml:space="preserve"> + (</w:t>
            </w:r>
          </w:p>
        </w:tc>
        <w:tc>
          <w:tcPr>
            <w:tcW w:w="1700" w:type="dxa"/>
            <w:tcBorders>
              <w:bottom w:val="single" w:sz="8" w:space="0" w:color="auto"/>
            </w:tcBorders>
            <w:vAlign w:val="bottom"/>
          </w:tcPr>
          <w:p w14:paraId="1A6EDAF1" w14:textId="77777777" w:rsidR="0075768E" w:rsidRDefault="00BC6249">
            <w:pPr>
              <w:spacing w:line="215" w:lineRule="exact"/>
              <w:rPr>
                <w:sz w:val="20"/>
                <w:szCs w:val="20"/>
              </w:rPr>
            </w:pPr>
            <w:r>
              <w:rPr>
                <w:rFonts w:ascii="Arial" w:eastAsia="Arial" w:hAnsi="Arial" w:cs="Arial"/>
                <w:i/>
                <w:iCs/>
                <w:sz w:val="16"/>
                <w:szCs w:val="16"/>
              </w:rPr>
              <w:t>i</w:t>
            </w:r>
            <w:r>
              <w:rPr>
                <w:rFonts w:ascii="Arial" w:eastAsia="Arial" w:hAnsi="Arial" w:cs="Arial"/>
                <w:i/>
                <w:iCs/>
                <w:sz w:val="11"/>
                <w:szCs w:val="11"/>
              </w:rPr>
              <w:t>cap</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f gc</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comp</w:t>
            </w:r>
            <w:r>
              <w:rPr>
                <w:rFonts w:ascii="Arial Unicode MS" w:eastAsia="Arial Unicode MS" w:hAnsi="Arial Unicode MS" w:cs="Arial Unicode MS"/>
                <w:sz w:val="16"/>
                <w:szCs w:val="16"/>
              </w:rPr>
              <w:t>∗</w:t>
            </w:r>
            <w:r>
              <w:rPr>
                <w:rFonts w:ascii="Arial" w:eastAsia="Arial" w:hAnsi="Arial" w:cs="Arial"/>
                <w:i/>
                <w:iCs/>
                <w:sz w:val="16"/>
                <w:szCs w:val="16"/>
              </w:rPr>
              <w:t>i</w:t>
            </w:r>
            <w:r>
              <w:rPr>
                <w:rFonts w:ascii="Arial" w:eastAsia="Arial" w:hAnsi="Arial" w:cs="Arial"/>
                <w:i/>
                <w:iCs/>
                <w:sz w:val="11"/>
                <w:szCs w:val="11"/>
              </w:rPr>
              <w:t>ac</w:t>
            </w:r>
            <w:r>
              <w:rPr>
                <w:rFonts w:ascii="Arial" w:eastAsia="Arial" w:hAnsi="Arial" w:cs="Arial"/>
                <w:sz w:val="16"/>
                <w:szCs w:val="16"/>
              </w:rPr>
              <w:t>)</w:t>
            </w:r>
          </w:p>
        </w:tc>
        <w:tc>
          <w:tcPr>
            <w:tcW w:w="200" w:type="dxa"/>
            <w:vMerge w:val="restart"/>
            <w:vAlign w:val="bottom"/>
          </w:tcPr>
          <w:p w14:paraId="29D204FA" w14:textId="77777777" w:rsidR="0075768E" w:rsidRDefault="00BC6249">
            <w:pPr>
              <w:jc w:val="right"/>
              <w:rPr>
                <w:sz w:val="20"/>
                <w:szCs w:val="20"/>
              </w:rPr>
            </w:pPr>
            <w:r>
              <w:rPr>
                <w:rFonts w:ascii="Arial" w:eastAsia="Arial" w:hAnsi="Arial" w:cs="Arial"/>
                <w:sz w:val="24"/>
                <w:szCs w:val="24"/>
              </w:rPr>
              <w:t>)]</w:t>
            </w:r>
          </w:p>
        </w:tc>
        <w:tc>
          <w:tcPr>
            <w:tcW w:w="0" w:type="dxa"/>
            <w:vAlign w:val="bottom"/>
          </w:tcPr>
          <w:p w14:paraId="7915B1D9" w14:textId="77777777" w:rsidR="0075768E" w:rsidRDefault="0075768E">
            <w:pPr>
              <w:rPr>
                <w:sz w:val="1"/>
                <w:szCs w:val="1"/>
              </w:rPr>
            </w:pPr>
          </w:p>
        </w:tc>
      </w:tr>
      <w:tr w:rsidR="0075768E" w14:paraId="043A773E" w14:textId="77777777">
        <w:trPr>
          <w:trHeight w:val="201"/>
        </w:trPr>
        <w:tc>
          <w:tcPr>
            <w:tcW w:w="520" w:type="dxa"/>
            <w:vAlign w:val="bottom"/>
          </w:tcPr>
          <w:p w14:paraId="6229E815" w14:textId="77777777" w:rsidR="0075768E" w:rsidRDefault="00BC6249">
            <w:pPr>
              <w:spacing w:line="201" w:lineRule="exact"/>
              <w:rPr>
                <w:sz w:val="20"/>
                <w:szCs w:val="20"/>
              </w:rPr>
            </w:pPr>
            <w:r>
              <w:rPr>
                <w:rFonts w:ascii="Arial" w:eastAsia="Arial" w:hAnsi="Arial" w:cs="Arial"/>
                <w:i/>
                <w:iCs/>
                <w:sz w:val="23"/>
                <w:szCs w:val="23"/>
              </w:rPr>
              <w:t>R</w:t>
            </w:r>
            <w:r>
              <w:rPr>
                <w:rFonts w:ascii="Arial" w:eastAsia="Arial" w:hAnsi="Arial" w:cs="Arial"/>
                <w:sz w:val="23"/>
                <w:szCs w:val="23"/>
              </w:rPr>
              <w:t xml:space="preserve"> =</w:t>
            </w:r>
          </w:p>
        </w:tc>
        <w:tc>
          <w:tcPr>
            <w:tcW w:w="1920" w:type="dxa"/>
            <w:gridSpan w:val="4"/>
            <w:vMerge/>
            <w:tcBorders>
              <w:bottom w:val="single" w:sz="8" w:space="0" w:color="auto"/>
            </w:tcBorders>
            <w:vAlign w:val="bottom"/>
          </w:tcPr>
          <w:p w14:paraId="7CB957E0" w14:textId="77777777" w:rsidR="0075768E" w:rsidRDefault="0075768E">
            <w:pPr>
              <w:rPr>
                <w:sz w:val="17"/>
                <w:szCs w:val="17"/>
              </w:rPr>
            </w:pPr>
          </w:p>
        </w:tc>
        <w:tc>
          <w:tcPr>
            <w:tcW w:w="1700" w:type="dxa"/>
            <w:tcBorders>
              <w:bottom w:val="single" w:sz="8" w:space="0" w:color="auto"/>
            </w:tcBorders>
            <w:vAlign w:val="bottom"/>
          </w:tcPr>
          <w:p w14:paraId="6D6D1BF1" w14:textId="77777777" w:rsidR="0075768E" w:rsidRDefault="00BC6249">
            <w:pPr>
              <w:ind w:left="320"/>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11"/>
                <w:szCs w:val="11"/>
              </w:rPr>
              <w:t>comp</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f gc</w:t>
            </w:r>
          </w:p>
        </w:tc>
        <w:tc>
          <w:tcPr>
            <w:tcW w:w="200" w:type="dxa"/>
            <w:vMerge/>
            <w:tcBorders>
              <w:bottom w:val="single" w:sz="8" w:space="0" w:color="auto"/>
            </w:tcBorders>
            <w:vAlign w:val="bottom"/>
          </w:tcPr>
          <w:p w14:paraId="0DD5D83A" w14:textId="77777777" w:rsidR="0075768E" w:rsidRDefault="0075768E">
            <w:pPr>
              <w:rPr>
                <w:sz w:val="17"/>
                <w:szCs w:val="17"/>
              </w:rPr>
            </w:pPr>
          </w:p>
        </w:tc>
        <w:tc>
          <w:tcPr>
            <w:tcW w:w="0" w:type="dxa"/>
            <w:vAlign w:val="bottom"/>
          </w:tcPr>
          <w:p w14:paraId="5FD4DD4B" w14:textId="77777777" w:rsidR="0075768E" w:rsidRDefault="0075768E">
            <w:pPr>
              <w:rPr>
                <w:sz w:val="1"/>
                <w:szCs w:val="1"/>
              </w:rPr>
            </w:pPr>
          </w:p>
        </w:tc>
      </w:tr>
      <w:tr w:rsidR="0075768E" w14:paraId="583ED91A" w14:textId="77777777">
        <w:trPr>
          <w:trHeight w:val="153"/>
        </w:trPr>
        <w:tc>
          <w:tcPr>
            <w:tcW w:w="520" w:type="dxa"/>
            <w:vAlign w:val="bottom"/>
          </w:tcPr>
          <w:p w14:paraId="51FD35B4" w14:textId="77777777" w:rsidR="0075768E" w:rsidRDefault="0075768E">
            <w:pPr>
              <w:rPr>
                <w:sz w:val="13"/>
                <w:szCs w:val="13"/>
              </w:rPr>
            </w:pPr>
          </w:p>
        </w:tc>
        <w:tc>
          <w:tcPr>
            <w:tcW w:w="1080" w:type="dxa"/>
            <w:vMerge w:val="restart"/>
            <w:vAlign w:val="bottom"/>
          </w:tcPr>
          <w:p w14:paraId="7A020C5C" w14:textId="77777777" w:rsidR="0075768E" w:rsidRDefault="00BC6249">
            <w:pPr>
              <w:ind w:left="680"/>
              <w:rPr>
                <w:sz w:val="20"/>
                <w:szCs w:val="20"/>
              </w:rPr>
            </w:pPr>
            <w:r>
              <w:rPr>
                <w:rFonts w:ascii="Arial" w:eastAsia="Arial" w:hAnsi="Arial" w:cs="Arial"/>
                <w:sz w:val="24"/>
                <w:szCs w:val="24"/>
              </w:rPr>
              <w:t>1 −</w:t>
            </w:r>
          </w:p>
        </w:tc>
        <w:tc>
          <w:tcPr>
            <w:tcW w:w="40" w:type="dxa"/>
            <w:vAlign w:val="bottom"/>
          </w:tcPr>
          <w:p w14:paraId="3BA11AAF" w14:textId="77777777" w:rsidR="0075768E" w:rsidRDefault="0075768E">
            <w:pPr>
              <w:rPr>
                <w:sz w:val="13"/>
                <w:szCs w:val="13"/>
              </w:rPr>
            </w:pPr>
          </w:p>
        </w:tc>
        <w:tc>
          <w:tcPr>
            <w:tcW w:w="800" w:type="dxa"/>
            <w:gridSpan w:val="2"/>
            <w:vAlign w:val="bottom"/>
          </w:tcPr>
          <w:p w14:paraId="2E898FC1" w14:textId="77777777" w:rsidR="0075768E" w:rsidRDefault="00BC6249">
            <w:pPr>
              <w:spacing w:line="154" w:lineRule="exact"/>
              <w:ind w:right="80"/>
              <w:jc w:val="center"/>
              <w:rPr>
                <w:sz w:val="20"/>
                <w:szCs w:val="20"/>
              </w:rPr>
            </w:pPr>
            <w:r>
              <w:rPr>
                <w:rFonts w:ascii="Arial" w:eastAsia="Arial" w:hAnsi="Arial" w:cs="Arial"/>
                <w:i/>
                <w:iCs/>
                <w:sz w:val="17"/>
                <w:szCs w:val="17"/>
                <w:vertAlign w:val="superscript"/>
              </w:rPr>
              <w:t>i</w:t>
            </w:r>
            <w:r>
              <w:rPr>
                <w:rFonts w:ascii="Arial" w:eastAsia="Arial" w:hAnsi="Arial" w:cs="Arial"/>
                <w:i/>
                <w:iCs/>
                <w:sz w:val="8"/>
                <w:szCs w:val="8"/>
              </w:rPr>
              <w:t>ll</w:t>
            </w:r>
          </w:p>
        </w:tc>
        <w:tc>
          <w:tcPr>
            <w:tcW w:w="1700" w:type="dxa"/>
            <w:vMerge w:val="restart"/>
            <w:vAlign w:val="bottom"/>
          </w:tcPr>
          <w:p w14:paraId="6E5CB355" w14:textId="77777777" w:rsidR="0075768E" w:rsidRDefault="00BC6249">
            <w:pPr>
              <w:ind w:left="20"/>
              <w:rPr>
                <w:sz w:val="20"/>
                <w:szCs w:val="20"/>
              </w:rPr>
            </w:pP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i/>
                <w:iCs/>
                <w:sz w:val="47"/>
                <w:szCs w:val="47"/>
                <w:vertAlign w:val="superscript"/>
              </w:rPr>
              <w:t>i</w:t>
            </w:r>
            <w:r>
              <w:rPr>
                <w:rFonts w:ascii="Arial" w:eastAsia="Arial" w:hAnsi="Arial" w:cs="Arial"/>
                <w:i/>
                <w:iCs/>
                <w:sz w:val="15"/>
                <w:szCs w:val="15"/>
              </w:rPr>
              <w:t>pis</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cof</w:t>
            </w:r>
          </w:p>
        </w:tc>
        <w:tc>
          <w:tcPr>
            <w:tcW w:w="200" w:type="dxa"/>
            <w:vAlign w:val="bottom"/>
          </w:tcPr>
          <w:p w14:paraId="7558A402" w14:textId="77777777" w:rsidR="0075768E" w:rsidRDefault="0075768E">
            <w:pPr>
              <w:rPr>
                <w:sz w:val="13"/>
                <w:szCs w:val="13"/>
              </w:rPr>
            </w:pPr>
          </w:p>
        </w:tc>
        <w:tc>
          <w:tcPr>
            <w:tcW w:w="0" w:type="dxa"/>
            <w:vAlign w:val="bottom"/>
          </w:tcPr>
          <w:p w14:paraId="6498E2BA" w14:textId="77777777" w:rsidR="0075768E" w:rsidRDefault="0075768E">
            <w:pPr>
              <w:rPr>
                <w:sz w:val="1"/>
                <w:szCs w:val="1"/>
              </w:rPr>
            </w:pPr>
          </w:p>
        </w:tc>
      </w:tr>
      <w:tr w:rsidR="0075768E" w14:paraId="14772F04" w14:textId="77777777">
        <w:trPr>
          <w:trHeight w:val="419"/>
        </w:trPr>
        <w:tc>
          <w:tcPr>
            <w:tcW w:w="520" w:type="dxa"/>
            <w:vAlign w:val="bottom"/>
          </w:tcPr>
          <w:p w14:paraId="7E1BAAFC" w14:textId="77777777" w:rsidR="0075768E" w:rsidRDefault="0075768E">
            <w:pPr>
              <w:rPr>
                <w:sz w:val="24"/>
                <w:szCs w:val="24"/>
              </w:rPr>
            </w:pPr>
          </w:p>
        </w:tc>
        <w:tc>
          <w:tcPr>
            <w:tcW w:w="1080" w:type="dxa"/>
            <w:vMerge/>
            <w:vAlign w:val="bottom"/>
          </w:tcPr>
          <w:p w14:paraId="067B7F02" w14:textId="77777777" w:rsidR="0075768E" w:rsidRDefault="0075768E">
            <w:pPr>
              <w:rPr>
                <w:sz w:val="24"/>
                <w:szCs w:val="24"/>
              </w:rPr>
            </w:pPr>
          </w:p>
        </w:tc>
        <w:tc>
          <w:tcPr>
            <w:tcW w:w="40" w:type="dxa"/>
            <w:vAlign w:val="bottom"/>
          </w:tcPr>
          <w:p w14:paraId="4AC43423" w14:textId="77777777" w:rsidR="0075768E" w:rsidRDefault="0075768E">
            <w:pPr>
              <w:rPr>
                <w:sz w:val="24"/>
                <w:szCs w:val="24"/>
              </w:rPr>
            </w:pPr>
          </w:p>
        </w:tc>
        <w:tc>
          <w:tcPr>
            <w:tcW w:w="740" w:type="dxa"/>
            <w:tcBorders>
              <w:top w:val="single" w:sz="8" w:space="0" w:color="auto"/>
            </w:tcBorders>
            <w:vAlign w:val="bottom"/>
          </w:tcPr>
          <w:p w14:paraId="6410F655" w14:textId="77777777" w:rsidR="0075768E" w:rsidRDefault="00BC6249">
            <w:pPr>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23"/>
                <w:szCs w:val="23"/>
                <w:vertAlign w:val="subscript"/>
              </w:rPr>
              <w:t>ir</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23"/>
                <w:szCs w:val="23"/>
                <w:vertAlign w:val="subscript"/>
              </w:rPr>
              <w:t>cs</w:t>
            </w:r>
          </w:p>
        </w:tc>
        <w:tc>
          <w:tcPr>
            <w:tcW w:w="60" w:type="dxa"/>
            <w:vAlign w:val="bottom"/>
          </w:tcPr>
          <w:p w14:paraId="79C70FFD" w14:textId="77777777" w:rsidR="0075768E" w:rsidRDefault="0075768E">
            <w:pPr>
              <w:rPr>
                <w:sz w:val="24"/>
                <w:szCs w:val="24"/>
              </w:rPr>
            </w:pPr>
          </w:p>
        </w:tc>
        <w:tc>
          <w:tcPr>
            <w:tcW w:w="1700" w:type="dxa"/>
            <w:vMerge/>
            <w:vAlign w:val="bottom"/>
          </w:tcPr>
          <w:p w14:paraId="64BD5970" w14:textId="77777777" w:rsidR="0075768E" w:rsidRDefault="0075768E">
            <w:pPr>
              <w:rPr>
                <w:sz w:val="24"/>
                <w:szCs w:val="24"/>
              </w:rPr>
            </w:pPr>
          </w:p>
        </w:tc>
        <w:tc>
          <w:tcPr>
            <w:tcW w:w="200" w:type="dxa"/>
            <w:vAlign w:val="bottom"/>
          </w:tcPr>
          <w:p w14:paraId="4F1D19B1" w14:textId="77777777" w:rsidR="0075768E" w:rsidRDefault="0075768E">
            <w:pPr>
              <w:rPr>
                <w:sz w:val="24"/>
                <w:szCs w:val="24"/>
              </w:rPr>
            </w:pPr>
          </w:p>
        </w:tc>
        <w:tc>
          <w:tcPr>
            <w:tcW w:w="0" w:type="dxa"/>
            <w:vAlign w:val="bottom"/>
          </w:tcPr>
          <w:p w14:paraId="2A6F8CBE" w14:textId="77777777" w:rsidR="0075768E" w:rsidRDefault="0075768E">
            <w:pPr>
              <w:rPr>
                <w:sz w:val="1"/>
                <w:szCs w:val="1"/>
              </w:rPr>
            </w:pPr>
          </w:p>
        </w:tc>
      </w:tr>
    </w:tbl>
    <w:p w14:paraId="3B5365B3" w14:textId="77777777" w:rsidR="0075768E" w:rsidRPr="008C5B6C" w:rsidRDefault="00BC6249">
      <w:pPr>
        <w:spacing w:line="368" w:lineRule="auto"/>
        <w:ind w:left="260" w:firstLine="850"/>
        <w:jc w:val="both"/>
        <w:rPr>
          <w:sz w:val="20"/>
          <w:szCs w:val="20"/>
          <w:lang w:val="pt-BR"/>
        </w:rPr>
      </w:pPr>
      <w:r w:rsidRPr="008C5B6C">
        <w:rPr>
          <w:rFonts w:ascii="Arial" w:eastAsia="Arial" w:hAnsi="Arial" w:cs="Arial"/>
          <w:sz w:val="24"/>
          <w:szCs w:val="24"/>
          <w:lang w:val="pt-BR"/>
        </w:rPr>
        <w:t>O denominador da equação ao ser manipulado algebricamente, assume a função de multiplicador das despesas e custo de captação (</w:t>
      </w:r>
      <w:proofErr w:type="spellStart"/>
      <w:r w:rsidRPr="008C5B6C">
        <w:rPr>
          <w:rFonts w:ascii="Arial" w:eastAsia="Arial" w:hAnsi="Arial" w:cs="Arial"/>
          <w:i/>
          <w:iCs/>
          <w:sz w:val="24"/>
          <w:szCs w:val="24"/>
          <w:lang w:val="pt-BR"/>
        </w:rPr>
        <w:t>D</w:t>
      </w:r>
      <w:r w:rsidRPr="008C5B6C">
        <w:rPr>
          <w:rFonts w:ascii="Arial" w:eastAsia="Arial" w:hAnsi="Arial" w:cs="Arial"/>
          <w:i/>
          <w:iCs/>
          <w:sz w:val="31"/>
          <w:szCs w:val="31"/>
          <w:vertAlign w:val="subscript"/>
          <w:lang w:val="pt-BR"/>
        </w:rPr>
        <w:t>emp</w:t>
      </w:r>
      <w:proofErr w:type="spellEnd"/>
      <w:r w:rsidRPr="008C5B6C">
        <w:rPr>
          <w:rFonts w:ascii="Arial" w:eastAsia="Arial" w:hAnsi="Arial" w:cs="Arial"/>
          <w:sz w:val="24"/>
          <w:szCs w:val="24"/>
          <w:lang w:val="pt-BR"/>
        </w:rPr>
        <w:t>), embutindo nestes a margem líquida e alíquotas dos impostos diretos e indiretos.</w:t>
      </w:r>
    </w:p>
    <w:p w14:paraId="0971552E" w14:textId="77777777" w:rsidR="0075768E" w:rsidRPr="008C5B6C" w:rsidRDefault="0075768E">
      <w:pPr>
        <w:spacing w:line="380" w:lineRule="exact"/>
        <w:rPr>
          <w:sz w:val="20"/>
          <w:szCs w:val="20"/>
          <w:lang w:val="pt-BR"/>
        </w:rPr>
      </w:pPr>
    </w:p>
    <w:p w14:paraId="5BDD6E52" w14:textId="77777777" w:rsidR="0075768E" w:rsidRPr="008C5B6C" w:rsidRDefault="00BC6249">
      <w:pPr>
        <w:ind w:left="5040"/>
        <w:rPr>
          <w:sz w:val="20"/>
          <w:szCs w:val="20"/>
          <w:lang w:val="pt-BR"/>
        </w:rPr>
      </w:pPr>
      <w:r w:rsidRPr="008C5B6C">
        <w:rPr>
          <w:rFonts w:ascii="Arial" w:eastAsia="Arial" w:hAnsi="Arial" w:cs="Arial"/>
          <w:sz w:val="24"/>
          <w:szCs w:val="24"/>
          <w:lang w:val="pt-BR"/>
        </w:rPr>
        <w:t>1</w:t>
      </w:r>
    </w:p>
    <w:p w14:paraId="58DE2ADC" w14:textId="77777777" w:rsidR="0075768E" w:rsidRPr="008C5B6C" w:rsidRDefault="00BC6249">
      <w:pPr>
        <w:spacing w:line="181" w:lineRule="auto"/>
        <w:ind w:left="3240"/>
        <w:rPr>
          <w:sz w:val="20"/>
          <w:szCs w:val="20"/>
          <w:lang w:val="pt-BR"/>
        </w:rPr>
      </w:pPr>
      <w:proofErr w:type="spellStart"/>
      <w:proofErr w:type="gramStart"/>
      <w:r w:rsidRPr="008C5B6C">
        <w:rPr>
          <w:rFonts w:ascii="Arial" w:eastAsia="Arial" w:hAnsi="Arial" w:cs="Arial"/>
          <w:i/>
          <w:iCs/>
          <w:sz w:val="30"/>
          <w:szCs w:val="30"/>
          <w:vertAlign w:val="superscript"/>
          <w:lang w:val="pt-BR"/>
        </w:rPr>
        <w:t>i</w:t>
      </w:r>
      <w:r w:rsidRPr="008C5B6C">
        <w:rPr>
          <w:rFonts w:ascii="Arial" w:eastAsia="Arial" w:hAnsi="Arial" w:cs="Arial"/>
          <w:i/>
          <w:iCs/>
          <w:vertAlign w:val="superscript"/>
          <w:lang w:val="pt-BR"/>
        </w:rPr>
        <w:t>apl</w:t>
      </w:r>
      <w:proofErr w:type="spellEnd"/>
      <w:proofErr w:type="gramEnd"/>
      <w:r w:rsidRPr="008C5B6C">
        <w:rPr>
          <w:rFonts w:ascii="Arial" w:eastAsia="Arial" w:hAnsi="Arial" w:cs="Arial"/>
          <w:sz w:val="30"/>
          <w:szCs w:val="30"/>
          <w:vertAlign w:val="superscript"/>
          <w:lang w:val="pt-BR"/>
        </w:rPr>
        <w:t xml:space="preserve"> = </w:t>
      </w:r>
      <w:r w:rsidRPr="008C5B6C">
        <w:rPr>
          <w:rFonts w:ascii="Arial" w:eastAsia="Arial" w:hAnsi="Arial" w:cs="Arial"/>
          <w:sz w:val="30"/>
          <w:szCs w:val="30"/>
          <w:lang w:val="pt-BR"/>
        </w:rPr>
        <w:t>1</w:t>
      </w:r>
      <w:r w:rsidRPr="008C5B6C">
        <w:rPr>
          <w:rFonts w:ascii="Arial" w:eastAsia="Arial" w:hAnsi="Arial" w:cs="Arial"/>
          <w:sz w:val="17"/>
          <w:szCs w:val="17"/>
          <w:lang w:val="pt-BR"/>
        </w:rPr>
        <w:t xml:space="preserve"> −</w:t>
      </w:r>
      <w:r w:rsidRPr="008C5B6C">
        <w:rPr>
          <w:rFonts w:ascii="Arial" w:eastAsia="Arial" w:hAnsi="Arial" w:cs="Arial"/>
          <w:lang w:val="pt-BR"/>
        </w:rPr>
        <w:t xml:space="preserve">  </w:t>
      </w:r>
      <w:proofErr w:type="spellStart"/>
      <w:r w:rsidRPr="008C5B6C">
        <w:rPr>
          <w:rFonts w:ascii="Arial" w:eastAsia="Arial" w:hAnsi="Arial" w:cs="Arial"/>
          <w:i/>
          <w:iCs/>
          <w:vertAlign w:val="superscript"/>
          <w:lang w:val="pt-BR"/>
        </w:rPr>
        <w:t>i</w:t>
      </w:r>
      <w:r w:rsidRPr="008C5B6C">
        <w:rPr>
          <w:rFonts w:ascii="Arial" w:eastAsia="Arial" w:hAnsi="Arial" w:cs="Arial"/>
          <w:i/>
          <w:iCs/>
          <w:sz w:val="17"/>
          <w:szCs w:val="17"/>
          <w:vertAlign w:val="superscript"/>
          <w:lang w:val="pt-BR"/>
        </w:rPr>
        <w:t>ll</w:t>
      </w:r>
      <w:proofErr w:type="spellEnd"/>
      <w:r w:rsidRPr="008C5B6C">
        <w:rPr>
          <w:rFonts w:ascii="Arial" w:eastAsia="Arial" w:hAnsi="Arial" w:cs="Arial"/>
          <w:sz w:val="17"/>
          <w:szCs w:val="17"/>
          <w:lang w:val="pt-BR"/>
        </w:rPr>
        <w:t xml:space="preserve">     + </w:t>
      </w:r>
      <w:r w:rsidRPr="008C5B6C">
        <w:rPr>
          <w:rFonts w:ascii="Arial" w:eastAsia="Arial" w:hAnsi="Arial" w:cs="Arial"/>
          <w:i/>
          <w:iCs/>
          <w:sz w:val="17"/>
          <w:szCs w:val="17"/>
          <w:lang w:val="pt-BR"/>
        </w:rPr>
        <w:t>i</w:t>
      </w:r>
      <w:r w:rsidRPr="008C5B6C">
        <w:rPr>
          <w:rFonts w:ascii="Arial" w:eastAsia="Arial" w:hAnsi="Arial" w:cs="Arial"/>
          <w:sz w:val="17"/>
          <w:szCs w:val="17"/>
          <w:lang w:val="pt-BR"/>
        </w:rPr>
        <w:t xml:space="preserve">  + </w:t>
      </w:r>
      <w:r w:rsidRPr="008C5B6C">
        <w:rPr>
          <w:rFonts w:ascii="Arial" w:eastAsia="Arial" w:hAnsi="Arial" w:cs="Arial"/>
          <w:i/>
          <w:iCs/>
          <w:sz w:val="17"/>
          <w:szCs w:val="17"/>
          <w:lang w:val="pt-BR"/>
        </w:rPr>
        <w:t>i</w:t>
      </w:r>
    </w:p>
    <w:p w14:paraId="5E1F296A"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16608" behindDoc="1" locked="0" layoutInCell="0" allowOverlap="1" wp14:anchorId="7EA0DD9C" wp14:editId="7C62B8A2">
                <wp:simplePos x="0" y="0"/>
                <wp:positionH relativeFrom="column">
                  <wp:posOffset>2470150</wp:posOffset>
                </wp:positionH>
                <wp:positionV relativeFrom="paragraph">
                  <wp:posOffset>-100330</wp:posOffset>
                </wp:positionV>
                <wp:extent cx="1546225" cy="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622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92CA6DA" id="Shape 136"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194.5pt,-7.9pt" to="316.2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" o:allowincell="f" filled="t" strokeweight=".14039mm">
                <v:stroke joinstyle="miter"/>
                <o:lock v:ext="edit" shapetype="f"/>
              </v:line>
            </w:pict>
          </mc:Fallback>
        </mc:AlternateContent>
      </w:r>
    </w:p>
    <w:p w14:paraId="6C84AC22" w14:textId="77777777" w:rsidR="0075768E" w:rsidRPr="008C5B6C" w:rsidRDefault="00BC6249">
      <w:pPr>
        <w:tabs>
          <w:tab w:val="left" w:pos="4720"/>
          <w:tab w:val="left" w:pos="5440"/>
          <w:tab w:val="left" w:pos="6040"/>
        </w:tabs>
        <w:spacing w:line="190" w:lineRule="auto"/>
        <w:ind w:left="4400"/>
        <w:rPr>
          <w:sz w:val="20"/>
          <w:szCs w:val="20"/>
          <w:lang w:val="pt-BR"/>
        </w:rPr>
      </w:pPr>
      <w:r w:rsidRPr="008C5B6C">
        <w:rPr>
          <w:rFonts w:ascii="Arial" w:eastAsia="Arial" w:hAnsi="Arial" w:cs="Arial"/>
          <w:sz w:val="29"/>
          <w:szCs w:val="29"/>
          <w:vertAlign w:val="subscript"/>
          <w:lang w:val="pt-BR"/>
        </w:rPr>
        <w:t>−</w:t>
      </w:r>
      <w:r w:rsidRPr="008C5B6C">
        <w:rPr>
          <w:rFonts w:ascii="Arial" w:eastAsia="Arial" w:hAnsi="Arial" w:cs="Arial"/>
          <w:sz w:val="29"/>
          <w:szCs w:val="29"/>
          <w:lang w:val="pt-BR"/>
        </w:rPr>
        <w:tab/>
      </w:r>
      <w:r w:rsidRPr="008C5B6C">
        <w:rPr>
          <w:rFonts w:ascii="Arial" w:eastAsia="Arial" w:hAnsi="Arial" w:cs="Arial"/>
          <w:sz w:val="29"/>
          <w:szCs w:val="29"/>
          <w:vertAlign w:val="subscript"/>
          <w:lang w:val="pt-BR"/>
        </w:rPr>
        <w:t>−</w:t>
      </w:r>
      <w:r w:rsidRPr="008C5B6C">
        <w:rPr>
          <w:sz w:val="20"/>
          <w:szCs w:val="20"/>
          <w:lang w:val="pt-BR"/>
        </w:rPr>
        <w:tab/>
      </w:r>
      <w:proofErr w:type="spellStart"/>
      <w:r w:rsidRPr="008C5B6C">
        <w:rPr>
          <w:rFonts w:ascii="Arial" w:eastAsia="Arial" w:hAnsi="Arial" w:cs="Arial"/>
          <w:i/>
          <w:iCs/>
          <w:sz w:val="15"/>
          <w:szCs w:val="15"/>
          <w:vertAlign w:val="subscript"/>
          <w:lang w:val="pt-BR"/>
        </w:rPr>
        <w:t>pis</w:t>
      </w:r>
      <w:proofErr w:type="spellEnd"/>
      <w:r w:rsidRPr="008C5B6C">
        <w:rPr>
          <w:sz w:val="20"/>
          <w:szCs w:val="20"/>
          <w:lang w:val="pt-BR"/>
        </w:rPr>
        <w:tab/>
      </w:r>
      <w:proofErr w:type="spellStart"/>
      <w:r w:rsidRPr="008C5B6C">
        <w:rPr>
          <w:rFonts w:ascii="Arial" w:eastAsia="Arial" w:hAnsi="Arial" w:cs="Arial"/>
          <w:i/>
          <w:iCs/>
          <w:sz w:val="15"/>
          <w:szCs w:val="15"/>
          <w:vertAlign w:val="subscript"/>
          <w:lang w:val="pt-BR"/>
        </w:rPr>
        <w:t>cof</w:t>
      </w:r>
      <w:proofErr w:type="spellEnd"/>
    </w:p>
    <w:p w14:paraId="38CC9262"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17632" behindDoc="1" locked="0" layoutInCell="0" allowOverlap="1" wp14:anchorId="72520E91" wp14:editId="5105CA49">
                <wp:simplePos x="0" y="0"/>
                <wp:positionH relativeFrom="column">
                  <wp:posOffset>2745105</wp:posOffset>
                </wp:positionH>
                <wp:positionV relativeFrom="paragraph">
                  <wp:posOffset>-148590</wp:posOffset>
                </wp:positionV>
                <wp:extent cx="474345"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4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E103F3C" id="Shape 137"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216.15pt,-11.7pt" to="253.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" o:allowincell="f" filled="t" strokeweight=".14039mm">
                <v:stroke joinstyle="miter"/>
                <o:lock v:ext="edit" shapetype="f"/>
              </v:line>
            </w:pict>
          </mc:Fallback>
        </mc:AlternateContent>
      </w:r>
    </w:p>
    <w:p w14:paraId="1B188129" w14:textId="77777777" w:rsidR="0075768E" w:rsidRPr="008C5B6C" w:rsidRDefault="0075768E">
      <w:pPr>
        <w:spacing w:line="132" w:lineRule="exact"/>
        <w:rPr>
          <w:sz w:val="20"/>
          <w:szCs w:val="20"/>
          <w:lang w:val="pt-BR"/>
        </w:rPr>
      </w:pPr>
    </w:p>
    <w:p w14:paraId="161FC748" w14:textId="77777777" w:rsidR="0075768E" w:rsidRPr="008C5B6C" w:rsidRDefault="00BC6249">
      <w:pPr>
        <w:spacing w:line="460" w:lineRule="auto"/>
        <w:ind w:left="260" w:firstLine="850"/>
        <w:rPr>
          <w:sz w:val="20"/>
          <w:szCs w:val="20"/>
          <w:lang w:val="pt-BR"/>
        </w:rPr>
      </w:pPr>
      <w:r w:rsidRPr="008C5B6C">
        <w:rPr>
          <w:rFonts w:ascii="Arial" w:eastAsia="Arial" w:hAnsi="Arial" w:cs="Arial"/>
          <w:sz w:val="23"/>
          <w:szCs w:val="23"/>
          <w:lang w:val="pt-BR"/>
        </w:rPr>
        <w:t>Ao simplificar a equação decomposta da receita, encontramos uma forma similar ao forma tautológica inicial, um montante multiplicado a uma taxa para chegar</w:t>
      </w:r>
    </w:p>
    <w:p w14:paraId="5C2CD046"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18656" behindDoc="1" locked="0" layoutInCell="0" allowOverlap="1" wp14:anchorId="662E24DD" wp14:editId="13492408">
                <wp:simplePos x="0" y="0"/>
                <wp:positionH relativeFrom="column">
                  <wp:posOffset>164465</wp:posOffset>
                </wp:positionH>
                <wp:positionV relativeFrom="paragraph">
                  <wp:posOffset>127635</wp:posOffset>
                </wp:positionV>
                <wp:extent cx="2302510" cy="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0251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077C6FF" id="Shape 138"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12.95pt,10.05pt" to="194.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" o:allowincell="f" filled="t" strokeweight=".14039mm">
                <v:stroke joinstyle="miter"/>
                <o:lock v:ext="edit" shapetype="f"/>
              </v:line>
            </w:pict>
          </mc:Fallback>
        </mc:AlternateContent>
      </w:r>
    </w:p>
    <w:p w14:paraId="3E3EF355" w14:textId="77777777" w:rsidR="0075768E" w:rsidRPr="008C5B6C" w:rsidRDefault="0075768E">
      <w:pPr>
        <w:rPr>
          <w:lang w:val="pt-BR"/>
        </w:rPr>
        <w:sectPr w:rsidR="0075768E" w:rsidRPr="008C5B6C">
          <w:pgSz w:w="11900" w:h="16838"/>
          <w:pgMar w:top="991" w:right="1146" w:bottom="490" w:left="1440" w:header="0" w:footer="0" w:gutter="0"/>
          <w:cols w:space="720" w:equalWidth="0">
            <w:col w:w="9320"/>
          </w:cols>
        </w:sectPr>
      </w:pPr>
    </w:p>
    <w:p w14:paraId="1009DEEC" w14:textId="77777777" w:rsidR="0075768E" w:rsidRPr="008C5B6C" w:rsidRDefault="0075768E">
      <w:pPr>
        <w:spacing w:line="239" w:lineRule="exact"/>
        <w:rPr>
          <w:sz w:val="20"/>
          <w:szCs w:val="20"/>
          <w:lang w:val="pt-BR"/>
        </w:rPr>
      </w:pPr>
    </w:p>
    <w:p w14:paraId="65B9AB72" w14:textId="77777777" w:rsidR="0075768E" w:rsidRPr="008C5B6C" w:rsidRDefault="00BC6249">
      <w:pPr>
        <w:numPr>
          <w:ilvl w:val="0"/>
          <w:numId w:val="17"/>
        </w:numPr>
        <w:tabs>
          <w:tab w:val="left" w:pos="540"/>
        </w:tabs>
        <w:spacing w:line="222" w:lineRule="auto"/>
        <w:ind w:left="540" w:hanging="281"/>
        <w:jc w:val="both"/>
        <w:rPr>
          <w:rFonts w:ascii="Arial" w:eastAsia="Arial" w:hAnsi="Arial" w:cs="Arial"/>
          <w:sz w:val="28"/>
          <w:szCs w:val="28"/>
          <w:vertAlign w:val="superscript"/>
          <w:lang w:val="pt-BR"/>
        </w:rPr>
      </w:pPr>
      <w:r w:rsidRPr="008C5B6C">
        <w:rPr>
          <w:rFonts w:ascii="Arial" w:eastAsia="Arial" w:hAnsi="Arial" w:cs="Arial"/>
          <w:sz w:val="20"/>
          <w:szCs w:val="20"/>
          <w:lang w:val="pt-BR"/>
        </w:rPr>
        <w:t>No sentido que a decomposição da Receita almeja identificar mecanismos e variáveis de sua formação, não estão sendo considerados abatimentos da base de cálculo do imposto de renda e contribuição social do Lucro Líquido</w:t>
      </w:r>
    </w:p>
    <w:p w14:paraId="1EF31898" w14:textId="77777777" w:rsidR="0075768E" w:rsidRPr="008C5B6C" w:rsidRDefault="0075768E">
      <w:pPr>
        <w:rPr>
          <w:lang w:val="pt-BR"/>
        </w:rPr>
        <w:sectPr w:rsidR="0075768E" w:rsidRPr="008C5B6C">
          <w:type w:val="continuous"/>
          <w:pgSz w:w="11900" w:h="16838"/>
          <w:pgMar w:top="991" w:right="1146" w:bottom="490" w:left="1440" w:header="0" w:footer="0" w:gutter="0"/>
          <w:cols w:space="720" w:equalWidth="0">
            <w:col w:w="9320"/>
          </w:cols>
        </w:sectPr>
      </w:pPr>
    </w:p>
    <w:p w14:paraId="6F035370"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45</w:t>
      </w:r>
    </w:p>
    <w:p w14:paraId="6DA4CFD1" w14:textId="77777777" w:rsidR="0075768E" w:rsidRPr="008C5B6C" w:rsidRDefault="0075768E">
      <w:pPr>
        <w:spacing w:line="200" w:lineRule="exact"/>
        <w:rPr>
          <w:sz w:val="20"/>
          <w:szCs w:val="20"/>
          <w:lang w:val="pt-BR"/>
        </w:rPr>
      </w:pPr>
    </w:p>
    <w:p w14:paraId="66C586ED" w14:textId="77777777" w:rsidR="0075768E" w:rsidRPr="008C5B6C" w:rsidRDefault="0075768E">
      <w:pPr>
        <w:spacing w:line="246" w:lineRule="exact"/>
        <w:rPr>
          <w:sz w:val="20"/>
          <w:szCs w:val="20"/>
          <w:lang w:val="pt-BR"/>
        </w:rPr>
      </w:pPr>
    </w:p>
    <w:p w14:paraId="42D611A2" w14:textId="77777777" w:rsidR="0075768E" w:rsidRPr="008C5B6C" w:rsidRDefault="00BC6249">
      <w:pPr>
        <w:spacing w:line="433" w:lineRule="auto"/>
        <w:ind w:left="260" w:right="40"/>
        <w:jc w:val="both"/>
        <w:rPr>
          <w:sz w:val="20"/>
          <w:szCs w:val="20"/>
          <w:lang w:val="pt-BR"/>
        </w:rPr>
      </w:pPr>
      <w:proofErr w:type="gramStart"/>
      <w:r w:rsidRPr="008C5B6C">
        <w:rPr>
          <w:rFonts w:ascii="Arial" w:eastAsia="Arial" w:hAnsi="Arial" w:cs="Arial"/>
          <w:sz w:val="23"/>
          <w:szCs w:val="23"/>
          <w:lang w:val="pt-BR"/>
        </w:rPr>
        <w:t>na</w:t>
      </w:r>
      <w:proofErr w:type="gramEnd"/>
      <w:r w:rsidRPr="008C5B6C">
        <w:rPr>
          <w:rFonts w:ascii="Arial" w:eastAsia="Arial" w:hAnsi="Arial" w:cs="Arial"/>
          <w:sz w:val="23"/>
          <w:szCs w:val="23"/>
          <w:lang w:val="pt-BR"/>
        </w:rPr>
        <w:t xml:space="preserve"> receita. A diferença é que a forma inicial considera o capital emprestado e uma taxa de juros — onde estão embutidos todos os custos e margem de lucro. A segunda forma</w:t>
      </w:r>
    </w:p>
    <w:p w14:paraId="296F3E08" w14:textId="77777777" w:rsidR="0075768E" w:rsidRPr="008C5B6C" w:rsidRDefault="0075768E">
      <w:pPr>
        <w:spacing w:line="2" w:lineRule="exact"/>
        <w:rPr>
          <w:sz w:val="20"/>
          <w:szCs w:val="20"/>
          <w:lang w:val="pt-BR"/>
        </w:rPr>
      </w:pPr>
    </w:p>
    <w:p w14:paraId="2BAB8C01" w14:textId="77777777" w:rsidR="0075768E" w:rsidRPr="008C5B6C" w:rsidRDefault="00BC6249">
      <w:pPr>
        <w:spacing w:line="431" w:lineRule="auto"/>
        <w:ind w:left="260"/>
        <w:rPr>
          <w:sz w:val="20"/>
          <w:szCs w:val="20"/>
          <w:lang w:val="pt-BR"/>
        </w:rPr>
      </w:pPr>
      <w:proofErr w:type="gramStart"/>
      <w:r w:rsidRPr="008C5B6C">
        <w:rPr>
          <w:rFonts w:ascii="Arial" w:eastAsia="Arial" w:hAnsi="Arial" w:cs="Arial"/>
          <w:sz w:val="24"/>
          <w:szCs w:val="24"/>
          <w:lang w:val="pt-BR"/>
        </w:rPr>
        <w:t>considera</w:t>
      </w:r>
      <w:proofErr w:type="gramEnd"/>
      <w:r w:rsidRPr="008C5B6C">
        <w:rPr>
          <w:rFonts w:ascii="Arial" w:eastAsia="Arial" w:hAnsi="Arial" w:cs="Arial"/>
          <w:sz w:val="24"/>
          <w:szCs w:val="24"/>
          <w:lang w:val="pt-BR"/>
        </w:rPr>
        <w:t xml:space="preserve"> as despesas com a operação de crédito e um multiplicador destes gastos — embutindo a margem líquida e impostos variáveis.</w:t>
      </w:r>
    </w:p>
    <w:p w14:paraId="6F26C6B2" w14:textId="77777777" w:rsidR="0075768E" w:rsidRPr="008C5B6C" w:rsidRDefault="0075768E">
      <w:pPr>
        <w:spacing w:line="161" w:lineRule="exact"/>
        <w:rPr>
          <w:sz w:val="20"/>
          <w:szCs w:val="20"/>
          <w:lang w:val="pt-BR"/>
        </w:rPr>
      </w:pPr>
    </w:p>
    <w:p w14:paraId="3DA18DAE" w14:textId="77777777" w:rsidR="0075768E" w:rsidRPr="008C5B6C" w:rsidRDefault="00BC6249">
      <w:pPr>
        <w:spacing w:line="552" w:lineRule="exact"/>
        <w:ind w:right="-219"/>
        <w:jc w:val="center"/>
        <w:rPr>
          <w:sz w:val="20"/>
          <w:szCs w:val="20"/>
          <w:lang w:val="pt-BR"/>
        </w:rPr>
      </w:pPr>
      <w:r w:rsidRPr="008C5B6C">
        <w:rPr>
          <w:rFonts w:ascii="Arial" w:eastAsia="Arial" w:hAnsi="Arial" w:cs="Arial"/>
          <w:i/>
          <w:iCs/>
          <w:sz w:val="48"/>
          <w:szCs w:val="48"/>
          <w:vertAlign w:val="superscript"/>
          <w:lang w:val="pt-BR"/>
        </w:rPr>
        <w:t>R</w:t>
      </w:r>
      <w:r w:rsidRPr="008C5B6C">
        <w:rPr>
          <w:rFonts w:ascii="Arial" w:eastAsia="Arial" w:hAnsi="Arial" w:cs="Arial"/>
          <w:sz w:val="47"/>
          <w:szCs w:val="47"/>
          <w:vertAlign w:val="superscript"/>
          <w:lang w:val="pt-BR"/>
        </w:rPr>
        <w:t xml:space="preserve"> = </w:t>
      </w:r>
      <w:proofErr w:type="spellStart"/>
      <w:r w:rsidRPr="008C5B6C">
        <w:rPr>
          <w:rFonts w:ascii="Arial" w:eastAsia="Arial" w:hAnsi="Arial" w:cs="Arial"/>
          <w:i/>
          <w:iCs/>
          <w:sz w:val="48"/>
          <w:szCs w:val="48"/>
          <w:vertAlign w:val="superscript"/>
          <w:lang w:val="pt-BR"/>
        </w:rPr>
        <w:t>D</w:t>
      </w:r>
      <w:r w:rsidRPr="008C5B6C">
        <w:rPr>
          <w:rFonts w:ascii="Arial" w:eastAsia="Arial" w:hAnsi="Arial" w:cs="Arial"/>
          <w:i/>
          <w:iCs/>
          <w:sz w:val="15"/>
          <w:szCs w:val="15"/>
          <w:lang w:val="pt-BR"/>
        </w:rPr>
        <w:t>emp</w:t>
      </w:r>
      <w:proofErr w:type="spellEnd"/>
      <w:r w:rsidRPr="008C5B6C">
        <w:rPr>
          <w:rFonts w:ascii="Arial Unicode MS" w:eastAsia="Arial Unicode MS" w:hAnsi="Arial Unicode MS" w:cs="Arial Unicode MS"/>
          <w:sz w:val="23"/>
          <w:szCs w:val="23"/>
          <w:lang w:val="pt-BR"/>
        </w:rPr>
        <w:t xml:space="preserve"> ∗</w:t>
      </w:r>
      <w:r w:rsidRPr="008C5B6C">
        <w:rPr>
          <w:rFonts w:ascii="Arial" w:eastAsia="Arial" w:hAnsi="Arial" w:cs="Arial"/>
          <w:sz w:val="48"/>
          <w:szCs w:val="48"/>
          <w:lang w:val="pt-BR"/>
        </w:rPr>
        <w:t xml:space="preserve"> </w:t>
      </w:r>
      <w:proofErr w:type="spellStart"/>
      <w:r w:rsidRPr="008C5B6C">
        <w:rPr>
          <w:rFonts w:ascii="Arial" w:eastAsia="Arial" w:hAnsi="Arial" w:cs="Arial"/>
          <w:i/>
          <w:iCs/>
          <w:sz w:val="48"/>
          <w:szCs w:val="48"/>
          <w:vertAlign w:val="superscript"/>
          <w:lang w:val="pt-BR"/>
        </w:rPr>
        <w:t>i</w:t>
      </w:r>
      <w:r w:rsidRPr="008C5B6C">
        <w:rPr>
          <w:rFonts w:ascii="Arial" w:eastAsia="Arial" w:hAnsi="Arial" w:cs="Arial"/>
          <w:i/>
          <w:iCs/>
          <w:sz w:val="15"/>
          <w:szCs w:val="15"/>
          <w:lang w:val="pt-BR"/>
        </w:rPr>
        <w:t>apl</w:t>
      </w:r>
      <w:proofErr w:type="spellEnd"/>
    </w:p>
    <w:p w14:paraId="79C51F27" w14:textId="77777777" w:rsidR="0075768E" w:rsidRPr="008C5B6C" w:rsidRDefault="0075768E">
      <w:pPr>
        <w:spacing w:line="328" w:lineRule="exact"/>
        <w:rPr>
          <w:sz w:val="20"/>
          <w:szCs w:val="20"/>
          <w:lang w:val="pt-BR"/>
        </w:rPr>
      </w:pPr>
    </w:p>
    <w:p w14:paraId="1A491E4C" w14:textId="77777777" w:rsidR="0075768E" w:rsidRPr="008C5B6C" w:rsidRDefault="00BC6249">
      <w:pPr>
        <w:spacing w:line="351" w:lineRule="auto"/>
        <w:ind w:left="260" w:right="40" w:firstLine="858"/>
        <w:jc w:val="both"/>
        <w:rPr>
          <w:sz w:val="20"/>
          <w:szCs w:val="20"/>
          <w:lang w:val="pt-BR"/>
        </w:rPr>
      </w:pPr>
      <w:r w:rsidRPr="008C5B6C">
        <w:rPr>
          <w:rFonts w:ascii="Arial" w:eastAsia="Arial" w:hAnsi="Arial" w:cs="Arial"/>
          <w:sz w:val="24"/>
          <w:szCs w:val="24"/>
          <w:lang w:val="pt-BR"/>
        </w:rPr>
        <w:t>Assumindo que operações de créditos (</w:t>
      </w:r>
      <w:r w:rsidRPr="008C5B6C">
        <w:rPr>
          <w:rFonts w:ascii="Arial" w:eastAsia="Arial" w:hAnsi="Arial" w:cs="Arial"/>
          <w:i/>
          <w:iCs/>
          <w:sz w:val="24"/>
          <w:szCs w:val="24"/>
          <w:lang w:val="pt-BR"/>
        </w:rPr>
        <w:t>E</w:t>
      </w:r>
      <w:r w:rsidRPr="008C5B6C">
        <w:rPr>
          <w:rFonts w:ascii="Arial" w:eastAsia="Arial" w:hAnsi="Arial" w:cs="Arial"/>
          <w:sz w:val="24"/>
          <w:szCs w:val="24"/>
          <w:lang w:val="pt-BR"/>
        </w:rPr>
        <w:t>) podem ser decompostas de acordo com a origem: capital próprio (</w:t>
      </w:r>
      <w:r w:rsidRPr="008C5B6C">
        <w:rPr>
          <w:rFonts w:ascii="Arial" w:eastAsia="Arial" w:hAnsi="Arial" w:cs="Arial"/>
          <w:i/>
          <w:iCs/>
          <w:sz w:val="24"/>
          <w:szCs w:val="24"/>
          <w:lang w:val="pt-BR"/>
        </w:rPr>
        <w:t>E</w:t>
      </w:r>
      <w:r w:rsidRPr="008C5B6C">
        <w:rPr>
          <w:rFonts w:ascii="Arial" w:eastAsia="Arial" w:hAnsi="Arial" w:cs="Arial"/>
          <w:i/>
          <w:iCs/>
          <w:sz w:val="31"/>
          <w:szCs w:val="31"/>
          <w:vertAlign w:val="subscript"/>
          <w:lang w:val="pt-BR"/>
        </w:rPr>
        <w:t>P r</w:t>
      </w:r>
      <w:r w:rsidRPr="008C5B6C">
        <w:rPr>
          <w:rFonts w:ascii="Arial" w:eastAsia="Arial" w:hAnsi="Arial" w:cs="Arial"/>
          <w:sz w:val="24"/>
          <w:szCs w:val="24"/>
          <w:lang w:val="pt-BR"/>
        </w:rPr>
        <w:t>) e depósitos à vista (</w:t>
      </w:r>
      <w:proofErr w:type="spellStart"/>
      <w:r w:rsidRPr="008C5B6C">
        <w:rPr>
          <w:rFonts w:ascii="Arial" w:eastAsia="Arial" w:hAnsi="Arial" w:cs="Arial"/>
          <w:i/>
          <w:iCs/>
          <w:sz w:val="24"/>
          <w:szCs w:val="24"/>
          <w:lang w:val="pt-BR"/>
        </w:rPr>
        <w:t>E</w:t>
      </w:r>
      <w:r w:rsidRPr="008C5B6C">
        <w:rPr>
          <w:rFonts w:ascii="Arial" w:eastAsia="Arial" w:hAnsi="Arial" w:cs="Arial"/>
          <w:i/>
          <w:iCs/>
          <w:sz w:val="31"/>
          <w:szCs w:val="31"/>
          <w:vertAlign w:val="subscript"/>
          <w:lang w:val="pt-BR"/>
        </w:rPr>
        <w:t>dav</w:t>
      </w:r>
      <w:proofErr w:type="spellEnd"/>
      <w:r w:rsidRPr="008C5B6C">
        <w:rPr>
          <w:rFonts w:ascii="Arial" w:eastAsia="Arial" w:hAnsi="Arial" w:cs="Arial"/>
          <w:sz w:val="24"/>
          <w:szCs w:val="24"/>
          <w:lang w:val="pt-BR"/>
        </w:rPr>
        <w:t>), remunerados a um custo de oportunidade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copr</w:t>
      </w:r>
      <w:proofErr w:type="spellEnd"/>
      <w:r w:rsidRPr="008C5B6C">
        <w:rPr>
          <w:rFonts w:ascii="Arial" w:eastAsia="Arial" w:hAnsi="Arial" w:cs="Arial"/>
          <w:sz w:val="24"/>
          <w:szCs w:val="24"/>
          <w:lang w:val="pt-BR"/>
        </w:rPr>
        <w:t xml:space="preserve"> e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coav</w:t>
      </w:r>
      <w:proofErr w:type="spellEnd"/>
      <w:r w:rsidRPr="008C5B6C">
        <w:rPr>
          <w:rFonts w:ascii="Arial" w:eastAsia="Arial" w:hAnsi="Arial" w:cs="Arial"/>
          <w:sz w:val="24"/>
          <w:szCs w:val="24"/>
          <w:lang w:val="pt-BR"/>
        </w:rPr>
        <w:t>) — já que não são remunerados — e depósitos à prazo (</w:t>
      </w:r>
      <w:proofErr w:type="spellStart"/>
      <w:r w:rsidRPr="008C5B6C">
        <w:rPr>
          <w:rFonts w:ascii="Arial" w:eastAsia="Arial" w:hAnsi="Arial" w:cs="Arial"/>
          <w:i/>
          <w:iCs/>
          <w:sz w:val="24"/>
          <w:szCs w:val="24"/>
          <w:lang w:val="pt-BR"/>
        </w:rPr>
        <w:t>dap</w:t>
      </w:r>
      <w:proofErr w:type="spellEnd"/>
      <w:r w:rsidRPr="008C5B6C">
        <w:rPr>
          <w:rFonts w:ascii="Arial" w:eastAsia="Arial" w:hAnsi="Arial" w:cs="Arial"/>
          <w:sz w:val="24"/>
          <w:szCs w:val="24"/>
          <w:lang w:val="pt-BR"/>
        </w:rPr>
        <w:t>) remunerados à uma taxa de captação (</w:t>
      </w:r>
      <w:proofErr w:type="spellStart"/>
      <w:r w:rsidRPr="008C5B6C">
        <w:rPr>
          <w:rFonts w:ascii="Arial" w:eastAsia="Arial" w:hAnsi="Arial" w:cs="Arial"/>
          <w:i/>
          <w:iCs/>
          <w:sz w:val="24"/>
          <w:szCs w:val="24"/>
          <w:lang w:val="pt-BR"/>
        </w:rPr>
        <w:t>i</w:t>
      </w:r>
      <w:r w:rsidRPr="008C5B6C">
        <w:rPr>
          <w:rFonts w:ascii="Arial" w:eastAsia="Arial" w:hAnsi="Arial" w:cs="Arial"/>
          <w:i/>
          <w:iCs/>
          <w:sz w:val="31"/>
          <w:szCs w:val="31"/>
          <w:vertAlign w:val="subscript"/>
          <w:lang w:val="pt-BR"/>
        </w:rPr>
        <w:t>Cap</w:t>
      </w:r>
      <w:proofErr w:type="spellEnd"/>
      <w:r w:rsidRPr="008C5B6C">
        <w:rPr>
          <w:rFonts w:ascii="Arial" w:eastAsia="Arial" w:hAnsi="Arial" w:cs="Arial"/>
          <w:sz w:val="24"/>
          <w:szCs w:val="24"/>
          <w:lang w:val="pt-BR"/>
        </w:rPr>
        <w:t>), a receita das operações de crédito podem ser obtidas pelo somatório das equações abaixo.</w:t>
      </w:r>
    </w:p>
    <w:p w14:paraId="021BF84B" w14:textId="77777777" w:rsidR="0075768E" w:rsidRPr="008C5B6C" w:rsidRDefault="0075768E">
      <w:pPr>
        <w:spacing w:line="207" w:lineRule="exact"/>
        <w:rPr>
          <w:sz w:val="20"/>
          <w:szCs w:val="20"/>
          <w:lang w:val="pt-BR"/>
        </w:rPr>
      </w:pPr>
    </w:p>
    <w:tbl>
      <w:tblPr>
        <w:tblW w:w="0" w:type="auto"/>
        <w:tblInd w:w="2360" w:type="dxa"/>
        <w:tblLayout w:type="fixed"/>
        <w:tblCellMar>
          <w:left w:w="0" w:type="dxa"/>
          <w:right w:w="0" w:type="dxa"/>
        </w:tblCellMar>
        <w:tblLook w:val="04A0" w:firstRow="1" w:lastRow="0" w:firstColumn="1" w:lastColumn="0" w:noHBand="0" w:noVBand="1"/>
      </w:tblPr>
      <w:tblGrid>
        <w:gridCol w:w="780"/>
        <w:gridCol w:w="80"/>
        <w:gridCol w:w="680"/>
        <w:gridCol w:w="440"/>
        <w:gridCol w:w="60"/>
        <w:gridCol w:w="680"/>
        <w:gridCol w:w="60"/>
        <w:gridCol w:w="20"/>
        <w:gridCol w:w="160"/>
        <w:gridCol w:w="780"/>
        <w:gridCol w:w="20"/>
        <w:gridCol w:w="840"/>
        <w:gridCol w:w="60"/>
        <w:gridCol w:w="200"/>
        <w:gridCol w:w="20"/>
      </w:tblGrid>
      <w:tr w:rsidR="0075768E" w14:paraId="173C0C6B" w14:textId="77777777">
        <w:trPr>
          <w:trHeight w:val="266"/>
        </w:trPr>
        <w:tc>
          <w:tcPr>
            <w:tcW w:w="780" w:type="dxa"/>
            <w:vMerge w:val="restart"/>
            <w:vAlign w:val="bottom"/>
          </w:tcPr>
          <w:p w14:paraId="06110EF2" w14:textId="77777777" w:rsidR="0075768E" w:rsidRPr="008C5B6C" w:rsidRDefault="0075768E">
            <w:pPr>
              <w:rPr>
                <w:sz w:val="23"/>
                <w:szCs w:val="23"/>
                <w:lang w:val="pt-BR"/>
              </w:rPr>
            </w:pPr>
          </w:p>
        </w:tc>
        <w:tc>
          <w:tcPr>
            <w:tcW w:w="760" w:type="dxa"/>
            <w:gridSpan w:val="2"/>
            <w:vMerge w:val="restart"/>
            <w:vAlign w:val="bottom"/>
          </w:tcPr>
          <w:p w14:paraId="57770825" w14:textId="77777777" w:rsidR="0075768E" w:rsidRDefault="00BC6249">
            <w:pPr>
              <w:ind w:left="60"/>
              <w:rPr>
                <w:sz w:val="20"/>
                <w:szCs w:val="20"/>
              </w:rPr>
            </w:pPr>
            <w:proofErr w:type="spellStart"/>
            <w:r>
              <w:rPr>
                <w:rFonts w:ascii="Arial" w:eastAsia="Arial" w:hAnsi="Arial" w:cs="Arial"/>
                <w:i/>
                <w:iCs/>
                <w:sz w:val="24"/>
                <w:szCs w:val="24"/>
              </w:rPr>
              <w:t>R</w:t>
            </w:r>
            <w:r>
              <w:rPr>
                <w:rFonts w:ascii="Arial" w:eastAsia="Arial" w:hAnsi="Arial" w:cs="Arial"/>
                <w:i/>
                <w:iCs/>
                <w:sz w:val="31"/>
                <w:szCs w:val="31"/>
                <w:vertAlign w:val="subscript"/>
              </w:rPr>
              <w:t>pr</w:t>
            </w:r>
            <w:proofErr w:type="spellEnd"/>
            <w:r>
              <w:rPr>
                <w:rFonts w:ascii="Arial" w:eastAsia="Arial" w:hAnsi="Arial" w:cs="Arial"/>
                <w:sz w:val="24"/>
                <w:szCs w:val="24"/>
              </w:rPr>
              <w:t xml:space="preserve"> =</w:t>
            </w:r>
          </w:p>
        </w:tc>
        <w:tc>
          <w:tcPr>
            <w:tcW w:w="3060" w:type="dxa"/>
            <w:gridSpan w:val="9"/>
            <w:vMerge w:val="restart"/>
            <w:vAlign w:val="bottom"/>
          </w:tcPr>
          <w:p w14:paraId="0C80670D" w14:textId="77777777" w:rsidR="0075768E" w:rsidRDefault="00BC6249">
            <w:pPr>
              <w:spacing w:line="644" w:lineRule="exact"/>
              <w:rPr>
                <w:sz w:val="20"/>
                <w:szCs w:val="20"/>
              </w:rPr>
            </w:pPr>
            <w:r>
              <w:rPr>
                <w:rFonts w:ascii="Arial" w:eastAsia="Arial" w:hAnsi="Arial" w:cs="Arial"/>
                <w:i/>
                <w:iCs/>
                <w:sz w:val="48"/>
                <w:szCs w:val="48"/>
                <w:vertAlign w:val="superscript"/>
              </w:rPr>
              <w:t>E</w:t>
            </w:r>
            <w:r>
              <w:rPr>
                <w:rFonts w:ascii="Arial" w:eastAsia="Arial" w:hAnsi="Arial" w:cs="Arial"/>
                <w:i/>
                <w:iCs/>
                <w:sz w:val="15"/>
                <w:szCs w:val="15"/>
              </w:rPr>
              <w:t>pr</w:t>
            </w:r>
            <w:r>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vertAlign w:val="superscript"/>
              </w:rPr>
              <w: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i/>
                <w:iCs/>
                <w:sz w:val="48"/>
                <w:szCs w:val="48"/>
                <w:vertAlign w:val="superscript"/>
              </w:rPr>
              <w:t>i</w:t>
            </w:r>
            <w:r>
              <w:rPr>
                <w:rFonts w:ascii="Arial" w:eastAsia="Arial" w:hAnsi="Arial" w:cs="Arial"/>
                <w:i/>
                <w:iCs/>
                <w:sz w:val="15"/>
                <w:szCs w:val="15"/>
              </w:rPr>
              <w:t>adm</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ind</w:t>
            </w: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copr</w:t>
            </w:r>
          </w:p>
        </w:tc>
        <w:tc>
          <w:tcPr>
            <w:tcW w:w="60" w:type="dxa"/>
            <w:vAlign w:val="bottom"/>
          </w:tcPr>
          <w:p w14:paraId="34FE0C54" w14:textId="77777777" w:rsidR="0075768E" w:rsidRDefault="0075768E">
            <w:pPr>
              <w:rPr>
                <w:sz w:val="23"/>
                <w:szCs w:val="23"/>
              </w:rPr>
            </w:pPr>
          </w:p>
        </w:tc>
        <w:tc>
          <w:tcPr>
            <w:tcW w:w="200" w:type="dxa"/>
            <w:vAlign w:val="bottom"/>
          </w:tcPr>
          <w:p w14:paraId="112BCB9C" w14:textId="77777777" w:rsidR="0075768E" w:rsidRDefault="0075768E">
            <w:pPr>
              <w:rPr>
                <w:sz w:val="23"/>
                <w:szCs w:val="23"/>
              </w:rPr>
            </w:pPr>
          </w:p>
        </w:tc>
        <w:tc>
          <w:tcPr>
            <w:tcW w:w="0" w:type="dxa"/>
            <w:vAlign w:val="bottom"/>
          </w:tcPr>
          <w:p w14:paraId="582ED206" w14:textId="77777777" w:rsidR="0075768E" w:rsidRDefault="0075768E">
            <w:pPr>
              <w:rPr>
                <w:sz w:val="1"/>
                <w:szCs w:val="1"/>
              </w:rPr>
            </w:pPr>
          </w:p>
        </w:tc>
      </w:tr>
      <w:tr w:rsidR="0075768E" w14:paraId="010AFFBA" w14:textId="77777777">
        <w:trPr>
          <w:trHeight w:val="377"/>
        </w:trPr>
        <w:tc>
          <w:tcPr>
            <w:tcW w:w="780" w:type="dxa"/>
            <w:vMerge/>
            <w:vAlign w:val="bottom"/>
          </w:tcPr>
          <w:p w14:paraId="75B52F59" w14:textId="77777777" w:rsidR="0075768E" w:rsidRDefault="0075768E">
            <w:pPr>
              <w:rPr>
                <w:sz w:val="24"/>
                <w:szCs w:val="24"/>
              </w:rPr>
            </w:pPr>
          </w:p>
        </w:tc>
        <w:tc>
          <w:tcPr>
            <w:tcW w:w="760" w:type="dxa"/>
            <w:gridSpan w:val="2"/>
            <w:vMerge/>
            <w:vAlign w:val="bottom"/>
          </w:tcPr>
          <w:p w14:paraId="42E6584D" w14:textId="77777777" w:rsidR="0075768E" w:rsidRDefault="0075768E">
            <w:pPr>
              <w:rPr>
                <w:sz w:val="24"/>
                <w:szCs w:val="24"/>
              </w:rPr>
            </w:pPr>
          </w:p>
        </w:tc>
        <w:tc>
          <w:tcPr>
            <w:tcW w:w="3060" w:type="dxa"/>
            <w:gridSpan w:val="9"/>
            <w:vMerge/>
            <w:vAlign w:val="bottom"/>
          </w:tcPr>
          <w:p w14:paraId="19D65C44" w14:textId="77777777" w:rsidR="0075768E" w:rsidRDefault="0075768E">
            <w:pPr>
              <w:rPr>
                <w:sz w:val="24"/>
                <w:szCs w:val="24"/>
              </w:rPr>
            </w:pPr>
          </w:p>
        </w:tc>
        <w:tc>
          <w:tcPr>
            <w:tcW w:w="60" w:type="dxa"/>
            <w:vAlign w:val="bottom"/>
          </w:tcPr>
          <w:p w14:paraId="4F9E4B75" w14:textId="77777777" w:rsidR="0075768E" w:rsidRDefault="0075768E">
            <w:pPr>
              <w:rPr>
                <w:sz w:val="24"/>
                <w:szCs w:val="24"/>
              </w:rPr>
            </w:pPr>
          </w:p>
        </w:tc>
        <w:tc>
          <w:tcPr>
            <w:tcW w:w="200" w:type="dxa"/>
            <w:vAlign w:val="bottom"/>
          </w:tcPr>
          <w:p w14:paraId="06C1AE89" w14:textId="77777777" w:rsidR="0075768E" w:rsidRDefault="0075768E">
            <w:pPr>
              <w:rPr>
                <w:sz w:val="24"/>
                <w:szCs w:val="24"/>
              </w:rPr>
            </w:pPr>
          </w:p>
        </w:tc>
        <w:tc>
          <w:tcPr>
            <w:tcW w:w="0" w:type="dxa"/>
            <w:vAlign w:val="bottom"/>
          </w:tcPr>
          <w:p w14:paraId="4F5167E1" w14:textId="77777777" w:rsidR="0075768E" w:rsidRDefault="0075768E">
            <w:pPr>
              <w:rPr>
                <w:sz w:val="1"/>
                <w:szCs w:val="1"/>
              </w:rPr>
            </w:pPr>
          </w:p>
        </w:tc>
      </w:tr>
      <w:tr w:rsidR="0075768E" w14:paraId="7CBC6A8F" w14:textId="77777777">
        <w:trPr>
          <w:trHeight w:val="74"/>
        </w:trPr>
        <w:tc>
          <w:tcPr>
            <w:tcW w:w="780" w:type="dxa"/>
            <w:vAlign w:val="bottom"/>
          </w:tcPr>
          <w:p w14:paraId="1E014602" w14:textId="77777777" w:rsidR="0075768E" w:rsidRDefault="0075768E">
            <w:pPr>
              <w:rPr>
                <w:sz w:val="6"/>
                <w:szCs w:val="6"/>
              </w:rPr>
            </w:pPr>
          </w:p>
        </w:tc>
        <w:tc>
          <w:tcPr>
            <w:tcW w:w="80" w:type="dxa"/>
            <w:vAlign w:val="bottom"/>
          </w:tcPr>
          <w:p w14:paraId="31E7807D" w14:textId="77777777" w:rsidR="0075768E" w:rsidRDefault="0075768E">
            <w:pPr>
              <w:rPr>
                <w:sz w:val="6"/>
                <w:szCs w:val="6"/>
              </w:rPr>
            </w:pPr>
          </w:p>
        </w:tc>
        <w:tc>
          <w:tcPr>
            <w:tcW w:w="680" w:type="dxa"/>
            <w:vAlign w:val="bottom"/>
          </w:tcPr>
          <w:p w14:paraId="1938FE83" w14:textId="77777777" w:rsidR="0075768E" w:rsidRDefault="0075768E">
            <w:pPr>
              <w:rPr>
                <w:sz w:val="6"/>
                <w:szCs w:val="6"/>
              </w:rPr>
            </w:pPr>
          </w:p>
        </w:tc>
        <w:tc>
          <w:tcPr>
            <w:tcW w:w="440" w:type="dxa"/>
            <w:vMerge w:val="restart"/>
            <w:vAlign w:val="bottom"/>
          </w:tcPr>
          <w:p w14:paraId="3A88A12C" w14:textId="77777777" w:rsidR="0075768E" w:rsidRDefault="00BC6249">
            <w:pPr>
              <w:rPr>
                <w:sz w:val="20"/>
                <w:szCs w:val="20"/>
              </w:rPr>
            </w:pPr>
            <w:r>
              <w:rPr>
                <w:rFonts w:ascii="Arial" w:eastAsia="Arial" w:hAnsi="Arial" w:cs="Arial"/>
                <w:sz w:val="24"/>
                <w:szCs w:val="24"/>
              </w:rPr>
              <w:t>1 −</w:t>
            </w:r>
          </w:p>
        </w:tc>
        <w:tc>
          <w:tcPr>
            <w:tcW w:w="60" w:type="dxa"/>
            <w:vAlign w:val="bottom"/>
          </w:tcPr>
          <w:p w14:paraId="269BF24F" w14:textId="77777777" w:rsidR="0075768E" w:rsidRDefault="0075768E">
            <w:pPr>
              <w:rPr>
                <w:sz w:val="6"/>
                <w:szCs w:val="6"/>
              </w:rPr>
            </w:pPr>
          </w:p>
        </w:tc>
        <w:tc>
          <w:tcPr>
            <w:tcW w:w="740" w:type="dxa"/>
            <w:gridSpan w:val="2"/>
            <w:vAlign w:val="bottom"/>
          </w:tcPr>
          <w:p w14:paraId="47AB9046" w14:textId="77777777" w:rsidR="0075768E" w:rsidRDefault="00BC6249">
            <w:pPr>
              <w:spacing w:line="74" w:lineRule="exact"/>
              <w:ind w:right="120"/>
              <w:jc w:val="center"/>
              <w:rPr>
                <w:sz w:val="20"/>
                <w:szCs w:val="20"/>
              </w:rPr>
            </w:pPr>
            <w:r>
              <w:rPr>
                <w:rFonts w:ascii="Arial" w:eastAsia="Arial" w:hAnsi="Arial" w:cs="Arial"/>
                <w:i/>
                <w:iCs/>
                <w:sz w:val="8"/>
                <w:szCs w:val="8"/>
                <w:vertAlign w:val="superscript"/>
              </w:rPr>
              <w:t>i</w:t>
            </w:r>
            <w:r>
              <w:rPr>
                <w:rFonts w:ascii="Arial" w:eastAsia="Arial" w:hAnsi="Arial" w:cs="Arial"/>
                <w:i/>
                <w:iCs/>
                <w:sz w:val="6"/>
                <w:szCs w:val="6"/>
              </w:rPr>
              <w:t>ll</w:t>
            </w:r>
          </w:p>
        </w:tc>
        <w:tc>
          <w:tcPr>
            <w:tcW w:w="20" w:type="dxa"/>
            <w:vAlign w:val="bottom"/>
          </w:tcPr>
          <w:p w14:paraId="1BCAA386" w14:textId="77777777" w:rsidR="0075768E" w:rsidRDefault="0075768E">
            <w:pPr>
              <w:rPr>
                <w:sz w:val="6"/>
                <w:szCs w:val="6"/>
              </w:rPr>
            </w:pPr>
          </w:p>
        </w:tc>
        <w:tc>
          <w:tcPr>
            <w:tcW w:w="1800" w:type="dxa"/>
            <w:gridSpan w:val="4"/>
            <w:vMerge w:val="restart"/>
            <w:vAlign w:val="bottom"/>
          </w:tcPr>
          <w:p w14:paraId="47F01A34" w14:textId="77777777" w:rsidR="0075768E" w:rsidRDefault="00BC6249">
            <w:pPr>
              <w:rPr>
                <w:sz w:val="20"/>
                <w:szCs w:val="20"/>
              </w:rPr>
            </w:pP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i/>
                <w:iCs/>
                <w:sz w:val="47"/>
                <w:szCs w:val="47"/>
                <w:vertAlign w:val="superscript"/>
              </w:rPr>
              <w:t>i</w:t>
            </w:r>
            <w:r>
              <w:rPr>
                <w:rFonts w:ascii="Arial" w:eastAsia="Arial" w:hAnsi="Arial" w:cs="Arial"/>
                <w:i/>
                <w:iCs/>
                <w:sz w:val="15"/>
                <w:szCs w:val="15"/>
              </w:rPr>
              <w:t>pis</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cof</w:t>
            </w:r>
          </w:p>
        </w:tc>
        <w:tc>
          <w:tcPr>
            <w:tcW w:w="60" w:type="dxa"/>
            <w:vAlign w:val="bottom"/>
          </w:tcPr>
          <w:p w14:paraId="612A2484" w14:textId="77777777" w:rsidR="0075768E" w:rsidRDefault="0075768E">
            <w:pPr>
              <w:rPr>
                <w:sz w:val="6"/>
                <w:szCs w:val="6"/>
              </w:rPr>
            </w:pPr>
          </w:p>
        </w:tc>
        <w:tc>
          <w:tcPr>
            <w:tcW w:w="200" w:type="dxa"/>
            <w:vAlign w:val="bottom"/>
          </w:tcPr>
          <w:p w14:paraId="28C7BDD0" w14:textId="77777777" w:rsidR="0075768E" w:rsidRDefault="0075768E">
            <w:pPr>
              <w:rPr>
                <w:sz w:val="6"/>
                <w:szCs w:val="6"/>
              </w:rPr>
            </w:pPr>
          </w:p>
        </w:tc>
        <w:tc>
          <w:tcPr>
            <w:tcW w:w="0" w:type="dxa"/>
            <w:vAlign w:val="bottom"/>
          </w:tcPr>
          <w:p w14:paraId="11C99095" w14:textId="77777777" w:rsidR="0075768E" w:rsidRDefault="0075768E">
            <w:pPr>
              <w:rPr>
                <w:sz w:val="1"/>
                <w:szCs w:val="1"/>
              </w:rPr>
            </w:pPr>
          </w:p>
        </w:tc>
      </w:tr>
      <w:tr w:rsidR="0075768E" w14:paraId="4207AF5B" w14:textId="77777777">
        <w:trPr>
          <w:trHeight w:val="492"/>
        </w:trPr>
        <w:tc>
          <w:tcPr>
            <w:tcW w:w="780" w:type="dxa"/>
            <w:vAlign w:val="bottom"/>
          </w:tcPr>
          <w:p w14:paraId="6350E642" w14:textId="77777777" w:rsidR="0075768E" w:rsidRDefault="0075768E">
            <w:pPr>
              <w:rPr>
                <w:sz w:val="24"/>
                <w:szCs w:val="24"/>
              </w:rPr>
            </w:pPr>
          </w:p>
        </w:tc>
        <w:tc>
          <w:tcPr>
            <w:tcW w:w="80" w:type="dxa"/>
            <w:vAlign w:val="bottom"/>
          </w:tcPr>
          <w:p w14:paraId="319E6AFD" w14:textId="77777777" w:rsidR="0075768E" w:rsidRDefault="0075768E">
            <w:pPr>
              <w:rPr>
                <w:sz w:val="24"/>
                <w:szCs w:val="24"/>
              </w:rPr>
            </w:pPr>
          </w:p>
        </w:tc>
        <w:tc>
          <w:tcPr>
            <w:tcW w:w="680" w:type="dxa"/>
            <w:vAlign w:val="bottom"/>
          </w:tcPr>
          <w:p w14:paraId="257B2CCD" w14:textId="77777777" w:rsidR="0075768E" w:rsidRDefault="0075768E">
            <w:pPr>
              <w:rPr>
                <w:sz w:val="24"/>
                <w:szCs w:val="24"/>
              </w:rPr>
            </w:pPr>
          </w:p>
        </w:tc>
        <w:tc>
          <w:tcPr>
            <w:tcW w:w="440" w:type="dxa"/>
            <w:vMerge/>
            <w:vAlign w:val="bottom"/>
          </w:tcPr>
          <w:p w14:paraId="0172737E" w14:textId="77777777" w:rsidR="0075768E" w:rsidRDefault="0075768E">
            <w:pPr>
              <w:rPr>
                <w:sz w:val="24"/>
                <w:szCs w:val="24"/>
              </w:rPr>
            </w:pPr>
          </w:p>
        </w:tc>
        <w:tc>
          <w:tcPr>
            <w:tcW w:w="740" w:type="dxa"/>
            <w:gridSpan w:val="2"/>
            <w:tcBorders>
              <w:top w:val="single" w:sz="8" w:space="0" w:color="auto"/>
            </w:tcBorders>
            <w:vAlign w:val="bottom"/>
          </w:tcPr>
          <w:p w14:paraId="1EC55309" w14:textId="77777777" w:rsidR="0075768E" w:rsidRDefault="00BC6249">
            <w:pPr>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23"/>
                <w:szCs w:val="23"/>
                <w:vertAlign w:val="subscript"/>
              </w:rPr>
              <w:t>ir</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23"/>
                <w:szCs w:val="23"/>
                <w:vertAlign w:val="subscript"/>
              </w:rPr>
              <w:t>cs</w:t>
            </w:r>
          </w:p>
        </w:tc>
        <w:tc>
          <w:tcPr>
            <w:tcW w:w="60" w:type="dxa"/>
            <w:vAlign w:val="bottom"/>
          </w:tcPr>
          <w:p w14:paraId="130F44D5" w14:textId="77777777" w:rsidR="0075768E" w:rsidRDefault="0075768E">
            <w:pPr>
              <w:rPr>
                <w:sz w:val="24"/>
                <w:szCs w:val="24"/>
              </w:rPr>
            </w:pPr>
          </w:p>
        </w:tc>
        <w:tc>
          <w:tcPr>
            <w:tcW w:w="20" w:type="dxa"/>
            <w:vAlign w:val="bottom"/>
          </w:tcPr>
          <w:p w14:paraId="4BD06613" w14:textId="77777777" w:rsidR="0075768E" w:rsidRDefault="0075768E">
            <w:pPr>
              <w:rPr>
                <w:sz w:val="24"/>
                <w:szCs w:val="24"/>
              </w:rPr>
            </w:pPr>
          </w:p>
        </w:tc>
        <w:tc>
          <w:tcPr>
            <w:tcW w:w="1800" w:type="dxa"/>
            <w:gridSpan w:val="4"/>
            <w:vMerge/>
            <w:vAlign w:val="bottom"/>
          </w:tcPr>
          <w:p w14:paraId="14E8BC10" w14:textId="77777777" w:rsidR="0075768E" w:rsidRDefault="0075768E">
            <w:pPr>
              <w:rPr>
                <w:sz w:val="24"/>
                <w:szCs w:val="24"/>
              </w:rPr>
            </w:pPr>
          </w:p>
        </w:tc>
        <w:tc>
          <w:tcPr>
            <w:tcW w:w="60" w:type="dxa"/>
            <w:vAlign w:val="bottom"/>
          </w:tcPr>
          <w:p w14:paraId="3F8362D1" w14:textId="77777777" w:rsidR="0075768E" w:rsidRDefault="0075768E">
            <w:pPr>
              <w:rPr>
                <w:sz w:val="24"/>
                <w:szCs w:val="24"/>
              </w:rPr>
            </w:pPr>
          </w:p>
        </w:tc>
        <w:tc>
          <w:tcPr>
            <w:tcW w:w="200" w:type="dxa"/>
            <w:vAlign w:val="bottom"/>
          </w:tcPr>
          <w:p w14:paraId="2E72BDD3" w14:textId="77777777" w:rsidR="0075768E" w:rsidRDefault="0075768E">
            <w:pPr>
              <w:rPr>
                <w:sz w:val="24"/>
                <w:szCs w:val="24"/>
              </w:rPr>
            </w:pPr>
          </w:p>
        </w:tc>
        <w:tc>
          <w:tcPr>
            <w:tcW w:w="0" w:type="dxa"/>
            <w:vAlign w:val="bottom"/>
          </w:tcPr>
          <w:p w14:paraId="02E90F96" w14:textId="77777777" w:rsidR="0075768E" w:rsidRDefault="0075768E">
            <w:pPr>
              <w:rPr>
                <w:sz w:val="1"/>
                <w:szCs w:val="1"/>
              </w:rPr>
            </w:pPr>
          </w:p>
        </w:tc>
      </w:tr>
      <w:tr w:rsidR="0075768E" w14:paraId="42EC0E4B" w14:textId="77777777">
        <w:trPr>
          <w:trHeight w:val="360"/>
        </w:trPr>
        <w:tc>
          <w:tcPr>
            <w:tcW w:w="780" w:type="dxa"/>
            <w:vMerge w:val="restart"/>
            <w:vAlign w:val="bottom"/>
          </w:tcPr>
          <w:p w14:paraId="3BDF02F0" w14:textId="77777777" w:rsidR="0075768E" w:rsidRDefault="00BC6249">
            <w:pPr>
              <w:rPr>
                <w:sz w:val="20"/>
                <w:szCs w:val="20"/>
              </w:rPr>
            </w:pPr>
            <w:r>
              <w:rPr>
                <w:rFonts w:ascii="Arial" w:eastAsia="Arial" w:hAnsi="Arial" w:cs="Arial"/>
                <w:i/>
                <w:iCs/>
                <w:w w:val="94"/>
                <w:sz w:val="48"/>
                <w:szCs w:val="48"/>
                <w:vertAlign w:val="superscript"/>
              </w:rPr>
              <w:t>R</w:t>
            </w:r>
            <w:r>
              <w:rPr>
                <w:rFonts w:ascii="Arial" w:eastAsia="Arial" w:hAnsi="Arial" w:cs="Arial"/>
                <w:i/>
                <w:iCs/>
                <w:w w:val="94"/>
                <w:sz w:val="15"/>
                <w:szCs w:val="15"/>
              </w:rPr>
              <w:t>dap</w:t>
            </w:r>
            <w:r>
              <w:rPr>
                <w:rFonts w:ascii="Arial" w:eastAsia="Arial" w:hAnsi="Arial" w:cs="Arial"/>
                <w:w w:val="94"/>
                <w:sz w:val="48"/>
                <w:szCs w:val="48"/>
              </w:rPr>
              <w:t xml:space="preserve"> </w:t>
            </w:r>
            <w:r>
              <w:rPr>
                <w:rFonts w:ascii="Arial" w:eastAsia="Arial" w:hAnsi="Arial" w:cs="Arial"/>
                <w:w w:val="94"/>
                <w:sz w:val="48"/>
                <w:szCs w:val="48"/>
                <w:vertAlign w:val="superscript"/>
              </w:rPr>
              <w:t>=</w:t>
            </w:r>
          </w:p>
        </w:tc>
        <w:tc>
          <w:tcPr>
            <w:tcW w:w="2180" w:type="dxa"/>
            <w:gridSpan w:val="8"/>
            <w:vMerge w:val="restart"/>
            <w:vAlign w:val="bottom"/>
          </w:tcPr>
          <w:p w14:paraId="7580899A" w14:textId="77777777" w:rsidR="0075768E" w:rsidRDefault="00BC6249">
            <w:pPr>
              <w:spacing w:line="552" w:lineRule="exact"/>
              <w:rPr>
                <w:sz w:val="20"/>
                <w:szCs w:val="20"/>
              </w:rPr>
            </w:pPr>
            <w:r>
              <w:rPr>
                <w:rFonts w:ascii="Arial" w:eastAsia="Arial" w:hAnsi="Arial" w:cs="Arial"/>
                <w:i/>
                <w:iCs/>
                <w:w w:val="88"/>
                <w:sz w:val="48"/>
                <w:szCs w:val="48"/>
                <w:vertAlign w:val="superscript"/>
              </w:rPr>
              <w:t>E</w:t>
            </w:r>
            <w:r>
              <w:rPr>
                <w:rFonts w:ascii="Arial" w:eastAsia="Arial" w:hAnsi="Arial" w:cs="Arial"/>
                <w:i/>
                <w:iCs/>
                <w:w w:val="88"/>
                <w:sz w:val="15"/>
                <w:szCs w:val="15"/>
              </w:rPr>
              <w:t>dap</w:t>
            </w:r>
            <w:r>
              <w:rPr>
                <w:rFonts w:ascii="Arial Unicode MS" w:eastAsia="Arial Unicode MS" w:hAnsi="Arial Unicode MS" w:cs="Arial Unicode MS"/>
                <w:w w:val="88"/>
                <w:sz w:val="23"/>
                <w:szCs w:val="23"/>
              </w:rPr>
              <w:t xml:space="preserve"> ∗</w:t>
            </w:r>
            <w:r>
              <w:rPr>
                <w:rFonts w:ascii="Arial" w:eastAsia="Arial" w:hAnsi="Arial" w:cs="Arial"/>
                <w:w w:val="88"/>
                <w:sz w:val="48"/>
                <w:szCs w:val="48"/>
              </w:rPr>
              <w:t xml:space="preserve"> </w:t>
            </w:r>
            <w:r>
              <w:rPr>
                <w:rFonts w:ascii="Arial" w:eastAsia="Arial" w:hAnsi="Arial" w:cs="Arial"/>
                <w:w w:val="88"/>
                <w:sz w:val="48"/>
                <w:szCs w:val="48"/>
                <w:vertAlign w:val="superscript"/>
              </w:rPr>
              <w:t>[</w:t>
            </w:r>
            <w:r>
              <w:rPr>
                <w:rFonts w:ascii="Arial" w:eastAsia="Arial" w:hAnsi="Arial" w:cs="Arial"/>
                <w:i/>
                <w:iCs/>
                <w:w w:val="88"/>
                <w:sz w:val="48"/>
                <w:szCs w:val="48"/>
                <w:vertAlign w:val="superscript"/>
              </w:rPr>
              <w:t>i</w:t>
            </w:r>
            <w:r>
              <w:rPr>
                <w:rFonts w:ascii="Arial" w:eastAsia="Arial" w:hAnsi="Arial" w:cs="Arial"/>
                <w:i/>
                <w:iCs/>
                <w:w w:val="88"/>
                <w:sz w:val="15"/>
                <w:szCs w:val="15"/>
              </w:rPr>
              <w:t>adm</w:t>
            </w:r>
            <w:r>
              <w:rPr>
                <w:rFonts w:ascii="Arial" w:eastAsia="Arial" w:hAnsi="Arial" w:cs="Arial"/>
                <w:w w:val="88"/>
                <w:sz w:val="48"/>
                <w:szCs w:val="48"/>
              </w:rPr>
              <w:t xml:space="preserve"> </w:t>
            </w:r>
            <w:r>
              <w:rPr>
                <w:rFonts w:ascii="Arial" w:eastAsia="Arial" w:hAnsi="Arial" w:cs="Arial"/>
                <w:w w:val="88"/>
                <w:sz w:val="48"/>
                <w:szCs w:val="48"/>
                <w:vertAlign w:val="superscript"/>
              </w:rPr>
              <w:t>+</w:t>
            </w:r>
            <w:r>
              <w:rPr>
                <w:rFonts w:ascii="Arial" w:eastAsia="Arial" w:hAnsi="Arial" w:cs="Arial"/>
                <w:w w:val="88"/>
                <w:sz w:val="48"/>
                <w:szCs w:val="48"/>
              </w:rPr>
              <w:t xml:space="preserve"> </w:t>
            </w:r>
            <w:r>
              <w:rPr>
                <w:rFonts w:ascii="Arial" w:eastAsia="Arial" w:hAnsi="Arial" w:cs="Arial"/>
                <w:i/>
                <w:iCs/>
                <w:w w:val="88"/>
                <w:sz w:val="48"/>
                <w:szCs w:val="48"/>
                <w:vertAlign w:val="superscript"/>
              </w:rPr>
              <w:t>i</w:t>
            </w:r>
            <w:r>
              <w:rPr>
                <w:rFonts w:ascii="Arial" w:eastAsia="Arial" w:hAnsi="Arial" w:cs="Arial"/>
                <w:i/>
                <w:iCs/>
                <w:w w:val="88"/>
                <w:sz w:val="15"/>
                <w:szCs w:val="15"/>
              </w:rPr>
              <w:t>ind</w:t>
            </w:r>
            <w:r>
              <w:rPr>
                <w:rFonts w:ascii="Arial" w:eastAsia="Arial" w:hAnsi="Arial" w:cs="Arial"/>
                <w:w w:val="88"/>
                <w:sz w:val="48"/>
                <w:szCs w:val="48"/>
              </w:rPr>
              <w:t xml:space="preserve"> </w:t>
            </w:r>
            <w:r>
              <w:rPr>
                <w:rFonts w:ascii="Arial" w:eastAsia="Arial" w:hAnsi="Arial" w:cs="Arial"/>
                <w:w w:val="88"/>
                <w:sz w:val="48"/>
                <w:szCs w:val="48"/>
                <w:vertAlign w:val="superscript"/>
              </w:rPr>
              <w:t>+</w:t>
            </w:r>
            <w:r>
              <w:rPr>
                <w:rFonts w:ascii="Arial" w:eastAsia="Arial" w:hAnsi="Arial" w:cs="Arial"/>
                <w:w w:val="88"/>
                <w:sz w:val="47"/>
                <w:szCs w:val="47"/>
                <w:vertAlign w:val="superscript"/>
              </w:rPr>
              <w:t xml:space="preserve"> </w:t>
            </w:r>
            <w:r>
              <w:rPr>
                <w:rFonts w:ascii="Arial" w:eastAsia="Arial" w:hAnsi="Arial" w:cs="Arial"/>
                <w:w w:val="88"/>
                <w:sz w:val="48"/>
                <w:szCs w:val="48"/>
                <w:vertAlign w:val="superscript"/>
              </w:rPr>
              <w:t>(</w:t>
            </w:r>
          </w:p>
        </w:tc>
        <w:tc>
          <w:tcPr>
            <w:tcW w:w="1700" w:type="dxa"/>
            <w:gridSpan w:val="4"/>
            <w:tcBorders>
              <w:bottom w:val="single" w:sz="8" w:space="0" w:color="auto"/>
            </w:tcBorders>
            <w:vAlign w:val="bottom"/>
          </w:tcPr>
          <w:p w14:paraId="5F2BBFAC" w14:textId="77777777" w:rsidR="0075768E" w:rsidRDefault="00BC6249">
            <w:pPr>
              <w:spacing w:line="215" w:lineRule="exact"/>
              <w:jc w:val="center"/>
              <w:rPr>
                <w:sz w:val="20"/>
                <w:szCs w:val="20"/>
              </w:rPr>
            </w:pPr>
            <w:r>
              <w:rPr>
                <w:rFonts w:ascii="Arial" w:eastAsia="Arial" w:hAnsi="Arial" w:cs="Arial"/>
                <w:i/>
                <w:iCs/>
                <w:sz w:val="16"/>
                <w:szCs w:val="16"/>
              </w:rPr>
              <w:t>i</w:t>
            </w:r>
            <w:r>
              <w:rPr>
                <w:rFonts w:ascii="Arial" w:eastAsia="Arial" w:hAnsi="Arial" w:cs="Arial"/>
                <w:i/>
                <w:iCs/>
                <w:sz w:val="11"/>
                <w:szCs w:val="11"/>
              </w:rPr>
              <w:t>cap</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f gc</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comp</w:t>
            </w:r>
            <w:r>
              <w:rPr>
                <w:rFonts w:ascii="Arial Unicode MS" w:eastAsia="Arial Unicode MS" w:hAnsi="Arial Unicode MS" w:cs="Arial Unicode MS"/>
                <w:sz w:val="16"/>
                <w:szCs w:val="16"/>
              </w:rPr>
              <w:t>∗</w:t>
            </w:r>
            <w:r>
              <w:rPr>
                <w:rFonts w:ascii="Arial" w:eastAsia="Arial" w:hAnsi="Arial" w:cs="Arial"/>
                <w:i/>
                <w:iCs/>
                <w:sz w:val="16"/>
                <w:szCs w:val="16"/>
              </w:rPr>
              <w:t>i</w:t>
            </w:r>
            <w:r>
              <w:rPr>
                <w:rFonts w:ascii="Arial" w:eastAsia="Arial" w:hAnsi="Arial" w:cs="Arial"/>
                <w:i/>
                <w:iCs/>
                <w:sz w:val="11"/>
                <w:szCs w:val="11"/>
              </w:rPr>
              <w:t>ac</w:t>
            </w:r>
            <w:r>
              <w:rPr>
                <w:rFonts w:ascii="Arial" w:eastAsia="Arial" w:hAnsi="Arial" w:cs="Arial"/>
                <w:sz w:val="16"/>
                <w:szCs w:val="16"/>
              </w:rPr>
              <w:t>)</w:t>
            </w:r>
          </w:p>
        </w:tc>
        <w:tc>
          <w:tcPr>
            <w:tcW w:w="200" w:type="dxa"/>
            <w:vMerge w:val="restart"/>
            <w:vAlign w:val="bottom"/>
          </w:tcPr>
          <w:p w14:paraId="2C650486" w14:textId="77777777" w:rsidR="0075768E" w:rsidRDefault="00BC6249">
            <w:pPr>
              <w:jc w:val="right"/>
              <w:rPr>
                <w:sz w:val="20"/>
                <w:szCs w:val="20"/>
              </w:rPr>
            </w:pPr>
            <w:r>
              <w:rPr>
                <w:rFonts w:ascii="Arial" w:eastAsia="Arial" w:hAnsi="Arial" w:cs="Arial"/>
                <w:sz w:val="24"/>
                <w:szCs w:val="24"/>
              </w:rPr>
              <w:t>)]</w:t>
            </w:r>
          </w:p>
        </w:tc>
        <w:tc>
          <w:tcPr>
            <w:tcW w:w="0" w:type="dxa"/>
            <w:vAlign w:val="bottom"/>
          </w:tcPr>
          <w:p w14:paraId="3A6B56C1" w14:textId="77777777" w:rsidR="0075768E" w:rsidRDefault="0075768E">
            <w:pPr>
              <w:rPr>
                <w:sz w:val="1"/>
                <w:szCs w:val="1"/>
              </w:rPr>
            </w:pPr>
          </w:p>
        </w:tc>
      </w:tr>
      <w:tr w:rsidR="0075768E" w14:paraId="3952174A" w14:textId="77777777">
        <w:trPr>
          <w:trHeight w:val="202"/>
        </w:trPr>
        <w:tc>
          <w:tcPr>
            <w:tcW w:w="780" w:type="dxa"/>
            <w:vMerge/>
            <w:vAlign w:val="bottom"/>
          </w:tcPr>
          <w:p w14:paraId="74ED2776" w14:textId="77777777" w:rsidR="0075768E" w:rsidRDefault="0075768E">
            <w:pPr>
              <w:rPr>
                <w:sz w:val="17"/>
                <w:szCs w:val="17"/>
              </w:rPr>
            </w:pPr>
          </w:p>
        </w:tc>
        <w:tc>
          <w:tcPr>
            <w:tcW w:w="2180" w:type="dxa"/>
            <w:gridSpan w:val="8"/>
            <w:vMerge/>
            <w:tcBorders>
              <w:bottom w:val="single" w:sz="8" w:space="0" w:color="auto"/>
            </w:tcBorders>
            <w:vAlign w:val="bottom"/>
          </w:tcPr>
          <w:p w14:paraId="490FE05D" w14:textId="77777777" w:rsidR="0075768E" w:rsidRDefault="0075768E">
            <w:pPr>
              <w:rPr>
                <w:sz w:val="17"/>
                <w:szCs w:val="17"/>
              </w:rPr>
            </w:pPr>
          </w:p>
        </w:tc>
        <w:tc>
          <w:tcPr>
            <w:tcW w:w="1640" w:type="dxa"/>
            <w:gridSpan w:val="3"/>
            <w:tcBorders>
              <w:bottom w:val="single" w:sz="8" w:space="0" w:color="auto"/>
            </w:tcBorders>
            <w:vAlign w:val="bottom"/>
          </w:tcPr>
          <w:p w14:paraId="011F2B6D" w14:textId="77777777" w:rsidR="0075768E" w:rsidRDefault="00BC6249">
            <w:pPr>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11"/>
                <w:szCs w:val="11"/>
              </w:rPr>
              <w:t>comp</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f gc</w:t>
            </w:r>
          </w:p>
        </w:tc>
        <w:tc>
          <w:tcPr>
            <w:tcW w:w="60" w:type="dxa"/>
            <w:tcBorders>
              <w:bottom w:val="single" w:sz="8" w:space="0" w:color="auto"/>
            </w:tcBorders>
            <w:vAlign w:val="bottom"/>
          </w:tcPr>
          <w:p w14:paraId="23D1ADB2" w14:textId="77777777" w:rsidR="0075768E" w:rsidRDefault="0075768E">
            <w:pPr>
              <w:rPr>
                <w:sz w:val="17"/>
                <w:szCs w:val="17"/>
              </w:rPr>
            </w:pPr>
          </w:p>
        </w:tc>
        <w:tc>
          <w:tcPr>
            <w:tcW w:w="200" w:type="dxa"/>
            <w:vMerge/>
            <w:tcBorders>
              <w:bottom w:val="single" w:sz="8" w:space="0" w:color="auto"/>
            </w:tcBorders>
            <w:vAlign w:val="bottom"/>
          </w:tcPr>
          <w:p w14:paraId="3E0148E0" w14:textId="77777777" w:rsidR="0075768E" w:rsidRDefault="0075768E">
            <w:pPr>
              <w:rPr>
                <w:sz w:val="17"/>
                <w:szCs w:val="17"/>
              </w:rPr>
            </w:pPr>
          </w:p>
        </w:tc>
        <w:tc>
          <w:tcPr>
            <w:tcW w:w="0" w:type="dxa"/>
            <w:vAlign w:val="bottom"/>
          </w:tcPr>
          <w:p w14:paraId="52559C18" w14:textId="77777777" w:rsidR="0075768E" w:rsidRDefault="0075768E">
            <w:pPr>
              <w:rPr>
                <w:sz w:val="1"/>
                <w:szCs w:val="1"/>
              </w:rPr>
            </w:pPr>
          </w:p>
        </w:tc>
      </w:tr>
      <w:tr w:rsidR="0075768E" w14:paraId="10951E3A" w14:textId="77777777">
        <w:trPr>
          <w:trHeight w:val="80"/>
        </w:trPr>
        <w:tc>
          <w:tcPr>
            <w:tcW w:w="780" w:type="dxa"/>
            <w:vMerge/>
            <w:vAlign w:val="bottom"/>
          </w:tcPr>
          <w:p w14:paraId="1D54522B" w14:textId="77777777" w:rsidR="0075768E" w:rsidRDefault="0075768E">
            <w:pPr>
              <w:rPr>
                <w:sz w:val="6"/>
                <w:szCs w:val="6"/>
              </w:rPr>
            </w:pPr>
          </w:p>
        </w:tc>
        <w:tc>
          <w:tcPr>
            <w:tcW w:w="80" w:type="dxa"/>
            <w:vAlign w:val="bottom"/>
          </w:tcPr>
          <w:p w14:paraId="46E0FEC2" w14:textId="77777777" w:rsidR="0075768E" w:rsidRDefault="0075768E">
            <w:pPr>
              <w:rPr>
                <w:sz w:val="6"/>
                <w:szCs w:val="6"/>
              </w:rPr>
            </w:pPr>
          </w:p>
        </w:tc>
        <w:tc>
          <w:tcPr>
            <w:tcW w:w="1180" w:type="dxa"/>
            <w:gridSpan w:val="3"/>
            <w:vAlign w:val="bottom"/>
          </w:tcPr>
          <w:p w14:paraId="409A28BA" w14:textId="77777777" w:rsidR="0075768E" w:rsidRDefault="0075768E">
            <w:pPr>
              <w:rPr>
                <w:sz w:val="6"/>
                <w:szCs w:val="6"/>
              </w:rPr>
            </w:pPr>
          </w:p>
        </w:tc>
        <w:tc>
          <w:tcPr>
            <w:tcW w:w="760" w:type="dxa"/>
            <w:gridSpan w:val="3"/>
            <w:vAlign w:val="bottom"/>
          </w:tcPr>
          <w:p w14:paraId="75192FA6" w14:textId="77777777" w:rsidR="0075768E" w:rsidRDefault="0075768E">
            <w:pPr>
              <w:rPr>
                <w:sz w:val="6"/>
                <w:szCs w:val="6"/>
              </w:rPr>
            </w:pPr>
          </w:p>
        </w:tc>
        <w:tc>
          <w:tcPr>
            <w:tcW w:w="160" w:type="dxa"/>
            <w:vAlign w:val="bottom"/>
          </w:tcPr>
          <w:p w14:paraId="6245E977" w14:textId="77777777" w:rsidR="0075768E" w:rsidRDefault="0075768E">
            <w:pPr>
              <w:rPr>
                <w:sz w:val="6"/>
                <w:szCs w:val="6"/>
              </w:rPr>
            </w:pPr>
          </w:p>
        </w:tc>
        <w:tc>
          <w:tcPr>
            <w:tcW w:w="800" w:type="dxa"/>
            <w:gridSpan w:val="2"/>
            <w:vAlign w:val="bottom"/>
          </w:tcPr>
          <w:p w14:paraId="2F1A654E" w14:textId="77777777" w:rsidR="0075768E" w:rsidRDefault="0075768E">
            <w:pPr>
              <w:rPr>
                <w:sz w:val="6"/>
                <w:szCs w:val="6"/>
              </w:rPr>
            </w:pPr>
          </w:p>
        </w:tc>
        <w:tc>
          <w:tcPr>
            <w:tcW w:w="840" w:type="dxa"/>
            <w:vAlign w:val="bottom"/>
          </w:tcPr>
          <w:p w14:paraId="22AD2A78" w14:textId="77777777" w:rsidR="0075768E" w:rsidRDefault="0075768E">
            <w:pPr>
              <w:rPr>
                <w:sz w:val="6"/>
                <w:szCs w:val="6"/>
              </w:rPr>
            </w:pPr>
          </w:p>
        </w:tc>
        <w:tc>
          <w:tcPr>
            <w:tcW w:w="60" w:type="dxa"/>
            <w:vAlign w:val="bottom"/>
          </w:tcPr>
          <w:p w14:paraId="6842FBDB" w14:textId="77777777" w:rsidR="0075768E" w:rsidRDefault="0075768E">
            <w:pPr>
              <w:rPr>
                <w:sz w:val="6"/>
                <w:szCs w:val="6"/>
              </w:rPr>
            </w:pPr>
          </w:p>
        </w:tc>
        <w:tc>
          <w:tcPr>
            <w:tcW w:w="200" w:type="dxa"/>
            <w:vAlign w:val="bottom"/>
          </w:tcPr>
          <w:p w14:paraId="6CC4FE96" w14:textId="77777777" w:rsidR="0075768E" w:rsidRDefault="0075768E">
            <w:pPr>
              <w:rPr>
                <w:sz w:val="6"/>
                <w:szCs w:val="6"/>
              </w:rPr>
            </w:pPr>
          </w:p>
        </w:tc>
        <w:tc>
          <w:tcPr>
            <w:tcW w:w="0" w:type="dxa"/>
            <w:vAlign w:val="bottom"/>
          </w:tcPr>
          <w:p w14:paraId="5C67AE43" w14:textId="77777777" w:rsidR="0075768E" w:rsidRDefault="0075768E">
            <w:pPr>
              <w:rPr>
                <w:sz w:val="1"/>
                <w:szCs w:val="1"/>
              </w:rPr>
            </w:pPr>
          </w:p>
        </w:tc>
      </w:tr>
      <w:tr w:rsidR="0075768E" w14:paraId="608D0C26" w14:textId="77777777">
        <w:trPr>
          <w:trHeight w:val="74"/>
        </w:trPr>
        <w:tc>
          <w:tcPr>
            <w:tcW w:w="780" w:type="dxa"/>
            <w:vAlign w:val="bottom"/>
          </w:tcPr>
          <w:p w14:paraId="43B56166" w14:textId="77777777" w:rsidR="0075768E" w:rsidRDefault="0075768E">
            <w:pPr>
              <w:rPr>
                <w:sz w:val="6"/>
                <w:szCs w:val="6"/>
              </w:rPr>
            </w:pPr>
          </w:p>
        </w:tc>
        <w:tc>
          <w:tcPr>
            <w:tcW w:w="80" w:type="dxa"/>
            <w:vAlign w:val="bottom"/>
          </w:tcPr>
          <w:p w14:paraId="20666717" w14:textId="77777777" w:rsidR="0075768E" w:rsidRDefault="0075768E">
            <w:pPr>
              <w:rPr>
                <w:sz w:val="6"/>
                <w:szCs w:val="6"/>
              </w:rPr>
            </w:pPr>
          </w:p>
        </w:tc>
        <w:tc>
          <w:tcPr>
            <w:tcW w:w="680" w:type="dxa"/>
            <w:vAlign w:val="bottom"/>
          </w:tcPr>
          <w:p w14:paraId="138D9973" w14:textId="77777777" w:rsidR="0075768E" w:rsidRDefault="0075768E">
            <w:pPr>
              <w:rPr>
                <w:sz w:val="6"/>
                <w:szCs w:val="6"/>
              </w:rPr>
            </w:pPr>
          </w:p>
        </w:tc>
        <w:tc>
          <w:tcPr>
            <w:tcW w:w="440" w:type="dxa"/>
            <w:vMerge w:val="restart"/>
            <w:vAlign w:val="bottom"/>
          </w:tcPr>
          <w:p w14:paraId="3A449E2E" w14:textId="77777777" w:rsidR="0075768E" w:rsidRDefault="00BC6249">
            <w:pPr>
              <w:ind w:left="60"/>
              <w:rPr>
                <w:sz w:val="20"/>
                <w:szCs w:val="20"/>
              </w:rPr>
            </w:pPr>
            <w:r>
              <w:rPr>
                <w:rFonts w:ascii="Arial" w:eastAsia="Arial" w:hAnsi="Arial" w:cs="Arial"/>
                <w:sz w:val="24"/>
                <w:szCs w:val="24"/>
              </w:rPr>
              <w:t>1 −</w:t>
            </w:r>
          </w:p>
        </w:tc>
        <w:tc>
          <w:tcPr>
            <w:tcW w:w="60" w:type="dxa"/>
            <w:vAlign w:val="bottom"/>
          </w:tcPr>
          <w:p w14:paraId="75751689" w14:textId="77777777" w:rsidR="0075768E" w:rsidRDefault="0075768E">
            <w:pPr>
              <w:rPr>
                <w:sz w:val="6"/>
                <w:szCs w:val="6"/>
              </w:rPr>
            </w:pPr>
          </w:p>
        </w:tc>
        <w:tc>
          <w:tcPr>
            <w:tcW w:w="740" w:type="dxa"/>
            <w:gridSpan w:val="2"/>
            <w:tcBorders>
              <w:bottom w:val="single" w:sz="8" w:space="0" w:color="auto"/>
            </w:tcBorders>
            <w:vAlign w:val="bottom"/>
          </w:tcPr>
          <w:p w14:paraId="27EE7F15" w14:textId="77777777" w:rsidR="0075768E" w:rsidRDefault="00BC6249">
            <w:pPr>
              <w:spacing w:line="74" w:lineRule="exact"/>
              <w:ind w:right="20"/>
              <w:jc w:val="center"/>
              <w:rPr>
                <w:sz w:val="20"/>
                <w:szCs w:val="20"/>
              </w:rPr>
            </w:pPr>
            <w:r>
              <w:rPr>
                <w:rFonts w:ascii="Arial" w:eastAsia="Arial" w:hAnsi="Arial" w:cs="Arial"/>
                <w:i/>
                <w:iCs/>
                <w:sz w:val="8"/>
                <w:szCs w:val="8"/>
                <w:vertAlign w:val="superscript"/>
              </w:rPr>
              <w:t>i</w:t>
            </w:r>
            <w:r>
              <w:rPr>
                <w:rFonts w:ascii="Arial" w:eastAsia="Arial" w:hAnsi="Arial" w:cs="Arial"/>
                <w:i/>
                <w:iCs/>
                <w:sz w:val="6"/>
                <w:szCs w:val="6"/>
              </w:rPr>
              <w:t>ll</w:t>
            </w:r>
          </w:p>
        </w:tc>
        <w:tc>
          <w:tcPr>
            <w:tcW w:w="20" w:type="dxa"/>
            <w:vAlign w:val="bottom"/>
          </w:tcPr>
          <w:p w14:paraId="038DFF1B" w14:textId="77777777" w:rsidR="0075768E" w:rsidRDefault="0075768E">
            <w:pPr>
              <w:rPr>
                <w:sz w:val="6"/>
                <w:szCs w:val="6"/>
              </w:rPr>
            </w:pPr>
          </w:p>
        </w:tc>
        <w:tc>
          <w:tcPr>
            <w:tcW w:w="1800" w:type="dxa"/>
            <w:gridSpan w:val="4"/>
            <w:vMerge w:val="restart"/>
            <w:vAlign w:val="bottom"/>
          </w:tcPr>
          <w:p w14:paraId="7980644E" w14:textId="77777777" w:rsidR="0075768E" w:rsidRDefault="00BC6249">
            <w:pPr>
              <w:ind w:left="60"/>
              <w:rPr>
                <w:sz w:val="20"/>
                <w:szCs w:val="20"/>
              </w:rPr>
            </w:pP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i/>
                <w:iCs/>
                <w:sz w:val="47"/>
                <w:szCs w:val="47"/>
                <w:vertAlign w:val="superscript"/>
              </w:rPr>
              <w:t>i</w:t>
            </w:r>
            <w:r>
              <w:rPr>
                <w:rFonts w:ascii="Arial" w:eastAsia="Arial" w:hAnsi="Arial" w:cs="Arial"/>
                <w:i/>
                <w:iCs/>
                <w:sz w:val="15"/>
                <w:szCs w:val="15"/>
              </w:rPr>
              <w:t>pis</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cof</w:t>
            </w:r>
          </w:p>
        </w:tc>
        <w:tc>
          <w:tcPr>
            <w:tcW w:w="60" w:type="dxa"/>
            <w:vAlign w:val="bottom"/>
          </w:tcPr>
          <w:p w14:paraId="4D94F8B3" w14:textId="77777777" w:rsidR="0075768E" w:rsidRDefault="0075768E">
            <w:pPr>
              <w:rPr>
                <w:sz w:val="6"/>
                <w:szCs w:val="6"/>
              </w:rPr>
            </w:pPr>
          </w:p>
        </w:tc>
        <w:tc>
          <w:tcPr>
            <w:tcW w:w="200" w:type="dxa"/>
            <w:vAlign w:val="bottom"/>
          </w:tcPr>
          <w:p w14:paraId="6715C850" w14:textId="77777777" w:rsidR="0075768E" w:rsidRDefault="0075768E">
            <w:pPr>
              <w:rPr>
                <w:sz w:val="6"/>
                <w:szCs w:val="6"/>
              </w:rPr>
            </w:pPr>
          </w:p>
        </w:tc>
        <w:tc>
          <w:tcPr>
            <w:tcW w:w="0" w:type="dxa"/>
            <w:vAlign w:val="bottom"/>
          </w:tcPr>
          <w:p w14:paraId="49B2845F" w14:textId="77777777" w:rsidR="0075768E" w:rsidRDefault="0075768E">
            <w:pPr>
              <w:rPr>
                <w:sz w:val="1"/>
                <w:szCs w:val="1"/>
              </w:rPr>
            </w:pPr>
          </w:p>
        </w:tc>
      </w:tr>
      <w:tr w:rsidR="0075768E" w14:paraId="56416DCE" w14:textId="77777777">
        <w:trPr>
          <w:trHeight w:val="492"/>
        </w:trPr>
        <w:tc>
          <w:tcPr>
            <w:tcW w:w="780" w:type="dxa"/>
            <w:vAlign w:val="bottom"/>
          </w:tcPr>
          <w:p w14:paraId="1E17ED44" w14:textId="77777777" w:rsidR="0075768E" w:rsidRDefault="0075768E">
            <w:pPr>
              <w:rPr>
                <w:sz w:val="24"/>
                <w:szCs w:val="24"/>
              </w:rPr>
            </w:pPr>
          </w:p>
        </w:tc>
        <w:tc>
          <w:tcPr>
            <w:tcW w:w="80" w:type="dxa"/>
            <w:vAlign w:val="bottom"/>
          </w:tcPr>
          <w:p w14:paraId="16F60CEB" w14:textId="77777777" w:rsidR="0075768E" w:rsidRDefault="0075768E">
            <w:pPr>
              <w:rPr>
                <w:sz w:val="24"/>
                <w:szCs w:val="24"/>
              </w:rPr>
            </w:pPr>
          </w:p>
        </w:tc>
        <w:tc>
          <w:tcPr>
            <w:tcW w:w="680" w:type="dxa"/>
            <w:vAlign w:val="bottom"/>
          </w:tcPr>
          <w:p w14:paraId="785A4439" w14:textId="77777777" w:rsidR="0075768E" w:rsidRDefault="0075768E">
            <w:pPr>
              <w:rPr>
                <w:sz w:val="24"/>
                <w:szCs w:val="24"/>
              </w:rPr>
            </w:pPr>
          </w:p>
        </w:tc>
        <w:tc>
          <w:tcPr>
            <w:tcW w:w="440" w:type="dxa"/>
            <w:vMerge/>
            <w:vAlign w:val="bottom"/>
          </w:tcPr>
          <w:p w14:paraId="39F82908" w14:textId="77777777" w:rsidR="0075768E" w:rsidRDefault="0075768E">
            <w:pPr>
              <w:rPr>
                <w:sz w:val="24"/>
                <w:szCs w:val="24"/>
              </w:rPr>
            </w:pPr>
          </w:p>
        </w:tc>
        <w:tc>
          <w:tcPr>
            <w:tcW w:w="60" w:type="dxa"/>
            <w:vAlign w:val="bottom"/>
          </w:tcPr>
          <w:p w14:paraId="004AE829" w14:textId="77777777" w:rsidR="0075768E" w:rsidRDefault="0075768E">
            <w:pPr>
              <w:rPr>
                <w:sz w:val="24"/>
                <w:szCs w:val="24"/>
              </w:rPr>
            </w:pPr>
          </w:p>
        </w:tc>
        <w:tc>
          <w:tcPr>
            <w:tcW w:w="740" w:type="dxa"/>
            <w:gridSpan w:val="2"/>
            <w:vAlign w:val="bottom"/>
          </w:tcPr>
          <w:p w14:paraId="54B90E9D" w14:textId="77777777" w:rsidR="0075768E" w:rsidRDefault="00BC6249">
            <w:pPr>
              <w:ind w:right="20"/>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23"/>
                <w:szCs w:val="23"/>
                <w:vertAlign w:val="subscript"/>
              </w:rPr>
              <w:t>ir</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23"/>
                <w:szCs w:val="23"/>
                <w:vertAlign w:val="subscript"/>
              </w:rPr>
              <w:t>cs</w:t>
            </w:r>
          </w:p>
        </w:tc>
        <w:tc>
          <w:tcPr>
            <w:tcW w:w="20" w:type="dxa"/>
            <w:vAlign w:val="bottom"/>
          </w:tcPr>
          <w:p w14:paraId="5A726CD5" w14:textId="77777777" w:rsidR="0075768E" w:rsidRDefault="0075768E">
            <w:pPr>
              <w:rPr>
                <w:sz w:val="24"/>
                <w:szCs w:val="24"/>
              </w:rPr>
            </w:pPr>
          </w:p>
        </w:tc>
        <w:tc>
          <w:tcPr>
            <w:tcW w:w="1800" w:type="dxa"/>
            <w:gridSpan w:val="4"/>
            <w:vMerge/>
            <w:vAlign w:val="bottom"/>
          </w:tcPr>
          <w:p w14:paraId="72C620C3" w14:textId="77777777" w:rsidR="0075768E" w:rsidRDefault="0075768E">
            <w:pPr>
              <w:rPr>
                <w:sz w:val="24"/>
                <w:szCs w:val="24"/>
              </w:rPr>
            </w:pPr>
          </w:p>
        </w:tc>
        <w:tc>
          <w:tcPr>
            <w:tcW w:w="60" w:type="dxa"/>
            <w:vAlign w:val="bottom"/>
          </w:tcPr>
          <w:p w14:paraId="35E3BC92" w14:textId="77777777" w:rsidR="0075768E" w:rsidRDefault="0075768E">
            <w:pPr>
              <w:rPr>
                <w:sz w:val="24"/>
                <w:szCs w:val="24"/>
              </w:rPr>
            </w:pPr>
          </w:p>
        </w:tc>
        <w:tc>
          <w:tcPr>
            <w:tcW w:w="200" w:type="dxa"/>
            <w:vAlign w:val="bottom"/>
          </w:tcPr>
          <w:p w14:paraId="7CC5FDE2" w14:textId="77777777" w:rsidR="0075768E" w:rsidRDefault="0075768E">
            <w:pPr>
              <w:rPr>
                <w:sz w:val="24"/>
                <w:szCs w:val="24"/>
              </w:rPr>
            </w:pPr>
          </w:p>
        </w:tc>
        <w:tc>
          <w:tcPr>
            <w:tcW w:w="0" w:type="dxa"/>
            <w:vAlign w:val="bottom"/>
          </w:tcPr>
          <w:p w14:paraId="52A9C6EE" w14:textId="77777777" w:rsidR="0075768E" w:rsidRDefault="0075768E">
            <w:pPr>
              <w:rPr>
                <w:sz w:val="1"/>
                <w:szCs w:val="1"/>
              </w:rPr>
            </w:pPr>
          </w:p>
        </w:tc>
      </w:tr>
      <w:tr w:rsidR="0075768E" w14:paraId="2A39B8A6" w14:textId="77777777">
        <w:trPr>
          <w:trHeight w:val="298"/>
        </w:trPr>
        <w:tc>
          <w:tcPr>
            <w:tcW w:w="860" w:type="dxa"/>
            <w:gridSpan w:val="2"/>
            <w:vMerge w:val="restart"/>
            <w:vAlign w:val="bottom"/>
          </w:tcPr>
          <w:p w14:paraId="271E4D68" w14:textId="77777777" w:rsidR="0075768E" w:rsidRDefault="00BC6249">
            <w:pPr>
              <w:ind w:left="60"/>
              <w:rPr>
                <w:sz w:val="20"/>
                <w:szCs w:val="20"/>
              </w:rPr>
            </w:pPr>
            <w:r>
              <w:rPr>
                <w:rFonts w:ascii="Arial" w:eastAsia="Arial" w:hAnsi="Arial" w:cs="Arial"/>
                <w:i/>
                <w:iCs/>
                <w:w w:val="98"/>
                <w:sz w:val="48"/>
                <w:szCs w:val="48"/>
                <w:vertAlign w:val="superscript"/>
              </w:rPr>
              <w:t>R</w:t>
            </w:r>
            <w:r>
              <w:rPr>
                <w:rFonts w:ascii="Arial" w:eastAsia="Arial" w:hAnsi="Arial" w:cs="Arial"/>
                <w:i/>
                <w:iCs/>
                <w:w w:val="98"/>
                <w:sz w:val="15"/>
                <w:szCs w:val="15"/>
              </w:rPr>
              <w:t>dav</w:t>
            </w:r>
            <w:r>
              <w:rPr>
                <w:rFonts w:ascii="Arial" w:eastAsia="Arial" w:hAnsi="Arial" w:cs="Arial"/>
                <w:w w:val="98"/>
                <w:sz w:val="48"/>
                <w:szCs w:val="48"/>
              </w:rPr>
              <w:t xml:space="preserve"> </w:t>
            </w:r>
            <w:r>
              <w:rPr>
                <w:rFonts w:ascii="Arial" w:eastAsia="Arial" w:hAnsi="Arial" w:cs="Arial"/>
                <w:w w:val="98"/>
                <w:sz w:val="48"/>
                <w:szCs w:val="48"/>
                <w:vertAlign w:val="superscript"/>
              </w:rPr>
              <w:t>=</w:t>
            </w:r>
          </w:p>
        </w:tc>
        <w:tc>
          <w:tcPr>
            <w:tcW w:w="2880" w:type="dxa"/>
            <w:gridSpan w:val="8"/>
            <w:vMerge w:val="restart"/>
            <w:vAlign w:val="bottom"/>
          </w:tcPr>
          <w:p w14:paraId="508C52E4" w14:textId="77777777" w:rsidR="0075768E" w:rsidRDefault="00BC6249">
            <w:pPr>
              <w:spacing w:line="518" w:lineRule="exact"/>
              <w:rPr>
                <w:sz w:val="20"/>
                <w:szCs w:val="20"/>
              </w:rPr>
            </w:pPr>
            <w:r>
              <w:rPr>
                <w:rFonts w:ascii="Arial" w:eastAsia="Arial" w:hAnsi="Arial" w:cs="Arial"/>
                <w:i/>
                <w:iCs/>
                <w:w w:val="89"/>
                <w:sz w:val="48"/>
                <w:szCs w:val="48"/>
                <w:vertAlign w:val="superscript"/>
              </w:rPr>
              <w:t>E</w:t>
            </w:r>
            <w:r>
              <w:rPr>
                <w:rFonts w:ascii="Arial" w:eastAsia="Arial" w:hAnsi="Arial" w:cs="Arial"/>
                <w:i/>
                <w:iCs/>
                <w:w w:val="89"/>
                <w:sz w:val="15"/>
                <w:szCs w:val="15"/>
              </w:rPr>
              <w:t>dav</w:t>
            </w:r>
            <w:r>
              <w:rPr>
                <w:rFonts w:ascii="Arial Unicode MS" w:eastAsia="Arial Unicode MS" w:hAnsi="Arial Unicode MS" w:cs="Arial Unicode MS"/>
                <w:w w:val="89"/>
                <w:sz w:val="23"/>
                <w:szCs w:val="23"/>
              </w:rPr>
              <w:t xml:space="preserve"> ∗</w:t>
            </w:r>
            <w:r>
              <w:rPr>
                <w:rFonts w:ascii="Arial" w:eastAsia="Arial" w:hAnsi="Arial" w:cs="Arial"/>
                <w:w w:val="89"/>
                <w:sz w:val="48"/>
                <w:szCs w:val="48"/>
              </w:rPr>
              <w:t xml:space="preserve"> </w:t>
            </w:r>
            <w:r>
              <w:rPr>
                <w:rFonts w:ascii="Arial" w:eastAsia="Arial" w:hAnsi="Arial" w:cs="Arial"/>
                <w:w w:val="89"/>
                <w:sz w:val="48"/>
                <w:szCs w:val="48"/>
                <w:vertAlign w:val="superscript"/>
              </w:rPr>
              <w:t>[</w:t>
            </w:r>
            <w:r>
              <w:rPr>
                <w:rFonts w:ascii="Arial" w:eastAsia="Arial" w:hAnsi="Arial" w:cs="Arial"/>
                <w:i/>
                <w:iCs/>
                <w:w w:val="89"/>
                <w:sz w:val="48"/>
                <w:szCs w:val="48"/>
                <w:vertAlign w:val="superscript"/>
              </w:rPr>
              <w:t>i</w:t>
            </w:r>
            <w:r>
              <w:rPr>
                <w:rFonts w:ascii="Arial" w:eastAsia="Arial" w:hAnsi="Arial" w:cs="Arial"/>
                <w:i/>
                <w:iCs/>
                <w:w w:val="89"/>
                <w:sz w:val="15"/>
                <w:szCs w:val="15"/>
              </w:rPr>
              <w:t>adm</w:t>
            </w:r>
            <w:r>
              <w:rPr>
                <w:rFonts w:ascii="Arial" w:eastAsia="Arial" w:hAnsi="Arial" w:cs="Arial"/>
                <w:w w:val="89"/>
                <w:sz w:val="48"/>
                <w:szCs w:val="48"/>
              </w:rPr>
              <w:t xml:space="preserve"> </w:t>
            </w:r>
            <w:r>
              <w:rPr>
                <w:rFonts w:ascii="Arial" w:eastAsia="Arial" w:hAnsi="Arial" w:cs="Arial"/>
                <w:w w:val="89"/>
                <w:sz w:val="48"/>
                <w:szCs w:val="48"/>
                <w:vertAlign w:val="superscript"/>
              </w:rPr>
              <w:t>+</w:t>
            </w:r>
            <w:r>
              <w:rPr>
                <w:rFonts w:ascii="Arial" w:eastAsia="Arial" w:hAnsi="Arial" w:cs="Arial"/>
                <w:w w:val="89"/>
                <w:sz w:val="48"/>
                <w:szCs w:val="48"/>
              </w:rPr>
              <w:t xml:space="preserve"> </w:t>
            </w:r>
            <w:r>
              <w:rPr>
                <w:rFonts w:ascii="Arial" w:eastAsia="Arial" w:hAnsi="Arial" w:cs="Arial"/>
                <w:i/>
                <w:iCs/>
                <w:w w:val="89"/>
                <w:sz w:val="48"/>
                <w:szCs w:val="48"/>
                <w:vertAlign w:val="superscript"/>
              </w:rPr>
              <w:t>i</w:t>
            </w:r>
            <w:r>
              <w:rPr>
                <w:rFonts w:ascii="Arial" w:eastAsia="Arial" w:hAnsi="Arial" w:cs="Arial"/>
                <w:i/>
                <w:iCs/>
                <w:w w:val="89"/>
                <w:sz w:val="15"/>
                <w:szCs w:val="15"/>
              </w:rPr>
              <w:t>ind</w:t>
            </w:r>
            <w:r>
              <w:rPr>
                <w:rFonts w:ascii="Arial" w:eastAsia="Arial" w:hAnsi="Arial" w:cs="Arial"/>
                <w:w w:val="89"/>
                <w:sz w:val="48"/>
                <w:szCs w:val="48"/>
              </w:rPr>
              <w:t xml:space="preserve"> </w:t>
            </w:r>
            <w:r>
              <w:rPr>
                <w:rFonts w:ascii="Arial" w:eastAsia="Arial" w:hAnsi="Arial" w:cs="Arial"/>
                <w:w w:val="89"/>
                <w:sz w:val="48"/>
                <w:szCs w:val="48"/>
                <w:vertAlign w:val="superscript"/>
              </w:rPr>
              <w:t>+</w:t>
            </w:r>
            <w:r>
              <w:rPr>
                <w:rFonts w:ascii="Arial" w:eastAsia="Arial" w:hAnsi="Arial" w:cs="Arial"/>
                <w:w w:val="89"/>
                <w:sz w:val="48"/>
                <w:szCs w:val="48"/>
              </w:rPr>
              <w:t xml:space="preserve"> </w:t>
            </w:r>
            <w:r>
              <w:rPr>
                <w:rFonts w:ascii="Arial" w:eastAsia="Arial" w:hAnsi="Arial" w:cs="Arial"/>
                <w:i/>
                <w:iCs/>
                <w:w w:val="89"/>
                <w:sz w:val="48"/>
                <w:szCs w:val="48"/>
                <w:vertAlign w:val="superscript"/>
              </w:rPr>
              <w:t>i</w:t>
            </w:r>
            <w:r>
              <w:rPr>
                <w:rFonts w:ascii="Arial" w:eastAsia="Arial" w:hAnsi="Arial" w:cs="Arial"/>
                <w:i/>
                <w:iCs/>
                <w:w w:val="89"/>
                <w:sz w:val="15"/>
                <w:szCs w:val="15"/>
              </w:rPr>
              <w:t>coav</w:t>
            </w:r>
            <w:r>
              <w:rPr>
                <w:rFonts w:ascii="Arial" w:eastAsia="Arial" w:hAnsi="Arial" w:cs="Arial"/>
                <w:w w:val="89"/>
                <w:sz w:val="23"/>
                <w:szCs w:val="23"/>
              </w:rPr>
              <w:t xml:space="preserve"> −</w:t>
            </w:r>
            <w:r>
              <w:rPr>
                <w:rFonts w:ascii="Arial" w:eastAsia="Arial" w:hAnsi="Arial" w:cs="Arial"/>
                <w:w w:val="89"/>
                <w:sz w:val="48"/>
                <w:szCs w:val="48"/>
              </w:rPr>
              <w:t xml:space="preserve"> </w:t>
            </w:r>
            <w:r>
              <w:rPr>
                <w:rFonts w:ascii="Arial" w:eastAsia="Arial" w:hAnsi="Arial" w:cs="Arial"/>
                <w:w w:val="89"/>
                <w:sz w:val="48"/>
                <w:szCs w:val="48"/>
                <w:vertAlign w:val="superscript"/>
              </w:rPr>
              <w:t>(</w:t>
            </w:r>
          </w:p>
        </w:tc>
        <w:tc>
          <w:tcPr>
            <w:tcW w:w="860" w:type="dxa"/>
            <w:gridSpan w:val="2"/>
            <w:vAlign w:val="bottom"/>
          </w:tcPr>
          <w:p w14:paraId="3254D2F0" w14:textId="77777777" w:rsidR="0075768E" w:rsidRDefault="00BC6249">
            <w:pPr>
              <w:spacing w:line="215" w:lineRule="exact"/>
              <w:jc w:val="center"/>
              <w:rPr>
                <w:sz w:val="20"/>
                <w:szCs w:val="20"/>
              </w:rPr>
            </w:pP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11"/>
                <w:szCs w:val="11"/>
              </w:rPr>
              <w:t>comp</w:t>
            </w:r>
            <w:r>
              <w:rPr>
                <w:rFonts w:ascii="Arial Unicode MS" w:eastAsia="Arial Unicode MS" w:hAnsi="Arial Unicode MS" w:cs="Arial Unicode MS"/>
                <w:sz w:val="16"/>
                <w:szCs w:val="16"/>
              </w:rPr>
              <w:t>∗</w:t>
            </w:r>
            <w:r>
              <w:rPr>
                <w:rFonts w:ascii="Arial" w:eastAsia="Arial" w:hAnsi="Arial" w:cs="Arial"/>
                <w:i/>
                <w:iCs/>
                <w:sz w:val="16"/>
                <w:szCs w:val="16"/>
              </w:rPr>
              <w:t>i</w:t>
            </w:r>
            <w:r>
              <w:rPr>
                <w:rFonts w:ascii="Arial" w:eastAsia="Arial" w:hAnsi="Arial" w:cs="Arial"/>
                <w:i/>
                <w:iCs/>
                <w:sz w:val="11"/>
                <w:szCs w:val="11"/>
              </w:rPr>
              <w:t>ac</w:t>
            </w:r>
            <w:r>
              <w:rPr>
                <w:rFonts w:ascii="Arial" w:eastAsia="Arial" w:hAnsi="Arial" w:cs="Arial"/>
                <w:sz w:val="16"/>
                <w:szCs w:val="16"/>
              </w:rPr>
              <w:t>)</w:t>
            </w:r>
          </w:p>
        </w:tc>
        <w:tc>
          <w:tcPr>
            <w:tcW w:w="240" w:type="dxa"/>
            <w:gridSpan w:val="2"/>
            <w:vMerge w:val="restart"/>
            <w:vAlign w:val="bottom"/>
          </w:tcPr>
          <w:p w14:paraId="7B2D206B" w14:textId="77777777" w:rsidR="0075768E" w:rsidRDefault="00BC6249">
            <w:pPr>
              <w:jc w:val="right"/>
              <w:rPr>
                <w:sz w:val="20"/>
                <w:szCs w:val="20"/>
              </w:rPr>
            </w:pPr>
            <w:r>
              <w:rPr>
                <w:rFonts w:ascii="Arial" w:eastAsia="Arial" w:hAnsi="Arial" w:cs="Arial"/>
                <w:sz w:val="24"/>
                <w:szCs w:val="24"/>
              </w:rPr>
              <w:t>)]</w:t>
            </w:r>
          </w:p>
        </w:tc>
        <w:tc>
          <w:tcPr>
            <w:tcW w:w="0" w:type="dxa"/>
            <w:vAlign w:val="bottom"/>
          </w:tcPr>
          <w:p w14:paraId="0D41A3E8" w14:textId="77777777" w:rsidR="0075768E" w:rsidRDefault="0075768E">
            <w:pPr>
              <w:rPr>
                <w:sz w:val="1"/>
                <w:szCs w:val="1"/>
              </w:rPr>
            </w:pPr>
          </w:p>
        </w:tc>
      </w:tr>
      <w:tr w:rsidR="0075768E" w14:paraId="44AE8B2B" w14:textId="77777777">
        <w:trPr>
          <w:trHeight w:val="201"/>
        </w:trPr>
        <w:tc>
          <w:tcPr>
            <w:tcW w:w="860" w:type="dxa"/>
            <w:gridSpan w:val="2"/>
            <w:vMerge/>
            <w:vAlign w:val="bottom"/>
          </w:tcPr>
          <w:p w14:paraId="036D8915" w14:textId="77777777" w:rsidR="0075768E" w:rsidRDefault="0075768E">
            <w:pPr>
              <w:rPr>
                <w:sz w:val="17"/>
                <w:szCs w:val="17"/>
              </w:rPr>
            </w:pPr>
          </w:p>
        </w:tc>
        <w:tc>
          <w:tcPr>
            <w:tcW w:w="2880" w:type="dxa"/>
            <w:gridSpan w:val="8"/>
            <w:vMerge/>
            <w:vAlign w:val="bottom"/>
          </w:tcPr>
          <w:p w14:paraId="1C3096C4" w14:textId="77777777" w:rsidR="0075768E" w:rsidRDefault="0075768E">
            <w:pPr>
              <w:rPr>
                <w:sz w:val="17"/>
                <w:szCs w:val="17"/>
              </w:rPr>
            </w:pPr>
          </w:p>
        </w:tc>
        <w:tc>
          <w:tcPr>
            <w:tcW w:w="20" w:type="dxa"/>
            <w:vAlign w:val="bottom"/>
          </w:tcPr>
          <w:p w14:paraId="0F149028" w14:textId="77777777" w:rsidR="0075768E" w:rsidRDefault="0075768E">
            <w:pPr>
              <w:rPr>
                <w:sz w:val="17"/>
                <w:szCs w:val="17"/>
              </w:rPr>
            </w:pPr>
          </w:p>
        </w:tc>
        <w:tc>
          <w:tcPr>
            <w:tcW w:w="840" w:type="dxa"/>
            <w:vMerge w:val="restart"/>
            <w:tcBorders>
              <w:top w:val="single" w:sz="8" w:space="0" w:color="auto"/>
            </w:tcBorders>
            <w:vAlign w:val="bottom"/>
          </w:tcPr>
          <w:p w14:paraId="22EB15CA" w14:textId="77777777" w:rsidR="0075768E" w:rsidRDefault="00BC6249">
            <w:pPr>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11"/>
                <w:szCs w:val="11"/>
              </w:rPr>
              <w:t>comp</w:t>
            </w:r>
          </w:p>
        </w:tc>
        <w:tc>
          <w:tcPr>
            <w:tcW w:w="240" w:type="dxa"/>
            <w:gridSpan w:val="2"/>
            <w:vMerge/>
            <w:vAlign w:val="bottom"/>
          </w:tcPr>
          <w:p w14:paraId="2FAFB642" w14:textId="77777777" w:rsidR="0075768E" w:rsidRDefault="0075768E">
            <w:pPr>
              <w:rPr>
                <w:sz w:val="17"/>
                <w:szCs w:val="17"/>
              </w:rPr>
            </w:pPr>
          </w:p>
        </w:tc>
        <w:tc>
          <w:tcPr>
            <w:tcW w:w="0" w:type="dxa"/>
            <w:vAlign w:val="bottom"/>
          </w:tcPr>
          <w:p w14:paraId="02EFCD95" w14:textId="77777777" w:rsidR="0075768E" w:rsidRDefault="0075768E">
            <w:pPr>
              <w:rPr>
                <w:sz w:val="1"/>
                <w:szCs w:val="1"/>
              </w:rPr>
            </w:pPr>
          </w:p>
        </w:tc>
      </w:tr>
      <w:tr w:rsidR="0075768E" w14:paraId="6F107221" w14:textId="77777777">
        <w:trPr>
          <w:trHeight w:val="92"/>
        </w:trPr>
        <w:tc>
          <w:tcPr>
            <w:tcW w:w="860" w:type="dxa"/>
            <w:gridSpan w:val="2"/>
            <w:vMerge/>
            <w:vAlign w:val="bottom"/>
          </w:tcPr>
          <w:p w14:paraId="771DD9BF" w14:textId="77777777" w:rsidR="0075768E" w:rsidRDefault="0075768E">
            <w:pPr>
              <w:rPr>
                <w:sz w:val="7"/>
                <w:szCs w:val="7"/>
              </w:rPr>
            </w:pPr>
          </w:p>
        </w:tc>
        <w:tc>
          <w:tcPr>
            <w:tcW w:w="1180" w:type="dxa"/>
            <w:gridSpan w:val="3"/>
            <w:vAlign w:val="bottom"/>
          </w:tcPr>
          <w:p w14:paraId="4F375F29" w14:textId="77777777" w:rsidR="0075768E" w:rsidRDefault="0075768E">
            <w:pPr>
              <w:rPr>
                <w:sz w:val="7"/>
                <w:szCs w:val="7"/>
              </w:rPr>
            </w:pPr>
          </w:p>
        </w:tc>
        <w:tc>
          <w:tcPr>
            <w:tcW w:w="760" w:type="dxa"/>
            <w:gridSpan w:val="3"/>
            <w:vAlign w:val="bottom"/>
          </w:tcPr>
          <w:p w14:paraId="1A4A7B98" w14:textId="77777777" w:rsidR="0075768E" w:rsidRDefault="0075768E">
            <w:pPr>
              <w:rPr>
                <w:sz w:val="7"/>
                <w:szCs w:val="7"/>
              </w:rPr>
            </w:pPr>
          </w:p>
        </w:tc>
        <w:tc>
          <w:tcPr>
            <w:tcW w:w="940" w:type="dxa"/>
            <w:gridSpan w:val="2"/>
            <w:vAlign w:val="bottom"/>
          </w:tcPr>
          <w:p w14:paraId="36742593" w14:textId="77777777" w:rsidR="0075768E" w:rsidRDefault="0075768E">
            <w:pPr>
              <w:rPr>
                <w:sz w:val="7"/>
                <w:szCs w:val="7"/>
              </w:rPr>
            </w:pPr>
          </w:p>
        </w:tc>
        <w:tc>
          <w:tcPr>
            <w:tcW w:w="20" w:type="dxa"/>
            <w:vAlign w:val="bottom"/>
          </w:tcPr>
          <w:p w14:paraId="20D24A73" w14:textId="77777777" w:rsidR="0075768E" w:rsidRDefault="0075768E">
            <w:pPr>
              <w:rPr>
                <w:sz w:val="7"/>
                <w:szCs w:val="7"/>
              </w:rPr>
            </w:pPr>
          </w:p>
        </w:tc>
        <w:tc>
          <w:tcPr>
            <w:tcW w:w="840" w:type="dxa"/>
            <w:vMerge/>
            <w:vAlign w:val="bottom"/>
          </w:tcPr>
          <w:p w14:paraId="3E7EF3A5" w14:textId="77777777" w:rsidR="0075768E" w:rsidRDefault="0075768E">
            <w:pPr>
              <w:rPr>
                <w:sz w:val="7"/>
                <w:szCs w:val="7"/>
              </w:rPr>
            </w:pPr>
          </w:p>
        </w:tc>
        <w:tc>
          <w:tcPr>
            <w:tcW w:w="60" w:type="dxa"/>
            <w:vAlign w:val="bottom"/>
          </w:tcPr>
          <w:p w14:paraId="2755E0ED" w14:textId="77777777" w:rsidR="0075768E" w:rsidRDefault="0075768E">
            <w:pPr>
              <w:rPr>
                <w:sz w:val="7"/>
                <w:szCs w:val="7"/>
              </w:rPr>
            </w:pPr>
          </w:p>
        </w:tc>
        <w:tc>
          <w:tcPr>
            <w:tcW w:w="200" w:type="dxa"/>
            <w:vAlign w:val="bottom"/>
          </w:tcPr>
          <w:p w14:paraId="24A2B1BA" w14:textId="77777777" w:rsidR="0075768E" w:rsidRDefault="0075768E">
            <w:pPr>
              <w:rPr>
                <w:sz w:val="7"/>
                <w:szCs w:val="7"/>
              </w:rPr>
            </w:pPr>
          </w:p>
        </w:tc>
        <w:tc>
          <w:tcPr>
            <w:tcW w:w="0" w:type="dxa"/>
            <w:vAlign w:val="bottom"/>
          </w:tcPr>
          <w:p w14:paraId="1088E6F1" w14:textId="77777777" w:rsidR="0075768E" w:rsidRDefault="0075768E">
            <w:pPr>
              <w:rPr>
                <w:sz w:val="1"/>
                <w:szCs w:val="1"/>
              </w:rPr>
            </w:pPr>
          </w:p>
        </w:tc>
      </w:tr>
      <w:tr w:rsidR="0075768E" w14:paraId="32C4D2F6" w14:textId="77777777">
        <w:trPr>
          <w:trHeight w:val="74"/>
        </w:trPr>
        <w:tc>
          <w:tcPr>
            <w:tcW w:w="780" w:type="dxa"/>
            <w:vAlign w:val="bottom"/>
          </w:tcPr>
          <w:p w14:paraId="64F7603C" w14:textId="77777777" w:rsidR="0075768E" w:rsidRDefault="0075768E">
            <w:pPr>
              <w:rPr>
                <w:sz w:val="6"/>
                <w:szCs w:val="6"/>
              </w:rPr>
            </w:pPr>
          </w:p>
        </w:tc>
        <w:tc>
          <w:tcPr>
            <w:tcW w:w="80" w:type="dxa"/>
            <w:vAlign w:val="bottom"/>
          </w:tcPr>
          <w:p w14:paraId="0133CE91" w14:textId="77777777" w:rsidR="0075768E" w:rsidRDefault="0075768E">
            <w:pPr>
              <w:rPr>
                <w:sz w:val="6"/>
                <w:szCs w:val="6"/>
              </w:rPr>
            </w:pPr>
          </w:p>
        </w:tc>
        <w:tc>
          <w:tcPr>
            <w:tcW w:w="680" w:type="dxa"/>
            <w:vAlign w:val="bottom"/>
          </w:tcPr>
          <w:p w14:paraId="3B885250" w14:textId="77777777" w:rsidR="0075768E" w:rsidRDefault="0075768E">
            <w:pPr>
              <w:rPr>
                <w:sz w:val="6"/>
                <w:szCs w:val="6"/>
              </w:rPr>
            </w:pPr>
          </w:p>
        </w:tc>
        <w:tc>
          <w:tcPr>
            <w:tcW w:w="440" w:type="dxa"/>
            <w:vMerge w:val="restart"/>
            <w:vAlign w:val="bottom"/>
          </w:tcPr>
          <w:p w14:paraId="77CAA565" w14:textId="77777777" w:rsidR="0075768E" w:rsidRDefault="00BC6249">
            <w:pPr>
              <w:ind w:left="60"/>
              <w:rPr>
                <w:sz w:val="20"/>
                <w:szCs w:val="20"/>
              </w:rPr>
            </w:pPr>
            <w:r>
              <w:rPr>
                <w:rFonts w:ascii="Arial" w:eastAsia="Arial" w:hAnsi="Arial" w:cs="Arial"/>
                <w:sz w:val="24"/>
                <w:szCs w:val="24"/>
              </w:rPr>
              <w:t>1 −</w:t>
            </w:r>
          </w:p>
        </w:tc>
        <w:tc>
          <w:tcPr>
            <w:tcW w:w="60" w:type="dxa"/>
            <w:vAlign w:val="bottom"/>
          </w:tcPr>
          <w:p w14:paraId="3438134C" w14:textId="77777777" w:rsidR="0075768E" w:rsidRDefault="0075768E">
            <w:pPr>
              <w:rPr>
                <w:sz w:val="6"/>
                <w:szCs w:val="6"/>
              </w:rPr>
            </w:pPr>
          </w:p>
        </w:tc>
        <w:tc>
          <w:tcPr>
            <w:tcW w:w="740" w:type="dxa"/>
            <w:gridSpan w:val="2"/>
            <w:tcBorders>
              <w:bottom w:val="single" w:sz="8" w:space="0" w:color="auto"/>
            </w:tcBorders>
            <w:vAlign w:val="bottom"/>
          </w:tcPr>
          <w:p w14:paraId="66490AF9" w14:textId="77777777" w:rsidR="0075768E" w:rsidRDefault="00BC6249">
            <w:pPr>
              <w:spacing w:line="74" w:lineRule="exact"/>
              <w:ind w:right="20"/>
              <w:jc w:val="center"/>
              <w:rPr>
                <w:sz w:val="20"/>
                <w:szCs w:val="20"/>
              </w:rPr>
            </w:pPr>
            <w:r>
              <w:rPr>
                <w:rFonts w:ascii="Arial" w:eastAsia="Arial" w:hAnsi="Arial" w:cs="Arial"/>
                <w:i/>
                <w:iCs/>
                <w:sz w:val="8"/>
                <w:szCs w:val="8"/>
                <w:vertAlign w:val="superscript"/>
              </w:rPr>
              <w:t>i</w:t>
            </w:r>
            <w:r>
              <w:rPr>
                <w:rFonts w:ascii="Arial" w:eastAsia="Arial" w:hAnsi="Arial" w:cs="Arial"/>
                <w:i/>
                <w:iCs/>
                <w:sz w:val="6"/>
                <w:szCs w:val="6"/>
              </w:rPr>
              <w:t>ll</w:t>
            </w:r>
          </w:p>
        </w:tc>
        <w:tc>
          <w:tcPr>
            <w:tcW w:w="20" w:type="dxa"/>
            <w:tcBorders>
              <w:bottom w:val="single" w:sz="8" w:space="0" w:color="auto"/>
            </w:tcBorders>
            <w:vAlign w:val="bottom"/>
          </w:tcPr>
          <w:p w14:paraId="1B36CD6C" w14:textId="77777777" w:rsidR="0075768E" w:rsidRDefault="0075768E">
            <w:pPr>
              <w:rPr>
                <w:sz w:val="6"/>
                <w:szCs w:val="6"/>
              </w:rPr>
            </w:pPr>
          </w:p>
        </w:tc>
        <w:tc>
          <w:tcPr>
            <w:tcW w:w="1800" w:type="dxa"/>
            <w:gridSpan w:val="4"/>
            <w:vMerge w:val="restart"/>
            <w:vAlign w:val="bottom"/>
          </w:tcPr>
          <w:p w14:paraId="20736F58" w14:textId="77777777" w:rsidR="0075768E" w:rsidRDefault="00BC6249">
            <w:pPr>
              <w:ind w:left="60"/>
              <w:rPr>
                <w:sz w:val="20"/>
                <w:szCs w:val="20"/>
              </w:rPr>
            </w:pPr>
            <w:r>
              <w:rPr>
                <w:rFonts w:ascii="Arial" w:eastAsia="Arial" w:hAnsi="Arial" w:cs="Arial"/>
                <w:sz w:val="48"/>
                <w:szCs w:val="48"/>
                <w:vertAlign w:val="superscript"/>
              </w:rPr>
              <w:t>+</w:t>
            </w:r>
            <w:r>
              <w:rPr>
                <w:rFonts w:ascii="Arial" w:eastAsia="Arial" w:hAnsi="Arial" w:cs="Arial"/>
                <w:sz w:val="47"/>
                <w:szCs w:val="47"/>
                <w:vertAlign w:val="superscript"/>
              </w:rPr>
              <w:t xml:space="preserve"> </w:t>
            </w:r>
            <w:r>
              <w:rPr>
                <w:rFonts w:ascii="Arial" w:eastAsia="Arial" w:hAnsi="Arial" w:cs="Arial"/>
                <w:i/>
                <w:iCs/>
                <w:sz w:val="47"/>
                <w:szCs w:val="47"/>
                <w:vertAlign w:val="superscript"/>
              </w:rPr>
              <w:t>i</w:t>
            </w:r>
            <w:r>
              <w:rPr>
                <w:rFonts w:ascii="Arial" w:eastAsia="Arial" w:hAnsi="Arial" w:cs="Arial"/>
                <w:i/>
                <w:iCs/>
                <w:sz w:val="15"/>
                <w:szCs w:val="15"/>
              </w:rPr>
              <w:t>pis</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i</w:t>
            </w:r>
            <w:r>
              <w:rPr>
                <w:rFonts w:ascii="Arial" w:eastAsia="Arial" w:hAnsi="Arial" w:cs="Arial"/>
                <w:i/>
                <w:iCs/>
                <w:sz w:val="15"/>
                <w:szCs w:val="15"/>
              </w:rPr>
              <w:t>cof</w:t>
            </w:r>
          </w:p>
        </w:tc>
        <w:tc>
          <w:tcPr>
            <w:tcW w:w="60" w:type="dxa"/>
            <w:vAlign w:val="bottom"/>
          </w:tcPr>
          <w:p w14:paraId="078344E9" w14:textId="77777777" w:rsidR="0075768E" w:rsidRDefault="0075768E">
            <w:pPr>
              <w:rPr>
                <w:sz w:val="6"/>
                <w:szCs w:val="6"/>
              </w:rPr>
            </w:pPr>
          </w:p>
        </w:tc>
        <w:tc>
          <w:tcPr>
            <w:tcW w:w="200" w:type="dxa"/>
            <w:vAlign w:val="bottom"/>
          </w:tcPr>
          <w:p w14:paraId="51F74C20" w14:textId="77777777" w:rsidR="0075768E" w:rsidRDefault="0075768E">
            <w:pPr>
              <w:rPr>
                <w:sz w:val="6"/>
                <w:szCs w:val="6"/>
              </w:rPr>
            </w:pPr>
          </w:p>
        </w:tc>
        <w:tc>
          <w:tcPr>
            <w:tcW w:w="0" w:type="dxa"/>
            <w:vAlign w:val="bottom"/>
          </w:tcPr>
          <w:p w14:paraId="17304B48" w14:textId="77777777" w:rsidR="0075768E" w:rsidRDefault="0075768E">
            <w:pPr>
              <w:rPr>
                <w:sz w:val="1"/>
                <w:szCs w:val="1"/>
              </w:rPr>
            </w:pPr>
          </w:p>
        </w:tc>
      </w:tr>
      <w:tr w:rsidR="0075768E" w14:paraId="7D8D4D2E" w14:textId="77777777">
        <w:trPr>
          <w:trHeight w:val="492"/>
        </w:trPr>
        <w:tc>
          <w:tcPr>
            <w:tcW w:w="780" w:type="dxa"/>
            <w:vAlign w:val="bottom"/>
          </w:tcPr>
          <w:p w14:paraId="43DDFDFC" w14:textId="77777777" w:rsidR="0075768E" w:rsidRDefault="0075768E">
            <w:pPr>
              <w:rPr>
                <w:sz w:val="24"/>
                <w:szCs w:val="24"/>
              </w:rPr>
            </w:pPr>
          </w:p>
        </w:tc>
        <w:tc>
          <w:tcPr>
            <w:tcW w:w="80" w:type="dxa"/>
            <w:vAlign w:val="bottom"/>
          </w:tcPr>
          <w:p w14:paraId="3665857D" w14:textId="77777777" w:rsidR="0075768E" w:rsidRDefault="0075768E">
            <w:pPr>
              <w:rPr>
                <w:sz w:val="24"/>
                <w:szCs w:val="24"/>
              </w:rPr>
            </w:pPr>
          </w:p>
        </w:tc>
        <w:tc>
          <w:tcPr>
            <w:tcW w:w="680" w:type="dxa"/>
            <w:vAlign w:val="bottom"/>
          </w:tcPr>
          <w:p w14:paraId="6FBED730" w14:textId="77777777" w:rsidR="0075768E" w:rsidRDefault="0075768E">
            <w:pPr>
              <w:rPr>
                <w:sz w:val="24"/>
                <w:szCs w:val="24"/>
              </w:rPr>
            </w:pPr>
          </w:p>
        </w:tc>
        <w:tc>
          <w:tcPr>
            <w:tcW w:w="440" w:type="dxa"/>
            <w:vMerge/>
            <w:vAlign w:val="bottom"/>
          </w:tcPr>
          <w:p w14:paraId="075230EC" w14:textId="77777777" w:rsidR="0075768E" w:rsidRDefault="0075768E">
            <w:pPr>
              <w:rPr>
                <w:sz w:val="24"/>
                <w:szCs w:val="24"/>
              </w:rPr>
            </w:pPr>
          </w:p>
        </w:tc>
        <w:tc>
          <w:tcPr>
            <w:tcW w:w="60" w:type="dxa"/>
            <w:vAlign w:val="bottom"/>
          </w:tcPr>
          <w:p w14:paraId="772B712C" w14:textId="77777777" w:rsidR="0075768E" w:rsidRDefault="0075768E">
            <w:pPr>
              <w:rPr>
                <w:sz w:val="24"/>
                <w:szCs w:val="24"/>
              </w:rPr>
            </w:pPr>
          </w:p>
        </w:tc>
        <w:tc>
          <w:tcPr>
            <w:tcW w:w="740" w:type="dxa"/>
            <w:gridSpan w:val="2"/>
            <w:vAlign w:val="bottom"/>
          </w:tcPr>
          <w:p w14:paraId="58A1A1F7" w14:textId="77777777" w:rsidR="0075768E" w:rsidRDefault="00BC6249">
            <w:pPr>
              <w:ind w:right="20"/>
              <w:jc w:val="center"/>
              <w:rPr>
                <w:sz w:val="20"/>
                <w:szCs w:val="20"/>
              </w:rPr>
            </w:pPr>
            <w:r>
              <w:rPr>
                <w:rFonts w:ascii="Arial" w:eastAsia="Arial" w:hAnsi="Arial" w:cs="Arial"/>
                <w:sz w:val="16"/>
                <w:szCs w:val="16"/>
              </w:rPr>
              <w:t>1−</w:t>
            </w:r>
            <w:r>
              <w:rPr>
                <w:rFonts w:ascii="Arial" w:eastAsia="Arial" w:hAnsi="Arial" w:cs="Arial"/>
                <w:i/>
                <w:iCs/>
                <w:sz w:val="16"/>
                <w:szCs w:val="16"/>
              </w:rPr>
              <w:t>i</w:t>
            </w:r>
            <w:r>
              <w:rPr>
                <w:rFonts w:ascii="Arial" w:eastAsia="Arial" w:hAnsi="Arial" w:cs="Arial"/>
                <w:i/>
                <w:iCs/>
                <w:sz w:val="23"/>
                <w:szCs w:val="23"/>
                <w:vertAlign w:val="subscript"/>
              </w:rPr>
              <w:t>ir</w:t>
            </w:r>
            <w:r>
              <w:rPr>
                <w:rFonts w:ascii="Arial" w:eastAsia="Arial" w:hAnsi="Arial" w:cs="Arial"/>
                <w:sz w:val="16"/>
                <w:szCs w:val="16"/>
              </w:rPr>
              <w:t>−</w:t>
            </w:r>
            <w:r>
              <w:rPr>
                <w:rFonts w:ascii="Arial" w:eastAsia="Arial" w:hAnsi="Arial" w:cs="Arial"/>
                <w:i/>
                <w:iCs/>
                <w:sz w:val="16"/>
                <w:szCs w:val="16"/>
              </w:rPr>
              <w:t>i</w:t>
            </w:r>
            <w:r>
              <w:rPr>
                <w:rFonts w:ascii="Arial" w:eastAsia="Arial" w:hAnsi="Arial" w:cs="Arial"/>
                <w:i/>
                <w:iCs/>
                <w:sz w:val="23"/>
                <w:szCs w:val="23"/>
                <w:vertAlign w:val="subscript"/>
              </w:rPr>
              <w:t>cs</w:t>
            </w:r>
          </w:p>
        </w:tc>
        <w:tc>
          <w:tcPr>
            <w:tcW w:w="20" w:type="dxa"/>
            <w:vAlign w:val="bottom"/>
          </w:tcPr>
          <w:p w14:paraId="4BCF59AC" w14:textId="77777777" w:rsidR="0075768E" w:rsidRDefault="0075768E">
            <w:pPr>
              <w:rPr>
                <w:sz w:val="24"/>
                <w:szCs w:val="24"/>
              </w:rPr>
            </w:pPr>
          </w:p>
        </w:tc>
        <w:tc>
          <w:tcPr>
            <w:tcW w:w="1800" w:type="dxa"/>
            <w:gridSpan w:val="4"/>
            <w:vMerge/>
            <w:vAlign w:val="bottom"/>
          </w:tcPr>
          <w:p w14:paraId="6CAFE643" w14:textId="77777777" w:rsidR="0075768E" w:rsidRDefault="0075768E">
            <w:pPr>
              <w:rPr>
                <w:sz w:val="24"/>
                <w:szCs w:val="24"/>
              </w:rPr>
            </w:pPr>
          </w:p>
        </w:tc>
        <w:tc>
          <w:tcPr>
            <w:tcW w:w="60" w:type="dxa"/>
            <w:vAlign w:val="bottom"/>
          </w:tcPr>
          <w:p w14:paraId="33217CD2" w14:textId="77777777" w:rsidR="0075768E" w:rsidRDefault="0075768E">
            <w:pPr>
              <w:rPr>
                <w:sz w:val="24"/>
                <w:szCs w:val="24"/>
              </w:rPr>
            </w:pPr>
          </w:p>
        </w:tc>
        <w:tc>
          <w:tcPr>
            <w:tcW w:w="200" w:type="dxa"/>
            <w:vAlign w:val="bottom"/>
          </w:tcPr>
          <w:p w14:paraId="26BE4E18" w14:textId="77777777" w:rsidR="0075768E" w:rsidRDefault="0075768E">
            <w:pPr>
              <w:rPr>
                <w:sz w:val="24"/>
                <w:szCs w:val="24"/>
              </w:rPr>
            </w:pPr>
          </w:p>
        </w:tc>
        <w:tc>
          <w:tcPr>
            <w:tcW w:w="0" w:type="dxa"/>
            <w:vAlign w:val="bottom"/>
          </w:tcPr>
          <w:p w14:paraId="6DC6C555" w14:textId="77777777" w:rsidR="0075768E" w:rsidRDefault="0075768E">
            <w:pPr>
              <w:rPr>
                <w:sz w:val="1"/>
                <w:szCs w:val="1"/>
              </w:rPr>
            </w:pPr>
          </w:p>
        </w:tc>
      </w:tr>
    </w:tbl>
    <w:p w14:paraId="30D6CEEE"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719680" behindDoc="1" locked="0" layoutInCell="0" allowOverlap="1" wp14:anchorId="77F7F00A" wp14:editId="7DC0A51E">
                <wp:simplePos x="0" y="0"/>
                <wp:positionH relativeFrom="column">
                  <wp:posOffset>2477770</wp:posOffset>
                </wp:positionH>
                <wp:positionV relativeFrom="paragraph">
                  <wp:posOffset>-1997075</wp:posOffset>
                </wp:positionV>
                <wp:extent cx="1555115" cy="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51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10DCC00" id="Shape 139"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195.1pt,-157.25pt" to="317.5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" o:allowincell="f" filled="t" strokeweight=".14039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20704" behindDoc="1" locked="0" layoutInCell="0" allowOverlap="1" wp14:anchorId="628B68E8" wp14:editId="1944739C">
                <wp:simplePos x="0" y="0"/>
                <wp:positionH relativeFrom="column">
                  <wp:posOffset>2038985</wp:posOffset>
                </wp:positionH>
                <wp:positionV relativeFrom="paragraph">
                  <wp:posOffset>-432435</wp:posOffset>
                </wp:positionV>
                <wp:extent cx="2494915"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94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D8EAE98" id="Shape 140"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0.55pt,-34.05pt" to="357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" o:allowincell="f" filled="t" strokeweight=".14039mm">
                <v:stroke joinstyle="miter"/>
                <o:lock v:ext="edit" shapetype="f"/>
              </v:line>
            </w:pict>
          </mc:Fallback>
        </mc:AlternateContent>
      </w:r>
    </w:p>
    <w:p w14:paraId="3BCD459F" w14:textId="77777777" w:rsidR="0075768E" w:rsidRDefault="0075768E">
      <w:pPr>
        <w:spacing w:line="270" w:lineRule="exact"/>
        <w:rPr>
          <w:sz w:val="20"/>
          <w:szCs w:val="20"/>
        </w:rPr>
      </w:pPr>
    </w:p>
    <w:p w14:paraId="4CF4B157" w14:textId="77777777" w:rsidR="0075768E" w:rsidRDefault="00BC6249">
      <w:pPr>
        <w:numPr>
          <w:ilvl w:val="0"/>
          <w:numId w:val="18"/>
        </w:numPr>
        <w:tabs>
          <w:tab w:val="left" w:pos="3480"/>
        </w:tabs>
        <w:spacing w:line="357" w:lineRule="exact"/>
        <w:ind w:left="3480" w:hanging="240"/>
        <w:rPr>
          <w:rFonts w:ascii="Arial" w:eastAsia="Arial" w:hAnsi="Arial" w:cs="Arial"/>
          <w:i/>
          <w:iCs/>
          <w:sz w:val="24"/>
          <w:szCs w:val="24"/>
        </w:rPr>
      </w:pPr>
      <w:r>
        <w:rPr>
          <w:rFonts w:ascii="Arial" w:eastAsia="Arial" w:hAnsi="Arial" w:cs="Arial"/>
          <w:sz w:val="24"/>
          <w:szCs w:val="24"/>
        </w:rPr>
        <w:t>= (</w:t>
      </w:r>
      <w:r>
        <w:rPr>
          <w:rFonts w:ascii="Arial" w:eastAsia="Arial" w:hAnsi="Arial" w:cs="Arial"/>
          <w:i/>
          <w:iCs/>
          <w:sz w:val="24"/>
          <w:szCs w:val="24"/>
        </w:rPr>
        <w:t>D</w:t>
      </w:r>
      <w:r>
        <w:rPr>
          <w:rFonts w:ascii="Arial" w:eastAsia="Arial" w:hAnsi="Arial" w:cs="Arial"/>
          <w:i/>
          <w:iCs/>
          <w:sz w:val="31"/>
          <w:szCs w:val="31"/>
          <w:vertAlign w:val="subscript"/>
        </w:rPr>
        <w:t>pr</w:t>
      </w:r>
      <w:r>
        <w:rPr>
          <w:rFonts w:ascii="Arial" w:eastAsia="Arial" w:hAnsi="Arial" w:cs="Arial"/>
          <w:sz w:val="24"/>
          <w:szCs w:val="24"/>
        </w:rPr>
        <w:t xml:space="preserve"> + </w:t>
      </w:r>
      <w:r>
        <w:rPr>
          <w:rFonts w:ascii="Arial" w:eastAsia="Arial" w:hAnsi="Arial" w:cs="Arial"/>
          <w:i/>
          <w:iCs/>
          <w:sz w:val="24"/>
          <w:szCs w:val="24"/>
        </w:rPr>
        <w:t>D</w:t>
      </w:r>
      <w:r>
        <w:rPr>
          <w:rFonts w:ascii="Arial" w:eastAsia="Arial" w:hAnsi="Arial" w:cs="Arial"/>
          <w:i/>
          <w:iCs/>
          <w:sz w:val="31"/>
          <w:szCs w:val="31"/>
          <w:vertAlign w:val="subscript"/>
        </w:rPr>
        <w:t>dav</w:t>
      </w:r>
      <w:r>
        <w:rPr>
          <w:rFonts w:ascii="Arial" w:eastAsia="Arial" w:hAnsi="Arial" w:cs="Arial"/>
          <w:sz w:val="24"/>
          <w:szCs w:val="24"/>
        </w:rPr>
        <w:t xml:space="preserve"> + </w:t>
      </w:r>
      <w:r>
        <w:rPr>
          <w:rFonts w:ascii="Arial" w:eastAsia="Arial" w:hAnsi="Arial" w:cs="Arial"/>
          <w:i/>
          <w:iCs/>
          <w:sz w:val="24"/>
          <w:szCs w:val="24"/>
        </w:rPr>
        <w:t>D</w:t>
      </w:r>
      <w:r>
        <w:rPr>
          <w:rFonts w:ascii="Arial" w:eastAsia="Arial" w:hAnsi="Arial" w:cs="Arial"/>
          <w:i/>
          <w:iCs/>
          <w:sz w:val="31"/>
          <w:szCs w:val="31"/>
          <w:vertAlign w:val="subscript"/>
        </w:rPr>
        <w:t>dap</w:t>
      </w:r>
      <w:r>
        <w:rPr>
          <w:rFonts w:ascii="Arial" w:eastAsia="Arial" w:hAnsi="Arial" w:cs="Arial"/>
          <w:sz w:val="24"/>
          <w:szCs w:val="24"/>
        </w:rPr>
        <w:t>)</w:t>
      </w:r>
      <w:r>
        <w:rPr>
          <w:rFonts w:ascii="Arial Unicode MS" w:eastAsia="Arial Unicode MS" w:hAnsi="Arial Unicode MS" w:cs="Arial Unicode MS"/>
          <w:sz w:val="24"/>
          <w:szCs w:val="24"/>
        </w:rPr>
        <w:t xml:space="preserve"> ∗</w:t>
      </w:r>
      <w:r>
        <w:rPr>
          <w:rFonts w:ascii="Arial" w:eastAsia="Arial" w:hAnsi="Arial" w:cs="Arial"/>
          <w:sz w:val="24"/>
          <w:szCs w:val="24"/>
        </w:rPr>
        <w:t xml:space="preserve"> </w:t>
      </w:r>
      <w:r>
        <w:rPr>
          <w:rFonts w:ascii="Arial" w:eastAsia="Arial" w:hAnsi="Arial" w:cs="Arial"/>
          <w:i/>
          <w:iCs/>
          <w:sz w:val="24"/>
          <w:szCs w:val="24"/>
        </w:rPr>
        <w:t>i</w:t>
      </w:r>
      <w:r>
        <w:rPr>
          <w:rFonts w:ascii="Arial" w:eastAsia="Arial" w:hAnsi="Arial" w:cs="Arial"/>
          <w:i/>
          <w:iCs/>
          <w:sz w:val="31"/>
          <w:szCs w:val="31"/>
          <w:vertAlign w:val="subscript"/>
        </w:rPr>
        <w:t>apl</w:t>
      </w:r>
    </w:p>
    <w:p w14:paraId="62442282" w14:textId="77777777" w:rsidR="0075768E" w:rsidRDefault="0075768E">
      <w:pPr>
        <w:spacing w:line="200" w:lineRule="exact"/>
        <w:rPr>
          <w:sz w:val="20"/>
          <w:szCs w:val="20"/>
        </w:rPr>
      </w:pPr>
    </w:p>
    <w:p w14:paraId="6AECAF23" w14:textId="77777777" w:rsidR="0075768E" w:rsidRDefault="0075768E">
      <w:pPr>
        <w:spacing w:line="214" w:lineRule="exact"/>
        <w:rPr>
          <w:sz w:val="20"/>
          <w:szCs w:val="20"/>
        </w:rPr>
      </w:pPr>
    </w:p>
    <w:p w14:paraId="1507D0B9" w14:textId="77777777" w:rsidR="0075768E" w:rsidRPr="008C5B6C" w:rsidRDefault="00BC6249">
      <w:pPr>
        <w:spacing w:line="348" w:lineRule="auto"/>
        <w:ind w:left="260" w:right="40" w:firstLine="858"/>
        <w:jc w:val="both"/>
        <w:rPr>
          <w:sz w:val="20"/>
          <w:szCs w:val="20"/>
          <w:lang w:val="pt-BR"/>
        </w:rPr>
      </w:pPr>
      <w:r w:rsidRPr="008C5B6C">
        <w:rPr>
          <w:rFonts w:ascii="Arial" w:eastAsia="Arial" w:hAnsi="Arial" w:cs="Arial"/>
          <w:sz w:val="23"/>
          <w:szCs w:val="23"/>
          <w:lang w:val="pt-BR"/>
        </w:rPr>
        <w:t>Considerando o custo de oportunidade para operações de crédito como o Juros de Capital Próprio (</w:t>
      </w:r>
      <w:proofErr w:type="spellStart"/>
      <w:r w:rsidRPr="008C5B6C">
        <w:rPr>
          <w:rFonts w:ascii="Arial" w:eastAsia="Arial" w:hAnsi="Arial" w:cs="Arial"/>
          <w:i/>
          <w:iCs/>
          <w:sz w:val="23"/>
          <w:szCs w:val="23"/>
          <w:lang w:val="pt-BR"/>
        </w:rPr>
        <w:t>i</w:t>
      </w:r>
      <w:r w:rsidRPr="008C5B6C">
        <w:rPr>
          <w:rFonts w:ascii="Arial" w:eastAsia="Arial" w:hAnsi="Arial" w:cs="Arial"/>
          <w:i/>
          <w:iCs/>
          <w:sz w:val="30"/>
          <w:szCs w:val="30"/>
          <w:vertAlign w:val="subscript"/>
          <w:lang w:val="pt-BR"/>
        </w:rPr>
        <w:t>jcp</w:t>
      </w:r>
      <w:proofErr w:type="spellEnd"/>
      <w:r w:rsidRPr="008C5B6C">
        <w:rPr>
          <w:rFonts w:ascii="Arial" w:eastAsia="Arial" w:hAnsi="Arial" w:cs="Arial"/>
          <w:sz w:val="23"/>
          <w:szCs w:val="23"/>
          <w:lang w:val="pt-BR"/>
        </w:rPr>
        <w:t>). A partir do entendimento que o juros de capital próprio total (</w:t>
      </w:r>
      <w:proofErr w:type="spellStart"/>
      <w:r w:rsidRPr="008C5B6C">
        <w:rPr>
          <w:rFonts w:ascii="Arial" w:eastAsia="Arial" w:hAnsi="Arial" w:cs="Arial"/>
          <w:i/>
          <w:iCs/>
          <w:sz w:val="23"/>
          <w:szCs w:val="23"/>
          <w:lang w:val="pt-BR"/>
        </w:rPr>
        <w:t>i</w:t>
      </w:r>
      <w:r w:rsidRPr="008C5B6C">
        <w:rPr>
          <w:rFonts w:ascii="Arial" w:eastAsia="Arial" w:hAnsi="Arial" w:cs="Arial"/>
          <w:i/>
          <w:iCs/>
          <w:sz w:val="30"/>
          <w:szCs w:val="30"/>
          <w:vertAlign w:val="subscript"/>
          <w:lang w:val="pt-BR"/>
        </w:rPr>
        <w:t>jcpt</w:t>
      </w:r>
      <w:proofErr w:type="spellEnd"/>
      <w:r w:rsidRPr="008C5B6C">
        <w:rPr>
          <w:rFonts w:ascii="Arial" w:eastAsia="Arial" w:hAnsi="Arial" w:cs="Arial"/>
          <w:sz w:val="23"/>
          <w:szCs w:val="23"/>
          <w:lang w:val="pt-BR"/>
        </w:rPr>
        <w:t>) é composto das expectativas da soma do juros de capital próprio das destinado as operações de crédito (</w:t>
      </w:r>
      <w:proofErr w:type="spellStart"/>
      <w:r w:rsidRPr="008C5B6C">
        <w:rPr>
          <w:rFonts w:ascii="Arial" w:eastAsia="Arial" w:hAnsi="Arial" w:cs="Arial"/>
          <w:i/>
          <w:iCs/>
          <w:sz w:val="23"/>
          <w:szCs w:val="23"/>
          <w:lang w:val="pt-BR"/>
        </w:rPr>
        <w:t>i</w:t>
      </w:r>
      <w:r w:rsidRPr="008C5B6C">
        <w:rPr>
          <w:rFonts w:ascii="Arial" w:eastAsia="Arial" w:hAnsi="Arial" w:cs="Arial"/>
          <w:i/>
          <w:iCs/>
          <w:sz w:val="30"/>
          <w:szCs w:val="30"/>
          <w:vertAlign w:val="subscript"/>
          <w:lang w:val="pt-BR"/>
        </w:rPr>
        <w:t>joc</w:t>
      </w:r>
      <w:proofErr w:type="spellEnd"/>
      <w:r w:rsidRPr="008C5B6C">
        <w:rPr>
          <w:rFonts w:ascii="Arial" w:eastAsia="Arial" w:hAnsi="Arial" w:cs="Arial"/>
          <w:sz w:val="23"/>
          <w:szCs w:val="23"/>
          <w:lang w:val="pt-BR"/>
        </w:rPr>
        <w:t>) e ao destinado as operações de serviços (</w:t>
      </w:r>
      <w:proofErr w:type="spellStart"/>
      <w:r w:rsidRPr="008C5B6C">
        <w:rPr>
          <w:rFonts w:ascii="Arial" w:eastAsia="Arial" w:hAnsi="Arial" w:cs="Arial"/>
          <w:i/>
          <w:iCs/>
          <w:sz w:val="23"/>
          <w:szCs w:val="23"/>
          <w:lang w:val="pt-BR"/>
        </w:rPr>
        <w:t>i</w:t>
      </w:r>
      <w:r w:rsidRPr="008C5B6C">
        <w:rPr>
          <w:rFonts w:ascii="Arial" w:eastAsia="Arial" w:hAnsi="Arial" w:cs="Arial"/>
          <w:i/>
          <w:iCs/>
          <w:sz w:val="30"/>
          <w:szCs w:val="30"/>
          <w:vertAlign w:val="subscript"/>
          <w:lang w:val="pt-BR"/>
        </w:rPr>
        <w:t>jos</w:t>
      </w:r>
      <w:proofErr w:type="spellEnd"/>
      <w:r w:rsidRPr="008C5B6C">
        <w:rPr>
          <w:rFonts w:ascii="Arial" w:eastAsia="Arial" w:hAnsi="Arial" w:cs="Arial"/>
          <w:sz w:val="23"/>
          <w:szCs w:val="23"/>
          <w:lang w:val="pt-BR"/>
        </w:rPr>
        <w:t>).</w:t>
      </w:r>
    </w:p>
    <w:p w14:paraId="67DEF82F" w14:textId="77777777" w:rsidR="0075768E" w:rsidRPr="008C5B6C" w:rsidRDefault="00BC6249">
      <w:pPr>
        <w:spacing w:line="520" w:lineRule="exact"/>
        <w:ind w:right="-39"/>
        <w:jc w:val="center"/>
        <w:rPr>
          <w:sz w:val="20"/>
          <w:szCs w:val="20"/>
          <w:lang w:val="pt-BR"/>
        </w:rPr>
      </w:pPr>
      <w:proofErr w:type="spellStart"/>
      <w:r w:rsidRPr="008C5B6C">
        <w:rPr>
          <w:rFonts w:ascii="Arial" w:eastAsia="Arial" w:hAnsi="Arial" w:cs="Arial"/>
          <w:i/>
          <w:iCs/>
          <w:sz w:val="48"/>
          <w:szCs w:val="48"/>
          <w:vertAlign w:val="subscript"/>
          <w:lang w:val="pt-BR"/>
        </w:rPr>
        <w:t>SprEp</w:t>
      </w:r>
      <w:proofErr w:type="spellEnd"/>
      <w:r w:rsidRPr="008C5B6C">
        <w:rPr>
          <w:rFonts w:ascii="Arial" w:eastAsia="Arial" w:hAnsi="Arial" w:cs="Arial"/>
          <w:sz w:val="47"/>
          <w:szCs w:val="47"/>
          <w:vertAlign w:val="subscript"/>
          <w:lang w:val="pt-BR"/>
        </w:rPr>
        <w:t xml:space="preserve"> = </w:t>
      </w:r>
      <w:r w:rsidRPr="008C5B6C">
        <w:rPr>
          <w:rFonts w:ascii="Arial" w:eastAsia="Arial" w:hAnsi="Arial" w:cs="Arial"/>
          <w:sz w:val="47"/>
          <w:szCs w:val="47"/>
          <w:vertAlign w:val="superscript"/>
          <w:lang w:val="pt-BR"/>
        </w:rPr>
        <w:t>(</w:t>
      </w:r>
      <w:proofErr w:type="spellStart"/>
      <w:r w:rsidRPr="008C5B6C">
        <w:rPr>
          <w:rFonts w:ascii="Arial" w:eastAsia="Arial" w:hAnsi="Arial" w:cs="Arial"/>
          <w:i/>
          <w:iCs/>
          <w:sz w:val="48"/>
          <w:szCs w:val="48"/>
          <w:vertAlign w:val="superscript"/>
          <w:lang w:val="pt-BR"/>
        </w:rPr>
        <w:t>D</w:t>
      </w:r>
      <w:r w:rsidRPr="008C5B6C">
        <w:rPr>
          <w:rFonts w:ascii="Arial" w:eastAsia="Arial" w:hAnsi="Arial" w:cs="Arial"/>
          <w:i/>
          <w:iCs/>
          <w:sz w:val="15"/>
          <w:szCs w:val="15"/>
          <w:lang w:val="pt-BR"/>
        </w:rPr>
        <w:t>pr</w:t>
      </w:r>
      <w:proofErr w:type="spellEnd"/>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proofErr w:type="spellStart"/>
      <w:r w:rsidRPr="008C5B6C">
        <w:rPr>
          <w:rFonts w:ascii="Arial" w:eastAsia="Arial" w:hAnsi="Arial" w:cs="Arial"/>
          <w:i/>
          <w:iCs/>
          <w:sz w:val="48"/>
          <w:szCs w:val="48"/>
          <w:vertAlign w:val="superscript"/>
          <w:lang w:val="pt-BR"/>
        </w:rPr>
        <w:t>D</w:t>
      </w:r>
      <w:r w:rsidRPr="008C5B6C">
        <w:rPr>
          <w:rFonts w:ascii="Arial" w:eastAsia="Arial" w:hAnsi="Arial" w:cs="Arial"/>
          <w:i/>
          <w:iCs/>
          <w:sz w:val="15"/>
          <w:szCs w:val="15"/>
          <w:lang w:val="pt-BR"/>
        </w:rPr>
        <w:t>dav</w:t>
      </w:r>
      <w:proofErr w:type="spellEnd"/>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proofErr w:type="spellStart"/>
      <w:r w:rsidRPr="008C5B6C">
        <w:rPr>
          <w:rFonts w:ascii="Arial" w:eastAsia="Arial" w:hAnsi="Arial" w:cs="Arial"/>
          <w:i/>
          <w:iCs/>
          <w:sz w:val="48"/>
          <w:szCs w:val="48"/>
          <w:vertAlign w:val="superscript"/>
          <w:lang w:val="pt-BR"/>
        </w:rPr>
        <w:t>D</w:t>
      </w:r>
      <w:r w:rsidRPr="008C5B6C">
        <w:rPr>
          <w:rFonts w:ascii="Arial" w:eastAsia="Arial" w:hAnsi="Arial" w:cs="Arial"/>
          <w:i/>
          <w:iCs/>
          <w:sz w:val="15"/>
          <w:szCs w:val="15"/>
          <w:lang w:val="pt-BR"/>
        </w:rPr>
        <w:t>dap</w:t>
      </w:r>
      <w:proofErr w:type="spellEnd"/>
      <w:r w:rsidRPr="008C5B6C">
        <w:rPr>
          <w:rFonts w:ascii="Arial" w:eastAsia="Arial" w:hAnsi="Arial" w:cs="Arial"/>
          <w:sz w:val="48"/>
          <w:szCs w:val="48"/>
          <w:vertAlign w:val="superscript"/>
          <w:lang w:val="pt-BR"/>
        </w:rPr>
        <w:t>)</w:t>
      </w:r>
      <w:r w:rsidRPr="008C5B6C">
        <w:rPr>
          <w:rFonts w:ascii="Arial Unicode MS" w:eastAsia="Arial Unicode MS" w:hAnsi="Arial Unicode MS" w:cs="Arial Unicode MS"/>
          <w:sz w:val="23"/>
          <w:szCs w:val="23"/>
          <w:lang w:val="pt-BR"/>
        </w:rPr>
        <w:t xml:space="preserve"> ∗</w:t>
      </w:r>
      <w:r w:rsidRPr="008C5B6C">
        <w:rPr>
          <w:rFonts w:ascii="Arial" w:eastAsia="Arial" w:hAnsi="Arial" w:cs="Arial"/>
          <w:sz w:val="48"/>
          <w:szCs w:val="48"/>
          <w:lang w:val="pt-BR"/>
        </w:rPr>
        <w:t xml:space="preserve"> </w:t>
      </w:r>
      <w:proofErr w:type="spellStart"/>
      <w:r w:rsidRPr="008C5B6C">
        <w:rPr>
          <w:rFonts w:ascii="Arial" w:eastAsia="Arial" w:hAnsi="Arial" w:cs="Arial"/>
          <w:i/>
          <w:iCs/>
          <w:sz w:val="48"/>
          <w:szCs w:val="48"/>
          <w:vertAlign w:val="superscript"/>
          <w:lang w:val="pt-BR"/>
        </w:rPr>
        <w:t>i</w:t>
      </w:r>
      <w:r w:rsidRPr="008C5B6C">
        <w:rPr>
          <w:rFonts w:ascii="Arial" w:eastAsia="Arial" w:hAnsi="Arial" w:cs="Arial"/>
          <w:i/>
          <w:iCs/>
          <w:sz w:val="15"/>
          <w:szCs w:val="15"/>
          <w:lang w:val="pt-BR"/>
        </w:rPr>
        <w:t>apl</w:t>
      </w:r>
      <w:proofErr w:type="spellEnd"/>
      <w:r w:rsidRPr="008C5B6C">
        <w:rPr>
          <w:rFonts w:ascii="Arial" w:eastAsia="Arial" w:hAnsi="Arial" w:cs="Arial"/>
          <w:sz w:val="48"/>
          <w:szCs w:val="48"/>
          <w:lang w:val="pt-BR"/>
        </w:rPr>
        <w:t xml:space="preserve"> </w:t>
      </w:r>
      <w:r w:rsidRPr="008C5B6C">
        <w:rPr>
          <w:rFonts w:ascii="Arial" w:eastAsia="Arial" w:hAnsi="Arial" w:cs="Arial"/>
          <w:sz w:val="48"/>
          <w:szCs w:val="48"/>
          <w:vertAlign w:val="subscript"/>
          <w:lang w:val="pt-BR"/>
        </w:rPr>
        <w: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bscript"/>
          <w:lang w:val="pt-BR"/>
        </w:rPr>
        <w:t>(</w:t>
      </w:r>
      <w:proofErr w:type="spellStart"/>
      <w:proofErr w:type="gramStart"/>
      <w:r w:rsidRPr="008C5B6C">
        <w:rPr>
          <w:rFonts w:ascii="Arial" w:eastAsia="Arial" w:hAnsi="Arial" w:cs="Arial"/>
          <w:i/>
          <w:iCs/>
          <w:sz w:val="48"/>
          <w:szCs w:val="48"/>
          <w:vertAlign w:val="superscript"/>
          <w:lang w:val="pt-BR"/>
        </w:rPr>
        <w:t>D</w:t>
      </w:r>
      <w:r w:rsidRPr="008C5B6C">
        <w:rPr>
          <w:rFonts w:ascii="Arial" w:eastAsia="Arial" w:hAnsi="Arial" w:cs="Arial"/>
          <w:i/>
          <w:iCs/>
          <w:sz w:val="15"/>
          <w:szCs w:val="15"/>
          <w:lang w:val="pt-BR"/>
        </w:rPr>
        <w:t>cap</w:t>
      </w:r>
      <w:proofErr w:type="spellEnd"/>
      <w:r w:rsidRPr="008C5B6C">
        <w:rPr>
          <w:rFonts w:ascii="Arial" w:eastAsia="Arial" w:hAnsi="Arial" w:cs="Arial"/>
          <w:sz w:val="48"/>
          <w:szCs w:val="48"/>
          <w:lang w:val="pt-BR"/>
        </w:rPr>
        <w:t xml:space="preserve"> </w:t>
      </w:r>
      <w:r w:rsidRPr="008C5B6C">
        <w:rPr>
          <w:rFonts w:ascii="Arial" w:eastAsia="Arial" w:hAnsi="Arial" w:cs="Arial"/>
          <w:sz w:val="48"/>
          <w:szCs w:val="48"/>
          <w:vertAlign w:val="subscript"/>
          <w:lang w:val="pt-BR"/>
        </w:rPr>
        <w:t>)</w:t>
      </w:r>
      <w:proofErr w:type="gramEnd"/>
    </w:p>
    <w:p w14:paraId="6FE41F01"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21728" behindDoc="1" locked="0" layoutInCell="0" allowOverlap="1" wp14:anchorId="7213EDA7" wp14:editId="0191128A">
                <wp:simplePos x="0" y="0"/>
                <wp:positionH relativeFrom="column">
                  <wp:posOffset>2160905</wp:posOffset>
                </wp:positionH>
                <wp:positionV relativeFrom="paragraph">
                  <wp:posOffset>-35560</wp:posOffset>
                </wp:positionV>
                <wp:extent cx="1657350" cy="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73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5DB3507" id="Shape 141"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170.15pt,-2.8pt" to="300.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" o:allowincell="f" filled="t" strokeweight=".14039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22752" behindDoc="1" locked="0" layoutInCell="0" allowOverlap="1" wp14:anchorId="3580D6C8" wp14:editId="2ABC754D">
                <wp:simplePos x="0" y="0"/>
                <wp:positionH relativeFrom="column">
                  <wp:posOffset>4091940</wp:posOffset>
                </wp:positionH>
                <wp:positionV relativeFrom="paragraph">
                  <wp:posOffset>-35560</wp:posOffset>
                </wp:positionV>
                <wp:extent cx="287655"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F320EDC" id="Shape 142"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322.2pt,-2.8pt" to="344.8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" o:allowincell="f" filled="t" strokeweight=".14039mm">
                <v:stroke joinstyle="miter"/>
                <o:lock v:ext="edit" shapetype="f"/>
              </v:line>
            </w:pict>
          </mc:Fallback>
        </mc:AlternateContent>
      </w:r>
    </w:p>
    <w:p w14:paraId="1D8653D7" w14:textId="77777777" w:rsidR="0075768E" w:rsidRPr="008C5B6C" w:rsidRDefault="00BC6249">
      <w:pPr>
        <w:tabs>
          <w:tab w:val="left" w:pos="6560"/>
        </w:tabs>
        <w:spacing w:line="195" w:lineRule="auto"/>
        <w:ind w:left="4620"/>
        <w:rPr>
          <w:sz w:val="20"/>
          <w:szCs w:val="20"/>
          <w:lang w:val="pt-BR"/>
        </w:rPr>
      </w:pPr>
      <w:r w:rsidRPr="008C5B6C">
        <w:rPr>
          <w:rFonts w:ascii="Arial" w:eastAsia="Arial" w:hAnsi="Arial" w:cs="Arial"/>
          <w:i/>
          <w:iCs/>
          <w:sz w:val="24"/>
          <w:szCs w:val="24"/>
          <w:lang w:val="pt-BR"/>
        </w:rPr>
        <w:t>E</w:t>
      </w:r>
      <w:r w:rsidRPr="008C5B6C">
        <w:rPr>
          <w:sz w:val="20"/>
          <w:szCs w:val="20"/>
          <w:lang w:val="pt-BR"/>
        </w:rPr>
        <w:tab/>
      </w:r>
      <w:r w:rsidRPr="008C5B6C">
        <w:rPr>
          <w:rFonts w:ascii="Arial" w:eastAsia="Arial" w:hAnsi="Arial" w:cs="Arial"/>
          <w:i/>
          <w:iCs/>
          <w:sz w:val="24"/>
          <w:szCs w:val="24"/>
          <w:lang w:val="pt-BR"/>
        </w:rPr>
        <w:t>C</w:t>
      </w:r>
    </w:p>
    <w:p w14:paraId="454B16ED" w14:textId="77777777" w:rsidR="0075768E" w:rsidRPr="008C5B6C" w:rsidRDefault="0075768E">
      <w:pPr>
        <w:spacing w:line="360" w:lineRule="exact"/>
        <w:rPr>
          <w:sz w:val="20"/>
          <w:szCs w:val="20"/>
          <w:lang w:val="pt-BR"/>
        </w:rPr>
      </w:pPr>
    </w:p>
    <w:p w14:paraId="6CBB684C" w14:textId="77777777" w:rsidR="0075768E" w:rsidRPr="008C5B6C" w:rsidRDefault="00BC6249">
      <w:pPr>
        <w:spacing w:line="431" w:lineRule="auto"/>
        <w:ind w:left="260" w:firstLine="850"/>
        <w:rPr>
          <w:sz w:val="20"/>
          <w:szCs w:val="20"/>
          <w:lang w:val="pt-BR"/>
        </w:rPr>
      </w:pPr>
      <w:r w:rsidRPr="008C5B6C">
        <w:rPr>
          <w:rFonts w:ascii="Arial" w:eastAsia="Arial" w:hAnsi="Arial" w:cs="Arial"/>
          <w:sz w:val="24"/>
          <w:szCs w:val="24"/>
          <w:lang w:val="pt-BR"/>
        </w:rPr>
        <w:t xml:space="preserve">Diante os pressupostos, o primeiro modelo irá verificar a influência das </w:t>
      </w:r>
      <w:proofErr w:type="spellStart"/>
      <w:r w:rsidRPr="008C5B6C">
        <w:rPr>
          <w:rFonts w:ascii="Arial" w:eastAsia="Arial" w:hAnsi="Arial" w:cs="Arial"/>
          <w:sz w:val="24"/>
          <w:szCs w:val="24"/>
          <w:lang w:val="pt-BR"/>
        </w:rPr>
        <w:t>vari-ações</w:t>
      </w:r>
      <w:proofErr w:type="spellEnd"/>
      <w:r w:rsidRPr="008C5B6C">
        <w:rPr>
          <w:rFonts w:ascii="Arial" w:eastAsia="Arial" w:hAnsi="Arial" w:cs="Arial"/>
          <w:sz w:val="24"/>
          <w:szCs w:val="24"/>
          <w:lang w:val="pt-BR"/>
        </w:rPr>
        <w:t xml:space="preserve"> de variáveis componentes explícitas e implícitas do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tendo no</w:t>
      </w:r>
    </w:p>
    <w:p w14:paraId="6C9D2285" w14:textId="77777777" w:rsidR="0075768E" w:rsidRPr="008C5B6C" w:rsidRDefault="0075768E">
      <w:pPr>
        <w:rPr>
          <w:lang w:val="pt-BR"/>
        </w:rPr>
        <w:sectPr w:rsidR="0075768E" w:rsidRPr="008C5B6C">
          <w:pgSz w:w="11900" w:h="16838"/>
          <w:pgMar w:top="991" w:right="1106" w:bottom="260" w:left="1440" w:header="0" w:footer="0" w:gutter="0"/>
          <w:cols w:space="720" w:equalWidth="0">
            <w:col w:w="9360"/>
          </w:cols>
        </w:sectPr>
      </w:pPr>
    </w:p>
    <w:p w14:paraId="63422C58"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46</w:t>
      </w:r>
    </w:p>
    <w:p w14:paraId="7CAC18B0" w14:textId="77777777" w:rsidR="0075768E" w:rsidRPr="008C5B6C" w:rsidRDefault="0075768E">
      <w:pPr>
        <w:spacing w:line="200" w:lineRule="exact"/>
        <w:rPr>
          <w:sz w:val="20"/>
          <w:szCs w:val="20"/>
          <w:lang w:val="pt-BR"/>
        </w:rPr>
      </w:pPr>
    </w:p>
    <w:p w14:paraId="713C0747" w14:textId="77777777" w:rsidR="0075768E" w:rsidRPr="008C5B6C" w:rsidRDefault="0075768E">
      <w:pPr>
        <w:spacing w:line="246" w:lineRule="exact"/>
        <w:rPr>
          <w:sz w:val="20"/>
          <w:szCs w:val="20"/>
          <w:lang w:val="pt-BR"/>
        </w:rPr>
      </w:pPr>
    </w:p>
    <w:p w14:paraId="26F02C00" w14:textId="77777777" w:rsidR="0075768E" w:rsidRPr="008C5B6C" w:rsidRDefault="00BC6249">
      <w:pPr>
        <w:spacing w:line="423" w:lineRule="auto"/>
        <w:ind w:left="260"/>
        <w:jc w:val="both"/>
        <w:rPr>
          <w:sz w:val="20"/>
          <w:szCs w:val="20"/>
          <w:lang w:val="pt-BR"/>
        </w:rPr>
      </w:pPr>
      <w:proofErr w:type="gramStart"/>
      <w:r w:rsidRPr="008C5B6C">
        <w:rPr>
          <w:rFonts w:ascii="Arial" w:eastAsia="Arial" w:hAnsi="Arial" w:cs="Arial"/>
          <w:sz w:val="24"/>
          <w:szCs w:val="24"/>
          <w:lang w:val="pt-BR"/>
        </w:rPr>
        <w:t>primeiro</w:t>
      </w:r>
      <w:proofErr w:type="gramEnd"/>
      <w:r w:rsidRPr="008C5B6C">
        <w:rPr>
          <w:rFonts w:ascii="Arial" w:eastAsia="Arial" w:hAnsi="Arial" w:cs="Arial"/>
          <w:sz w:val="24"/>
          <w:szCs w:val="24"/>
          <w:lang w:val="pt-BR"/>
        </w:rPr>
        <w:t xml:space="preserve"> bloco variáveis microeconômicas e o segundo bloco as variáveis </w:t>
      </w:r>
      <w:proofErr w:type="spellStart"/>
      <w:r w:rsidRPr="008C5B6C">
        <w:rPr>
          <w:rFonts w:ascii="Arial" w:eastAsia="Arial" w:hAnsi="Arial" w:cs="Arial"/>
          <w:sz w:val="24"/>
          <w:szCs w:val="24"/>
          <w:lang w:val="pt-BR"/>
        </w:rPr>
        <w:t>macroeconô-micas</w:t>
      </w:r>
      <w:proofErr w:type="spellEnd"/>
      <w:r w:rsidRPr="008C5B6C">
        <w:rPr>
          <w:rFonts w:ascii="Arial" w:eastAsia="Arial" w:hAnsi="Arial" w:cs="Arial"/>
          <w:sz w:val="24"/>
          <w:szCs w:val="24"/>
          <w:lang w:val="pt-BR"/>
        </w:rPr>
        <w:t>, selecionando para o modelo final somente as que apresentarem significância estatística.</w:t>
      </w:r>
    </w:p>
    <w:p w14:paraId="66D4C38E" w14:textId="77777777" w:rsidR="0075768E" w:rsidRPr="008C5B6C" w:rsidRDefault="0075768E">
      <w:pPr>
        <w:spacing w:line="200" w:lineRule="exact"/>
        <w:rPr>
          <w:sz w:val="20"/>
          <w:szCs w:val="20"/>
          <w:lang w:val="pt-BR"/>
        </w:rPr>
      </w:pPr>
    </w:p>
    <w:p w14:paraId="0B5F0A56" w14:textId="77777777" w:rsidR="0075768E" w:rsidRPr="008C5B6C" w:rsidRDefault="0075768E">
      <w:pPr>
        <w:spacing w:line="207" w:lineRule="exact"/>
        <w:rPr>
          <w:sz w:val="20"/>
          <w:szCs w:val="20"/>
          <w:lang w:val="pt-BR"/>
        </w:rPr>
      </w:pPr>
    </w:p>
    <w:p w14:paraId="581C405C" w14:textId="77777777" w:rsidR="0075768E" w:rsidRDefault="00BC6249">
      <w:pPr>
        <w:ind w:left="1740"/>
        <w:rPr>
          <w:sz w:val="20"/>
          <w:szCs w:val="20"/>
        </w:rPr>
      </w:pPr>
      <w:proofErr w:type="spellStart"/>
      <w:r>
        <w:rPr>
          <w:rFonts w:ascii="Arial" w:eastAsia="Arial" w:hAnsi="Arial" w:cs="Arial"/>
          <w:i/>
          <w:iCs/>
          <w:sz w:val="24"/>
          <w:szCs w:val="24"/>
        </w:rPr>
        <w:t>SprEp</w:t>
      </w:r>
      <w:proofErr w:type="spellEnd"/>
      <w:r>
        <w:rPr>
          <w:rFonts w:ascii="Arial" w:eastAsia="Arial" w:hAnsi="Arial" w:cs="Arial"/>
          <w:sz w:val="24"/>
          <w:szCs w:val="24"/>
        </w:rPr>
        <w:t xml:space="preserve"> =</w:t>
      </w:r>
      <w:proofErr w:type="gramStart"/>
      <w:r>
        <w:rPr>
          <w:rFonts w:ascii="Arial" w:eastAsia="Arial" w:hAnsi="Arial" w:cs="Arial"/>
          <w:i/>
          <w:iCs/>
          <w:sz w:val="24"/>
          <w:szCs w:val="24"/>
        </w:rPr>
        <w:t>f</w:t>
      </w:r>
      <w:r>
        <w:rPr>
          <w:rFonts w:ascii="Arial" w:eastAsia="Arial" w:hAnsi="Arial" w:cs="Arial"/>
          <w:sz w:val="24"/>
          <w:szCs w:val="24"/>
        </w:rPr>
        <w:t>(</w:t>
      </w:r>
      <w:proofErr w:type="gramEnd"/>
      <w:r>
        <w:rPr>
          <w:rFonts w:ascii="Arial" w:eastAsia="Arial" w:hAnsi="Arial" w:cs="Arial"/>
          <w:i/>
          <w:iCs/>
          <w:sz w:val="24"/>
          <w:szCs w:val="24"/>
        </w:rPr>
        <w:t xml:space="preserve">EP r, </w:t>
      </w:r>
      <w:proofErr w:type="spellStart"/>
      <w:r>
        <w:rPr>
          <w:rFonts w:ascii="Arial" w:eastAsia="Arial" w:hAnsi="Arial" w:cs="Arial"/>
          <w:i/>
          <w:iCs/>
          <w:sz w:val="24"/>
          <w:szCs w:val="24"/>
        </w:rPr>
        <w:t>EAv</w:t>
      </w:r>
      <w:proofErr w:type="spellEnd"/>
      <w:r>
        <w:rPr>
          <w:rFonts w:ascii="Arial" w:eastAsia="Arial" w:hAnsi="Arial" w:cs="Arial"/>
          <w:i/>
          <w:iCs/>
          <w:sz w:val="24"/>
          <w:szCs w:val="24"/>
        </w:rPr>
        <w:t>, EAp, Atv, ImpInd, ImpId,</w:t>
      </w:r>
    </w:p>
    <w:p w14:paraId="4EDDEF53" w14:textId="77777777" w:rsidR="0075768E" w:rsidRDefault="0075768E">
      <w:pPr>
        <w:spacing w:line="353" w:lineRule="exact"/>
        <w:rPr>
          <w:sz w:val="20"/>
          <w:szCs w:val="20"/>
        </w:rPr>
      </w:pPr>
    </w:p>
    <w:p w14:paraId="33331E31" w14:textId="77777777" w:rsidR="0075768E" w:rsidRDefault="00BC6249">
      <w:pPr>
        <w:spacing w:line="469" w:lineRule="auto"/>
        <w:ind w:left="2700" w:right="1520"/>
        <w:rPr>
          <w:sz w:val="20"/>
          <w:szCs w:val="20"/>
        </w:rPr>
      </w:pPr>
      <w:r>
        <w:rPr>
          <w:rFonts w:ascii="Arial" w:eastAsia="Arial" w:hAnsi="Arial" w:cs="Arial"/>
          <w:i/>
          <w:iCs/>
          <w:sz w:val="23"/>
          <w:szCs w:val="23"/>
        </w:rPr>
        <w:t>Inad, M Lq, DAdm, Jcp, M Sh, HHI, T Ins, OCap, CIns, Sel, Ipca, Comp, M P ag, V M o, SprEa</w:t>
      </w:r>
      <w:r>
        <w:rPr>
          <w:rFonts w:ascii="Arial" w:eastAsia="Arial" w:hAnsi="Arial" w:cs="Arial"/>
          <w:sz w:val="23"/>
          <w:szCs w:val="23"/>
        </w:rPr>
        <w:t>)</w:t>
      </w:r>
    </w:p>
    <w:p w14:paraId="4B1A0BE0" w14:textId="77777777" w:rsidR="0075768E" w:rsidRDefault="0075768E">
      <w:pPr>
        <w:spacing w:line="44" w:lineRule="exact"/>
        <w:rPr>
          <w:sz w:val="20"/>
          <w:szCs w:val="20"/>
        </w:rPr>
      </w:pPr>
    </w:p>
    <w:p w14:paraId="4146748E" w14:textId="77777777" w:rsidR="0075768E" w:rsidRPr="008C5B6C" w:rsidRDefault="00BC6249">
      <w:pPr>
        <w:spacing w:line="447" w:lineRule="auto"/>
        <w:ind w:left="260" w:right="40" w:firstLine="850"/>
        <w:jc w:val="both"/>
        <w:rPr>
          <w:sz w:val="20"/>
          <w:szCs w:val="20"/>
          <w:lang w:val="pt-BR"/>
        </w:rPr>
      </w:pPr>
      <w:r w:rsidRPr="008C5B6C">
        <w:rPr>
          <w:rFonts w:ascii="Arial" w:eastAsia="Arial" w:hAnsi="Arial" w:cs="Arial"/>
          <w:sz w:val="23"/>
          <w:szCs w:val="23"/>
          <w:lang w:val="pt-BR"/>
        </w:rPr>
        <w:t xml:space="preserve">Na construção do primeiro modelo econométrico serão adotadas simplificações para variáveis de resultado, eliminando as que possuem caráter constante, as obtidas por meio de resultado e por não </w:t>
      </w:r>
      <w:proofErr w:type="spellStart"/>
      <w:r w:rsidRPr="008C5B6C">
        <w:rPr>
          <w:rFonts w:ascii="Arial" w:eastAsia="Arial" w:hAnsi="Arial" w:cs="Arial"/>
          <w:sz w:val="23"/>
          <w:szCs w:val="23"/>
          <w:lang w:val="pt-BR"/>
        </w:rPr>
        <w:t>possuirem</w:t>
      </w:r>
      <w:proofErr w:type="spellEnd"/>
      <w:r w:rsidRPr="008C5B6C">
        <w:rPr>
          <w:rFonts w:ascii="Arial" w:eastAsia="Arial" w:hAnsi="Arial" w:cs="Arial"/>
          <w:sz w:val="23"/>
          <w:szCs w:val="23"/>
          <w:lang w:val="pt-BR"/>
        </w:rPr>
        <w:t xml:space="preserve"> dados, utilizando uma proxy.</w:t>
      </w:r>
    </w:p>
    <w:p w14:paraId="46F23FCE" w14:textId="77777777" w:rsidR="0075768E" w:rsidRPr="008C5B6C" w:rsidRDefault="0075768E">
      <w:pPr>
        <w:spacing w:line="76" w:lineRule="exact"/>
        <w:rPr>
          <w:sz w:val="20"/>
          <w:szCs w:val="20"/>
          <w:lang w:val="pt-BR"/>
        </w:rPr>
      </w:pPr>
    </w:p>
    <w:p w14:paraId="5686A1F8" w14:textId="77777777" w:rsidR="0075768E" w:rsidRPr="008C5B6C" w:rsidRDefault="00BC6249">
      <w:pPr>
        <w:spacing w:line="418" w:lineRule="auto"/>
        <w:ind w:left="260" w:firstLine="850"/>
        <w:jc w:val="both"/>
        <w:rPr>
          <w:sz w:val="20"/>
          <w:szCs w:val="20"/>
          <w:lang w:val="pt-BR"/>
        </w:rPr>
      </w:pPr>
      <w:r w:rsidRPr="008C5B6C">
        <w:rPr>
          <w:rFonts w:ascii="Arial" w:eastAsia="Arial" w:hAnsi="Arial" w:cs="Arial"/>
          <w:sz w:val="24"/>
          <w:szCs w:val="24"/>
          <w:lang w:val="pt-BR"/>
        </w:rPr>
        <w:t xml:space="preserve">Para a averiguação dos efeitos dos componentes do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na </w:t>
      </w:r>
      <w:proofErr w:type="spellStart"/>
      <w:r w:rsidRPr="008C5B6C">
        <w:rPr>
          <w:rFonts w:ascii="Arial" w:eastAsia="Arial" w:hAnsi="Arial" w:cs="Arial"/>
          <w:sz w:val="24"/>
          <w:szCs w:val="24"/>
          <w:lang w:val="pt-BR"/>
        </w:rPr>
        <w:t>ren-tabilidade</w:t>
      </w:r>
      <w:proofErr w:type="spellEnd"/>
      <w:r w:rsidRPr="008C5B6C">
        <w:rPr>
          <w:rFonts w:ascii="Arial" w:eastAsia="Arial" w:hAnsi="Arial" w:cs="Arial"/>
          <w:sz w:val="24"/>
          <w:szCs w:val="24"/>
          <w:lang w:val="pt-BR"/>
        </w:rPr>
        <w:t xml:space="preserve"> das instituições bancárias serão utilizados modelos de regressão linear multivariada. Os modelos de regressão múltipla buscam, através de técnicas </w:t>
      </w:r>
      <w:proofErr w:type="spellStart"/>
      <w:r w:rsidRPr="008C5B6C">
        <w:rPr>
          <w:rFonts w:ascii="Arial" w:eastAsia="Arial" w:hAnsi="Arial" w:cs="Arial"/>
          <w:sz w:val="24"/>
          <w:szCs w:val="24"/>
          <w:lang w:val="pt-BR"/>
        </w:rPr>
        <w:t>estatísti-cas</w:t>
      </w:r>
      <w:proofErr w:type="spellEnd"/>
      <w:r w:rsidRPr="008C5B6C">
        <w:rPr>
          <w:rFonts w:ascii="Arial" w:eastAsia="Arial" w:hAnsi="Arial" w:cs="Arial"/>
          <w:sz w:val="24"/>
          <w:szCs w:val="24"/>
          <w:lang w:val="pt-BR"/>
        </w:rPr>
        <w:t xml:space="preserve"> e matemáticas, prever o comportamento de uma dada variável dependente, diante um conjunto de variáveis explanatórias (HILL, 2010) (JAMES GARETH AND; WITTEN; HASTIE TREVOR; TIBSHIRANI, 2017).</w:t>
      </w:r>
    </w:p>
    <w:p w14:paraId="060082A9" w14:textId="77777777" w:rsidR="0075768E" w:rsidRPr="008C5B6C" w:rsidRDefault="0075768E">
      <w:pPr>
        <w:spacing w:line="144" w:lineRule="exact"/>
        <w:rPr>
          <w:sz w:val="20"/>
          <w:szCs w:val="20"/>
          <w:lang w:val="pt-BR"/>
        </w:rPr>
      </w:pPr>
    </w:p>
    <w:p w14:paraId="5CA13F85" w14:textId="77777777" w:rsidR="0075768E" w:rsidRPr="008C5B6C" w:rsidRDefault="00BC6249">
      <w:pPr>
        <w:ind w:right="-219"/>
        <w:jc w:val="center"/>
        <w:rPr>
          <w:sz w:val="20"/>
          <w:szCs w:val="20"/>
          <w:lang w:val="pt-BR"/>
        </w:rPr>
      </w:pPr>
      <w:r w:rsidRPr="008C5B6C">
        <w:rPr>
          <w:rFonts w:ascii="Arial" w:eastAsia="Arial" w:hAnsi="Arial" w:cs="Arial"/>
          <w:i/>
          <w:iCs/>
          <w:sz w:val="24"/>
          <w:szCs w:val="24"/>
          <w:lang w:val="pt-BR"/>
        </w:rPr>
        <w:t>Y</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0</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1</w:t>
      </w:r>
      <w:r w:rsidRPr="008C5B6C">
        <w:rPr>
          <w:rFonts w:ascii="Arial" w:eastAsia="Arial" w:hAnsi="Arial" w:cs="Arial"/>
          <w:i/>
          <w:iCs/>
          <w:sz w:val="24"/>
          <w:szCs w:val="24"/>
          <w:lang w:val="pt-BR"/>
        </w:rPr>
        <w:t>X</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2</w:t>
      </w:r>
      <w:r w:rsidRPr="008C5B6C">
        <w:rPr>
          <w:rFonts w:ascii="Arial" w:eastAsia="Arial" w:hAnsi="Arial" w:cs="Arial"/>
          <w:i/>
          <w:iCs/>
          <w:sz w:val="24"/>
          <w:szCs w:val="24"/>
          <w:lang w:val="pt-BR"/>
        </w:rPr>
        <w:t>X</w:t>
      </w:r>
      <w:r w:rsidRPr="008C5B6C">
        <w:rPr>
          <w:rFonts w:ascii="Arial" w:eastAsia="Arial" w:hAnsi="Arial" w:cs="Arial"/>
          <w:sz w:val="31"/>
          <w:szCs w:val="31"/>
          <w:vertAlign w:val="subscript"/>
          <w:lang w:val="pt-BR"/>
        </w:rPr>
        <w:t>2</w:t>
      </w:r>
      <w:r w:rsidRPr="008C5B6C">
        <w:rPr>
          <w:rFonts w:ascii="Arial" w:eastAsia="Arial" w:hAnsi="Arial" w:cs="Arial"/>
          <w:i/>
          <w:iCs/>
          <w:sz w:val="24"/>
          <w:szCs w:val="24"/>
          <w:lang w:val="pt-BR"/>
        </w:rPr>
        <w:t>...</w:t>
      </w:r>
      <w:r>
        <w:rPr>
          <w:rFonts w:ascii="Arial" w:eastAsia="Arial" w:hAnsi="Arial" w:cs="Arial"/>
          <w:i/>
          <w:iCs/>
          <w:sz w:val="24"/>
          <w:szCs w:val="24"/>
        </w:rPr>
        <w:t>β</w:t>
      </w:r>
      <w:proofErr w:type="spellStart"/>
      <w:r w:rsidRPr="008C5B6C">
        <w:rPr>
          <w:rFonts w:ascii="Arial" w:eastAsia="Arial" w:hAnsi="Arial" w:cs="Arial"/>
          <w:i/>
          <w:iCs/>
          <w:sz w:val="31"/>
          <w:szCs w:val="31"/>
          <w:vertAlign w:val="subscript"/>
          <w:lang w:val="pt-BR"/>
        </w:rPr>
        <w:t>n</w:t>
      </w:r>
      <w:r w:rsidRPr="008C5B6C">
        <w:rPr>
          <w:rFonts w:ascii="Arial" w:eastAsia="Arial" w:hAnsi="Arial" w:cs="Arial"/>
          <w:i/>
          <w:iCs/>
          <w:sz w:val="24"/>
          <w:szCs w:val="24"/>
          <w:lang w:val="pt-BR"/>
        </w:rPr>
        <w:t>X</w:t>
      </w:r>
      <w:r w:rsidRPr="008C5B6C">
        <w:rPr>
          <w:rFonts w:ascii="Arial" w:eastAsia="Arial" w:hAnsi="Arial" w:cs="Arial"/>
          <w:i/>
          <w:iCs/>
          <w:sz w:val="31"/>
          <w:szCs w:val="31"/>
          <w:vertAlign w:val="subscript"/>
          <w:lang w:val="pt-BR"/>
        </w:rPr>
        <w:t>n</w:t>
      </w:r>
      <w:proofErr w:type="spellEnd"/>
      <w:r w:rsidRPr="008C5B6C">
        <w:rPr>
          <w:rFonts w:ascii="Arial" w:eastAsia="Arial" w:hAnsi="Arial" w:cs="Arial"/>
          <w:sz w:val="24"/>
          <w:szCs w:val="24"/>
          <w:lang w:val="pt-BR"/>
        </w:rPr>
        <w:t xml:space="preserve"> +</w:t>
      </w:r>
    </w:p>
    <w:p w14:paraId="310EBF03" w14:textId="77777777" w:rsidR="0075768E" w:rsidRPr="008C5B6C" w:rsidRDefault="0075768E">
      <w:pPr>
        <w:spacing w:line="284" w:lineRule="exact"/>
        <w:rPr>
          <w:sz w:val="20"/>
          <w:szCs w:val="20"/>
          <w:lang w:val="pt-BR"/>
        </w:rPr>
      </w:pPr>
    </w:p>
    <w:p w14:paraId="1DC2ACEF" w14:textId="77777777" w:rsidR="0075768E" w:rsidRDefault="00BC6249">
      <w:pPr>
        <w:ind w:left="1020"/>
        <w:rPr>
          <w:sz w:val="20"/>
          <w:szCs w:val="20"/>
        </w:rPr>
      </w:pPr>
      <w:proofErr w:type="spellStart"/>
      <w:r>
        <w:rPr>
          <w:rFonts w:ascii="Arial" w:eastAsia="Arial" w:hAnsi="Arial" w:cs="Arial"/>
          <w:i/>
          <w:iCs/>
          <w:sz w:val="24"/>
          <w:szCs w:val="24"/>
        </w:rPr>
        <w:t>SprEp</w:t>
      </w:r>
      <w:r>
        <w:rPr>
          <w:rFonts w:ascii="Arial" w:eastAsia="Arial" w:hAnsi="Arial" w:cs="Arial"/>
          <w:i/>
          <w:iCs/>
          <w:sz w:val="31"/>
          <w:szCs w:val="31"/>
          <w:vertAlign w:val="subscript"/>
        </w:rPr>
        <w:t>it</w:t>
      </w:r>
      <w:proofErr w:type="spellEnd"/>
      <w:r>
        <w:rPr>
          <w:rFonts w:ascii="Arial" w:eastAsia="Arial" w:hAnsi="Arial" w:cs="Arial"/>
          <w:sz w:val="24"/>
          <w:szCs w:val="24"/>
        </w:rPr>
        <w:t xml:space="preserve"> =</w:t>
      </w:r>
      <w:r>
        <w:rPr>
          <w:rFonts w:ascii="Arial" w:eastAsia="Arial" w:hAnsi="Arial" w:cs="Arial"/>
          <w:i/>
          <w:iCs/>
          <w:sz w:val="24"/>
          <w:szCs w:val="24"/>
        </w:rPr>
        <w:t>β</w:t>
      </w:r>
      <w:r>
        <w:rPr>
          <w:rFonts w:ascii="Arial" w:eastAsia="Arial" w:hAnsi="Arial" w:cs="Arial"/>
          <w:sz w:val="31"/>
          <w:szCs w:val="31"/>
          <w:vertAlign w:val="subscript"/>
        </w:rPr>
        <w:t>0</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1</w:t>
      </w:r>
      <w:r>
        <w:rPr>
          <w:rFonts w:ascii="Arial" w:eastAsia="Arial" w:hAnsi="Arial" w:cs="Arial"/>
          <w:i/>
          <w:iCs/>
          <w:sz w:val="31"/>
          <w:szCs w:val="31"/>
          <w:vertAlign w:val="subscript"/>
        </w:rPr>
        <w:t>it</w:t>
      </w:r>
      <w:r>
        <w:rPr>
          <w:rFonts w:ascii="Arial" w:eastAsia="Arial" w:hAnsi="Arial" w:cs="Arial"/>
          <w:i/>
          <w:iCs/>
          <w:sz w:val="24"/>
          <w:szCs w:val="24"/>
        </w:rPr>
        <w:t>EP r</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2</w:t>
      </w:r>
      <w:r>
        <w:rPr>
          <w:rFonts w:ascii="Arial" w:eastAsia="Arial" w:hAnsi="Arial" w:cs="Arial"/>
          <w:i/>
          <w:iCs/>
          <w:sz w:val="31"/>
          <w:szCs w:val="31"/>
          <w:vertAlign w:val="subscript"/>
        </w:rPr>
        <w:t>it</w:t>
      </w:r>
      <w:r>
        <w:rPr>
          <w:rFonts w:ascii="Arial" w:eastAsia="Arial" w:hAnsi="Arial" w:cs="Arial"/>
          <w:i/>
          <w:iCs/>
          <w:sz w:val="24"/>
          <w:szCs w:val="24"/>
        </w:rPr>
        <w:t>EAv</w:t>
      </w:r>
      <w:r>
        <w:rPr>
          <w:rFonts w:ascii="Arial" w:eastAsia="Arial" w:hAnsi="Arial" w:cs="Arial"/>
          <w:i/>
          <w:iCs/>
          <w:sz w:val="31"/>
          <w:szCs w:val="31"/>
          <w:vertAlign w:val="subscript"/>
        </w:rPr>
        <w:t>it</w:t>
      </w:r>
      <w:r>
        <w:rPr>
          <w:rFonts w:ascii="Arial" w:eastAsia="Arial" w:hAnsi="Arial" w:cs="Arial"/>
          <w:sz w:val="24"/>
          <w:szCs w:val="24"/>
        </w:rPr>
        <w:t xml:space="preserve"> + </w:t>
      </w:r>
      <w:r>
        <w:rPr>
          <w:rFonts w:ascii="Arial" w:eastAsia="Arial" w:hAnsi="Arial" w:cs="Arial"/>
          <w:i/>
          <w:iCs/>
          <w:sz w:val="24"/>
          <w:szCs w:val="24"/>
        </w:rPr>
        <w:t>β</w:t>
      </w:r>
      <w:r>
        <w:rPr>
          <w:rFonts w:ascii="Arial" w:eastAsia="Arial" w:hAnsi="Arial" w:cs="Arial"/>
          <w:sz w:val="31"/>
          <w:szCs w:val="31"/>
          <w:vertAlign w:val="subscript"/>
        </w:rPr>
        <w:t>3</w:t>
      </w:r>
      <w:r>
        <w:rPr>
          <w:rFonts w:ascii="Arial" w:eastAsia="Arial" w:hAnsi="Arial" w:cs="Arial"/>
          <w:i/>
          <w:iCs/>
          <w:sz w:val="31"/>
          <w:szCs w:val="31"/>
          <w:vertAlign w:val="subscript"/>
        </w:rPr>
        <w:t>it</w:t>
      </w:r>
      <w:r>
        <w:rPr>
          <w:rFonts w:ascii="Arial" w:eastAsia="Arial" w:hAnsi="Arial" w:cs="Arial"/>
          <w:i/>
          <w:iCs/>
          <w:sz w:val="24"/>
          <w:szCs w:val="24"/>
        </w:rPr>
        <w:t>EAp</w:t>
      </w:r>
      <w:r>
        <w:rPr>
          <w:rFonts w:ascii="Arial" w:eastAsia="Arial" w:hAnsi="Arial" w:cs="Arial"/>
          <w:i/>
          <w:iCs/>
          <w:sz w:val="31"/>
          <w:szCs w:val="31"/>
          <w:vertAlign w:val="subscript"/>
        </w:rPr>
        <w:t>it</w:t>
      </w:r>
      <w:r>
        <w:rPr>
          <w:rFonts w:ascii="Arial" w:eastAsia="Arial" w:hAnsi="Arial" w:cs="Arial"/>
          <w:sz w:val="24"/>
          <w:szCs w:val="24"/>
        </w:rPr>
        <w:t>+</w:t>
      </w:r>
    </w:p>
    <w:p w14:paraId="5071144E" w14:textId="77777777" w:rsidR="0075768E" w:rsidRDefault="0075768E">
      <w:pPr>
        <w:spacing w:line="181" w:lineRule="exact"/>
        <w:rPr>
          <w:sz w:val="20"/>
          <w:szCs w:val="20"/>
        </w:rPr>
      </w:pPr>
    </w:p>
    <w:p w14:paraId="1D24D91E" w14:textId="77777777" w:rsidR="0075768E" w:rsidRDefault="00BC6249">
      <w:pPr>
        <w:spacing w:line="311" w:lineRule="auto"/>
        <w:ind w:left="2080" w:right="800"/>
        <w:rPr>
          <w:sz w:val="20"/>
          <w:szCs w:val="20"/>
        </w:rPr>
      </w:pPr>
      <w:r>
        <w:rPr>
          <w:rFonts w:ascii="Arial" w:eastAsia="Arial" w:hAnsi="Arial" w:cs="Arial"/>
          <w:i/>
          <w:iCs/>
          <w:sz w:val="23"/>
          <w:szCs w:val="23"/>
        </w:rPr>
        <w:t>β</w:t>
      </w:r>
      <w:r>
        <w:rPr>
          <w:rFonts w:ascii="Arial" w:eastAsia="Arial" w:hAnsi="Arial" w:cs="Arial"/>
          <w:sz w:val="29"/>
          <w:szCs w:val="29"/>
          <w:vertAlign w:val="subscript"/>
        </w:rPr>
        <w:t>4</w:t>
      </w:r>
      <w:r>
        <w:rPr>
          <w:rFonts w:ascii="Arial" w:eastAsia="Arial" w:hAnsi="Arial" w:cs="Arial"/>
          <w:i/>
          <w:iCs/>
          <w:sz w:val="29"/>
          <w:szCs w:val="29"/>
          <w:vertAlign w:val="subscript"/>
        </w:rPr>
        <w:t>it</w:t>
      </w:r>
      <w:r>
        <w:rPr>
          <w:rFonts w:ascii="Arial" w:eastAsia="Arial" w:hAnsi="Arial" w:cs="Arial"/>
          <w:i/>
          <w:iCs/>
          <w:sz w:val="23"/>
          <w:szCs w:val="23"/>
        </w:rPr>
        <w:t>M Apl</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5</w:t>
      </w:r>
      <w:r>
        <w:rPr>
          <w:rFonts w:ascii="Arial" w:eastAsia="Arial" w:hAnsi="Arial" w:cs="Arial"/>
          <w:i/>
          <w:iCs/>
          <w:sz w:val="29"/>
          <w:szCs w:val="29"/>
          <w:vertAlign w:val="subscript"/>
        </w:rPr>
        <w:t>it</w:t>
      </w:r>
      <w:r>
        <w:rPr>
          <w:rFonts w:ascii="Arial" w:eastAsia="Arial" w:hAnsi="Arial" w:cs="Arial"/>
          <w:i/>
          <w:iCs/>
          <w:sz w:val="23"/>
          <w:szCs w:val="23"/>
        </w:rPr>
        <w:t>Jcp</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6</w:t>
      </w:r>
      <w:r>
        <w:rPr>
          <w:rFonts w:ascii="Arial" w:eastAsia="Arial" w:hAnsi="Arial" w:cs="Arial"/>
          <w:i/>
          <w:iCs/>
          <w:sz w:val="29"/>
          <w:szCs w:val="29"/>
          <w:vertAlign w:val="subscript"/>
        </w:rPr>
        <w:t>it</w:t>
      </w:r>
      <w:r>
        <w:rPr>
          <w:rFonts w:ascii="Arial" w:eastAsia="Arial" w:hAnsi="Arial" w:cs="Arial"/>
          <w:i/>
          <w:iCs/>
          <w:sz w:val="23"/>
          <w:szCs w:val="23"/>
        </w:rPr>
        <w:t>lnAtv</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7</w:t>
      </w:r>
      <w:r>
        <w:rPr>
          <w:rFonts w:ascii="Arial" w:eastAsia="Arial" w:hAnsi="Arial" w:cs="Arial"/>
          <w:i/>
          <w:iCs/>
          <w:sz w:val="29"/>
          <w:szCs w:val="29"/>
          <w:vertAlign w:val="subscript"/>
        </w:rPr>
        <w:t>it</w:t>
      </w:r>
      <w:r>
        <w:rPr>
          <w:rFonts w:ascii="Arial" w:eastAsia="Arial" w:hAnsi="Arial" w:cs="Arial"/>
          <w:i/>
          <w:iCs/>
          <w:sz w:val="23"/>
          <w:szCs w:val="23"/>
        </w:rPr>
        <w:t>M Sh</w:t>
      </w:r>
      <w:r>
        <w:rPr>
          <w:rFonts w:ascii="Arial" w:eastAsia="Arial" w:hAnsi="Arial" w:cs="Arial"/>
          <w:i/>
          <w:iCs/>
          <w:sz w:val="29"/>
          <w:szCs w:val="29"/>
          <w:vertAlign w:val="subscript"/>
        </w:rPr>
        <w:t>it</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8</w:t>
      </w:r>
      <w:r>
        <w:rPr>
          <w:rFonts w:ascii="Arial" w:eastAsia="Arial" w:hAnsi="Arial" w:cs="Arial"/>
          <w:i/>
          <w:iCs/>
          <w:sz w:val="29"/>
          <w:szCs w:val="29"/>
          <w:vertAlign w:val="subscript"/>
        </w:rPr>
        <w:t>it</w:t>
      </w:r>
      <w:r>
        <w:rPr>
          <w:rFonts w:ascii="Arial" w:eastAsia="Arial" w:hAnsi="Arial" w:cs="Arial"/>
          <w:i/>
          <w:iCs/>
          <w:sz w:val="23"/>
          <w:szCs w:val="23"/>
        </w:rPr>
        <w:t>HHI</w:t>
      </w:r>
      <w:r>
        <w:rPr>
          <w:rFonts w:ascii="Arial" w:eastAsia="Arial" w:hAnsi="Arial" w:cs="Arial"/>
          <w:i/>
          <w:iCs/>
          <w:sz w:val="29"/>
          <w:szCs w:val="29"/>
          <w:vertAlign w:val="subscript"/>
        </w:rPr>
        <w:t>t</w:t>
      </w:r>
      <w:r>
        <w:rPr>
          <w:rFonts w:ascii="Arial" w:eastAsia="Arial" w:hAnsi="Arial" w:cs="Arial"/>
          <w:sz w:val="23"/>
          <w:szCs w:val="23"/>
        </w:rPr>
        <w:t>+</w:t>
      </w:r>
      <w:r>
        <w:rPr>
          <w:rFonts w:ascii="Arial" w:eastAsia="Arial" w:hAnsi="Arial" w:cs="Arial"/>
          <w:i/>
          <w:iCs/>
          <w:sz w:val="23"/>
          <w:szCs w:val="23"/>
        </w:rPr>
        <w:t xml:space="preserve"> β</w:t>
      </w:r>
      <w:r>
        <w:rPr>
          <w:rFonts w:ascii="Arial" w:eastAsia="Arial" w:hAnsi="Arial" w:cs="Arial"/>
          <w:sz w:val="29"/>
          <w:szCs w:val="29"/>
          <w:vertAlign w:val="subscript"/>
        </w:rPr>
        <w:t>9</w:t>
      </w:r>
      <w:r>
        <w:rPr>
          <w:rFonts w:ascii="Arial" w:eastAsia="Arial" w:hAnsi="Arial" w:cs="Arial"/>
          <w:i/>
          <w:iCs/>
          <w:sz w:val="29"/>
          <w:szCs w:val="29"/>
          <w:vertAlign w:val="subscript"/>
        </w:rPr>
        <w:t>it</w:t>
      </w:r>
      <w:r>
        <w:rPr>
          <w:rFonts w:ascii="Arial" w:eastAsia="Arial" w:hAnsi="Arial" w:cs="Arial"/>
          <w:i/>
          <w:iCs/>
          <w:sz w:val="23"/>
          <w:szCs w:val="23"/>
        </w:rPr>
        <w:t>T Ins</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10</w:t>
      </w:r>
      <w:r>
        <w:rPr>
          <w:rFonts w:ascii="Arial" w:eastAsia="Arial" w:hAnsi="Arial" w:cs="Arial"/>
          <w:i/>
          <w:iCs/>
          <w:sz w:val="29"/>
          <w:szCs w:val="29"/>
          <w:vertAlign w:val="subscript"/>
        </w:rPr>
        <w:t>it</w:t>
      </w:r>
      <w:r>
        <w:rPr>
          <w:rFonts w:ascii="Arial" w:eastAsia="Arial" w:hAnsi="Arial" w:cs="Arial"/>
          <w:i/>
          <w:iCs/>
          <w:sz w:val="23"/>
          <w:szCs w:val="23"/>
        </w:rPr>
        <w:t>OCap</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11</w:t>
      </w:r>
      <w:r>
        <w:rPr>
          <w:rFonts w:ascii="Arial" w:eastAsia="Arial" w:hAnsi="Arial" w:cs="Arial"/>
          <w:i/>
          <w:iCs/>
          <w:sz w:val="29"/>
          <w:szCs w:val="29"/>
          <w:vertAlign w:val="subscript"/>
        </w:rPr>
        <w:t>it</w:t>
      </w:r>
      <w:r>
        <w:rPr>
          <w:rFonts w:ascii="Arial" w:eastAsia="Arial" w:hAnsi="Arial" w:cs="Arial"/>
          <w:i/>
          <w:iCs/>
          <w:sz w:val="23"/>
          <w:szCs w:val="23"/>
        </w:rPr>
        <w:t>CIns</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12</w:t>
      </w:r>
      <w:r>
        <w:rPr>
          <w:rFonts w:ascii="Arial" w:eastAsia="Arial" w:hAnsi="Arial" w:cs="Arial"/>
          <w:i/>
          <w:iCs/>
          <w:sz w:val="29"/>
          <w:szCs w:val="29"/>
          <w:vertAlign w:val="subscript"/>
        </w:rPr>
        <w:t>it</w:t>
      </w:r>
      <w:r>
        <w:rPr>
          <w:rFonts w:ascii="Arial" w:eastAsia="Arial" w:hAnsi="Arial" w:cs="Arial"/>
          <w:i/>
          <w:iCs/>
          <w:sz w:val="23"/>
          <w:szCs w:val="23"/>
        </w:rPr>
        <w:t>Sel</w:t>
      </w:r>
      <w:r>
        <w:rPr>
          <w:rFonts w:ascii="Arial" w:eastAsia="Arial" w:hAnsi="Arial" w:cs="Arial"/>
          <w:i/>
          <w:iCs/>
          <w:sz w:val="29"/>
          <w:szCs w:val="29"/>
          <w:vertAlign w:val="subscript"/>
        </w:rPr>
        <w:t>t</w:t>
      </w:r>
      <w:r>
        <w:rPr>
          <w:rFonts w:ascii="Arial" w:eastAsia="Arial" w:hAnsi="Arial" w:cs="Arial"/>
          <w:sz w:val="29"/>
          <w:szCs w:val="29"/>
          <w:vertAlign w:val="subscript"/>
        </w:rPr>
        <w:t>−1</w:t>
      </w:r>
      <w:r>
        <w:rPr>
          <w:rFonts w:ascii="Arial" w:eastAsia="Arial" w:hAnsi="Arial" w:cs="Arial"/>
          <w:sz w:val="23"/>
          <w:szCs w:val="23"/>
        </w:rPr>
        <w:t xml:space="preserve"> + </w:t>
      </w:r>
      <w:r>
        <w:rPr>
          <w:rFonts w:ascii="Arial" w:eastAsia="Arial" w:hAnsi="Arial" w:cs="Arial"/>
          <w:i/>
          <w:iCs/>
          <w:sz w:val="23"/>
          <w:szCs w:val="23"/>
        </w:rPr>
        <w:t>β</w:t>
      </w:r>
      <w:r>
        <w:rPr>
          <w:rFonts w:ascii="Arial" w:eastAsia="Arial" w:hAnsi="Arial" w:cs="Arial"/>
          <w:sz w:val="29"/>
          <w:szCs w:val="29"/>
          <w:vertAlign w:val="subscript"/>
        </w:rPr>
        <w:t>13</w:t>
      </w:r>
      <w:r>
        <w:rPr>
          <w:rFonts w:ascii="Arial" w:eastAsia="Arial" w:hAnsi="Arial" w:cs="Arial"/>
          <w:i/>
          <w:iCs/>
          <w:sz w:val="29"/>
          <w:szCs w:val="29"/>
          <w:vertAlign w:val="subscript"/>
        </w:rPr>
        <w:t>it</w:t>
      </w:r>
      <w:r>
        <w:rPr>
          <w:rFonts w:ascii="Arial" w:eastAsia="Arial" w:hAnsi="Arial" w:cs="Arial"/>
          <w:i/>
          <w:iCs/>
          <w:sz w:val="23"/>
          <w:szCs w:val="23"/>
        </w:rPr>
        <w:t>Ipca</w:t>
      </w:r>
      <w:r>
        <w:rPr>
          <w:rFonts w:ascii="Arial" w:eastAsia="Arial" w:hAnsi="Arial" w:cs="Arial"/>
          <w:i/>
          <w:iCs/>
          <w:sz w:val="29"/>
          <w:szCs w:val="29"/>
          <w:vertAlign w:val="subscript"/>
        </w:rPr>
        <w:t>t</w:t>
      </w:r>
      <w:r>
        <w:rPr>
          <w:rFonts w:ascii="Arial" w:eastAsia="Arial" w:hAnsi="Arial" w:cs="Arial"/>
          <w:sz w:val="29"/>
          <w:szCs w:val="29"/>
          <w:vertAlign w:val="subscript"/>
        </w:rPr>
        <w:t>−1</w:t>
      </w:r>
      <w:r>
        <w:rPr>
          <w:rFonts w:ascii="Arial" w:eastAsia="Arial" w:hAnsi="Arial" w:cs="Arial"/>
          <w:sz w:val="23"/>
          <w:szCs w:val="23"/>
        </w:rPr>
        <w:t>+</w:t>
      </w:r>
      <w:r>
        <w:rPr>
          <w:rFonts w:ascii="Arial" w:eastAsia="Arial" w:hAnsi="Arial" w:cs="Arial"/>
          <w:i/>
          <w:iCs/>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14</w:t>
      </w:r>
      <w:r>
        <w:rPr>
          <w:rFonts w:ascii="Arial" w:eastAsia="Arial" w:hAnsi="Arial" w:cs="Arial"/>
          <w:i/>
          <w:iCs/>
          <w:sz w:val="15"/>
          <w:szCs w:val="15"/>
        </w:rPr>
        <w:t>it</w:t>
      </w:r>
      <w:r>
        <w:rPr>
          <w:rFonts w:ascii="Arial" w:eastAsia="Arial" w:hAnsi="Arial" w:cs="Arial"/>
          <w:i/>
          <w:iCs/>
          <w:sz w:val="44"/>
          <w:szCs w:val="44"/>
          <w:vertAlign w:val="superscript"/>
        </w:rPr>
        <w:t>Com</w:t>
      </w:r>
      <w:r>
        <w:rPr>
          <w:rFonts w:ascii="Arial" w:eastAsia="Arial" w:hAnsi="Arial" w:cs="Arial"/>
          <w:i/>
          <w:iCs/>
          <w:sz w:val="15"/>
          <w:szCs w:val="15"/>
        </w:rPr>
        <w:t>t</w:t>
      </w:r>
      <w:r>
        <w:rPr>
          <w:rFonts w:ascii="Arial" w:eastAsia="Arial" w:hAnsi="Arial" w:cs="Arial"/>
          <w:sz w:val="44"/>
          <w:szCs w:val="44"/>
        </w:rPr>
        <w:t xml:space="preserve"> </w:t>
      </w:r>
      <w:r>
        <w:rPr>
          <w:rFonts w:ascii="Arial" w:eastAsia="Arial" w:hAnsi="Arial" w:cs="Arial"/>
          <w:sz w:val="44"/>
          <w:szCs w:val="44"/>
          <w:vertAlign w:val="superscript"/>
        </w:rPr>
        <w:t>+</w:t>
      </w:r>
      <w:r>
        <w:rPr>
          <w:rFonts w:ascii="Arial" w:eastAsia="Arial" w:hAnsi="Arial" w:cs="Arial"/>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15</w:t>
      </w:r>
      <w:r>
        <w:rPr>
          <w:rFonts w:ascii="Arial" w:eastAsia="Arial" w:hAnsi="Arial" w:cs="Arial"/>
          <w:i/>
          <w:iCs/>
          <w:sz w:val="15"/>
          <w:szCs w:val="15"/>
        </w:rPr>
        <w:t>it</w:t>
      </w:r>
      <w:r>
        <w:rPr>
          <w:rFonts w:ascii="Arial" w:eastAsia="Arial" w:hAnsi="Arial" w:cs="Arial"/>
          <w:i/>
          <w:iCs/>
          <w:sz w:val="44"/>
          <w:szCs w:val="44"/>
          <w:vertAlign w:val="superscript"/>
        </w:rPr>
        <w:t>M pag</w:t>
      </w:r>
      <w:r>
        <w:rPr>
          <w:rFonts w:ascii="Arial" w:eastAsia="Arial" w:hAnsi="Arial" w:cs="Arial"/>
          <w:i/>
          <w:iCs/>
          <w:sz w:val="15"/>
          <w:szCs w:val="15"/>
        </w:rPr>
        <w:t>t</w:t>
      </w:r>
      <w:r>
        <w:rPr>
          <w:rFonts w:ascii="Arial" w:eastAsia="Arial" w:hAnsi="Arial" w:cs="Arial"/>
          <w:sz w:val="15"/>
          <w:szCs w:val="15"/>
        </w:rPr>
        <w:t>−1</w:t>
      </w:r>
      <w:r>
        <w:rPr>
          <w:rFonts w:ascii="Arial" w:eastAsia="Arial" w:hAnsi="Arial" w:cs="Arial"/>
          <w:sz w:val="44"/>
          <w:szCs w:val="44"/>
        </w:rPr>
        <w:t xml:space="preserve"> </w:t>
      </w:r>
      <w:r>
        <w:rPr>
          <w:rFonts w:ascii="Arial" w:eastAsia="Arial" w:hAnsi="Arial" w:cs="Arial"/>
          <w:sz w:val="44"/>
          <w:szCs w:val="44"/>
          <w:vertAlign w:val="superscript"/>
        </w:rPr>
        <w:t>+</w:t>
      </w:r>
      <w:r>
        <w:rPr>
          <w:rFonts w:ascii="Arial" w:eastAsia="Arial" w:hAnsi="Arial" w:cs="Arial"/>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16</w:t>
      </w:r>
      <w:r>
        <w:rPr>
          <w:rFonts w:ascii="Arial" w:eastAsia="Arial" w:hAnsi="Arial" w:cs="Arial"/>
          <w:i/>
          <w:iCs/>
          <w:sz w:val="15"/>
          <w:szCs w:val="15"/>
        </w:rPr>
        <w:t>it</w:t>
      </w:r>
      <w:r>
        <w:rPr>
          <w:rFonts w:ascii="Arial" w:eastAsia="Arial" w:hAnsi="Arial" w:cs="Arial"/>
          <w:i/>
          <w:iCs/>
          <w:sz w:val="44"/>
          <w:szCs w:val="44"/>
          <w:vertAlign w:val="superscript"/>
        </w:rPr>
        <w:t>V M o</w:t>
      </w:r>
      <w:r>
        <w:rPr>
          <w:rFonts w:ascii="Arial" w:eastAsia="Arial" w:hAnsi="Arial" w:cs="Arial"/>
          <w:i/>
          <w:iCs/>
          <w:sz w:val="15"/>
          <w:szCs w:val="15"/>
        </w:rPr>
        <w:t>t</w:t>
      </w:r>
      <w:r>
        <w:rPr>
          <w:rFonts w:ascii="Arial" w:eastAsia="Arial" w:hAnsi="Arial" w:cs="Arial"/>
          <w:sz w:val="44"/>
          <w:szCs w:val="44"/>
        </w:rPr>
        <w:t xml:space="preserve"> </w:t>
      </w:r>
      <w:r>
        <w:rPr>
          <w:rFonts w:ascii="Arial" w:eastAsia="Arial" w:hAnsi="Arial" w:cs="Arial"/>
          <w:sz w:val="44"/>
          <w:szCs w:val="44"/>
          <w:vertAlign w:val="superscript"/>
        </w:rPr>
        <w:t>+</w:t>
      </w:r>
      <w:r>
        <w:rPr>
          <w:rFonts w:ascii="Arial" w:eastAsia="Arial" w:hAnsi="Arial" w:cs="Arial"/>
          <w:sz w:val="44"/>
          <w:szCs w:val="44"/>
        </w:rPr>
        <w:t xml:space="preserve"> </w:t>
      </w:r>
      <w:r>
        <w:rPr>
          <w:rFonts w:ascii="Arial" w:eastAsia="Arial" w:hAnsi="Arial" w:cs="Arial"/>
          <w:i/>
          <w:iCs/>
          <w:sz w:val="44"/>
          <w:szCs w:val="44"/>
          <w:vertAlign w:val="superscript"/>
        </w:rPr>
        <w:t>β</w:t>
      </w:r>
      <w:r>
        <w:rPr>
          <w:rFonts w:ascii="Arial" w:eastAsia="Arial" w:hAnsi="Arial" w:cs="Arial"/>
          <w:sz w:val="15"/>
          <w:szCs w:val="15"/>
        </w:rPr>
        <w:t>17</w:t>
      </w:r>
      <w:r>
        <w:rPr>
          <w:rFonts w:ascii="Arial" w:eastAsia="Arial" w:hAnsi="Arial" w:cs="Arial"/>
          <w:i/>
          <w:iCs/>
          <w:sz w:val="15"/>
          <w:szCs w:val="15"/>
        </w:rPr>
        <w:t>t</w:t>
      </w:r>
      <w:r>
        <w:rPr>
          <w:rFonts w:ascii="Arial" w:eastAsia="Arial" w:hAnsi="Arial" w:cs="Arial"/>
          <w:i/>
          <w:iCs/>
          <w:sz w:val="44"/>
          <w:szCs w:val="44"/>
          <w:vertAlign w:val="superscript"/>
        </w:rPr>
        <w:t>SprEa</w:t>
      </w:r>
      <w:r>
        <w:rPr>
          <w:rFonts w:ascii="Arial" w:eastAsia="Arial" w:hAnsi="Arial" w:cs="Arial"/>
          <w:i/>
          <w:iCs/>
          <w:sz w:val="15"/>
          <w:szCs w:val="15"/>
        </w:rPr>
        <w:t>t</w:t>
      </w:r>
      <w:r>
        <w:rPr>
          <w:rFonts w:ascii="Arial" w:eastAsia="Arial" w:hAnsi="Arial" w:cs="Arial"/>
          <w:sz w:val="15"/>
          <w:szCs w:val="15"/>
        </w:rPr>
        <w:t>−1</w:t>
      </w:r>
    </w:p>
    <w:p w14:paraId="29AA1324" w14:textId="77777777" w:rsidR="0075768E" w:rsidRDefault="0075768E">
      <w:pPr>
        <w:spacing w:line="1" w:lineRule="exact"/>
        <w:rPr>
          <w:sz w:val="20"/>
          <w:szCs w:val="20"/>
        </w:rPr>
      </w:pPr>
    </w:p>
    <w:p w14:paraId="7CAD0B3D" w14:textId="77777777" w:rsidR="0075768E" w:rsidRPr="008C5B6C" w:rsidRDefault="00BC6249">
      <w:pPr>
        <w:spacing w:line="447" w:lineRule="auto"/>
        <w:ind w:left="260" w:right="40" w:firstLine="850"/>
        <w:jc w:val="both"/>
        <w:rPr>
          <w:sz w:val="20"/>
          <w:szCs w:val="20"/>
          <w:lang w:val="pt-BR"/>
        </w:rPr>
      </w:pPr>
      <w:r w:rsidRPr="008C5B6C">
        <w:rPr>
          <w:rFonts w:ascii="Arial" w:eastAsia="Arial" w:hAnsi="Arial" w:cs="Arial"/>
          <w:sz w:val="23"/>
          <w:szCs w:val="23"/>
          <w:lang w:val="pt-BR"/>
        </w:rPr>
        <w:t xml:space="preserve">O segundo modelo econométrico testará as variáveis implícitas e explícitas com significância estatística do primeiro modelo, atuando sobre a rentabilidade bancária </w:t>
      </w:r>
      <w:proofErr w:type="spellStart"/>
      <w:r w:rsidRPr="008C5B6C">
        <w:rPr>
          <w:rFonts w:ascii="Arial" w:eastAsia="Arial" w:hAnsi="Arial" w:cs="Arial"/>
          <w:i/>
          <w:iCs/>
          <w:sz w:val="23"/>
          <w:szCs w:val="23"/>
          <w:lang w:val="pt-BR"/>
        </w:rPr>
        <w:t>Rent</w:t>
      </w:r>
      <w:proofErr w:type="spellEnd"/>
      <w:r w:rsidRPr="008C5B6C">
        <w:rPr>
          <w:rFonts w:ascii="Arial" w:eastAsia="Arial" w:hAnsi="Arial" w:cs="Arial"/>
          <w:sz w:val="23"/>
          <w:szCs w:val="23"/>
          <w:lang w:val="pt-BR"/>
        </w:rPr>
        <w:t>, conforme modelos especificados. Para a rentabilidade será considerada a razão</w:t>
      </w:r>
    </w:p>
    <w:p w14:paraId="15952816" w14:textId="77777777" w:rsidR="0075768E" w:rsidRPr="008C5B6C" w:rsidRDefault="0075768E">
      <w:pPr>
        <w:rPr>
          <w:lang w:val="pt-BR"/>
        </w:rPr>
        <w:sectPr w:rsidR="0075768E" w:rsidRPr="008C5B6C">
          <w:pgSz w:w="11900" w:h="16838"/>
          <w:pgMar w:top="991" w:right="1106" w:bottom="1440" w:left="1440" w:header="0" w:footer="0" w:gutter="0"/>
          <w:cols w:space="720" w:equalWidth="0">
            <w:col w:w="9360"/>
          </w:cols>
        </w:sectPr>
      </w:pPr>
    </w:p>
    <w:p w14:paraId="162F9076"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47</w:t>
      </w:r>
    </w:p>
    <w:p w14:paraId="39C5C8BF" w14:textId="77777777" w:rsidR="0075768E" w:rsidRPr="008C5B6C" w:rsidRDefault="0075768E">
      <w:pPr>
        <w:spacing w:line="200" w:lineRule="exact"/>
        <w:rPr>
          <w:sz w:val="20"/>
          <w:szCs w:val="20"/>
          <w:lang w:val="pt-BR"/>
        </w:rPr>
      </w:pPr>
    </w:p>
    <w:p w14:paraId="73B324F8" w14:textId="77777777" w:rsidR="0075768E" w:rsidRPr="008C5B6C" w:rsidRDefault="0075768E">
      <w:pPr>
        <w:spacing w:line="246" w:lineRule="exact"/>
        <w:rPr>
          <w:sz w:val="20"/>
          <w:szCs w:val="20"/>
          <w:lang w:val="pt-BR"/>
        </w:rPr>
      </w:pPr>
    </w:p>
    <w:p w14:paraId="3A9E3947" w14:textId="77777777" w:rsidR="0075768E" w:rsidRPr="008C5B6C" w:rsidRDefault="00BC6249">
      <w:pPr>
        <w:spacing w:line="381" w:lineRule="auto"/>
        <w:ind w:left="1100" w:right="640" w:hanging="844"/>
        <w:rPr>
          <w:sz w:val="20"/>
          <w:szCs w:val="20"/>
          <w:lang w:val="pt-BR"/>
        </w:rPr>
      </w:pPr>
      <w:proofErr w:type="gramStart"/>
      <w:r w:rsidRPr="008C5B6C">
        <w:rPr>
          <w:rFonts w:ascii="Arial" w:eastAsia="Arial" w:hAnsi="Arial" w:cs="Arial"/>
          <w:sz w:val="24"/>
          <w:szCs w:val="24"/>
          <w:lang w:val="pt-BR"/>
        </w:rPr>
        <w:t>entre</w:t>
      </w:r>
      <w:proofErr w:type="gramEnd"/>
      <w:r w:rsidRPr="008C5B6C">
        <w:rPr>
          <w:rFonts w:ascii="Arial" w:eastAsia="Arial" w:hAnsi="Arial" w:cs="Arial"/>
          <w:sz w:val="24"/>
          <w:szCs w:val="24"/>
          <w:lang w:val="pt-BR"/>
        </w:rPr>
        <w:t xml:space="preserve"> o lucro líquido (</w:t>
      </w:r>
      <w:proofErr w:type="spellStart"/>
      <w:r w:rsidRPr="008C5B6C">
        <w:rPr>
          <w:rFonts w:ascii="Arial" w:eastAsia="Arial" w:hAnsi="Arial" w:cs="Arial"/>
          <w:i/>
          <w:iCs/>
          <w:sz w:val="24"/>
          <w:szCs w:val="24"/>
          <w:lang w:val="pt-BR"/>
        </w:rPr>
        <w:t>LcrLqd</w:t>
      </w:r>
      <w:proofErr w:type="spellEnd"/>
      <w:r w:rsidRPr="008C5B6C">
        <w:rPr>
          <w:rFonts w:ascii="Arial" w:eastAsia="Arial" w:hAnsi="Arial" w:cs="Arial"/>
          <w:sz w:val="24"/>
          <w:szCs w:val="24"/>
          <w:lang w:val="pt-BR"/>
        </w:rPr>
        <w:t>) e a Receita das Operações de crédito (</w:t>
      </w:r>
      <w:proofErr w:type="spellStart"/>
      <w:r w:rsidRPr="008C5B6C">
        <w:rPr>
          <w:rFonts w:ascii="Arial" w:eastAsia="Arial" w:hAnsi="Arial" w:cs="Arial"/>
          <w:i/>
          <w:iCs/>
          <w:sz w:val="24"/>
          <w:szCs w:val="24"/>
          <w:lang w:val="pt-BR"/>
        </w:rPr>
        <w:t>RecOpCr</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Rent</w:t>
      </w:r>
      <w:r w:rsidRPr="008C5B6C">
        <w:rPr>
          <w:rFonts w:ascii="Arial" w:eastAsia="Arial" w:hAnsi="Arial" w:cs="Arial"/>
          <w:i/>
          <w:iCs/>
          <w:sz w:val="31"/>
          <w:szCs w:val="31"/>
          <w:vertAlign w:val="subscript"/>
          <w:lang w:val="pt-BR"/>
        </w:rPr>
        <w:t>it</w:t>
      </w:r>
      <w:proofErr w:type="spellEnd"/>
      <w:r w:rsidRPr="008C5B6C">
        <w:rPr>
          <w:rFonts w:ascii="Arial" w:eastAsia="Arial" w:hAnsi="Arial" w:cs="Arial"/>
          <w:sz w:val="24"/>
          <w:szCs w:val="24"/>
          <w:lang w:val="pt-BR"/>
        </w:rPr>
        <w:t xml:space="preserve"> =</w:t>
      </w:r>
      <w:r>
        <w:rPr>
          <w:rFonts w:ascii="Arial" w:eastAsia="Arial" w:hAnsi="Arial" w:cs="Arial"/>
          <w:i/>
          <w:iCs/>
          <w:sz w:val="24"/>
          <w:szCs w:val="24"/>
        </w:rPr>
        <w:t>β</w:t>
      </w:r>
      <w:r w:rsidRPr="008C5B6C">
        <w:rPr>
          <w:rFonts w:ascii="Arial" w:eastAsia="Arial" w:hAnsi="Arial" w:cs="Arial"/>
          <w:sz w:val="31"/>
          <w:szCs w:val="31"/>
          <w:vertAlign w:val="subscript"/>
          <w:lang w:val="pt-BR"/>
        </w:rPr>
        <w:t>0</w:t>
      </w:r>
      <w:r w:rsidRPr="008C5B6C">
        <w:rPr>
          <w:rFonts w:ascii="Arial" w:eastAsia="Arial" w:hAnsi="Arial" w:cs="Arial"/>
          <w:i/>
          <w:iCs/>
          <w:sz w:val="31"/>
          <w:szCs w:val="31"/>
          <w:vertAlign w:val="subscript"/>
          <w:lang w:val="pt-BR"/>
        </w:rPr>
        <w:t>it</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1</w:t>
      </w:r>
      <w:r w:rsidRPr="008C5B6C">
        <w:rPr>
          <w:rFonts w:ascii="Arial" w:eastAsia="Arial" w:hAnsi="Arial" w:cs="Arial"/>
          <w:i/>
          <w:iCs/>
          <w:sz w:val="31"/>
          <w:szCs w:val="31"/>
          <w:vertAlign w:val="subscript"/>
          <w:lang w:val="pt-BR"/>
        </w:rPr>
        <w:t>it</w:t>
      </w:r>
      <w:r w:rsidRPr="008C5B6C">
        <w:rPr>
          <w:rFonts w:ascii="Arial" w:eastAsia="Arial" w:hAnsi="Arial" w:cs="Arial"/>
          <w:i/>
          <w:iCs/>
          <w:sz w:val="24"/>
          <w:szCs w:val="24"/>
          <w:lang w:val="pt-BR"/>
        </w:rPr>
        <w:t xml:space="preserve">EP </w:t>
      </w:r>
      <w:proofErr w:type="spellStart"/>
      <w:r w:rsidRPr="008C5B6C">
        <w:rPr>
          <w:rFonts w:ascii="Arial" w:eastAsia="Arial" w:hAnsi="Arial" w:cs="Arial"/>
          <w:i/>
          <w:iCs/>
          <w:sz w:val="24"/>
          <w:szCs w:val="24"/>
          <w:lang w:val="pt-BR"/>
        </w:rPr>
        <w:t>r</w:t>
      </w:r>
      <w:r w:rsidRPr="008C5B6C">
        <w:rPr>
          <w:rFonts w:ascii="Arial" w:eastAsia="Arial" w:hAnsi="Arial" w:cs="Arial"/>
          <w:i/>
          <w:iCs/>
          <w:sz w:val="31"/>
          <w:szCs w:val="31"/>
          <w:vertAlign w:val="subscript"/>
          <w:lang w:val="pt-BR"/>
        </w:rPr>
        <w:t>it</w:t>
      </w:r>
      <w:proofErr w:type="spellEnd"/>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2</w:t>
      </w:r>
      <w:r w:rsidRPr="008C5B6C">
        <w:rPr>
          <w:rFonts w:ascii="Arial" w:eastAsia="Arial" w:hAnsi="Arial" w:cs="Arial"/>
          <w:i/>
          <w:iCs/>
          <w:sz w:val="31"/>
          <w:szCs w:val="31"/>
          <w:vertAlign w:val="subscript"/>
          <w:lang w:val="pt-BR"/>
        </w:rPr>
        <w:t>it</w:t>
      </w:r>
      <w:r w:rsidRPr="008C5B6C">
        <w:rPr>
          <w:rFonts w:ascii="Arial" w:eastAsia="Arial" w:hAnsi="Arial" w:cs="Arial"/>
          <w:i/>
          <w:iCs/>
          <w:sz w:val="24"/>
          <w:szCs w:val="24"/>
          <w:lang w:val="pt-BR"/>
        </w:rPr>
        <w:t>EAv</w:t>
      </w:r>
      <w:r w:rsidRPr="008C5B6C">
        <w:rPr>
          <w:rFonts w:ascii="Arial" w:eastAsia="Arial" w:hAnsi="Arial" w:cs="Arial"/>
          <w:i/>
          <w:iCs/>
          <w:sz w:val="31"/>
          <w:szCs w:val="31"/>
          <w:vertAlign w:val="subscript"/>
          <w:lang w:val="pt-BR"/>
        </w:rPr>
        <w:t>it</w:t>
      </w:r>
      <w:r w:rsidRPr="008C5B6C">
        <w:rPr>
          <w:rFonts w:ascii="Arial" w:eastAsia="Arial" w:hAnsi="Arial" w:cs="Arial"/>
          <w:sz w:val="24"/>
          <w:szCs w:val="24"/>
          <w:lang w:val="pt-BR"/>
        </w:rPr>
        <w:t xml:space="preserve"> + </w:t>
      </w:r>
      <w:r>
        <w:rPr>
          <w:rFonts w:ascii="Arial" w:eastAsia="Arial" w:hAnsi="Arial" w:cs="Arial"/>
          <w:i/>
          <w:iCs/>
          <w:sz w:val="24"/>
          <w:szCs w:val="24"/>
        </w:rPr>
        <w:t>β</w:t>
      </w:r>
      <w:r w:rsidRPr="008C5B6C">
        <w:rPr>
          <w:rFonts w:ascii="Arial" w:eastAsia="Arial" w:hAnsi="Arial" w:cs="Arial"/>
          <w:sz w:val="31"/>
          <w:szCs w:val="31"/>
          <w:vertAlign w:val="subscript"/>
          <w:lang w:val="pt-BR"/>
        </w:rPr>
        <w:t>3</w:t>
      </w:r>
      <w:r w:rsidRPr="008C5B6C">
        <w:rPr>
          <w:rFonts w:ascii="Arial" w:eastAsia="Arial" w:hAnsi="Arial" w:cs="Arial"/>
          <w:i/>
          <w:iCs/>
          <w:sz w:val="31"/>
          <w:szCs w:val="31"/>
          <w:vertAlign w:val="subscript"/>
          <w:lang w:val="pt-BR"/>
        </w:rPr>
        <w:t>it</w:t>
      </w:r>
      <w:r w:rsidRPr="008C5B6C">
        <w:rPr>
          <w:rFonts w:ascii="Arial" w:eastAsia="Arial" w:hAnsi="Arial" w:cs="Arial"/>
          <w:i/>
          <w:iCs/>
          <w:sz w:val="24"/>
          <w:szCs w:val="24"/>
          <w:lang w:val="pt-BR"/>
        </w:rPr>
        <w:t>EAp</w:t>
      </w:r>
      <w:r w:rsidRPr="008C5B6C">
        <w:rPr>
          <w:rFonts w:ascii="Arial" w:eastAsia="Arial" w:hAnsi="Arial" w:cs="Arial"/>
          <w:i/>
          <w:iCs/>
          <w:sz w:val="31"/>
          <w:szCs w:val="31"/>
          <w:vertAlign w:val="subscript"/>
          <w:lang w:val="pt-BR"/>
        </w:rPr>
        <w:t>it</w:t>
      </w:r>
      <w:r w:rsidRPr="008C5B6C">
        <w:rPr>
          <w:rFonts w:ascii="Arial" w:eastAsia="Arial" w:hAnsi="Arial" w:cs="Arial"/>
          <w:sz w:val="24"/>
          <w:szCs w:val="24"/>
          <w:lang w:val="pt-BR"/>
        </w:rPr>
        <w:t>+</w:t>
      </w:r>
    </w:p>
    <w:p w14:paraId="630823F2" w14:textId="77777777" w:rsidR="0075768E" w:rsidRPr="008C5B6C" w:rsidRDefault="00BC6249">
      <w:pPr>
        <w:spacing w:line="310" w:lineRule="auto"/>
        <w:ind w:left="2000" w:right="860"/>
        <w:rPr>
          <w:sz w:val="20"/>
          <w:szCs w:val="20"/>
          <w:lang w:val="pt-BR"/>
        </w:rPr>
      </w:pPr>
      <w:proofErr w:type="gramStart"/>
      <w:r>
        <w:rPr>
          <w:rFonts w:ascii="Arial" w:eastAsia="Arial" w:hAnsi="Arial" w:cs="Arial"/>
          <w:i/>
          <w:iCs/>
          <w:sz w:val="23"/>
          <w:szCs w:val="23"/>
        </w:rPr>
        <w:t>β</w:t>
      </w:r>
      <w:r w:rsidRPr="008C5B6C">
        <w:rPr>
          <w:rFonts w:ascii="Arial" w:eastAsia="Arial" w:hAnsi="Arial" w:cs="Arial"/>
          <w:sz w:val="29"/>
          <w:szCs w:val="29"/>
          <w:vertAlign w:val="subscript"/>
          <w:lang w:val="pt-BR"/>
        </w:rPr>
        <w:t>4</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M</w:t>
      </w:r>
      <w:proofErr w:type="gramEnd"/>
      <w:r w:rsidRPr="008C5B6C">
        <w:rPr>
          <w:rFonts w:ascii="Arial" w:eastAsia="Arial" w:hAnsi="Arial" w:cs="Arial"/>
          <w:i/>
          <w:iCs/>
          <w:sz w:val="23"/>
          <w:szCs w:val="23"/>
          <w:lang w:val="pt-BR"/>
        </w:rPr>
        <w:t xml:space="preserve"> </w:t>
      </w:r>
      <w:proofErr w:type="spellStart"/>
      <w:r w:rsidRPr="008C5B6C">
        <w:rPr>
          <w:rFonts w:ascii="Arial" w:eastAsia="Arial" w:hAnsi="Arial" w:cs="Arial"/>
          <w:i/>
          <w:iCs/>
          <w:sz w:val="23"/>
          <w:szCs w:val="23"/>
          <w:lang w:val="pt-BR"/>
        </w:rPr>
        <w:t>Apl</w:t>
      </w:r>
      <w:r w:rsidRPr="008C5B6C">
        <w:rPr>
          <w:rFonts w:ascii="Arial" w:eastAsia="Arial" w:hAnsi="Arial" w:cs="Arial"/>
          <w:i/>
          <w:iCs/>
          <w:sz w:val="29"/>
          <w:szCs w:val="29"/>
          <w:vertAlign w:val="subscript"/>
          <w:lang w:val="pt-BR"/>
        </w:rPr>
        <w:t>it</w:t>
      </w:r>
      <w:proofErr w:type="spellEnd"/>
      <w:r w:rsidRPr="008C5B6C">
        <w:rPr>
          <w:rFonts w:ascii="Arial" w:eastAsia="Arial" w:hAnsi="Arial" w:cs="Arial"/>
          <w:sz w:val="23"/>
          <w:szCs w:val="23"/>
          <w:lang w:val="pt-BR"/>
        </w:rPr>
        <w:t xml:space="preserve"> + </w:t>
      </w:r>
      <w:r>
        <w:rPr>
          <w:rFonts w:ascii="Arial" w:eastAsia="Arial" w:hAnsi="Arial" w:cs="Arial"/>
          <w:i/>
          <w:iCs/>
          <w:sz w:val="23"/>
          <w:szCs w:val="23"/>
        </w:rPr>
        <w:t>β</w:t>
      </w:r>
      <w:r w:rsidRPr="008C5B6C">
        <w:rPr>
          <w:rFonts w:ascii="Arial" w:eastAsia="Arial" w:hAnsi="Arial" w:cs="Arial"/>
          <w:sz w:val="29"/>
          <w:szCs w:val="29"/>
          <w:vertAlign w:val="subscript"/>
          <w:lang w:val="pt-BR"/>
        </w:rPr>
        <w:t>5</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Jcp</w:t>
      </w:r>
      <w:r w:rsidRPr="008C5B6C">
        <w:rPr>
          <w:rFonts w:ascii="Arial" w:eastAsia="Arial" w:hAnsi="Arial" w:cs="Arial"/>
          <w:i/>
          <w:iCs/>
          <w:sz w:val="29"/>
          <w:szCs w:val="29"/>
          <w:vertAlign w:val="subscript"/>
          <w:lang w:val="pt-BR"/>
        </w:rPr>
        <w:t>it</w:t>
      </w:r>
      <w:r w:rsidRPr="008C5B6C">
        <w:rPr>
          <w:rFonts w:ascii="Arial" w:eastAsia="Arial" w:hAnsi="Arial" w:cs="Arial"/>
          <w:sz w:val="23"/>
          <w:szCs w:val="23"/>
          <w:lang w:val="pt-BR"/>
        </w:rPr>
        <w:t xml:space="preserve"> + </w:t>
      </w:r>
      <w:r>
        <w:rPr>
          <w:rFonts w:ascii="Arial" w:eastAsia="Arial" w:hAnsi="Arial" w:cs="Arial"/>
          <w:i/>
          <w:iCs/>
          <w:sz w:val="23"/>
          <w:szCs w:val="23"/>
        </w:rPr>
        <w:t>β</w:t>
      </w:r>
      <w:r w:rsidRPr="008C5B6C">
        <w:rPr>
          <w:rFonts w:ascii="Arial" w:eastAsia="Arial" w:hAnsi="Arial" w:cs="Arial"/>
          <w:sz w:val="29"/>
          <w:szCs w:val="29"/>
          <w:vertAlign w:val="subscript"/>
          <w:lang w:val="pt-BR"/>
        </w:rPr>
        <w:t>6</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lnAtv</w:t>
      </w:r>
      <w:r w:rsidRPr="008C5B6C">
        <w:rPr>
          <w:rFonts w:ascii="Arial" w:eastAsia="Arial" w:hAnsi="Arial" w:cs="Arial"/>
          <w:i/>
          <w:iCs/>
          <w:sz w:val="29"/>
          <w:szCs w:val="29"/>
          <w:vertAlign w:val="subscript"/>
          <w:lang w:val="pt-BR"/>
        </w:rPr>
        <w:t>it</w:t>
      </w:r>
      <w:r w:rsidRPr="008C5B6C">
        <w:rPr>
          <w:rFonts w:ascii="Arial" w:eastAsia="Arial" w:hAnsi="Arial" w:cs="Arial"/>
          <w:sz w:val="23"/>
          <w:szCs w:val="23"/>
          <w:lang w:val="pt-BR"/>
        </w:rPr>
        <w:t xml:space="preserve"> + </w:t>
      </w:r>
      <w:r>
        <w:rPr>
          <w:rFonts w:ascii="Arial" w:eastAsia="Arial" w:hAnsi="Arial" w:cs="Arial"/>
          <w:i/>
          <w:iCs/>
          <w:sz w:val="23"/>
          <w:szCs w:val="23"/>
        </w:rPr>
        <w:t>β</w:t>
      </w:r>
      <w:r w:rsidRPr="008C5B6C">
        <w:rPr>
          <w:rFonts w:ascii="Arial" w:eastAsia="Arial" w:hAnsi="Arial" w:cs="Arial"/>
          <w:sz w:val="29"/>
          <w:szCs w:val="29"/>
          <w:vertAlign w:val="subscript"/>
          <w:lang w:val="pt-BR"/>
        </w:rPr>
        <w:t>7</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 xml:space="preserve">M </w:t>
      </w:r>
      <w:proofErr w:type="spellStart"/>
      <w:r w:rsidRPr="008C5B6C">
        <w:rPr>
          <w:rFonts w:ascii="Arial" w:eastAsia="Arial" w:hAnsi="Arial" w:cs="Arial"/>
          <w:i/>
          <w:iCs/>
          <w:sz w:val="23"/>
          <w:szCs w:val="23"/>
          <w:lang w:val="pt-BR"/>
        </w:rPr>
        <w:t>Sh</w:t>
      </w:r>
      <w:r w:rsidRPr="008C5B6C">
        <w:rPr>
          <w:rFonts w:ascii="Arial" w:eastAsia="Arial" w:hAnsi="Arial" w:cs="Arial"/>
          <w:i/>
          <w:iCs/>
          <w:sz w:val="29"/>
          <w:szCs w:val="29"/>
          <w:vertAlign w:val="subscript"/>
          <w:lang w:val="pt-BR"/>
        </w:rPr>
        <w:t>it</w:t>
      </w:r>
      <w:proofErr w:type="spellEnd"/>
      <w:r w:rsidRPr="008C5B6C">
        <w:rPr>
          <w:rFonts w:ascii="Arial" w:eastAsia="Arial" w:hAnsi="Arial" w:cs="Arial"/>
          <w:sz w:val="23"/>
          <w:szCs w:val="23"/>
          <w:lang w:val="pt-BR"/>
        </w:rPr>
        <w:t xml:space="preserve"> + </w:t>
      </w:r>
      <w:r>
        <w:rPr>
          <w:rFonts w:ascii="Arial" w:eastAsia="Arial" w:hAnsi="Arial" w:cs="Arial"/>
          <w:i/>
          <w:iCs/>
          <w:sz w:val="23"/>
          <w:szCs w:val="23"/>
        </w:rPr>
        <w:t>β</w:t>
      </w:r>
      <w:r w:rsidRPr="008C5B6C">
        <w:rPr>
          <w:rFonts w:ascii="Arial" w:eastAsia="Arial" w:hAnsi="Arial" w:cs="Arial"/>
          <w:sz w:val="29"/>
          <w:szCs w:val="29"/>
          <w:vertAlign w:val="subscript"/>
          <w:lang w:val="pt-BR"/>
        </w:rPr>
        <w:t>8</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HHI</w:t>
      </w:r>
      <w:r w:rsidRPr="008C5B6C">
        <w:rPr>
          <w:rFonts w:ascii="Arial" w:eastAsia="Arial" w:hAnsi="Arial" w:cs="Arial"/>
          <w:i/>
          <w:iCs/>
          <w:sz w:val="29"/>
          <w:szCs w:val="29"/>
          <w:vertAlign w:val="subscript"/>
          <w:lang w:val="pt-BR"/>
        </w:rPr>
        <w:t>t</w:t>
      </w:r>
      <w:r w:rsidRPr="008C5B6C">
        <w:rPr>
          <w:rFonts w:ascii="Arial" w:eastAsia="Arial" w:hAnsi="Arial" w:cs="Arial"/>
          <w:sz w:val="23"/>
          <w:szCs w:val="23"/>
          <w:lang w:val="pt-BR"/>
        </w:rPr>
        <w:t>+</w:t>
      </w:r>
      <w:r w:rsidRPr="008C5B6C">
        <w:rPr>
          <w:rFonts w:ascii="Arial" w:eastAsia="Arial" w:hAnsi="Arial" w:cs="Arial"/>
          <w:i/>
          <w:iCs/>
          <w:sz w:val="23"/>
          <w:szCs w:val="23"/>
          <w:lang w:val="pt-BR"/>
        </w:rPr>
        <w:t xml:space="preserve"> </w:t>
      </w:r>
      <w:r>
        <w:rPr>
          <w:rFonts w:ascii="Arial" w:eastAsia="Arial" w:hAnsi="Arial" w:cs="Arial"/>
          <w:i/>
          <w:iCs/>
          <w:sz w:val="23"/>
          <w:szCs w:val="23"/>
        </w:rPr>
        <w:t>β</w:t>
      </w:r>
      <w:r w:rsidRPr="008C5B6C">
        <w:rPr>
          <w:rFonts w:ascii="Arial" w:eastAsia="Arial" w:hAnsi="Arial" w:cs="Arial"/>
          <w:sz w:val="29"/>
          <w:szCs w:val="29"/>
          <w:vertAlign w:val="subscript"/>
          <w:lang w:val="pt-BR"/>
        </w:rPr>
        <w:t>9</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 xml:space="preserve">T </w:t>
      </w:r>
      <w:proofErr w:type="spellStart"/>
      <w:r w:rsidRPr="008C5B6C">
        <w:rPr>
          <w:rFonts w:ascii="Arial" w:eastAsia="Arial" w:hAnsi="Arial" w:cs="Arial"/>
          <w:i/>
          <w:iCs/>
          <w:sz w:val="23"/>
          <w:szCs w:val="23"/>
          <w:lang w:val="pt-BR"/>
        </w:rPr>
        <w:t>Ins</w:t>
      </w:r>
      <w:proofErr w:type="spellEnd"/>
      <w:r w:rsidRPr="008C5B6C">
        <w:rPr>
          <w:rFonts w:ascii="Arial" w:eastAsia="Arial" w:hAnsi="Arial" w:cs="Arial"/>
          <w:sz w:val="23"/>
          <w:szCs w:val="23"/>
          <w:lang w:val="pt-BR"/>
        </w:rPr>
        <w:t xml:space="preserve"> + </w:t>
      </w:r>
      <w:r>
        <w:rPr>
          <w:rFonts w:ascii="Arial" w:eastAsia="Arial" w:hAnsi="Arial" w:cs="Arial"/>
          <w:i/>
          <w:iCs/>
          <w:sz w:val="23"/>
          <w:szCs w:val="23"/>
        </w:rPr>
        <w:t>β</w:t>
      </w:r>
      <w:r w:rsidRPr="008C5B6C">
        <w:rPr>
          <w:rFonts w:ascii="Arial" w:eastAsia="Arial" w:hAnsi="Arial" w:cs="Arial"/>
          <w:sz w:val="29"/>
          <w:szCs w:val="29"/>
          <w:vertAlign w:val="subscript"/>
          <w:lang w:val="pt-BR"/>
        </w:rPr>
        <w:t>10</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OCap</w:t>
      </w:r>
      <w:r w:rsidRPr="008C5B6C">
        <w:rPr>
          <w:rFonts w:ascii="Arial" w:eastAsia="Arial" w:hAnsi="Arial" w:cs="Arial"/>
          <w:sz w:val="23"/>
          <w:szCs w:val="23"/>
          <w:lang w:val="pt-BR"/>
        </w:rPr>
        <w:t xml:space="preserve"> + </w:t>
      </w:r>
      <w:r>
        <w:rPr>
          <w:rFonts w:ascii="Arial" w:eastAsia="Arial" w:hAnsi="Arial" w:cs="Arial"/>
          <w:i/>
          <w:iCs/>
          <w:sz w:val="23"/>
          <w:szCs w:val="23"/>
        </w:rPr>
        <w:t>β</w:t>
      </w:r>
      <w:r w:rsidRPr="008C5B6C">
        <w:rPr>
          <w:rFonts w:ascii="Arial" w:eastAsia="Arial" w:hAnsi="Arial" w:cs="Arial"/>
          <w:sz w:val="29"/>
          <w:szCs w:val="29"/>
          <w:vertAlign w:val="subscript"/>
          <w:lang w:val="pt-BR"/>
        </w:rPr>
        <w:t>11</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CIns</w:t>
      </w:r>
      <w:r w:rsidRPr="008C5B6C">
        <w:rPr>
          <w:rFonts w:ascii="Arial" w:eastAsia="Arial" w:hAnsi="Arial" w:cs="Arial"/>
          <w:sz w:val="23"/>
          <w:szCs w:val="23"/>
          <w:lang w:val="pt-BR"/>
        </w:rPr>
        <w:t xml:space="preserve"> + </w:t>
      </w:r>
      <w:r>
        <w:rPr>
          <w:rFonts w:ascii="Arial" w:eastAsia="Arial" w:hAnsi="Arial" w:cs="Arial"/>
          <w:i/>
          <w:iCs/>
          <w:sz w:val="23"/>
          <w:szCs w:val="23"/>
        </w:rPr>
        <w:t>β</w:t>
      </w:r>
      <w:r w:rsidRPr="008C5B6C">
        <w:rPr>
          <w:rFonts w:ascii="Arial" w:eastAsia="Arial" w:hAnsi="Arial" w:cs="Arial"/>
          <w:sz w:val="29"/>
          <w:szCs w:val="29"/>
          <w:vertAlign w:val="subscript"/>
          <w:lang w:val="pt-BR"/>
        </w:rPr>
        <w:t>12</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Sel</w:t>
      </w:r>
      <w:r w:rsidRPr="008C5B6C">
        <w:rPr>
          <w:rFonts w:ascii="Arial" w:eastAsia="Arial" w:hAnsi="Arial" w:cs="Arial"/>
          <w:i/>
          <w:iCs/>
          <w:sz w:val="29"/>
          <w:szCs w:val="29"/>
          <w:vertAlign w:val="subscript"/>
          <w:lang w:val="pt-BR"/>
        </w:rPr>
        <w:t>t</w:t>
      </w:r>
      <w:r w:rsidRPr="008C5B6C">
        <w:rPr>
          <w:rFonts w:ascii="Arial" w:eastAsia="Arial" w:hAnsi="Arial" w:cs="Arial"/>
          <w:sz w:val="29"/>
          <w:szCs w:val="29"/>
          <w:vertAlign w:val="subscript"/>
          <w:lang w:val="pt-BR"/>
        </w:rPr>
        <w:t>−1</w:t>
      </w:r>
      <w:r w:rsidRPr="008C5B6C">
        <w:rPr>
          <w:rFonts w:ascii="Arial" w:eastAsia="Arial" w:hAnsi="Arial" w:cs="Arial"/>
          <w:sz w:val="23"/>
          <w:szCs w:val="23"/>
          <w:lang w:val="pt-BR"/>
        </w:rPr>
        <w:t xml:space="preserve"> + </w:t>
      </w:r>
      <w:r>
        <w:rPr>
          <w:rFonts w:ascii="Arial" w:eastAsia="Arial" w:hAnsi="Arial" w:cs="Arial"/>
          <w:i/>
          <w:iCs/>
          <w:sz w:val="23"/>
          <w:szCs w:val="23"/>
        </w:rPr>
        <w:t>β</w:t>
      </w:r>
      <w:r w:rsidRPr="008C5B6C">
        <w:rPr>
          <w:rFonts w:ascii="Arial" w:eastAsia="Arial" w:hAnsi="Arial" w:cs="Arial"/>
          <w:sz w:val="29"/>
          <w:szCs w:val="29"/>
          <w:vertAlign w:val="subscript"/>
          <w:lang w:val="pt-BR"/>
        </w:rPr>
        <w:t>13</w:t>
      </w:r>
      <w:r w:rsidRPr="008C5B6C">
        <w:rPr>
          <w:rFonts w:ascii="Arial" w:eastAsia="Arial" w:hAnsi="Arial" w:cs="Arial"/>
          <w:i/>
          <w:iCs/>
          <w:sz w:val="29"/>
          <w:szCs w:val="29"/>
          <w:vertAlign w:val="subscript"/>
          <w:lang w:val="pt-BR"/>
        </w:rPr>
        <w:t>it</w:t>
      </w:r>
      <w:r w:rsidRPr="008C5B6C">
        <w:rPr>
          <w:rFonts w:ascii="Arial" w:eastAsia="Arial" w:hAnsi="Arial" w:cs="Arial"/>
          <w:i/>
          <w:iCs/>
          <w:sz w:val="23"/>
          <w:szCs w:val="23"/>
          <w:lang w:val="pt-BR"/>
        </w:rPr>
        <w:t>Ipca</w:t>
      </w:r>
      <w:r w:rsidRPr="008C5B6C">
        <w:rPr>
          <w:rFonts w:ascii="Arial" w:eastAsia="Arial" w:hAnsi="Arial" w:cs="Arial"/>
          <w:i/>
          <w:iCs/>
          <w:sz w:val="29"/>
          <w:szCs w:val="29"/>
          <w:vertAlign w:val="subscript"/>
          <w:lang w:val="pt-BR"/>
        </w:rPr>
        <w:t>t</w:t>
      </w:r>
      <w:r w:rsidRPr="008C5B6C">
        <w:rPr>
          <w:rFonts w:ascii="Arial" w:eastAsia="Arial" w:hAnsi="Arial" w:cs="Arial"/>
          <w:sz w:val="29"/>
          <w:szCs w:val="29"/>
          <w:vertAlign w:val="subscript"/>
          <w:lang w:val="pt-BR"/>
        </w:rPr>
        <w:t>−1</w:t>
      </w:r>
      <w:r w:rsidRPr="008C5B6C">
        <w:rPr>
          <w:rFonts w:ascii="Arial" w:eastAsia="Arial" w:hAnsi="Arial" w:cs="Arial"/>
          <w:sz w:val="23"/>
          <w:szCs w:val="23"/>
          <w:lang w:val="pt-BR"/>
        </w:rPr>
        <w:t>+</w:t>
      </w:r>
      <w:r w:rsidRPr="008C5B6C">
        <w:rPr>
          <w:rFonts w:ascii="Arial" w:eastAsia="Arial" w:hAnsi="Arial" w:cs="Arial"/>
          <w:i/>
          <w:iCs/>
          <w:sz w:val="44"/>
          <w:szCs w:val="44"/>
          <w:lang w:val="pt-BR"/>
        </w:rPr>
        <w:t xml:space="preserve"> </w:t>
      </w:r>
      <w:r>
        <w:rPr>
          <w:rFonts w:ascii="Arial" w:eastAsia="Arial" w:hAnsi="Arial" w:cs="Arial"/>
          <w:i/>
          <w:iCs/>
          <w:sz w:val="44"/>
          <w:szCs w:val="44"/>
          <w:vertAlign w:val="superscript"/>
        </w:rPr>
        <w:t>β</w:t>
      </w:r>
      <w:r w:rsidRPr="008C5B6C">
        <w:rPr>
          <w:rFonts w:ascii="Arial" w:eastAsia="Arial" w:hAnsi="Arial" w:cs="Arial"/>
          <w:sz w:val="15"/>
          <w:szCs w:val="15"/>
          <w:lang w:val="pt-BR"/>
        </w:rPr>
        <w:t>14</w:t>
      </w:r>
      <w:r w:rsidRPr="008C5B6C">
        <w:rPr>
          <w:rFonts w:ascii="Arial" w:eastAsia="Arial" w:hAnsi="Arial" w:cs="Arial"/>
          <w:i/>
          <w:iCs/>
          <w:sz w:val="15"/>
          <w:szCs w:val="15"/>
          <w:lang w:val="pt-BR"/>
        </w:rPr>
        <w:t>it</w:t>
      </w:r>
      <w:r w:rsidRPr="008C5B6C">
        <w:rPr>
          <w:rFonts w:ascii="Arial" w:eastAsia="Arial" w:hAnsi="Arial" w:cs="Arial"/>
          <w:i/>
          <w:iCs/>
          <w:sz w:val="44"/>
          <w:szCs w:val="44"/>
          <w:vertAlign w:val="superscript"/>
          <w:lang w:val="pt-BR"/>
        </w:rPr>
        <w:t>Com</w:t>
      </w:r>
      <w:r w:rsidRPr="008C5B6C">
        <w:rPr>
          <w:rFonts w:ascii="Arial" w:eastAsia="Arial" w:hAnsi="Arial" w:cs="Arial"/>
          <w:i/>
          <w:iCs/>
          <w:sz w:val="15"/>
          <w:szCs w:val="15"/>
          <w:lang w:val="pt-BR"/>
        </w:rPr>
        <w:t>t</w:t>
      </w:r>
      <w:r w:rsidRPr="008C5B6C">
        <w:rPr>
          <w:rFonts w:ascii="Arial" w:eastAsia="Arial" w:hAnsi="Arial" w:cs="Arial"/>
          <w:sz w:val="44"/>
          <w:szCs w:val="44"/>
          <w:lang w:val="pt-BR"/>
        </w:rPr>
        <w:t xml:space="preserve"> </w:t>
      </w:r>
      <w:r w:rsidRPr="008C5B6C">
        <w:rPr>
          <w:rFonts w:ascii="Arial" w:eastAsia="Arial" w:hAnsi="Arial" w:cs="Arial"/>
          <w:sz w:val="44"/>
          <w:szCs w:val="44"/>
          <w:vertAlign w:val="superscript"/>
          <w:lang w:val="pt-BR"/>
        </w:rPr>
        <w:t>+</w:t>
      </w:r>
      <w:r w:rsidRPr="008C5B6C">
        <w:rPr>
          <w:rFonts w:ascii="Arial" w:eastAsia="Arial" w:hAnsi="Arial" w:cs="Arial"/>
          <w:sz w:val="44"/>
          <w:szCs w:val="44"/>
          <w:lang w:val="pt-BR"/>
        </w:rPr>
        <w:t xml:space="preserve"> </w:t>
      </w:r>
      <w:r>
        <w:rPr>
          <w:rFonts w:ascii="Arial" w:eastAsia="Arial" w:hAnsi="Arial" w:cs="Arial"/>
          <w:i/>
          <w:iCs/>
          <w:sz w:val="44"/>
          <w:szCs w:val="44"/>
          <w:vertAlign w:val="superscript"/>
        </w:rPr>
        <w:t>β</w:t>
      </w:r>
      <w:r w:rsidRPr="008C5B6C">
        <w:rPr>
          <w:rFonts w:ascii="Arial" w:eastAsia="Arial" w:hAnsi="Arial" w:cs="Arial"/>
          <w:sz w:val="15"/>
          <w:szCs w:val="15"/>
          <w:lang w:val="pt-BR"/>
        </w:rPr>
        <w:t>15</w:t>
      </w:r>
      <w:r w:rsidRPr="008C5B6C">
        <w:rPr>
          <w:rFonts w:ascii="Arial" w:eastAsia="Arial" w:hAnsi="Arial" w:cs="Arial"/>
          <w:i/>
          <w:iCs/>
          <w:sz w:val="15"/>
          <w:szCs w:val="15"/>
          <w:lang w:val="pt-BR"/>
        </w:rPr>
        <w:t>it</w:t>
      </w:r>
      <w:r w:rsidRPr="008C5B6C">
        <w:rPr>
          <w:rFonts w:ascii="Arial" w:eastAsia="Arial" w:hAnsi="Arial" w:cs="Arial"/>
          <w:i/>
          <w:iCs/>
          <w:sz w:val="44"/>
          <w:szCs w:val="44"/>
          <w:vertAlign w:val="superscript"/>
          <w:lang w:val="pt-BR"/>
        </w:rPr>
        <w:t>M pag</w:t>
      </w:r>
      <w:r w:rsidRPr="008C5B6C">
        <w:rPr>
          <w:rFonts w:ascii="Arial" w:eastAsia="Arial" w:hAnsi="Arial" w:cs="Arial"/>
          <w:i/>
          <w:iCs/>
          <w:sz w:val="15"/>
          <w:szCs w:val="15"/>
          <w:lang w:val="pt-BR"/>
        </w:rPr>
        <w:t>t</w:t>
      </w:r>
      <w:r w:rsidRPr="008C5B6C">
        <w:rPr>
          <w:rFonts w:ascii="Arial" w:eastAsia="Arial" w:hAnsi="Arial" w:cs="Arial"/>
          <w:sz w:val="15"/>
          <w:szCs w:val="15"/>
          <w:lang w:val="pt-BR"/>
        </w:rPr>
        <w:t>−1</w:t>
      </w:r>
      <w:r w:rsidRPr="008C5B6C">
        <w:rPr>
          <w:rFonts w:ascii="Arial" w:eastAsia="Arial" w:hAnsi="Arial" w:cs="Arial"/>
          <w:sz w:val="44"/>
          <w:szCs w:val="44"/>
          <w:lang w:val="pt-BR"/>
        </w:rPr>
        <w:t xml:space="preserve"> </w:t>
      </w:r>
      <w:r w:rsidRPr="008C5B6C">
        <w:rPr>
          <w:rFonts w:ascii="Arial" w:eastAsia="Arial" w:hAnsi="Arial" w:cs="Arial"/>
          <w:sz w:val="44"/>
          <w:szCs w:val="44"/>
          <w:vertAlign w:val="superscript"/>
          <w:lang w:val="pt-BR"/>
        </w:rPr>
        <w:t>+</w:t>
      </w:r>
      <w:r w:rsidRPr="008C5B6C">
        <w:rPr>
          <w:rFonts w:ascii="Arial" w:eastAsia="Arial" w:hAnsi="Arial" w:cs="Arial"/>
          <w:sz w:val="44"/>
          <w:szCs w:val="44"/>
          <w:lang w:val="pt-BR"/>
        </w:rPr>
        <w:t xml:space="preserve"> </w:t>
      </w:r>
      <w:r>
        <w:rPr>
          <w:rFonts w:ascii="Arial" w:eastAsia="Arial" w:hAnsi="Arial" w:cs="Arial"/>
          <w:i/>
          <w:iCs/>
          <w:sz w:val="44"/>
          <w:szCs w:val="44"/>
          <w:vertAlign w:val="superscript"/>
        </w:rPr>
        <w:t>β</w:t>
      </w:r>
      <w:r w:rsidRPr="008C5B6C">
        <w:rPr>
          <w:rFonts w:ascii="Arial" w:eastAsia="Arial" w:hAnsi="Arial" w:cs="Arial"/>
          <w:sz w:val="15"/>
          <w:szCs w:val="15"/>
          <w:lang w:val="pt-BR"/>
        </w:rPr>
        <w:t>16</w:t>
      </w:r>
      <w:r w:rsidRPr="008C5B6C">
        <w:rPr>
          <w:rFonts w:ascii="Arial" w:eastAsia="Arial" w:hAnsi="Arial" w:cs="Arial"/>
          <w:i/>
          <w:iCs/>
          <w:sz w:val="15"/>
          <w:szCs w:val="15"/>
          <w:lang w:val="pt-BR"/>
        </w:rPr>
        <w:t>it</w:t>
      </w:r>
      <w:r w:rsidRPr="008C5B6C">
        <w:rPr>
          <w:rFonts w:ascii="Arial" w:eastAsia="Arial" w:hAnsi="Arial" w:cs="Arial"/>
          <w:i/>
          <w:iCs/>
          <w:sz w:val="44"/>
          <w:szCs w:val="44"/>
          <w:vertAlign w:val="superscript"/>
          <w:lang w:val="pt-BR"/>
        </w:rPr>
        <w:t xml:space="preserve">V M </w:t>
      </w:r>
      <w:proofErr w:type="spellStart"/>
      <w:r w:rsidRPr="008C5B6C">
        <w:rPr>
          <w:rFonts w:ascii="Arial" w:eastAsia="Arial" w:hAnsi="Arial" w:cs="Arial"/>
          <w:i/>
          <w:iCs/>
          <w:sz w:val="44"/>
          <w:szCs w:val="44"/>
          <w:vertAlign w:val="superscript"/>
          <w:lang w:val="pt-BR"/>
        </w:rPr>
        <w:t>o</w:t>
      </w:r>
      <w:r w:rsidRPr="008C5B6C">
        <w:rPr>
          <w:rFonts w:ascii="Arial" w:eastAsia="Arial" w:hAnsi="Arial" w:cs="Arial"/>
          <w:i/>
          <w:iCs/>
          <w:sz w:val="15"/>
          <w:szCs w:val="15"/>
          <w:lang w:val="pt-BR"/>
        </w:rPr>
        <w:t>t</w:t>
      </w:r>
      <w:proofErr w:type="spellEnd"/>
      <w:r w:rsidRPr="008C5B6C">
        <w:rPr>
          <w:rFonts w:ascii="Arial" w:eastAsia="Arial" w:hAnsi="Arial" w:cs="Arial"/>
          <w:sz w:val="44"/>
          <w:szCs w:val="44"/>
          <w:lang w:val="pt-BR"/>
        </w:rPr>
        <w:t xml:space="preserve"> </w:t>
      </w:r>
      <w:r w:rsidRPr="008C5B6C">
        <w:rPr>
          <w:rFonts w:ascii="Arial" w:eastAsia="Arial" w:hAnsi="Arial" w:cs="Arial"/>
          <w:sz w:val="44"/>
          <w:szCs w:val="44"/>
          <w:vertAlign w:val="superscript"/>
          <w:lang w:val="pt-BR"/>
        </w:rPr>
        <w:t>+</w:t>
      </w:r>
      <w:r w:rsidRPr="008C5B6C">
        <w:rPr>
          <w:rFonts w:ascii="Arial" w:eastAsia="Arial" w:hAnsi="Arial" w:cs="Arial"/>
          <w:sz w:val="44"/>
          <w:szCs w:val="44"/>
          <w:lang w:val="pt-BR"/>
        </w:rPr>
        <w:t xml:space="preserve"> </w:t>
      </w:r>
      <w:r>
        <w:rPr>
          <w:rFonts w:ascii="Arial" w:eastAsia="Arial" w:hAnsi="Arial" w:cs="Arial"/>
          <w:i/>
          <w:iCs/>
          <w:sz w:val="44"/>
          <w:szCs w:val="44"/>
          <w:vertAlign w:val="superscript"/>
        </w:rPr>
        <w:t>β</w:t>
      </w:r>
      <w:r w:rsidRPr="008C5B6C">
        <w:rPr>
          <w:rFonts w:ascii="Arial" w:eastAsia="Arial" w:hAnsi="Arial" w:cs="Arial"/>
          <w:sz w:val="15"/>
          <w:szCs w:val="15"/>
          <w:lang w:val="pt-BR"/>
        </w:rPr>
        <w:t>17</w:t>
      </w:r>
      <w:r w:rsidRPr="008C5B6C">
        <w:rPr>
          <w:rFonts w:ascii="Arial" w:eastAsia="Arial" w:hAnsi="Arial" w:cs="Arial"/>
          <w:i/>
          <w:iCs/>
          <w:sz w:val="15"/>
          <w:szCs w:val="15"/>
          <w:lang w:val="pt-BR"/>
        </w:rPr>
        <w:t>t</w:t>
      </w:r>
      <w:r w:rsidRPr="008C5B6C">
        <w:rPr>
          <w:rFonts w:ascii="Arial" w:eastAsia="Arial" w:hAnsi="Arial" w:cs="Arial"/>
          <w:i/>
          <w:iCs/>
          <w:sz w:val="44"/>
          <w:szCs w:val="44"/>
          <w:vertAlign w:val="superscript"/>
          <w:lang w:val="pt-BR"/>
        </w:rPr>
        <w:t>SprEa</w:t>
      </w:r>
      <w:r w:rsidRPr="008C5B6C">
        <w:rPr>
          <w:rFonts w:ascii="Arial" w:eastAsia="Arial" w:hAnsi="Arial" w:cs="Arial"/>
          <w:i/>
          <w:iCs/>
          <w:sz w:val="15"/>
          <w:szCs w:val="15"/>
          <w:lang w:val="pt-BR"/>
        </w:rPr>
        <w:t>t</w:t>
      </w:r>
      <w:r w:rsidRPr="008C5B6C">
        <w:rPr>
          <w:rFonts w:ascii="Arial" w:eastAsia="Arial" w:hAnsi="Arial" w:cs="Arial"/>
          <w:sz w:val="15"/>
          <w:szCs w:val="15"/>
          <w:lang w:val="pt-BR"/>
        </w:rPr>
        <w:t>−1</w:t>
      </w:r>
    </w:p>
    <w:p w14:paraId="4A57DBDF" w14:textId="77777777" w:rsidR="0075768E" w:rsidRPr="008C5B6C" w:rsidRDefault="0075768E">
      <w:pPr>
        <w:spacing w:line="2" w:lineRule="exact"/>
        <w:rPr>
          <w:sz w:val="20"/>
          <w:szCs w:val="20"/>
          <w:lang w:val="pt-BR"/>
        </w:rPr>
      </w:pPr>
    </w:p>
    <w:p w14:paraId="279AD580" w14:textId="77777777" w:rsidR="0075768E" w:rsidRPr="008C5B6C" w:rsidRDefault="00BC6249">
      <w:pPr>
        <w:spacing w:line="419" w:lineRule="auto"/>
        <w:ind w:left="260" w:right="20" w:firstLine="850"/>
        <w:jc w:val="both"/>
        <w:rPr>
          <w:sz w:val="20"/>
          <w:szCs w:val="20"/>
          <w:lang w:val="pt-BR"/>
        </w:rPr>
      </w:pPr>
      <w:r w:rsidRPr="008C5B6C">
        <w:rPr>
          <w:rFonts w:ascii="Arial" w:eastAsia="Arial" w:hAnsi="Arial" w:cs="Arial"/>
          <w:sz w:val="24"/>
          <w:szCs w:val="24"/>
          <w:lang w:val="pt-BR"/>
        </w:rPr>
        <w:t>Diante a definição dos modelos, seguem abaixo as hipóteses conceituais baseadas em concepções teóricas obtidas na pesquisa bibliográfica e das concepções desenvolvidas durante a pesquisa. O conjunto de hipóteses se apresenta na forma objetiva incluindo a expectativas para cada variável e contemplando os dois modelos construídos, com breve explanação sobre a mesma.</w:t>
      </w:r>
    </w:p>
    <w:p w14:paraId="79FD6105" w14:textId="77777777" w:rsidR="0075768E" w:rsidRPr="008C5B6C" w:rsidRDefault="0075768E">
      <w:pPr>
        <w:spacing w:line="65" w:lineRule="exact"/>
        <w:rPr>
          <w:sz w:val="20"/>
          <w:szCs w:val="20"/>
          <w:lang w:val="pt-BR"/>
        </w:rPr>
      </w:pPr>
    </w:p>
    <w:p w14:paraId="087FEEA3" w14:textId="77777777" w:rsidR="0075768E" w:rsidRPr="008C5B6C" w:rsidRDefault="00BC6249">
      <w:pPr>
        <w:spacing w:line="389" w:lineRule="auto"/>
        <w:ind w:left="260" w:right="20" w:firstLine="858"/>
        <w:jc w:val="both"/>
        <w:rPr>
          <w:sz w:val="20"/>
          <w:szCs w:val="20"/>
          <w:lang w:val="pt-BR"/>
        </w:rPr>
      </w:pPr>
      <w:proofErr w:type="spellStart"/>
      <w:r w:rsidRPr="008C5B6C">
        <w:rPr>
          <w:rFonts w:ascii="Arial" w:eastAsia="Arial" w:hAnsi="Arial" w:cs="Arial"/>
          <w:i/>
          <w:iCs/>
          <w:sz w:val="24"/>
          <w:szCs w:val="24"/>
          <w:lang w:val="pt-BR"/>
        </w:rPr>
        <w:t>SprEp</w:t>
      </w:r>
      <w:r w:rsidRPr="008C5B6C">
        <w:rPr>
          <w:rFonts w:ascii="Arial" w:eastAsia="Arial" w:hAnsi="Arial" w:cs="Arial"/>
          <w:i/>
          <w:iCs/>
          <w:sz w:val="31"/>
          <w:szCs w:val="31"/>
          <w:vertAlign w:val="subscript"/>
          <w:lang w:val="pt-BR"/>
        </w:rPr>
        <w:t>it</w:t>
      </w:r>
      <w:proofErr w:type="spellEnd"/>
      <w:r w:rsidRPr="008C5B6C">
        <w:rPr>
          <w:rFonts w:ascii="Arial" w:eastAsia="Arial" w:hAnsi="Arial" w:cs="Arial"/>
          <w:sz w:val="24"/>
          <w:szCs w:val="24"/>
          <w:lang w:val="pt-BR"/>
        </w:rPr>
        <w:t xml:space="preserve">: 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será calculado a partir dos resultados contábeis, resultante da diferença entre da relação de receitas de operações de crédito (</w:t>
      </w:r>
      <w:proofErr w:type="spellStart"/>
      <w:r w:rsidRPr="008C5B6C">
        <w:rPr>
          <w:rFonts w:ascii="Arial" w:eastAsia="Arial" w:hAnsi="Arial" w:cs="Arial"/>
          <w:i/>
          <w:iCs/>
          <w:sz w:val="24"/>
          <w:szCs w:val="24"/>
          <w:lang w:val="pt-BR"/>
        </w:rPr>
        <w:t>RcOpCr</w:t>
      </w:r>
      <w:proofErr w:type="spellEnd"/>
      <w:r w:rsidRPr="008C5B6C">
        <w:rPr>
          <w:rFonts w:ascii="Arial" w:eastAsia="Arial" w:hAnsi="Arial" w:cs="Arial"/>
          <w:sz w:val="24"/>
          <w:szCs w:val="24"/>
          <w:lang w:val="pt-BR"/>
        </w:rPr>
        <w:t>) e operações de crédito médio (</w:t>
      </w:r>
      <w:proofErr w:type="spellStart"/>
      <w:r w:rsidRPr="008C5B6C">
        <w:rPr>
          <w:rFonts w:ascii="Arial" w:eastAsia="Arial" w:hAnsi="Arial" w:cs="Arial"/>
          <w:i/>
          <w:iCs/>
          <w:sz w:val="24"/>
          <w:szCs w:val="24"/>
          <w:lang w:val="pt-BR"/>
        </w:rPr>
        <w:t>OpCrM</w:t>
      </w:r>
      <w:proofErr w:type="spellEnd"/>
      <w:r w:rsidRPr="008C5B6C">
        <w:rPr>
          <w:rFonts w:ascii="Arial" w:eastAsia="Arial" w:hAnsi="Arial" w:cs="Arial"/>
          <w:i/>
          <w:iCs/>
          <w:sz w:val="24"/>
          <w:szCs w:val="24"/>
          <w:lang w:val="pt-BR"/>
        </w:rPr>
        <w:t xml:space="preserve"> e</w:t>
      </w:r>
      <w:r w:rsidRPr="008C5B6C">
        <w:rPr>
          <w:rFonts w:ascii="Arial" w:eastAsia="Arial" w:hAnsi="Arial" w:cs="Arial"/>
          <w:sz w:val="24"/>
          <w:szCs w:val="24"/>
          <w:lang w:val="pt-BR"/>
        </w:rPr>
        <w:t>), e a relação de despesas de captação (</w:t>
      </w:r>
      <w:proofErr w:type="spellStart"/>
      <w:r w:rsidRPr="008C5B6C">
        <w:rPr>
          <w:rFonts w:ascii="Arial" w:eastAsia="Arial" w:hAnsi="Arial" w:cs="Arial"/>
          <w:i/>
          <w:iCs/>
          <w:sz w:val="24"/>
          <w:szCs w:val="24"/>
          <w:lang w:val="pt-BR"/>
        </w:rPr>
        <w:t>DesCap</w:t>
      </w:r>
      <w:proofErr w:type="spellEnd"/>
      <w:r w:rsidRPr="008C5B6C">
        <w:rPr>
          <w:rFonts w:ascii="Arial" w:eastAsia="Arial" w:hAnsi="Arial" w:cs="Arial"/>
          <w:sz w:val="24"/>
          <w:szCs w:val="24"/>
          <w:lang w:val="pt-BR"/>
        </w:rPr>
        <w:t>) e depósitos médio (</w:t>
      </w:r>
      <w:proofErr w:type="spellStart"/>
      <w:r w:rsidRPr="008C5B6C">
        <w:rPr>
          <w:rFonts w:ascii="Arial" w:eastAsia="Arial" w:hAnsi="Arial" w:cs="Arial"/>
          <w:i/>
          <w:iCs/>
          <w:sz w:val="24"/>
          <w:szCs w:val="24"/>
          <w:lang w:val="pt-BR"/>
        </w:rPr>
        <w:t>Dep</w:t>
      </w:r>
      <w:proofErr w:type="spellEnd"/>
      <w:r w:rsidRPr="008C5B6C">
        <w:rPr>
          <w:rFonts w:ascii="Arial" w:eastAsia="Arial" w:hAnsi="Arial" w:cs="Arial"/>
          <w:sz w:val="24"/>
          <w:szCs w:val="24"/>
          <w:lang w:val="pt-BR"/>
        </w:rPr>
        <w:t>)</w:t>
      </w:r>
    </w:p>
    <w:p w14:paraId="2EF29365" w14:textId="77777777" w:rsidR="0075768E" w:rsidRDefault="00BC6249">
      <w:pPr>
        <w:tabs>
          <w:tab w:val="left" w:pos="6160"/>
        </w:tabs>
        <w:spacing w:line="186" w:lineRule="auto"/>
        <w:ind w:left="3720"/>
        <w:rPr>
          <w:sz w:val="20"/>
          <w:szCs w:val="20"/>
        </w:rPr>
      </w:pPr>
      <w:proofErr w:type="spellStart"/>
      <w:r>
        <w:rPr>
          <w:rFonts w:ascii="Arial" w:eastAsia="Arial" w:hAnsi="Arial" w:cs="Arial"/>
          <w:i/>
          <w:iCs/>
          <w:sz w:val="24"/>
          <w:szCs w:val="24"/>
        </w:rPr>
        <w:t>RcOpCr</w:t>
      </w:r>
      <w:r>
        <w:rPr>
          <w:rFonts w:ascii="Arial" w:eastAsia="Arial" w:hAnsi="Arial" w:cs="Arial"/>
          <w:i/>
          <w:iCs/>
          <w:sz w:val="15"/>
          <w:szCs w:val="15"/>
        </w:rPr>
        <w:t>it</w:t>
      </w:r>
      <w:proofErr w:type="spellEnd"/>
      <w:r>
        <w:rPr>
          <w:sz w:val="20"/>
          <w:szCs w:val="20"/>
        </w:rPr>
        <w:tab/>
      </w:r>
      <w:proofErr w:type="spellStart"/>
      <w:r>
        <w:rPr>
          <w:rFonts w:ascii="Arial" w:eastAsia="Arial" w:hAnsi="Arial" w:cs="Arial"/>
          <w:i/>
          <w:iCs/>
          <w:sz w:val="24"/>
          <w:szCs w:val="24"/>
        </w:rPr>
        <w:t>DesCap</w:t>
      </w:r>
      <w:r>
        <w:rPr>
          <w:rFonts w:ascii="Arial" w:eastAsia="Arial" w:hAnsi="Arial" w:cs="Arial"/>
          <w:i/>
          <w:iCs/>
          <w:sz w:val="15"/>
          <w:szCs w:val="15"/>
        </w:rPr>
        <w:t>it</w:t>
      </w:r>
      <w:proofErr w:type="spellEnd"/>
    </w:p>
    <w:p w14:paraId="2B0D5BAA" w14:textId="77777777" w:rsidR="0075768E" w:rsidRDefault="0075768E">
      <w:pPr>
        <w:spacing w:line="1" w:lineRule="exact"/>
        <w:rPr>
          <w:sz w:val="20"/>
          <w:szCs w:val="20"/>
        </w:rPr>
      </w:pPr>
    </w:p>
    <w:p w14:paraId="3A8257A8" w14:textId="77777777" w:rsidR="0075768E" w:rsidRDefault="00BC6249">
      <w:pPr>
        <w:ind w:left="1940"/>
        <w:rPr>
          <w:sz w:val="20"/>
          <w:szCs w:val="20"/>
        </w:rPr>
      </w:pPr>
      <w:r>
        <w:rPr>
          <w:rFonts w:ascii="Arial" w:eastAsia="Arial" w:hAnsi="Arial" w:cs="Arial"/>
          <w:i/>
          <w:iCs/>
          <w:sz w:val="48"/>
          <w:szCs w:val="48"/>
          <w:vertAlign w:val="superscript"/>
        </w:rPr>
        <w:t>SprEp</w:t>
      </w:r>
      <w:r>
        <w:rPr>
          <w:rFonts w:ascii="Arial" w:eastAsia="Arial" w:hAnsi="Arial" w:cs="Arial"/>
          <w:i/>
          <w:iCs/>
          <w:sz w:val="31"/>
          <w:szCs w:val="31"/>
          <w:vertAlign w:val="superscript"/>
        </w:rPr>
        <w:t>it</w:t>
      </w:r>
      <w:r>
        <w:rPr>
          <w:rFonts w:ascii="Arial" w:eastAsia="Arial" w:hAnsi="Arial" w:cs="Arial"/>
          <w:sz w:val="47"/>
          <w:szCs w:val="47"/>
          <w:vertAlign w:val="superscript"/>
        </w:rPr>
        <w:t xml:space="preserve"> =</w:t>
      </w:r>
      <w:r>
        <w:rPr>
          <w:rFonts w:ascii="Arial" w:eastAsia="Arial" w:hAnsi="Arial" w:cs="Arial"/>
          <w:sz w:val="31"/>
          <w:szCs w:val="31"/>
          <w:vertAlign w:val="superscript"/>
        </w:rPr>
        <w:t xml:space="preserve"> </w:t>
      </w:r>
      <w:r>
        <w:rPr>
          <w:rFonts w:ascii="Arial" w:eastAsia="Arial" w:hAnsi="Arial" w:cs="Arial"/>
          <w:sz w:val="31"/>
          <w:szCs w:val="31"/>
          <w:u w:val="single"/>
          <w:vertAlign w:val="superscript"/>
        </w:rPr>
        <w:t>1</w:t>
      </w:r>
      <w:r>
        <w:rPr>
          <w:rFonts w:ascii="Arial" w:eastAsia="Arial" w:hAnsi="Arial" w:cs="Arial"/>
          <w:sz w:val="31"/>
          <w:szCs w:val="31"/>
          <w:vertAlign w:val="subscript"/>
        </w:rPr>
        <w:t>2</w:t>
      </w:r>
      <w:r>
        <w:rPr>
          <w:rFonts w:ascii="Arial" w:eastAsia="Arial" w:hAnsi="Arial" w:cs="Arial"/>
          <w:sz w:val="23"/>
          <w:szCs w:val="23"/>
        </w:rPr>
        <w:t xml:space="preserve"> (</w:t>
      </w:r>
      <w:r>
        <w:rPr>
          <w:rFonts w:ascii="Arial" w:eastAsia="Arial" w:hAnsi="Arial" w:cs="Arial"/>
          <w:i/>
          <w:iCs/>
          <w:sz w:val="23"/>
          <w:szCs w:val="23"/>
        </w:rPr>
        <w:t>OpCr</w:t>
      </w:r>
      <w:r>
        <w:rPr>
          <w:rFonts w:ascii="Arial" w:eastAsia="Arial" w:hAnsi="Arial" w:cs="Arial"/>
          <w:i/>
          <w:iCs/>
          <w:sz w:val="31"/>
          <w:szCs w:val="31"/>
          <w:vertAlign w:val="subscript"/>
        </w:rPr>
        <w:t>it</w:t>
      </w:r>
      <w:r>
        <w:rPr>
          <w:rFonts w:ascii="Arial" w:eastAsia="Arial" w:hAnsi="Arial" w:cs="Arial"/>
          <w:sz w:val="23"/>
          <w:szCs w:val="23"/>
        </w:rPr>
        <w:t xml:space="preserve"> + </w:t>
      </w:r>
      <w:r>
        <w:rPr>
          <w:rFonts w:ascii="Arial" w:eastAsia="Arial" w:hAnsi="Arial" w:cs="Arial"/>
          <w:i/>
          <w:iCs/>
          <w:sz w:val="23"/>
          <w:szCs w:val="23"/>
        </w:rPr>
        <w:t>OpCr</w:t>
      </w:r>
      <w:r>
        <w:rPr>
          <w:rFonts w:ascii="Arial" w:eastAsia="Arial" w:hAnsi="Arial" w:cs="Arial"/>
          <w:i/>
          <w:iCs/>
          <w:sz w:val="31"/>
          <w:szCs w:val="31"/>
          <w:vertAlign w:val="subscript"/>
        </w:rPr>
        <w:t>it</w:t>
      </w:r>
      <w:r>
        <w:rPr>
          <w:rFonts w:ascii="Arial" w:eastAsia="Arial" w:hAnsi="Arial" w:cs="Arial"/>
          <w:sz w:val="31"/>
          <w:szCs w:val="31"/>
          <w:vertAlign w:val="subscript"/>
        </w:rPr>
        <w:t>−1</w:t>
      </w:r>
      <w:r>
        <w:rPr>
          <w:rFonts w:ascii="Arial" w:eastAsia="Arial" w:hAnsi="Arial" w:cs="Arial"/>
          <w:sz w:val="23"/>
          <w:szCs w:val="23"/>
        </w:rPr>
        <w: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31"/>
          <w:szCs w:val="31"/>
        </w:rPr>
        <w:t xml:space="preserve"> </w:t>
      </w:r>
      <w:r>
        <w:rPr>
          <w:rFonts w:ascii="Arial" w:eastAsia="Arial" w:hAnsi="Arial" w:cs="Arial"/>
          <w:sz w:val="31"/>
          <w:szCs w:val="31"/>
          <w:u w:val="single"/>
          <w:vertAlign w:val="superscript"/>
        </w:rPr>
        <w:t>1</w:t>
      </w:r>
      <w:r>
        <w:rPr>
          <w:rFonts w:ascii="Arial" w:eastAsia="Arial" w:hAnsi="Arial" w:cs="Arial"/>
          <w:sz w:val="31"/>
          <w:szCs w:val="31"/>
          <w:vertAlign w:val="subscript"/>
        </w:rPr>
        <w:t>2</w:t>
      </w:r>
      <w:r>
        <w:rPr>
          <w:rFonts w:ascii="Arial" w:eastAsia="Arial" w:hAnsi="Arial" w:cs="Arial"/>
          <w:sz w:val="23"/>
          <w:szCs w:val="23"/>
        </w:rPr>
        <w:t xml:space="preserve"> (</w:t>
      </w:r>
      <w:r>
        <w:rPr>
          <w:rFonts w:ascii="Arial" w:eastAsia="Arial" w:hAnsi="Arial" w:cs="Arial"/>
          <w:i/>
          <w:iCs/>
          <w:sz w:val="23"/>
          <w:szCs w:val="23"/>
        </w:rPr>
        <w:t>Dep</w:t>
      </w:r>
      <w:r>
        <w:rPr>
          <w:rFonts w:ascii="Arial" w:eastAsia="Arial" w:hAnsi="Arial" w:cs="Arial"/>
          <w:i/>
          <w:iCs/>
          <w:sz w:val="31"/>
          <w:szCs w:val="31"/>
          <w:vertAlign w:val="subscript"/>
        </w:rPr>
        <w:t>it</w:t>
      </w:r>
      <w:r>
        <w:rPr>
          <w:rFonts w:ascii="Arial" w:eastAsia="Arial" w:hAnsi="Arial" w:cs="Arial"/>
          <w:sz w:val="23"/>
          <w:szCs w:val="23"/>
        </w:rPr>
        <w:t xml:space="preserve"> + </w:t>
      </w:r>
      <w:r>
        <w:rPr>
          <w:rFonts w:ascii="Arial" w:eastAsia="Arial" w:hAnsi="Arial" w:cs="Arial"/>
          <w:i/>
          <w:iCs/>
          <w:sz w:val="23"/>
          <w:szCs w:val="23"/>
        </w:rPr>
        <w:t>Dep</w:t>
      </w:r>
      <w:r>
        <w:rPr>
          <w:rFonts w:ascii="Arial" w:eastAsia="Arial" w:hAnsi="Arial" w:cs="Arial"/>
          <w:i/>
          <w:iCs/>
          <w:sz w:val="31"/>
          <w:szCs w:val="31"/>
          <w:vertAlign w:val="subscript"/>
        </w:rPr>
        <w:t>it</w:t>
      </w:r>
      <w:r>
        <w:rPr>
          <w:rFonts w:ascii="Arial" w:eastAsia="Arial" w:hAnsi="Arial" w:cs="Arial"/>
          <w:sz w:val="31"/>
          <w:szCs w:val="31"/>
          <w:vertAlign w:val="subscript"/>
        </w:rPr>
        <w:t>−1</w:t>
      </w:r>
      <w:r>
        <w:rPr>
          <w:rFonts w:ascii="Arial" w:eastAsia="Arial" w:hAnsi="Arial" w:cs="Arial"/>
          <w:sz w:val="23"/>
          <w:szCs w:val="23"/>
        </w:rPr>
        <w:t>)</w:t>
      </w:r>
    </w:p>
    <w:p w14:paraId="3569AC23"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723776" behindDoc="1" locked="0" layoutInCell="0" allowOverlap="1" wp14:anchorId="1AECC438" wp14:editId="0830697F">
                <wp:simplePos x="0" y="0"/>
                <wp:positionH relativeFrom="column">
                  <wp:posOffset>1964055</wp:posOffset>
                </wp:positionH>
                <wp:positionV relativeFrom="paragraph">
                  <wp:posOffset>-282575</wp:posOffset>
                </wp:positionV>
                <wp:extent cx="1437005"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3700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F3C6704" id="Shape 143"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154.65pt,-22.25pt" to="267.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" o:allowincell="f" filled="t" strokeweight=".14039mm">
                <v:stroke joinstyle="miter"/>
                <o:lock v:ext="edit" shapetype="f"/>
              </v:line>
            </w:pict>
          </mc:Fallback>
        </mc:AlternateContent>
      </w:r>
      <w:r>
        <w:rPr>
          <w:noProof/>
          <w:sz w:val="20"/>
          <w:szCs w:val="20"/>
          <w:lang w:val="pt-BR" w:eastAsia="pt-BR"/>
        </w:rPr>
        <mc:AlternateContent>
          <mc:Choice Requires="wps">
            <w:drawing>
              <wp:anchor distT="0" distB="0" distL="114300" distR="114300" simplePos="0" relativeHeight="251724800" behindDoc="1" locked="0" layoutInCell="0" allowOverlap="1" wp14:anchorId="444BD5BF" wp14:editId="2C53EB76">
                <wp:simplePos x="0" y="0"/>
                <wp:positionH relativeFrom="column">
                  <wp:posOffset>3616960</wp:posOffset>
                </wp:positionH>
                <wp:positionV relativeFrom="paragraph">
                  <wp:posOffset>-282575</wp:posOffset>
                </wp:positionV>
                <wp:extent cx="1225550" cy="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55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B96F307" id="Shape 144"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284.8pt,-22.25pt" to="381.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" o:allowincell="f" filled="t" strokeweight=".14039mm">
                <v:stroke joinstyle="miter"/>
                <o:lock v:ext="edit" shapetype="f"/>
              </v:line>
            </w:pict>
          </mc:Fallback>
        </mc:AlternateContent>
      </w:r>
    </w:p>
    <w:p w14:paraId="31FD87F8" w14:textId="77777777" w:rsidR="0075768E" w:rsidRDefault="0075768E">
      <w:pPr>
        <w:spacing w:line="90" w:lineRule="exact"/>
        <w:rPr>
          <w:sz w:val="20"/>
          <w:szCs w:val="20"/>
        </w:rPr>
      </w:pPr>
    </w:p>
    <w:p w14:paraId="6655F2FC" w14:textId="77777777" w:rsidR="0075768E" w:rsidRPr="008C5B6C" w:rsidRDefault="00BC6249">
      <w:pPr>
        <w:spacing w:line="431" w:lineRule="auto"/>
        <w:ind w:left="260" w:right="20" w:firstLine="850"/>
        <w:jc w:val="both"/>
        <w:rPr>
          <w:sz w:val="20"/>
          <w:szCs w:val="20"/>
          <w:lang w:val="pt-BR"/>
        </w:rPr>
      </w:pP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 A rentabilidade bancária será calculada para cada instituição a partir da relação entre o lucro líquido (</w:t>
      </w:r>
      <w:proofErr w:type="spellStart"/>
      <w:r w:rsidRPr="008C5B6C">
        <w:rPr>
          <w:rFonts w:ascii="Arial" w:eastAsia="Arial" w:hAnsi="Arial" w:cs="Arial"/>
          <w:i/>
          <w:iCs/>
          <w:sz w:val="24"/>
          <w:szCs w:val="24"/>
          <w:lang w:val="pt-BR"/>
        </w:rPr>
        <w:t>LLqd</w:t>
      </w:r>
      <w:proofErr w:type="spellEnd"/>
      <w:r w:rsidRPr="008C5B6C">
        <w:rPr>
          <w:rFonts w:ascii="Arial" w:eastAsia="Arial" w:hAnsi="Arial" w:cs="Arial"/>
          <w:sz w:val="24"/>
          <w:szCs w:val="24"/>
          <w:lang w:val="pt-BR"/>
        </w:rPr>
        <w:t>) e as receitas das operações de crédito (</w:t>
      </w:r>
      <w:r w:rsidRPr="008C5B6C">
        <w:rPr>
          <w:rFonts w:ascii="Arial" w:eastAsia="Arial" w:hAnsi="Arial" w:cs="Arial"/>
          <w:i/>
          <w:iCs/>
          <w:sz w:val="24"/>
          <w:szCs w:val="24"/>
          <w:lang w:val="pt-BR"/>
        </w:rPr>
        <w:t>R</w:t>
      </w:r>
      <w:r w:rsidRPr="008C5B6C">
        <w:rPr>
          <w:rFonts w:ascii="Arial" w:eastAsia="Arial" w:hAnsi="Arial" w:cs="Arial"/>
          <w:sz w:val="24"/>
          <w:szCs w:val="24"/>
          <w:lang w:val="pt-BR"/>
        </w:rPr>
        <w:t>).</w:t>
      </w:r>
    </w:p>
    <w:p w14:paraId="0A5788BD" w14:textId="77777777" w:rsidR="0075768E" w:rsidRPr="008C5B6C" w:rsidRDefault="0075768E">
      <w:pPr>
        <w:spacing w:line="221" w:lineRule="exact"/>
        <w:rPr>
          <w:sz w:val="20"/>
          <w:szCs w:val="20"/>
          <w:lang w:val="pt-BR"/>
        </w:rPr>
      </w:pPr>
    </w:p>
    <w:p w14:paraId="5B25704F" w14:textId="77777777" w:rsidR="0075768E" w:rsidRPr="008C5B6C" w:rsidRDefault="00BC6249">
      <w:pPr>
        <w:ind w:right="-219"/>
        <w:jc w:val="center"/>
        <w:rPr>
          <w:sz w:val="20"/>
          <w:szCs w:val="20"/>
          <w:lang w:val="pt-BR"/>
        </w:rPr>
      </w:pPr>
      <w:proofErr w:type="spellStart"/>
      <w:r w:rsidRPr="008C5B6C">
        <w:rPr>
          <w:rFonts w:ascii="Arial" w:eastAsia="Arial" w:hAnsi="Arial" w:cs="Arial"/>
          <w:i/>
          <w:iCs/>
          <w:sz w:val="48"/>
          <w:szCs w:val="48"/>
          <w:vertAlign w:val="subscript"/>
          <w:lang w:val="pt-BR"/>
        </w:rPr>
        <w:t>Rent</w:t>
      </w:r>
      <w:r w:rsidRPr="008C5B6C">
        <w:rPr>
          <w:rFonts w:ascii="Arial" w:eastAsia="Arial" w:hAnsi="Arial" w:cs="Arial"/>
          <w:i/>
          <w:iCs/>
          <w:sz w:val="31"/>
          <w:szCs w:val="31"/>
          <w:vertAlign w:val="subscript"/>
          <w:lang w:val="pt-BR"/>
        </w:rPr>
        <w:t>it</w:t>
      </w:r>
      <w:proofErr w:type="spellEnd"/>
      <w:r w:rsidRPr="008C5B6C">
        <w:rPr>
          <w:rFonts w:ascii="Arial" w:eastAsia="Arial" w:hAnsi="Arial" w:cs="Arial"/>
          <w:sz w:val="47"/>
          <w:szCs w:val="47"/>
          <w:vertAlign w:val="subscript"/>
          <w:lang w:val="pt-BR"/>
        </w:rPr>
        <w:t xml:space="preserve"> = </w:t>
      </w:r>
      <w:proofErr w:type="spellStart"/>
      <w:r w:rsidRPr="008C5B6C">
        <w:rPr>
          <w:rFonts w:ascii="Arial" w:eastAsia="Arial" w:hAnsi="Arial" w:cs="Arial"/>
          <w:i/>
          <w:iCs/>
          <w:sz w:val="47"/>
          <w:szCs w:val="47"/>
          <w:vertAlign w:val="superscript"/>
          <w:lang w:val="pt-BR"/>
        </w:rPr>
        <w:t>LLqd</w:t>
      </w:r>
      <w:r w:rsidRPr="008C5B6C">
        <w:rPr>
          <w:rFonts w:ascii="Arial" w:eastAsia="Arial" w:hAnsi="Arial" w:cs="Arial"/>
          <w:i/>
          <w:iCs/>
          <w:sz w:val="15"/>
          <w:szCs w:val="15"/>
          <w:lang w:val="pt-BR"/>
        </w:rPr>
        <w:t>it</w:t>
      </w:r>
      <w:proofErr w:type="spellEnd"/>
    </w:p>
    <w:p w14:paraId="465262A3"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25824" behindDoc="1" locked="0" layoutInCell="0" allowOverlap="1" wp14:anchorId="2A7CD700" wp14:editId="1250D945">
                <wp:simplePos x="0" y="0"/>
                <wp:positionH relativeFrom="column">
                  <wp:posOffset>3129915</wp:posOffset>
                </wp:positionH>
                <wp:positionV relativeFrom="paragraph">
                  <wp:posOffset>-36195</wp:posOffset>
                </wp:positionV>
                <wp:extent cx="433070"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30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23B30BE" id="Shape 145"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246.45pt,-2.85pt" to="280.5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" o:allowincell="f" filled="t" strokeweight=".14039mm">
                <v:stroke joinstyle="miter"/>
                <o:lock v:ext="edit" shapetype="f"/>
              </v:line>
            </w:pict>
          </mc:Fallback>
        </mc:AlternateContent>
      </w:r>
    </w:p>
    <w:p w14:paraId="619EDC2F" w14:textId="77777777" w:rsidR="0075768E" w:rsidRPr="008C5B6C" w:rsidRDefault="00BC6249">
      <w:pPr>
        <w:spacing w:line="205" w:lineRule="auto"/>
        <w:ind w:left="1500"/>
        <w:jc w:val="center"/>
        <w:rPr>
          <w:sz w:val="20"/>
          <w:szCs w:val="20"/>
          <w:lang w:val="pt-BR"/>
        </w:rPr>
      </w:pPr>
      <w:proofErr w:type="spellStart"/>
      <w:r w:rsidRPr="008C5B6C">
        <w:rPr>
          <w:rFonts w:ascii="Arial" w:eastAsia="Arial" w:hAnsi="Arial" w:cs="Arial"/>
          <w:i/>
          <w:iCs/>
          <w:sz w:val="48"/>
          <w:szCs w:val="48"/>
          <w:vertAlign w:val="superscript"/>
          <w:lang w:val="pt-BR"/>
        </w:rPr>
        <w:t>R</w:t>
      </w:r>
      <w:r w:rsidRPr="008C5B6C">
        <w:rPr>
          <w:rFonts w:ascii="Arial" w:eastAsia="Arial" w:hAnsi="Arial" w:cs="Arial"/>
          <w:i/>
          <w:iCs/>
          <w:sz w:val="15"/>
          <w:szCs w:val="15"/>
          <w:lang w:val="pt-BR"/>
        </w:rPr>
        <w:t>it</w:t>
      </w:r>
      <w:proofErr w:type="spellEnd"/>
    </w:p>
    <w:p w14:paraId="2671D02A" w14:textId="77777777" w:rsidR="0075768E" w:rsidRPr="008C5B6C" w:rsidRDefault="0075768E">
      <w:pPr>
        <w:spacing w:line="1" w:lineRule="exact"/>
        <w:rPr>
          <w:sz w:val="20"/>
          <w:szCs w:val="20"/>
          <w:lang w:val="pt-BR"/>
        </w:rPr>
      </w:pPr>
    </w:p>
    <w:p w14:paraId="774BB3F8" w14:textId="77777777" w:rsidR="0075768E" w:rsidRPr="008C5B6C" w:rsidRDefault="00BC6249">
      <w:pPr>
        <w:spacing w:line="359" w:lineRule="auto"/>
        <w:ind w:left="260" w:right="20" w:firstLine="858"/>
        <w:jc w:val="both"/>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 A proporção das operações de crédito com capital próprio (</w:t>
      </w:r>
      <w:r w:rsidRPr="008C5B6C">
        <w:rPr>
          <w:rFonts w:ascii="Arial" w:eastAsia="Arial" w:hAnsi="Arial" w:cs="Arial"/>
          <w:i/>
          <w:iCs/>
          <w:sz w:val="24"/>
          <w:szCs w:val="24"/>
          <w:lang w:val="pt-BR"/>
        </w:rPr>
        <w:t>EP r</w:t>
      </w:r>
      <w:r w:rsidRPr="008C5B6C">
        <w:rPr>
          <w:rFonts w:ascii="Arial" w:eastAsia="Arial" w:hAnsi="Arial" w:cs="Arial"/>
          <w:sz w:val="24"/>
          <w:szCs w:val="24"/>
          <w:lang w:val="pt-BR"/>
        </w:rPr>
        <w:t>) em relação as receitas de operação de crédito (</w:t>
      </w:r>
      <w:r w:rsidRPr="008C5B6C">
        <w:rPr>
          <w:rFonts w:ascii="Arial" w:eastAsia="Arial" w:hAnsi="Arial" w:cs="Arial"/>
          <w:i/>
          <w:iCs/>
          <w:sz w:val="24"/>
          <w:szCs w:val="24"/>
          <w:lang w:val="pt-BR"/>
        </w:rPr>
        <w:t>R</w:t>
      </w:r>
      <w:r w:rsidRPr="008C5B6C">
        <w:rPr>
          <w:rFonts w:ascii="Arial" w:eastAsia="Arial" w:hAnsi="Arial" w:cs="Arial"/>
          <w:sz w:val="24"/>
          <w:szCs w:val="24"/>
          <w:lang w:val="pt-BR"/>
        </w:rPr>
        <w:t xml:space="preserve">) guarda relação direta com 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direta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2E4433B2" w14:textId="77777777" w:rsidR="0075768E" w:rsidRPr="008C5B6C" w:rsidRDefault="0075768E">
      <w:pPr>
        <w:spacing w:line="304" w:lineRule="exact"/>
        <w:rPr>
          <w:sz w:val="20"/>
          <w:szCs w:val="20"/>
          <w:lang w:val="pt-BR"/>
        </w:rPr>
      </w:pPr>
    </w:p>
    <w:p w14:paraId="097FFE39" w14:textId="77777777" w:rsidR="0075768E" w:rsidRPr="008C5B6C" w:rsidRDefault="00BC6249">
      <w:pPr>
        <w:ind w:left="4160"/>
        <w:rPr>
          <w:sz w:val="20"/>
          <w:szCs w:val="20"/>
          <w:lang w:val="pt-BR"/>
        </w:rPr>
      </w:pPr>
      <w:proofErr w:type="spellStart"/>
      <w:r w:rsidRPr="008C5B6C">
        <w:rPr>
          <w:rFonts w:ascii="Arial" w:eastAsia="Arial" w:hAnsi="Arial" w:cs="Arial"/>
          <w:i/>
          <w:iCs/>
          <w:sz w:val="48"/>
          <w:szCs w:val="48"/>
          <w:vertAlign w:val="subscript"/>
          <w:lang w:val="pt-BR"/>
        </w:rPr>
        <w:t>Epr</w:t>
      </w:r>
      <w:proofErr w:type="spellEnd"/>
      <w:r w:rsidRPr="008C5B6C">
        <w:rPr>
          <w:rFonts w:ascii="Arial" w:eastAsia="Arial" w:hAnsi="Arial" w:cs="Arial"/>
          <w:sz w:val="47"/>
          <w:szCs w:val="47"/>
          <w:vertAlign w:val="subscript"/>
          <w:lang w:val="pt-BR"/>
        </w:rPr>
        <w:t xml:space="preserve"> = </w:t>
      </w:r>
      <w:proofErr w:type="spellStart"/>
      <w:r w:rsidRPr="008C5B6C">
        <w:rPr>
          <w:rFonts w:ascii="Arial" w:eastAsia="Arial" w:hAnsi="Arial" w:cs="Arial"/>
          <w:i/>
          <w:iCs/>
          <w:sz w:val="47"/>
          <w:szCs w:val="47"/>
          <w:vertAlign w:val="superscript"/>
          <w:lang w:val="pt-BR"/>
        </w:rPr>
        <w:t>E</w:t>
      </w:r>
      <w:r w:rsidRPr="008C5B6C">
        <w:rPr>
          <w:rFonts w:ascii="Arial" w:eastAsia="Arial" w:hAnsi="Arial" w:cs="Arial"/>
          <w:i/>
          <w:iCs/>
          <w:sz w:val="15"/>
          <w:szCs w:val="15"/>
          <w:lang w:val="pt-BR"/>
        </w:rPr>
        <w:t>prit</w:t>
      </w:r>
      <w:proofErr w:type="spellEnd"/>
    </w:p>
    <w:p w14:paraId="0E4879EC"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26848" behindDoc="1" locked="0" layoutInCell="0" allowOverlap="1" wp14:anchorId="42ABDD5F" wp14:editId="56584CEB">
                <wp:simplePos x="0" y="0"/>
                <wp:positionH relativeFrom="column">
                  <wp:posOffset>3126105</wp:posOffset>
                </wp:positionH>
                <wp:positionV relativeFrom="paragraph">
                  <wp:posOffset>-36195</wp:posOffset>
                </wp:positionV>
                <wp:extent cx="297815" cy="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8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186DD86" id="Shape 146"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246.15pt,-2.85pt" to="269.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" o:allowincell="f" filled="t" strokeweight=".14039mm">
                <v:stroke joinstyle="miter"/>
                <o:lock v:ext="edit" shapetype="f"/>
              </v:line>
            </w:pict>
          </mc:Fallback>
        </mc:AlternateContent>
      </w:r>
    </w:p>
    <w:p w14:paraId="0D7A0278" w14:textId="77777777" w:rsidR="0075768E" w:rsidRPr="008C5B6C" w:rsidRDefault="00BC6249">
      <w:pPr>
        <w:spacing w:line="205" w:lineRule="auto"/>
        <w:ind w:right="-959"/>
        <w:jc w:val="center"/>
        <w:rPr>
          <w:sz w:val="20"/>
          <w:szCs w:val="20"/>
          <w:lang w:val="pt-BR"/>
        </w:rPr>
      </w:pPr>
      <w:proofErr w:type="spellStart"/>
      <w:r w:rsidRPr="008C5B6C">
        <w:rPr>
          <w:rFonts w:ascii="Arial" w:eastAsia="Arial" w:hAnsi="Arial" w:cs="Arial"/>
          <w:i/>
          <w:iCs/>
          <w:sz w:val="48"/>
          <w:szCs w:val="48"/>
          <w:vertAlign w:val="superscript"/>
          <w:lang w:val="pt-BR"/>
        </w:rPr>
        <w:t>R</w:t>
      </w:r>
      <w:r w:rsidRPr="008C5B6C">
        <w:rPr>
          <w:rFonts w:ascii="Arial" w:eastAsia="Arial" w:hAnsi="Arial" w:cs="Arial"/>
          <w:i/>
          <w:iCs/>
          <w:sz w:val="15"/>
          <w:szCs w:val="15"/>
          <w:lang w:val="pt-BR"/>
        </w:rPr>
        <w:t>it</w:t>
      </w:r>
      <w:proofErr w:type="spellEnd"/>
    </w:p>
    <w:p w14:paraId="1CBD5DC2" w14:textId="77777777" w:rsidR="0075768E" w:rsidRPr="008C5B6C" w:rsidRDefault="0075768E">
      <w:pPr>
        <w:spacing w:line="1" w:lineRule="exact"/>
        <w:rPr>
          <w:sz w:val="20"/>
          <w:szCs w:val="20"/>
          <w:lang w:val="pt-BR"/>
        </w:rPr>
      </w:pPr>
    </w:p>
    <w:p w14:paraId="27C29CBE" w14:textId="77777777" w:rsidR="0075768E" w:rsidRPr="008C5B6C" w:rsidRDefault="00BC6249">
      <w:pPr>
        <w:spacing w:line="359" w:lineRule="auto"/>
        <w:ind w:left="260" w:firstLine="850"/>
        <w:jc w:val="both"/>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2</w:t>
      </w:r>
      <w:r w:rsidRPr="008C5B6C">
        <w:rPr>
          <w:rFonts w:ascii="Arial" w:eastAsia="Arial" w:hAnsi="Arial" w:cs="Arial"/>
          <w:sz w:val="24"/>
          <w:szCs w:val="24"/>
          <w:lang w:val="pt-BR"/>
        </w:rPr>
        <w:t>: A proporção das operações de crédito com depósitos à vista (</w:t>
      </w:r>
      <w:proofErr w:type="spellStart"/>
      <w:r w:rsidRPr="008C5B6C">
        <w:rPr>
          <w:rFonts w:ascii="Arial" w:eastAsia="Arial" w:hAnsi="Arial" w:cs="Arial"/>
          <w:i/>
          <w:iCs/>
          <w:sz w:val="24"/>
          <w:szCs w:val="24"/>
          <w:lang w:val="pt-BR"/>
        </w:rPr>
        <w:t>OpCrDpAv</w:t>
      </w:r>
      <w:proofErr w:type="spellEnd"/>
      <w:r w:rsidRPr="008C5B6C">
        <w:rPr>
          <w:rFonts w:ascii="Arial" w:eastAsia="Arial" w:hAnsi="Arial" w:cs="Arial"/>
          <w:sz w:val="24"/>
          <w:szCs w:val="24"/>
          <w:lang w:val="pt-BR"/>
        </w:rPr>
        <w:t xml:space="preserve">) mantém uma relação direta com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direta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7003E084" w14:textId="77777777" w:rsidR="0075768E" w:rsidRPr="008C5B6C" w:rsidRDefault="0075768E">
      <w:pPr>
        <w:rPr>
          <w:lang w:val="pt-BR"/>
        </w:rPr>
        <w:sectPr w:rsidR="0075768E" w:rsidRPr="008C5B6C">
          <w:pgSz w:w="11900" w:h="16838"/>
          <w:pgMar w:top="991" w:right="1126" w:bottom="262" w:left="1440" w:header="0" w:footer="0" w:gutter="0"/>
          <w:cols w:space="720" w:equalWidth="0">
            <w:col w:w="9340"/>
          </w:cols>
        </w:sectPr>
      </w:pPr>
    </w:p>
    <w:p w14:paraId="5FC90A55"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48</w:t>
      </w:r>
    </w:p>
    <w:p w14:paraId="3E9E4BC0" w14:textId="77777777" w:rsidR="0075768E" w:rsidRPr="008C5B6C" w:rsidRDefault="0075768E">
      <w:pPr>
        <w:spacing w:line="365" w:lineRule="exact"/>
        <w:rPr>
          <w:sz w:val="20"/>
          <w:szCs w:val="20"/>
          <w:lang w:val="pt-BR"/>
        </w:rPr>
      </w:pPr>
    </w:p>
    <w:p w14:paraId="59CCDBAA" w14:textId="77777777" w:rsidR="0075768E" w:rsidRPr="008C5B6C" w:rsidRDefault="00BC6249">
      <w:pPr>
        <w:spacing w:line="400" w:lineRule="auto"/>
        <w:ind w:left="260" w:right="40" w:firstLine="858"/>
        <w:jc w:val="both"/>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3</w:t>
      </w:r>
      <w:r w:rsidRPr="008C5B6C">
        <w:rPr>
          <w:rFonts w:ascii="Arial" w:eastAsia="Arial" w:hAnsi="Arial" w:cs="Arial"/>
          <w:sz w:val="24"/>
          <w:szCs w:val="24"/>
          <w:lang w:val="pt-BR"/>
        </w:rPr>
        <w:t>: A proporção das operações de crédito com depósitos à prazo (</w:t>
      </w:r>
      <w:proofErr w:type="spellStart"/>
      <w:r w:rsidRPr="008C5B6C">
        <w:rPr>
          <w:rFonts w:ascii="Arial" w:eastAsia="Arial" w:hAnsi="Arial" w:cs="Arial"/>
          <w:i/>
          <w:iCs/>
          <w:sz w:val="24"/>
          <w:szCs w:val="24"/>
          <w:lang w:val="pt-BR"/>
        </w:rPr>
        <w:t>OpCrDpAp</w:t>
      </w:r>
      <w:proofErr w:type="spellEnd"/>
      <w:r w:rsidRPr="008C5B6C">
        <w:rPr>
          <w:rFonts w:ascii="Arial" w:eastAsia="Arial" w:hAnsi="Arial" w:cs="Arial"/>
          <w:sz w:val="24"/>
          <w:szCs w:val="24"/>
          <w:lang w:val="pt-BR"/>
        </w:rPr>
        <w:t xml:space="preserve">) atuam na inversa do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inversa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 do período.</w:t>
      </w:r>
    </w:p>
    <w:p w14:paraId="2313FD93" w14:textId="77777777" w:rsidR="0075768E" w:rsidRPr="008C5B6C" w:rsidRDefault="0075768E">
      <w:pPr>
        <w:spacing w:line="32" w:lineRule="exact"/>
        <w:rPr>
          <w:sz w:val="20"/>
          <w:szCs w:val="20"/>
          <w:lang w:val="pt-BR"/>
        </w:rPr>
      </w:pPr>
    </w:p>
    <w:p w14:paraId="50F3AAB2" w14:textId="77777777" w:rsidR="0075768E" w:rsidRPr="008C5B6C" w:rsidRDefault="00BC6249">
      <w:pPr>
        <w:spacing w:line="373" w:lineRule="auto"/>
        <w:ind w:left="260" w:firstLine="850"/>
        <w:jc w:val="both"/>
        <w:rPr>
          <w:sz w:val="20"/>
          <w:szCs w:val="20"/>
          <w:lang w:val="pt-BR"/>
        </w:rPr>
      </w:pPr>
      <w:r w:rsidRPr="008C5B6C">
        <w:rPr>
          <w:rFonts w:ascii="Arial" w:eastAsia="Arial" w:hAnsi="Arial" w:cs="Arial"/>
          <w:i/>
          <w:iCs/>
          <w:sz w:val="23"/>
          <w:szCs w:val="23"/>
          <w:lang w:val="pt-BR"/>
        </w:rPr>
        <w:t>H</w:t>
      </w:r>
      <w:r w:rsidRPr="008C5B6C">
        <w:rPr>
          <w:rFonts w:ascii="Arial" w:eastAsia="Arial" w:hAnsi="Arial" w:cs="Arial"/>
          <w:sz w:val="30"/>
          <w:szCs w:val="30"/>
          <w:vertAlign w:val="subscript"/>
          <w:lang w:val="pt-BR"/>
        </w:rPr>
        <w:t>4</w:t>
      </w:r>
      <w:r w:rsidRPr="008C5B6C">
        <w:rPr>
          <w:rFonts w:ascii="Arial" w:eastAsia="Arial" w:hAnsi="Arial" w:cs="Arial"/>
          <w:sz w:val="23"/>
          <w:szCs w:val="23"/>
          <w:lang w:val="pt-BR"/>
        </w:rPr>
        <w:t>: O multiplicador de aplicação bancária (</w:t>
      </w:r>
      <w:proofErr w:type="spellStart"/>
      <w:r w:rsidRPr="008C5B6C">
        <w:rPr>
          <w:rFonts w:ascii="Arial" w:eastAsia="Arial" w:hAnsi="Arial" w:cs="Arial"/>
          <w:i/>
          <w:iCs/>
          <w:sz w:val="23"/>
          <w:szCs w:val="23"/>
          <w:lang w:val="pt-BR"/>
        </w:rPr>
        <w:t>i</w:t>
      </w:r>
      <w:r w:rsidRPr="008C5B6C">
        <w:rPr>
          <w:rFonts w:ascii="Arial" w:eastAsia="Arial" w:hAnsi="Arial" w:cs="Arial"/>
          <w:i/>
          <w:iCs/>
          <w:sz w:val="30"/>
          <w:szCs w:val="30"/>
          <w:vertAlign w:val="subscript"/>
          <w:lang w:val="pt-BR"/>
        </w:rPr>
        <w:t>apl</w:t>
      </w:r>
      <w:proofErr w:type="spellEnd"/>
      <w:r w:rsidRPr="008C5B6C">
        <w:rPr>
          <w:rFonts w:ascii="Arial" w:eastAsia="Arial" w:hAnsi="Arial" w:cs="Arial"/>
          <w:sz w:val="23"/>
          <w:szCs w:val="23"/>
          <w:lang w:val="pt-BR"/>
        </w:rPr>
        <w:t xml:space="preserve">) possui relação direta com o spread </w:t>
      </w:r>
      <w:proofErr w:type="spellStart"/>
      <w:r w:rsidRPr="008C5B6C">
        <w:rPr>
          <w:rFonts w:ascii="Arial" w:eastAsia="Arial" w:hAnsi="Arial" w:cs="Arial"/>
          <w:sz w:val="23"/>
          <w:szCs w:val="23"/>
          <w:lang w:val="pt-BR"/>
        </w:rPr>
        <w:t>ex-post</w:t>
      </w:r>
      <w:proofErr w:type="spellEnd"/>
      <w:r w:rsidRPr="008C5B6C">
        <w:rPr>
          <w:rFonts w:ascii="Arial" w:eastAsia="Arial" w:hAnsi="Arial" w:cs="Arial"/>
          <w:sz w:val="23"/>
          <w:szCs w:val="23"/>
          <w:lang w:val="pt-BR"/>
        </w:rPr>
        <w:t xml:space="preserve"> (</w:t>
      </w:r>
      <w:proofErr w:type="spellStart"/>
      <w:r w:rsidRPr="008C5B6C">
        <w:rPr>
          <w:rFonts w:ascii="Arial" w:eastAsia="Arial" w:hAnsi="Arial" w:cs="Arial"/>
          <w:i/>
          <w:iCs/>
          <w:sz w:val="23"/>
          <w:szCs w:val="23"/>
          <w:lang w:val="pt-BR"/>
        </w:rPr>
        <w:t>SprEp</w:t>
      </w:r>
      <w:proofErr w:type="spellEnd"/>
      <w:r w:rsidRPr="008C5B6C">
        <w:rPr>
          <w:rFonts w:ascii="Arial" w:eastAsia="Arial" w:hAnsi="Arial" w:cs="Arial"/>
          <w:sz w:val="23"/>
          <w:szCs w:val="23"/>
          <w:lang w:val="pt-BR"/>
        </w:rPr>
        <w:t>) e mantendo-se constantes os demais elementos além da margem de lucro líquido (</w:t>
      </w:r>
      <w:proofErr w:type="spellStart"/>
      <w:r w:rsidRPr="008C5B6C">
        <w:rPr>
          <w:rFonts w:ascii="Arial" w:eastAsia="Arial" w:hAnsi="Arial" w:cs="Arial"/>
          <w:i/>
          <w:iCs/>
          <w:sz w:val="23"/>
          <w:szCs w:val="23"/>
          <w:lang w:val="pt-BR"/>
        </w:rPr>
        <w:t>I</w:t>
      </w:r>
      <w:r w:rsidRPr="008C5B6C">
        <w:rPr>
          <w:rFonts w:ascii="Arial" w:eastAsia="Arial" w:hAnsi="Arial" w:cs="Arial"/>
          <w:i/>
          <w:iCs/>
          <w:sz w:val="30"/>
          <w:szCs w:val="30"/>
          <w:vertAlign w:val="subscript"/>
          <w:lang w:val="pt-BR"/>
        </w:rPr>
        <w:t>ll</w:t>
      </w:r>
      <w:proofErr w:type="spellEnd"/>
      <w:r w:rsidRPr="008C5B6C">
        <w:rPr>
          <w:rFonts w:ascii="Arial" w:eastAsia="Arial" w:hAnsi="Arial" w:cs="Arial"/>
          <w:sz w:val="23"/>
          <w:szCs w:val="23"/>
          <w:lang w:val="pt-BR"/>
        </w:rPr>
        <w:t>), possui relação direta com a rentabilidade bancária (</w:t>
      </w:r>
      <w:proofErr w:type="spellStart"/>
      <w:r w:rsidRPr="008C5B6C">
        <w:rPr>
          <w:rFonts w:ascii="Arial" w:eastAsia="Arial" w:hAnsi="Arial" w:cs="Arial"/>
          <w:i/>
          <w:iCs/>
          <w:sz w:val="23"/>
          <w:szCs w:val="23"/>
          <w:lang w:val="pt-BR"/>
        </w:rPr>
        <w:t>Rent</w:t>
      </w:r>
      <w:proofErr w:type="spellEnd"/>
      <w:r w:rsidRPr="008C5B6C">
        <w:rPr>
          <w:rFonts w:ascii="Arial" w:eastAsia="Arial" w:hAnsi="Arial" w:cs="Arial"/>
          <w:sz w:val="23"/>
          <w:szCs w:val="23"/>
          <w:lang w:val="pt-BR"/>
        </w:rPr>
        <w:t>).</w:t>
      </w:r>
    </w:p>
    <w:p w14:paraId="2EE854A5" w14:textId="77777777" w:rsidR="0075768E" w:rsidRPr="008C5B6C" w:rsidRDefault="0075768E">
      <w:pPr>
        <w:spacing w:line="200" w:lineRule="exact"/>
        <w:rPr>
          <w:sz w:val="20"/>
          <w:szCs w:val="20"/>
          <w:lang w:val="pt-BR"/>
        </w:rPr>
      </w:pPr>
    </w:p>
    <w:p w14:paraId="2203F996" w14:textId="77777777" w:rsidR="0075768E" w:rsidRPr="008C5B6C" w:rsidRDefault="0075768E">
      <w:pPr>
        <w:spacing w:line="206" w:lineRule="exact"/>
        <w:rPr>
          <w:sz w:val="20"/>
          <w:szCs w:val="20"/>
          <w:lang w:val="pt-BR"/>
        </w:rPr>
      </w:pPr>
    </w:p>
    <w:p w14:paraId="0D8AB973" w14:textId="77777777" w:rsidR="0075768E" w:rsidRPr="008C5B6C" w:rsidRDefault="00BC6249">
      <w:pPr>
        <w:ind w:left="5520"/>
        <w:rPr>
          <w:sz w:val="20"/>
          <w:szCs w:val="20"/>
          <w:lang w:val="pt-BR"/>
        </w:rPr>
      </w:pPr>
      <w:r w:rsidRPr="008C5B6C">
        <w:rPr>
          <w:rFonts w:ascii="Arial" w:eastAsia="Arial" w:hAnsi="Arial" w:cs="Arial"/>
          <w:sz w:val="24"/>
          <w:szCs w:val="24"/>
          <w:lang w:val="pt-BR"/>
        </w:rPr>
        <w:t>1</w:t>
      </w:r>
    </w:p>
    <w:p w14:paraId="1DF92EF8" w14:textId="77777777" w:rsidR="0075768E" w:rsidRPr="008C5B6C" w:rsidRDefault="00BC6249">
      <w:pPr>
        <w:spacing w:line="184" w:lineRule="auto"/>
        <w:ind w:left="2760"/>
        <w:rPr>
          <w:sz w:val="20"/>
          <w:szCs w:val="20"/>
          <w:lang w:val="pt-BR"/>
        </w:rPr>
      </w:pPr>
      <w:r w:rsidRPr="008C5B6C">
        <w:rPr>
          <w:rFonts w:ascii="Arial" w:eastAsia="Arial" w:hAnsi="Arial" w:cs="Arial"/>
          <w:i/>
          <w:iCs/>
          <w:sz w:val="30"/>
          <w:szCs w:val="30"/>
          <w:vertAlign w:val="superscript"/>
          <w:lang w:val="pt-BR"/>
        </w:rPr>
        <w:t xml:space="preserve">M </w:t>
      </w:r>
      <w:proofErr w:type="spellStart"/>
      <w:r w:rsidRPr="008C5B6C">
        <w:rPr>
          <w:rFonts w:ascii="Arial" w:eastAsia="Arial" w:hAnsi="Arial" w:cs="Arial"/>
          <w:i/>
          <w:iCs/>
          <w:sz w:val="30"/>
          <w:szCs w:val="30"/>
          <w:vertAlign w:val="superscript"/>
          <w:lang w:val="pt-BR"/>
        </w:rPr>
        <w:t>Apl</w:t>
      </w:r>
      <w:proofErr w:type="spellEnd"/>
      <w:r w:rsidRPr="008C5B6C">
        <w:rPr>
          <w:rFonts w:ascii="Arial" w:eastAsia="Arial" w:hAnsi="Arial" w:cs="Arial"/>
          <w:sz w:val="30"/>
          <w:szCs w:val="30"/>
          <w:vertAlign w:val="superscript"/>
          <w:lang w:val="pt-BR"/>
        </w:rPr>
        <w:t xml:space="preserve"> = </w:t>
      </w:r>
      <w:proofErr w:type="spellStart"/>
      <w:r w:rsidRPr="008C5B6C">
        <w:rPr>
          <w:rFonts w:ascii="Arial" w:eastAsia="Arial" w:hAnsi="Arial" w:cs="Arial"/>
          <w:i/>
          <w:iCs/>
          <w:sz w:val="30"/>
          <w:szCs w:val="30"/>
          <w:vertAlign w:val="superscript"/>
          <w:lang w:val="pt-BR"/>
        </w:rPr>
        <w:t>i</w:t>
      </w:r>
      <w:r w:rsidRPr="008C5B6C">
        <w:rPr>
          <w:rFonts w:ascii="Arial" w:eastAsia="Arial" w:hAnsi="Arial" w:cs="Arial"/>
          <w:i/>
          <w:iCs/>
          <w:sz w:val="21"/>
          <w:szCs w:val="21"/>
          <w:vertAlign w:val="superscript"/>
          <w:lang w:val="pt-BR"/>
        </w:rPr>
        <w:t>apl</w:t>
      </w:r>
      <w:proofErr w:type="spellEnd"/>
      <w:r w:rsidRPr="008C5B6C">
        <w:rPr>
          <w:rFonts w:ascii="Arial" w:eastAsia="Arial" w:hAnsi="Arial" w:cs="Arial"/>
          <w:sz w:val="30"/>
          <w:szCs w:val="30"/>
          <w:vertAlign w:val="superscript"/>
          <w:lang w:val="pt-BR"/>
        </w:rPr>
        <w:t xml:space="preserve"> = </w:t>
      </w:r>
      <w:r w:rsidRPr="008C5B6C">
        <w:rPr>
          <w:rFonts w:ascii="Arial" w:eastAsia="Arial" w:hAnsi="Arial" w:cs="Arial"/>
          <w:sz w:val="30"/>
          <w:szCs w:val="30"/>
          <w:lang w:val="pt-BR"/>
        </w:rPr>
        <w:t>1</w:t>
      </w:r>
      <w:r w:rsidRPr="008C5B6C">
        <w:rPr>
          <w:rFonts w:ascii="Arial" w:eastAsia="Arial" w:hAnsi="Arial" w:cs="Arial"/>
          <w:sz w:val="16"/>
          <w:szCs w:val="16"/>
          <w:lang w:val="pt-BR"/>
        </w:rPr>
        <w:t xml:space="preserve"> −</w:t>
      </w:r>
      <w:r w:rsidRPr="008C5B6C">
        <w:rPr>
          <w:rFonts w:ascii="Arial" w:eastAsia="Arial" w:hAnsi="Arial" w:cs="Arial"/>
          <w:sz w:val="21"/>
          <w:szCs w:val="21"/>
          <w:lang w:val="pt-BR"/>
        </w:rPr>
        <w:t xml:space="preserve">  </w:t>
      </w:r>
      <w:proofErr w:type="spellStart"/>
      <w:r w:rsidRPr="008C5B6C">
        <w:rPr>
          <w:rFonts w:ascii="Arial" w:eastAsia="Arial" w:hAnsi="Arial" w:cs="Arial"/>
          <w:i/>
          <w:iCs/>
          <w:sz w:val="21"/>
          <w:szCs w:val="21"/>
          <w:vertAlign w:val="superscript"/>
          <w:lang w:val="pt-BR"/>
        </w:rPr>
        <w:t>i</w:t>
      </w:r>
      <w:r w:rsidRPr="008C5B6C">
        <w:rPr>
          <w:rFonts w:ascii="Arial" w:eastAsia="Arial" w:hAnsi="Arial" w:cs="Arial"/>
          <w:i/>
          <w:iCs/>
          <w:sz w:val="10"/>
          <w:szCs w:val="10"/>
          <w:lang w:val="pt-BR"/>
        </w:rPr>
        <w:t>ll</w:t>
      </w:r>
      <w:proofErr w:type="spellEnd"/>
      <w:r w:rsidRPr="008C5B6C">
        <w:rPr>
          <w:rFonts w:ascii="Arial" w:eastAsia="Arial" w:hAnsi="Arial" w:cs="Arial"/>
          <w:sz w:val="16"/>
          <w:szCs w:val="16"/>
          <w:lang w:val="pt-BR"/>
        </w:rPr>
        <w:t xml:space="preserve">     + </w:t>
      </w:r>
      <w:proofErr w:type="gramStart"/>
      <w:r w:rsidRPr="008C5B6C">
        <w:rPr>
          <w:rFonts w:ascii="Arial" w:eastAsia="Arial" w:hAnsi="Arial" w:cs="Arial"/>
          <w:i/>
          <w:iCs/>
          <w:sz w:val="16"/>
          <w:szCs w:val="16"/>
          <w:lang w:val="pt-BR"/>
        </w:rPr>
        <w:t>i</w:t>
      </w:r>
      <w:r w:rsidRPr="008C5B6C">
        <w:rPr>
          <w:rFonts w:ascii="Arial" w:eastAsia="Arial" w:hAnsi="Arial" w:cs="Arial"/>
          <w:sz w:val="16"/>
          <w:szCs w:val="16"/>
          <w:lang w:val="pt-BR"/>
        </w:rPr>
        <w:t xml:space="preserve">  +</w:t>
      </w:r>
      <w:proofErr w:type="gramEnd"/>
      <w:r w:rsidRPr="008C5B6C">
        <w:rPr>
          <w:rFonts w:ascii="Arial" w:eastAsia="Arial" w:hAnsi="Arial" w:cs="Arial"/>
          <w:sz w:val="16"/>
          <w:szCs w:val="16"/>
          <w:lang w:val="pt-BR"/>
        </w:rPr>
        <w:t xml:space="preserve"> </w:t>
      </w:r>
      <w:r w:rsidRPr="008C5B6C">
        <w:rPr>
          <w:rFonts w:ascii="Arial" w:eastAsia="Arial" w:hAnsi="Arial" w:cs="Arial"/>
          <w:i/>
          <w:iCs/>
          <w:sz w:val="16"/>
          <w:szCs w:val="16"/>
          <w:lang w:val="pt-BR"/>
        </w:rPr>
        <w:t>i</w:t>
      </w:r>
    </w:p>
    <w:p w14:paraId="7B8BB0CA"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27872" behindDoc="1" locked="0" layoutInCell="0" allowOverlap="1" wp14:anchorId="148BB12F" wp14:editId="4E191B6F">
                <wp:simplePos x="0" y="0"/>
                <wp:positionH relativeFrom="column">
                  <wp:posOffset>2766695</wp:posOffset>
                </wp:positionH>
                <wp:positionV relativeFrom="paragraph">
                  <wp:posOffset>-100330</wp:posOffset>
                </wp:positionV>
                <wp:extent cx="1546860" cy="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468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5D1656" id="Shape 147"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217.85pt,-7.9pt" to="339.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" o:allowincell="f" filled="t" strokeweight=".14039mm">
                <v:stroke joinstyle="miter"/>
                <o:lock v:ext="edit" shapetype="f"/>
              </v:line>
            </w:pict>
          </mc:Fallback>
        </mc:AlternateContent>
      </w:r>
    </w:p>
    <w:p w14:paraId="390A2746" w14:textId="77777777" w:rsidR="0075768E" w:rsidRPr="008C5B6C" w:rsidRDefault="00BC6249">
      <w:pPr>
        <w:tabs>
          <w:tab w:val="left" w:pos="5180"/>
          <w:tab w:val="left" w:pos="5900"/>
          <w:tab w:val="left" w:pos="6500"/>
        </w:tabs>
        <w:spacing w:line="190" w:lineRule="auto"/>
        <w:ind w:left="4880"/>
        <w:rPr>
          <w:sz w:val="20"/>
          <w:szCs w:val="20"/>
          <w:lang w:val="pt-BR"/>
        </w:rPr>
      </w:pPr>
      <w:r w:rsidRPr="008C5B6C">
        <w:rPr>
          <w:rFonts w:ascii="Arial" w:eastAsia="Arial" w:hAnsi="Arial" w:cs="Arial"/>
          <w:sz w:val="29"/>
          <w:szCs w:val="29"/>
          <w:vertAlign w:val="subscript"/>
          <w:lang w:val="pt-BR"/>
        </w:rPr>
        <w:t>−</w:t>
      </w:r>
      <w:r w:rsidRPr="008C5B6C">
        <w:rPr>
          <w:rFonts w:ascii="Arial" w:eastAsia="Arial" w:hAnsi="Arial" w:cs="Arial"/>
          <w:sz w:val="29"/>
          <w:szCs w:val="29"/>
          <w:lang w:val="pt-BR"/>
        </w:rPr>
        <w:tab/>
      </w:r>
      <w:r w:rsidRPr="008C5B6C">
        <w:rPr>
          <w:rFonts w:ascii="Arial" w:eastAsia="Arial" w:hAnsi="Arial" w:cs="Arial"/>
          <w:sz w:val="29"/>
          <w:szCs w:val="29"/>
          <w:vertAlign w:val="subscript"/>
          <w:lang w:val="pt-BR"/>
        </w:rPr>
        <w:t>−</w:t>
      </w:r>
      <w:r w:rsidRPr="008C5B6C">
        <w:rPr>
          <w:sz w:val="20"/>
          <w:szCs w:val="20"/>
          <w:lang w:val="pt-BR"/>
        </w:rPr>
        <w:tab/>
      </w:r>
      <w:proofErr w:type="spellStart"/>
      <w:r w:rsidRPr="008C5B6C">
        <w:rPr>
          <w:rFonts w:ascii="Arial" w:eastAsia="Arial" w:hAnsi="Arial" w:cs="Arial"/>
          <w:i/>
          <w:iCs/>
          <w:sz w:val="15"/>
          <w:szCs w:val="15"/>
          <w:vertAlign w:val="subscript"/>
          <w:lang w:val="pt-BR"/>
        </w:rPr>
        <w:t>pis</w:t>
      </w:r>
      <w:proofErr w:type="spellEnd"/>
      <w:r w:rsidRPr="008C5B6C">
        <w:rPr>
          <w:sz w:val="20"/>
          <w:szCs w:val="20"/>
          <w:lang w:val="pt-BR"/>
        </w:rPr>
        <w:tab/>
      </w:r>
      <w:proofErr w:type="spellStart"/>
      <w:r w:rsidRPr="008C5B6C">
        <w:rPr>
          <w:rFonts w:ascii="Arial" w:eastAsia="Arial" w:hAnsi="Arial" w:cs="Arial"/>
          <w:i/>
          <w:iCs/>
          <w:sz w:val="15"/>
          <w:szCs w:val="15"/>
          <w:vertAlign w:val="subscript"/>
          <w:lang w:val="pt-BR"/>
        </w:rPr>
        <w:t>cof</w:t>
      </w:r>
      <w:proofErr w:type="spellEnd"/>
    </w:p>
    <w:p w14:paraId="559185DD"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28896" behindDoc="1" locked="0" layoutInCell="0" allowOverlap="1" wp14:anchorId="343E567A" wp14:editId="56886867">
                <wp:simplePos x="0" y="0"/>
                <wp:positionH relativeFrom="column">
                  <wp:posOffset>3041650</wp:posOffset>
                </wp:positionH>
                <wp:positionV relativeFrom="paragraph">
                  <wp:posOffset>-149225</wp:posOffset>
                </wp:positionV>
                <wp:extent cx="474345" cy="0"/>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43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A5F02B9" id="Shape 148"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239.5pt,-11.75pt" to="276.8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" o:allowincell="f" filled="t" strokeweight=".14039mm">
                <v:stroke joinstyle="miter"/>
                <o:lock v:ext="edit" shapetype="f"/>
              </v:line>
            </w:pict>
          </mc:Fallback>
        </mc:AlternateContent>
      </w:r>
    </w:p>
    <w:p w14:paraId="4AC95C88" w14:textId="77777777" w:rsidR="0075768E" w:rsidRPr="008C5B6C" w:rsidRDefault="0075768E">
      <w:pPr>
        <w:spacing w:line="19" w:lineRule="exact"/>
        <w:rPr>
          <w:sz w:val="20"/>
          <w:szCs w:val="20"/>
          <w:lang w:val="pt-BR"/>
        </w:rPr>
      </w:pPr>
    </w:p>
    <w:p w14:paraId="29EFA0CE" w14:textId="77777777" w:rsidR="0075768E" w:rsidRPr="008C5B6C" w:rsidRDefault="00BC6249">
      <w:pPr>
        <w:spacing w:line="400" w:lineRule="auto"/>
        <w:ind w:left="260" w:right="60" w:firstLine="858"/>
        <w:jc w:val="both"/>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5</w:t>
      </w:r>
      <w:r w:rsidRPr="008C5B6C">
        <w:rPr>
          <w:rFonts w:ascii="Arial" w:eastAsia="Arial" w:hAnsi="Arial" w:cs="Arial"/>
          <w:sz w:val="24"/>
          <w:szCs w:val="24"/>
          <w:lang w:val="pt-BR"/>
        </w:rPr>
        <w:t>: A relação do juros de capital próprio com a receita das operações de crédito (</w:t>
      </w:r>
      <w:proofErr w:type="spellStart"/>
      <w:r w:rsidRPr="008C5B6C">
        <w:rPr>
          <w:rFonts w:ascii="Arial" w:eastAsia="Arial" w:hAnsi="Arial" w:cs="Arial"/>
          <w:i/>
          <w:iCs/>
          <w:sz w:val="24"/>
          <w:szCs w:val="24"/>
          <w:lang w:val="pt-BR"/>
        </w:rPr>
        <w:t>Jcp</w:t>
      </w:r>
      <w:proofErr w:type="spellEnd"/>
      <w:r w:rsidRPr="008C5B6C">
        <w:rPr>
          <w:rFonts w:ascii="Arial" w:eastAsia="Arial" w:hAnsi="Arial" w:cs="Arial"/>
          <w:sz w:val="24"/>
          <w:szCs w:val="24"/>
          <w:lang w:val="pt-BR"/>
        </w:rPr>
        <w:t xml:space="preserve">) guarda relação inversa com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direta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68F8B8AE" w14:textId="77777777" w:rsidR="0075768E" w:rsidRPr="008C5B6C" w:rsidRDefault="0075768E">
      <w:pPr>
        <w:spacing w:line="375" w:lineRule="exact"/>
        <w:rPr>
          <w:sz w:val="20"/>
          <w:szCs w:val="20"/>
          <w:lang w:val="pt-BR"/>
        </w:rPr>
      </w:pPr>
    </w:p>
    <w:p w14:paraId="28D1CDBE" w14:textId="77777777" w:rsidR="0075768E" w:rsidRPr="008C5B6C" w:rsidRDefault="00BC6249">
      <w:pPr>
        <w:ind w:left="5280"/>
        <w:rPr>
          <w:sz w:val="20"/>
          <w:szCs w:val="20"/>
          <w:lang w:val="pt-BR"/>
        </w:rPr>
      </w:pPr>
      <w:proofErr w:type="spellStart"/>
      <w:r w:rsidRPr="008C5B6C">
        <w:rPr>
          <w:rFonts w:ascii="Arial" w:eastAsia="Arial" w:hAnsi="Arial" w:cs="Arial"/>
          <w:i/>
          <w:iCs/>
          <w:sz w:val="24"/>
          <w:szCs w:val="24"/>
          <w:lang w:val="pt-BR"/>
        </w:rPr>
        <w:t>Jcp</w:t>
      </w:r>
      <w:proofErr w:type="spellEnd"/>
    </w:p>
    <w:p w14:paraId="13CEC665" w14:textId="77777777" w:rsidR="0075768E" w:rsidRPr="008C5B6C" w:rsidRDefault="00BC6249">
      <w:pPr>
        <w:spacing w:line="180" w:lineRule="auto"/>
        <w:ind w:left="3920"/>
        <w:rPr>
          <w:sz w:val="20"/>
          <w:szCs w:val="20"/>
          <w:lang w:val="pt-BR"/>
        </w:rPr>
      </w:pPr>
      <w:proofErr w:type="spellStart"/>
      <w:r w:rsidRPr="008C5B6C">
        <w:rPr>
          <w:rFonts w:ascii="Arial" w:eastAsia="Arial" w:hAnsi="Arial" w:cs="Arial"/>
          <w:i/>
          <w:iCs/>
          <w:sz w:val="19"/>
          <w:szCs w:val="19"/>
          <w:vertAlign w:val="superscript"/>
          <w:lang w:val="pt-BR"/>
        </w:rPr>
        <w:t>Jcp</w:t>
      </w:r>
      <w:proofErr w:type="spellEnd"/>
      <w:r w:rsidRPr="008C5B6C">
        <w:rPr>
          <w:rFonts w:ascii="Arial" w:eastAsia="Arial" w:hAnsi="Arial" w:cs="Arial"/>
          <w:sz w:val="19"/>
          <w:szCs w:val="19"/>
          <w:vertAlign w:val="superscript"/>
          <w:lang w:val="pt-BR"/>
        </w:rPr>
        <w:t xml:space="preserve"> = </w:t>
      </w:r>
      <w:proofErr w:type="spellStart"/>
      <w:r w:rsidRPr="008C5B6C">
        <w:rPr>
          <w:rFonts w:ascii="Arial" w:eastAsia="Arial" w:hAnsi="Arial" w:cs="Arial"/>
          <w:i/>
          <w:iCs/>
          <w:sz w:val="19"/>
          <w:szCs w:val="19"/>
          <w:vertAlign w:val="superscript"/>
          <w:lang w:val="pt-BR"/>
        </w:rPr>
        <w:t>i</w:t>
      </w:r>
      <w:r w:rsidRPr="008C5B6C">
        <w:rPr>
          <w:rFonts w:ascii="Arial" w:eastAsia="Arial" w:hAnsi="Arial" w:cs="Arial"/>
          <w:i/>
          <w:iCs/>
          <w:sz w:val="11"/>
          <w:szCs w:val="11"/>
          <w:lang w:val="pt-BR"/>
        </w:rPr>
        <w:t>jcp</w:t>
      </w:r>
      <w:proofErr w:type="spellEnd"/>
      <w:r w:rsidRPr="008C5B6C">
        <w:rPr>
          <w:rFonts w:ascii="Arial" w:eastAsia="Arial" w:hAnsi="Arial" w:cs="Arial"/>
          <w:sz w:val="19"/>
          <w:szCs w:val="19"/>
          <w:lang w:val="pt-BR"/>
        </w:rPr>
        <w:t xml:space="preserve"> </w:t>
      </w:r>
      <w:r w:rsidRPr="008C5B6C">
        <w:rPr>
          <w:rFonts w:ascii="Arial" w:eastAsia="Arial" w:hAnsi="Arial" w:cs="Arial"/>
          <w:sz w:val="19"/>
          <w:szCs w:val="19"/>
          <w:vertAlign w:val="superscript"/>
          <w:lang w:val="pt-BR"/>
        </w:rPr>
        <w:t>=</w:t>
      </w:r>
    </w:p>
    <w:p w14:paraId="7E9DD865"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29920" behindDoc="1" locked="0" layoutInCell="0" allowOverlap="1" wp14:anchorId="4A1A0857" wp14:editId="63BED209">
                <wp:simplePos x="0" y="0"/>
                <wp:positionH relativeFrom="column">
                  <wp:posOffset>3346450</wp:posOffset>
                </wp:positionH>
                <wp:positionV relativeFrom="paragraph">
                  <wp:posOffset>-36195</wp:posOffset>
                </wp:positionV>
                <wp:extent cx="234315" cy="0"/>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43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7D9EF89" id="Shape 149"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263.5pt,-2.85pt" to="281.9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" o:allowincell="f" filled="t" strokeweight=".14039mm">
                <v:stroke joinstyle="miter"/>
                <o:lock v:ext="edit" shapetype="f"/>
              </v:line>
            </w:pict>
          </mc:Fallback>
        </mc:AlternateContent>
      </w:r>
    </w:p>
    <w:p w14:paraId="08839461" w14:textId="77777777" w:rsidR="0075768E" w:rsidRPr="008C5B6C" w:rsidRDefault="00BC6249">
      <w:pPr>
        <w:spacing w:line="187" w:lineRule="auto"/>
        <w:ind w:left="5360"/>
        <w:rPr>
          <w:sz w:val="20"/>
          <w:szCs w:val="20"/>
          <w:lang w:val="pt-BR"/>
        </w:rPr>
      </w:pPr>
      <w:r w:rsidRPr="008C5B6C">
        <w:rPr>
          <w:rFonts w:ascii="Arial" w:eastAsia="Arial" w:hAnsi="Arial" w:cs="Arial"/>
          <w:i/>
          <w:iCs/>
          <w:sz w:val="25"/>
          <w:szCs w:val="25"/>
          <w:vertAlign w:val="subscript"/>
          <w:lang w:val="pt-BR"/>
        </w:rPr>
        <w:t>R</w:t>
      </w:r>
    </w:p>
    <w:p w14:paraId="3AE0001E" w14:textId="77777777" w:rsidR="0075768E" w:rsidRPr="008C5B6C" w:rsidRDefault="0075768E">
      <w:pPr>
        <w:spacing w:line="166" w:lineRule="exact"/>
        <w:rPr>
          <w:sz w:val="20"/>
          <w:szCs w:val="20"/>
          <w:lang w:val="pt-BR"/>
        </w:rPr>
      </w:pPr>
    </w:p>
    <w:p w14:paraId="3E713F30" w14:textId="77777777" w:rsidR="0075768E" w:rsidRPr="008C5B6C" w:rsidRDefault="00BC6249">
      <w:pPr>
        <w:spacing w:line="405" w:lineRule="auto"/>
        <w:ind w:left="260" w:right="60" w:firstLine="858"/>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6</w:t>
      </w:r>
      <w:r w:rsidRPr="008C5B6C">
        <w:rPr>
          <w:rFonts w:ascii="Arial" w:eastAsia="Arial" w:hAnsi="Arial" w:cs="Arial"/>
          <w:sz w:val="24"/>
          <w:szCs w:val="24"/>
          <w:lang w:val="pt-BR"/>
        </w:rPr>
        <w:t>: O ativo total (</w:t>
      </w:r>
      <w:proofErr w:type="spellStart"/>
      <w:r w:rsidRPr="008C5B6C">
        <w:rPr>
          <w:rFonts w:ascii="Arial" w:eastAsia="Arial" w:hAnsi="Arial" w:cs="Arial"/>
          <w:i/>
          <w:iCs/>
          <w:sz w:val="24"/>
          <w:szCs w:val="24"/>
          <w:lang w:val="pt-BR"/>
        </w:rPr>
        <w:t>lnAtv</w:t>
      </w:r>
      <w:proofErr w:type="spellEnd"/>
      <w:r w:rsidRPr="008C5B6C">
        <w:rPr>
          <w:rFonts w:ascii="Arial" w:eastAsia="Arial" w:hAnsi="Arial" w:cs="Arial"/>
          <w:sz w:val="24"/>
          <w:szCs w:val="24"/>
          <w:lang w:val="pt-BR"/>
        </w:rPr>
        <w:t xml:space="preserve">) mantém uma relação inversa com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nula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1991E86F" w14:textId="77777777" w:rsidR="0075768E" w:rsidRPr="008C5B6C" w:rsidRDefault="00BC6249">
      <w:pPr>
        <w:spacing w:line="405" w:lineRule="auto"/>
        <w:ind w:left="260" w:right="60" w:firstLine="850"/>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7</w:t>
      </w:r>
      <w:r w:rsidRPr="008C5B6C">
        <w:rPr>
          <w:rFonts w:ascii="Arial" w:eastAsia="Arial" w:hAnsi="Arial" w:cs="Arial"/>
          <w:sz w:val="24"/>
          <w:szCs w:val="24"/>
          <w:lang w:val="pt-BR"/>
        </w:rPr>
        <w:t>: A participação de mercado das instituições (</w:t>
      </w:r>
      <w:r w:rsidRPr="008C5B6C">
        <w:rPr>
          <w:rFonts w:ascii="Arial" w:eastAsia="Arial" w:hAnsi="Arial" w:cs="Arial"/>
          <w:i/>
          <w:iCs/>
          <w:sz w:val="24"/>
          <w:szCs w:val="24"/>
          <w:lang w:val="pt-BR"/>
        </w:rPr>
        <w:t xml:space="preserve">M </w:t>
      </w:r>
      <w:proofErr w:type="spellStart"/>
      <w:r w:rsidRPr="008C5B6C">
        <w:rPr>
          <w:rFonts w:ascii="Arial" w:eastAsia="Arial" w:hAnsi="Arial" w:cs="Arial"/>
          <w:i/>
          <w:iCs/>
          <w:sz w:val="24"/>
          <w:szCs w:val="24"/>
          <w:lang w:val="pt-BR"/>
        </w:rPr>
        <w:t>kSh</w:t>
      </w:r>
      <w:proofErr w:type="spellEnd"/>
      <w:r w:rsidRPr="008C5B6C">
        <w:rPr>
          <w:rFonts w:ascii="Arial" w:eastAsia="Arial" w:hAnsi="Arial" w:cs="Arial"/>
          <w:sz w:val="24"/>
          <w:szCs w:val="24"/>
          <w:lang w:val="pt-BR"/>
        </w:rPr>
        <w:t xml:space="preserve">) guarda relação inversa com 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direta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0D8EB58E" w14:textId="77777777" w:rsidR="0075768E" w:rsidRPr="008C5B6C" w:rsidRDefault="00BC6249">
      <w:pPr>
        <w:spacing w:line="405" w:lineRule="auto"/>
        <w:ind w:left="260" w:right="60" w:firstLine="850"/>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8</w:t>
      </w:r>
      <w:r w:rsidRPr="008C5B6C">
        <w:rPr>
          <w:rFonts w:ascii="Arial" w:eastAsia="Arial" w:hAnsi="Arial" w:cs="Arial"/>
          <w:sz w:val="24"/>
          <w:szCs w:val="24"/>
          <w:lang w:val="pt-BR"/>
        </w:rPr>
        <w:t xml:space="preserve">: o grau de concentração de mercado mantém relação direta com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nula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36D7CA26" w14:textId="77777777" w:rsidR="0075768E" w:rsidRPr="008C5B6C" w:rsidRDefault="00BC6249">
      <w:pPr>
        <w:spacing w:line="405" w:lineRule="auto"/>
        <w:ind w:left="260" w:right="60" w:firstLine="850"/>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9</w:t>
      </w:r>
      <w:r w:rsidRPr="008C5B6C">
        <w:rPr>
          <w:rFonts w:ascii="Arial" w:eastAsia="Arial" w:hAnsi="Arial" w:cs="Arial"/>
          <w:sz w:val="24"/>
          <w:szCs w:val="24"/>
          <w:lang w:val="pt-BR"/>
        </w:rPr>
        <w:t>: O tipo de instituição (</w:t>
      </w:r>
      <w:r w:rsidRPr="008C5B6C">
        <w:rPr>
          <w:rFonts w:ascii="Arial" w:eastAsia="Arial" w:hAnsi="Arial" w:cs="Arial"/>
          <w:i/>
          <w:iCs/>
          <w:sz w:val="24"/>
          <w:szCs w:val="24"/>
          <w:lang w:val="pt-BR"/>
        </w:rPr>
        <w:t xml:space="preserve">T </w:t>
      </w:r>
      <w:proofErr w:type="spellStart"/>
      <w:r w:rsidRPr="008C5B6C">
        <w:rPr>
          <w:rFonts w:ascii="Arial" w:eastAsia="Arial" w:hAnsi="Arial" w:cs="Arial"/>
          <w:i/>
          <w:iCs/>
          <w:sz w:val="24"/>
          <w:szCs w:val="24"/>
          <w:lang w:val="pt-BR"/>
        </w:rPr>
        <w:t>pIns</w:t>
      </w:r>
      <w:proofErr w:type="spellEnd"/>
      <w:r w:rsidRPr="008C5B6C">
        <w:rPr>
          <w:rFonts w:ascii="Arial" w:eastAsia="Arial" w:hAnsi="Arial" w:cs="Arial"/>
          <w:sz w:val="24"/>
          <w:szCs w:val="24"/>
          <w:lang w:val="pt-BR"/>
        </w:rPr>
        <w:t xml:space="preserve">) exerce influência na determinação do nível de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nível da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0F72EB2D" w14:textId="77777777" w:rsidR="0075768E" w:rsidRPr="008C5B6C" w:rsidRDefault="00BC6249">
      <w:pPr>
        <w:spacing w:line="405" w:lineRule="auto"/>
        <w:ind w:left="260" w:right="60" w:firstLine="850"/>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 xml:space="preserve">0: A origem de controle de capital </w:t>
      </w:r>
      <w:proofErr w:type="spellStart"/>
      <w:r w:rsidRPr="008C5B6C">
        <w:rPr>
          <w:rFonts w:ascii="Arial" w:eastAsia="Arial" w:hAnsi="Arial" w:cs="Arial"/>
          <w:i/>
          <w:iCs/>
          <w:sz w:val="24"/>
          <w:szCs w:val="24"/>
          <w:lang w:val="pt-BR"/>
        </w:rPr>
        <w:t>OrCap</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sz w:val="24"/>
          <w:szCs w:val="24"/>
          <w:lang w:val="pt-BR"/>
        </w:rPr>
        <w:t>excerce</w:t>
      </w:r>
      <w:proofErr w:type="spellEnd"/>
      <w:r w:rsidRPr="008C5B6C">
        <w:rPr>
          <w:rFonts w:ascii="Arial" w:eastAsia="Arial" w:hAnsi="Arial" w:cs="Arial"/>
          <w:sz w:val="24"/>
          <w:szCs w:val="24"/>
          <w:lang w:val="pt-BR"/>
        </w:rPr>
        <w:t xml:space="preserve"> influência do nível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na determinação no nível de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46B4C8E2" w14:textId="77777777" w:rsidR="0075768E" w:rsidRPr="008C5B6C" w:rsidRDefault="00BC6249">
      <w:pPr>
        <w:spacing w:line="405" w:lineRule="auto"/>
        <w:ind w:left="260" w:right="60" w:firstLine="850"/>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1: O caráter da instituição (</w:t>
      </w:r>
      <w:proofErr w:type="spellStart"/>
      <w:r w:rsidRPr="008C5B6C">
        <w:rPr>
          <w:rFonts w:ascii="Arial" w:eastAsia="Arial" w:hAnsi="Arial" w:cs="Arial"/>
          <w:i/>
          <w:iCs/>
          <w:sz w:val="24"/>
          <w:szCs w:val="24"/>
          <w:lang w:val="pt-BR"/>
        </w:rPr>
        <w:t>CrIns</w:t>
      </w:r>
      <w:proofErr w:type="spellEnd"/>
      <w:r w:rsidRPr="008C5B6C">
        <w:rPr>
          <w:rFonts w:ascii="Arial" w:eastAsia="Arial" w:hAnsi="Arial" w:cs="Arial"/>
          <w:sz w:val="24"/>
          <w:szCs w:val="24"/>
          <w:lang w:val="pt-BR"/>
        </w:rPr>
        <w:t xml:space="preserve">) atua na determinação do nível do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no nível da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208B4E09" w14:textId="77777777" w:rsidR="0075768E" w:rsidRPr="008C5B6C" w:rsidRDefault="00BC6249">
      <w:pPr>
        <w:spacing w:line="431" w:lineRule="auto"/>
        <w:ind w:left="260" w:right="60" w:firstLine="850"/>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 xml:space="preserve">2: A taxa Selic </w:t>
      </w:r>
      <w:proofErr w:type="spellStart"/>
      <w:r w:rsidRPr="008C5B6C">
        <w:rPr>
          <w:rFonts w:ascii="Arial" w:eastAsia="Arial" w:hAnsi="Arial" w:cs="Arial"/>
          <w:i/>
          <w:iCs/>
          <w:sz w:val="24"/>
          <w:szCs w:val="24"/>
          <w:lang w:val="pt-BR"/>
        </w:rPr>
        <w:t>Sel</w:t>
      </w:r>
      <w:proofErr w:type="spellEnd"/>
      <w:r w:rsidRPr="008C5B6C">
        <w:rPr>
          <w:rFonts w:ascii="Arial" w:eastAsia="Arial" w:hAnsi="Arial" w:cs="Arial"/>
          <w:sz w:val="24"/>
          <w:szCs w:val="24"/>
          <w:lang w:val="pt-BR"/>
        </w:rPr>
        <w:t xml:space="preserve"> mantém uma relação direta no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nula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1B3D7122" w14:textId="77777777" w:rsidR="0075768E" w:rsidRPr="008C5B6C" w:rsidRDefault="0075768E">
      <w:pPr>
        <w:rPr>
          <w:lang w:val="pt-BR"/>
        </w:rPr>
        <w:sectPr w:rsidR="0075768E" w:rsidRPr="008C5B6C">
          <w:pgSz w:w="11900" w:h="16838"/>
          <w:pgMar w:top="991" w:right="1086" w:bottom="114" w:left="1440" w:header="0" w:footer="0" w:gutter="0"/>
          <w:cols w:space="720" w:equalWidth="0">
            <w:col w:w="9380"/>
          </w:cols>
        </w:sectPr>
      </w:pPr>
    </w:p>
    <w:p w14:paraId="1F29F23B"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49</w:t>
      </w:r>
    </w:p>
    <w:p w14:paraId="273E82D9" w14:textId="77777777" w:rsidR="0075768E" w:rsidRPr="008C5B6C" w:rsidRDefault="0075768E">
      <w:pPr>
        <w:spacing w:line="365" w:lineRule="exact"/>
        <w:rPr>
          <w:sz w:val="20"/>
          <w:szCs w:val="20"/>
          <w:lang w:val="pt-BR"/>
        </w:rPr>
      </w:pPr>
    </w:p>
    <w:p w14:paraId="242E8844" w14:textId="77777777" w:rsidR="0075768E" w:rsidRPr="008C5B6C" w:rsidRDefault="00BC6249">
      <w:pPr>
        <w:spacing w:line="408" w:lineRule="auto"/>
        <w:ind w:left="260" w:right="40" w:firstLine="850"/>
        <w:jc w:val="both"/>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3: A taxa de inflação (</w:t>
      </w:r>
      <w:proofErr w:type="spellStart"/>
      <w:r w:rsidRPr="008C5B6C">
        <w:rPr>
          <w:rFonts w:ascii="Arial" w:eastAsia="Arial" w:hAnsi="Arial" w:cs="Arial"/>
          <w:i/>
          <w:iCs/>
          <w:sz w:val="24"/>
          <w:szCs w:val="24"/>
          <w:lang w:val="pt-BR"/>
        </w:rPr>
        <w:t>Ipca</w:t>
      </w:r>
      <w:proofErr w:type="spellEnd"/>
      <w:r w:rsidRPr="008C5B6C">
        <w:rPr>
          <w:rFonts w:ascii="Arial" w:eastAsia="Arial" w:hAnsi="Arial" w:cs="Arial"/>
          <w:sz w:val="24"/>
          <w:szCs w:val="24"/>
          <w:lang w:val="pt-BR"/>
        </w:rPr>
        <w:t xml:space="preserve">) atua de forma direta no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inversa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 real.</w:t>
      </w:r>
    </w:p>
    <w:p w14:paraId="282E4C7B" w14:textId="77777777" w:rsidR="0075768E" w:rsidRPr="008C5B6C" w:rsidRDefault="0075768E">
      <w:pPr>
        <w:spacing w:line="1" w:lineRule="exact"/>
        <w:rPr>
          <w:sz w:val="20"/>
          <w:szCs w:val="20"/>
          <w:lang w:val="pt-BR"/>
        </w:rPr>
      </w:pPr>
    </w:p>
    <w:p w14:paraId="1338D1DE" w14:textId="77777777" w:rsidR="0075768E" w:rsidRPr="008C5B6C" w:rsidRDefault="00BC6249">
      <w:pPr>
        <w:spacing w:line="431" w:lineRule="auto"/>
        <w:ind w:left="260" w:right="60" w:firstLine="858"/>
        <w:jc w:val="both"/>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4: A taxa de compulsório (</w:t>
      </w:r>
      <w:r w:rsidRPr="008C5B6C">
        <w:rPr>
          <w:rFonts w:ascii="Arial" w:eastAsia="Arial" w:hAnsi="Arial" w:cs="Arial"/>
          <w:i/>
          <w:iCs/>
          <w:sz w:val="24"/>
          <w:szCs w:val="24"/>
          <w:lang w:val="pt-BR"/>
        </w:rPr>
        <w:t>Com</w:t>
      </w:r>
      <w:r w:rsidRPr="008C5B6C">
        <w:rPr>
          <w:rFonts w:ascii="Arial" w:eastAsia="Arial" w:hAnsi="Arial" w:cs="Arial"/>
          <w:sz w:val="24"/>
          <w:szCs w:val="24"/>
          <w:lang w:val="pt-BR"/>
        </w:rPr>
        <w:t xml:space="preserve">) atua de forma direta no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inversa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05D7FA8F" w14:textId="77777777" w:rsidR="0075768E" w:rsidRPr="008C5B6C" w:rsidRDefault="0075768E">
      <w:pPr>
        <w:spacing w:line="21" w:lineRule="exact"/>
        <w:rPr>
          <w:sz w:val="20"/>
          <w:szCs w:val="20"/>
          <w:lang w:val="pt-BR"/>
        </w:rPr>
      </w:pPr>
    </w:p>
    <w:p w14:paraId="49B3E94F" w14:textId="77777777" w:rsidR="0075768E" w:rsidRPr="008C5B6C" w:rsidRDefault="00BC6249">
      <w:pPr>
        <w:spacing w:line="421" w:lineRule="auto"/>
        <w:ind w:left="260" w:right="60" w:firstLine="850"/>
        <w:jc w:val="both"/>
        <w:rPr>
          <w:sz w:val="20"/>
          <w:szCs w:val="20"/>
          <w:lang w:val="pt-BR"/>
        </w:rPr>
      </w:pPr>
      <w:r w:rsidRPr="008C5B6C">
        <w:rPr>
          <w:rFonts w:ascii="Arial" w:eastAsia="Arial" w:hAnsi="Arial" w:cs="Arial"/>
          <w:sz w:val="24"/>
          <w:szCs w:val="24"/>
          <w:lang w:val="pt-BR"/>
        </w:rPr>
        <w:t>Ao reduzir a quantidade dos depósitos à vista que serão destinados para as operações de crédito, os recolhimentos compulsórios aumentam a necessidade de utilização de depósitos à prazo que são remunerados, aumentando o spread e a rentabilidade no curto prazo.</w:t>
      </w:r>
    </w:p>
    <w:p w14:paraId="160A5FBB" w14:textId="77777777" w:rsidR="0075768E" w:rsidRPr="008C5B6C" w:rsidRDefault="0075768E">
      <w:pPr>
        <w:spacing w:line="15" w:lineRule="exact"/>
        <w:rPr>
          <w:sz w:val="20"/>
          <w:szCs w:val="20"/>
          <w:lang w:val="pt-BR"/>
        </w:rPr>
      </w:pPr>
    </w:p>
    <w:p w14:paraId="27074F38" w14:textId="77777777" w:rsidR="0075768E" w:rsidRPr="008C5B6C" w:rsidRDefault="00BC6249">
      <w:pPr>
        <w:spacing w:line="408" w:lineRule="auto"/>
        <w:ind w:left="260" w:right="60" w:firstLine="850"/>
        <w:jc w:val="both"/>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 xml:space="preserve">5: A quantidade total dos meios de pagamentos </w:t>
      </w:r>
      <w:r w:rsidRPr="008C5B6C">
        <w:rPr>
          <w:rFonts w:ascii="Arial" w:eastAsia="Arial" w:hAnsi="Arial" w:cs="Arial"/>
          <w:i/>
          <w:iCs/>
          <w:sz w:val="24"/>
          <w:szCs w:val="24"/>
          <w:lang w:val="pt-BR"/>
        </w:rPr>
        <w:t xml:space="preserve">M </w:t>
      </w:r>
      <w:proofErr w:type="spellStart"/>
      <w:r w:rsidRPr="008C5B6C">
        <w:rPr>
          <w:rFonts w:ascii="Arial" w:eastAsia="Arial" w:hAnsi="Arial" w:cs="Arial"/>
          <w:i/>
          <w:iCs/>
          <w:sz w:val="24"/>
          <w:szCs w:val="24"/>
          <w:lang w:val="pt-BR"/>
        </w:rPr>
        <w:t>pag</w:t>
      </w:r>
      <w:proofErr w:type="spellEnd"/>
      <w:r w:rsidRPr="008C5B6C">
        <w:rPr>
          <w:rFonts w:ascii="Arial" w:eastAsia="Arial" w:hAnsi="Arial" w:cs="Arial"/>
          <w:sz w:val="24"/>
          <w:szCs w:val="24"/>
          <w:lang w:val="pt-BR"/>
        </w:rPr>
        <w:t xml:space="preserve"> atua de forma inversa no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nula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5E76D95B" w14:textId="77777777" w:rsidR="0075768E" w:rsidRPr="008C5B6C" w:rsidRDefault="0075768E">
      <w:pPr>
        <w:spacing w:line="1" w:lineRule="exact"/>
        <w:rPr>
          <w:sz w:val="20"/>
          <w:szCs w:val="20"/>
          <w:lang w:val="pt-BR"/>
        </w:rPr>
      </w:pPr>
    </w:p>
    <w:p w14:paraId="107D52E0" w14:textId="77777777" w:rsidR="0075768E" w:rsidRPr="008C5B6C" w:rsidRDefault="00BC6249">
      <w:pPr>
        <w:spacing w:line="408" w:lineRule="auto"/>
        <w:ind w:left="260" w:right="60" w:firstLine="858"/>
        <w:jc w:val="both"/>
        <w:rPr>
          <w:sz w:val="20"/>
          <w:szCs w:val="20"/>
          <w:lang w:val="pt-BR"/>
        </w:rPr>
      </w:pPr>
      <w:r w:rsidRPr="008C5B6C">
        <w:rPr>
          <w:rFonts w:ascii="Arial" w:eastAsia="Arial" w:hAnsi="Arial" w:cs="Arial"/>
          <w:i/>
          <w:iCs/>
          <w:sz w:val="24"/>
          <w:szCs w:val="24"/>
          <w:lang w:val="pt-BR"/>
        </w:rPr>
        <w:t>H</w:t>
      </w:r>
      <w:r w:rsidRPr="008C5B6C">
        <w:rPr>
          <w:rFonts w:ascii="Arial" w:eastAsia="Arial" w:hAnsi="Arial" w:cs="Arial"/>
          <w:sz w:val="31"/>
          <w:szCs w:val="31"/>
          <w:vertAlign w:val="subscript"/>
          <w:lang w:val="pt-BR"/>
        </w:rPr>
        <w:t>1</w:t>
      </w:r>
      <w:r w:rsidRPr="008C5B6C">
        <w:rPr>
          <w:rFonts w:ascii="Arial" w:eastAsia="Arial" w:hAnsi="Arial" w:cs="Arial"/>
          <w:sz w:val="24"/>
          <w:szCs w:val="24"/>
          <w:lang w:val="pt-BR"/>
        </w:rPr>
        <w:t>6: A velocidade da moeda (</w:t>
      </w:r>
      <w:r w:rsidRPr="008C5B6C">
        <w:rPr>
          <w:rFonts w:ascii="Arial" w:eastAsia="Arial" w:hAnsi="Arial" w:cs="Arial"/>
          <w:i/>
          <w:iCs/>
          <w:sz w:val="24"/>
          <w:szCs w:val="24"/>
          <w:lang w:val="pt-BR"/>
        </w:rPr>
        <w:t xml:space="preserve">V </w:t>
      </w:r>
      <w:proofErr w:type="spellStart"/>
      <w:r w:rsidRPr="008C5B6C">
        <w:rPr>
          <w:rFonts w:ascii="Arial" w:eastAsia="Arial" w:hAnsi="Arial" w:cs="Arial"/>
          <w:i/>
          <w:iCs/>
          <w:sz w:val="24"/>
          <w:szCs w:val="24"/>
          <w:lang w:val="pt-BR"/>
        </w:rPr>
        <w:t>elM</w:t>
      </w:r>
      <w:proofErr w:type="spellEnd"/>
      <w:r w:rsidRPr="008C5B6C">
        <w:rPr>
          <w:rFonts w:ascii="Arial" w:eastAsia="Arial" w:hAnsi="Arial" w:cs="Arial"/>
          <w:i/>
          <w:iCs/>
          <w:sz w:val="24"/>
          <w:szCs w:val="24"/>
          <w:lang w:val="pt-BR"/>
        </w:rPr>
        <w:t xml:space="preserve"> o</w:t>
      </w:r>
      <w:r w:rsidRPr="008C5B6C">
        <w:rPr>
          <w:rFonts w:ascii="Arial" w:eastAsia="Arial" w:hAnsi="Arial" w:cs="Arial"/>
          <w:sz w:val="24"/>
          <w:szCs w:val="24"/>
          <w:lang w:val="pt-BR"/>
        </w:rPr>
        <w:t xml:space="preserve">) atua de forma direta no spread </w:t>
      </w:r>
      <w:proofErr w:type="spellStart"/>
      <w:r w:rsidRPr="008C5B6C">
        <w:rPr>
          <w:rFonts w:ascii="Arial" w:eastAsia="Arial" w:hAnsi="Arial" w:cs="Arial"/>
          <w:sz w:val="24"/>
          <w:szCs w:val="24"/>
          <w:lang w:val="pt-BR"/>
        </w:rPr>
        <w:t>ex-post</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i/>
          <w:iCs/>
          <w:sz w:val="24"/>
          <w:szCs w:val="24"/>
          <w:lang w:val="pt-BR"/>
        </w:rPr>
        <w:t>SprEp</w:t>
      </w:r>
      <w:proofErr w:type="spellEnd"/>
      <w:r w:rsidRPr="008C5B6C">
        <w:rPr>
          <w:rFonts w:ascii="Arial" w:eastAsia="Arial" w:hAnsi="Arial" w:cs="Arial"/>
          <w:sz w:val="24"/>
          <w:szCs w:val="24"/>
          <w:lang w:val="pt-BR"/>
        </w:rPr>
        <w:t>) e direta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32E1148C" w14:textId="77777777" w:rsidR="0075768E" w:rsidRPr="008C5B6C" w:rsidRDefault="0075768E">
      <w:pPr>
        <w:spacing w:line="1" w:lineRule="exact"/>
        <w:rPr>
          <w:sz w:val="20"/>
          <w:szCs w:val="20"/>
          <w:lang w:val="pt-BR"/>
        </w:rPr>
      </w:pPr>
    </w:p>
    <w:p w14:paraId="7FDE0909" w14:textId="77777777" w:rsidR="0075768E" w:rsidRPr="008C5B6C" w:rsidRDefault="00BC6249">
      <w:pPr>
        <w:ind w:left="1100"/>
        <w:rPr>
          <w:sz w:val="20"/>
          <w:szCs w:val="20"/>
          <w:lang w:val="pt-BR"/>
        </w:rPr>
      </w:pPr>
      <w:r w:rsidRPr="008C5B6C">
        <w:rPr>
          <w:rFonts w:ascii="Arial" w:eastAsia="Arial" w:hAnsi="Arial" w:cs="Arial"/>
          <w:i/>
          <w:iCs/>
          <w:sz w:val="23"/>
          <w:szCs w:val="23"/>
          <w:lang w:val="pt-BR"/>
        </w:rPr>
        <w:t>H</w:t>
      </w:r>
      <w:r w:rsidRPr="008C5B6C">
        <w:rPr>
          <w:rFonts w:ascii="Arial" w:eastAsia="Arial" w:hAnsi="Arial" w:cs="Arial"/>
          <w:sz w:val="30"/>
          <w:szCs w:val="30"/>
          <w:vertAlign w:val="subscript"/>
          <w:lang w:val="pt-BR"/>
        </w:rPr>
        <w:t>1</w:t>
      </w:r>
      <w:r w:rsidRPr="008C5B6C">
        <w:rPr>
          <w:rFonts w:ascii="Arial" w:eastAsia="Arial" w:hAnsi="Arial" w:cs="Arial"/>
          <w:sz w:val="23"/>
          <w:szCs w:val="23"/>
          <w:lang w:val="pt-BR"/>
        </w:rPr>
        <w:t xml:space="preserve">7: O spread </w:t>
      </w:r>
      <w:proofErr w:type="spellStart"/>
      <w:r w:rsidRPr="008C5B6C">
        <w:rPr>
          <w:rFonts w:ascii="Arial" w:eastAsia="Arial" w:hAnsi="Arial" w:cs="Arial"/>
          <w:sz w:val="23"/>
          <w:szCs w:val="23"/>
          <w:lang w:val="pt-BR"/>
        </w:rPr>
        <w:t>ex-ante</w:t>
      </w:r>
      <w:proofErr w:type="spellEnd"/>
      <w:r w:rsidRPr="008C5B6C">
        <w:rPr>
          <w:rFonts w:ascii="Arial" w:eastAsia="Arial" w:hAnsi="Arial" w:cs="Arial"/>
          <w:sz w:val="23"/>
          <w:szCs w:val="23"/>
          <w:lang w:val="pt-BR"/>
        </w:rPr>
        <w:t xml:space="preserve"> (</w:t>
      </w:r>
      <w:r w:rsidRPr="008C5B6C">
        <w:rPr>
          <w:rFonts w:ascii="Arial" w:eastAsia="Arial" w:hAnsi="Arial" w:cs="Arial"/>
          <w:i/>
          <w:iCs/>
          <w:sz w:val="23"/>
          <w:szCs w:val="23"/>
          <w:lang w:val="pt-BR"/>
        </w:rPr>
        <w:t>SprEa</w:t>
      </w:r>
      <w:r w:rsidRPr="008C5B6C">
        <w:rPr>
          <w:rFonts w:ascii="Arial" w:eastAsia="Arial" w:hAnsi="Arial" w:cs="Arial"/>
          <w:i/>
          <w:iCs/>
          <w:sz w:val="30"/>
          <w:szCs w:val="30"/>
          <w:vertAlign w:val="subscript"/>
          <w:lang w:val="pt-BR"/>
        </w:rPr>
        <w:t>t</w:t>
      </w:r>
      <w:r w:rsidRPr="008C5B6C">
        <w:rPr>
          <w:rFonts w:ascii="Arial" w:eastAsia="Arial" w:hAnsi="Arial" w:cs="Arial"/>
          <w:sz w:val="30"/>
          <w:szCs w:val="30"/>
          <w:vertAlign w:val="subscript"/>
          <w:lang w:val="pt-BR"/>
        </w:rPr>
        <w:t>−1</w:t>
      </w:r>
      <w:r w:rsidRPr="008C5B6C">
        <w:rPr>
          <w:rFonts w:ascii="Arial" w:eastAsia="Arial" w:hAnsi="Arial" w:cs="Arial"/>
          <w:sz w:val="23"/>
          <w:szCs w:val="23"/>
          <w:lang w:val="pt-BR"/>
        </w:rPr>
        <w:t xml:space="preserve">) atua de forma direta spread </w:t>
      </w:r>
      <w:proofErr w:type="spellStart"/>
      <w:r w:rsidRPr="008C5B6C">
        <w:rPr>
          <w:rFonts w:ascii="Arial" w:eastAsia="Arial" w:hAnsi="Arial" w:cs="Arial"/>
          <w:sz w:val="23"/>
          <w:szCs w:val="23"/>
          <w:lang w:val="pt-BR"/>
        </w:rPr>
        <w:t>ex-post</w:t>
      </w:r>
      <w:proofErr w:type="spellEnd"/>
      <w:r w:rsidRPr="008C5B6C">
        <w:rPr>
          <w:rFonts w:ascii="Arial" w:eastAsia="Arial" w:hAnsi="Arial" w:cs="Arial"/>
          <w:sz w:val="23"/>
          <w:szCs w:val="23"/>
          <w:lang w:val="pt-BR"/>
        </w:rPr>
        <w:t xml:space="preserve"> (</w:t>
      </w:r>
      <w:proofErr w:type="spellStart"/>
      <w:r w:rsidRPr="008C5B6C">
        <w:rPr>
          <w:rFonts w:ascii="Arial" w:eastAsia="Arial" w:hAnsi="Arial" w:cs="Arial"/>
          <w:i/>
          <w:iCs/>
          <w:sz w:val="23"/>
          <w:szCs w:val="23"/>
          <w:lang w:val="pt-BR"/>
        </w:rPr>
        <w:t>SprEp</w:t>
      </w:r>
      <w:proofErr w:type="spellEnd"/>
      <w:r w:rsidRPr="008C5B6C">
        <w:rPr>
          <w:rFonts w:ascii="Arial" w:eastAsia="Arial" w:hAnsi="Arial" w:cs="Arial"/>
          <w:sz w:val="23"/>
          <w:szCs w:val="23"/>
          <w:lang w:val="pt-BR"/>
        </w:rPr>
        <w:t>)</w:t>
      </w:r>
    </w:p>
    <w:p w14:paraId="040D97BB" w14:textId="77777777" w:rsidR="0075768E" w:rsidRPr="008C5B6C" w:rsidRDefault="0075768E">
      <w:pPr>
        <w:spacing w:line="214" w:lineRule="exact"/>
        <w:rPr>
          <w:sz w:val="20"/>
          <w:szCs w:val="20"/>
          <w:lang w:val="pt-BR"/>
        </w:rPr>
      </w:pPr>
    </w:p>
    <w:p w14:paraId="1882A559" w14:textId="77777777" w:rsidR="0075768E" w:rsidRPr="008C5B6C" w:rsidRDefault="00BC6249">
      <w:pPr>
        <w:ind w:left="260"/>
        <w:rPr>
          <w:sz w:val="20"/>
          <w:szCs w:val="20"/>
          <w:lang w:val="pt-BR"/>
        </w:rPr>
      </w:pPr>
      <w:proofErr w:type="gramStart"/>
      <w:r w:rsidRPr="008C5B6C">
        <w:rPr>
          <w:rFonts w:ascii="Arial" w:eastAsia="Arial" w:hAnsi="Arial" w:cs="Arial"/>
          <w:sz w:val="24"/>
          <w:szCs w:val="24"/>
          <w:lang w:val="pt-BR"/>
        </w:rPr>
        <w:t>e</w:t>
      </w:r>
      <w:proofErr w:type="gramEnd"/>
      <w:r w:rsidRPr="008C5B6C">
        <w:rPr>
          <w:rFonts w:ascii="Arial" w:eastAsia="Arial" w:hAnsi="Arial" w:cs="Arial"/>
          <w:sz w:val="24"/>
          <w:szCs w:val="24"/>
          <w:lang w:val="pt-BR"/>
        </w:rPr>
        <w:t xml:space="preserve"> direto com a rentabilidade bancária (</w:t>
      </w:r>
      <w:proofErr w:type="spellStart"/>
      <w:r w:rsidRPr="008C5B6C">
        <w:rPr>
          <w:rFonts w:ascii="Arial" w:eastAsia="Arial" w:hAnsi="Arial" w:cs="Arial"/>
          <w:i/>
          <w:iCs/>
          <w:sz w:val="24"/>
          <w:szCs w:val="24"/>
          <w:lang w:val="pt-BR"/>
        </w:rPr>
        <w:t>Rent</w:t>
      </w:r>
      <w:proofErr w:type="spellEnd"/>
      <w:r w:rsidRPr="008C5B6C">
        <w:rPr>
          <w:rFonts w:ascii="Arial" w:eastAsia="Arial" w:hAnsi="Arial" w:cs="Arial"/>
          <w:sz w:val="24"/>
          <w:szCs w:val="24"/>
          <w:lang w:val="pt-BR"/>
        </w:rPr>
        <w:t>)</w:t>
      </w:r>
    </w:p>
    <w:p w14:paraId="670DF496" w14:textId="77777777" w:rsidR="0075768E" w:rsidRPr="008C5B6C" w:rsidRDefault="0075768E">
      <w:pPr>
        <w:spacing w:line="322" w:lineRule="exact"/>
        <w:rPr>
          <w:sz w:val="20"/>
          <w:szCs w:val="20"/>
          <w:lang w:val="pt-BR"/>
        </w:rPr>
      </w:pPr>
    </w:p>
    <w:p w14:paraId="1D6D139C" w14:textId="77777777" w:rsidR="0075768E" w:rsidRPr="008C5B6C" w:rsidRDefault="00BC6249">
      <w:pPr>
        <w:spacing w:line="419" w:lineRule="auto"/>
        <w:ind w:left="260" w:firstLine="850"/>
        <w:jc w:val="both"/>
        <w:rPr>
          <w:sz w:val="20"/>
          <w:szCs w:val="20"/>
          <w:lang w:val="pt-BR"/>
        </w:rPr>
      </w:pPr>
      <w:r w:rsidRPr="008C5B6C">
        <w:rPr>
          <w:rFonts w:ascii="Arial" w:eastAsia="Arial" w:hAnsi="Arial" w:cs="Arial"/>
          <w:sz w:val="24"/>
          <w:szCs w:val="24"/>
          <w:lang w:val="pt-BR"/>
        </w:rPr>
        <w:t xml:space="preserve">O modelo econométrico a ser utilizado será o método de dados em painel, denominado Cross </w:t>
      </w:r>
      <w:proofErr w:type="spellStart"/>
      <w:r w:rsidRPr="008C5B6C">
        <w:rPr>
          <w:rFonts w:ascii="Arial" w:eastAsia="Arial" w:hAnsi="Arial" w:cs="Arial"/>
          <w:sz w:val="24"/>
          <w:szCs w:val="24"/>
          <w:lang w:val="pt-BR"/>
        </w:rPr>
        <w:t>Section</w:t>
      </w:r>
      <w:proofErr w:type="spellEnd"/>
      <w:r w:rsidRPr="008C5B6C">
        <w:rPr>
          <w:rFonts w:ascii="Arial" w:eastAsia="Arial" w:hAnsi="Arial" w:cs="Arial"/>
          <w:sz w:val="24"/>
          <w:szCs w:val="24"/>
          <w:lang w:val="pt-BR"/>
        </w:rPr>
        <w:t>, que combina séries temporais e dados em corte transversal. Este modelo busca captar diferenças individuais de comportamento, possibilitando combinar os dados para fins de estimação e inferência, posteriormente realizados testes de regressão e estimação. (HILL, 2010).</w:t>
      </w:r>
    </w:p>
    <w:p w14:paraId="7C95F779" w14:textId="77777777" w:rsidR="0075768E" w:rsidRPr="008C5B6C" w:rsidRDefault="0075768E">
      <w:pPr>
        <w:spacing w:line="178" w:lineRule="exact"/>
        <w:rPr>
          <w:sz w:val="20"/>
          <w:szCs w:val="20"/>
          <w:lang w:val="pt-BR"/>
        </w:rPr>
      </w:pPr>
    </w:p>
    <w:p w14:paraId="2043D8D1" w14:textId="77777777" w:rsidR="0075768E" w:rsidRPr="008C5B6C" w:rsidRDefault="00BC6249">
      <w:pPr>
        <w:ind w:right="-199"/>
        <w:jc w:val="center"/>
        <w:rPr>
          <w:sz w:val="20"/>
          <w:szCs w:val="20"/>
          <w:lang w:val="pt-BR"/>
        </w:rPr>
      </w:pPr>
      <w:proofErr w:type="spellStart"/>
      <w:proofErr w:type="gramStart"/>
      <w:r w:rsidRPr="008C5B6C">
        <w:rPr>
          <w:rFonts w:ascii="Arial" w:eastAsia="Arial" w:hAnsi="Arial" w:cs="Arial"/>
          <w:i/>
          <w:iCs/>
          <w:sz w:val="48"/>
          <w:szCs w:val="48"/>
          <w:vertAlign w:val="superscript"/>
          <w:lang w:val="pt-BR"/>
        </w:rPr>
        <w:t>y</w:t>
      </w:r>
      <w:r w:rsidRPr="008C5B6C">
        <w:rPr>
          <w:rFonts w:ascii="Arial" w:eastAsia="Arial" w:hAnsi="Arial" w:cs="Arial"/>
          <w:i/>
          <w:iCs/>
          <w:sz w:val="15"/>
          <w:szCs w:val="15"/>
          <w:lang w:val="pt-BR"/>
        </w:rPr>
        <w:t>it</w:t>
      </w:r>
      <w:proofErr w:type="spellEnd"/>
      <w:proofErr w:type="gramEnd"/>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Pr>
          <w:rFonts w:ascii="Arial" w:eastAsia="Arial" w:hAnsi="Arial" w:cs="Arial"/>
          <w:i/>
          <w:iCs/>
          <w:sz w:val="48"/>
          <w:szCs w:val="48"/>
          <w:vertAlign w:val="superscript"/>
        </w:rPr>
        <w:t>β</w:t>
      </w:r>
      <w:r w:rsidRPr="008C5B6C">
        <w:rPr>
          <w:rFonts w:ascii="Arial" w:eastAsia="Arial" w:hAnsi="Arial" w:cs="Arial"/>
          <w:sz w:val="15"/>
          <w:szCs w:val="15"/>
          <w:lang w:val="pt-BR"/>
        </w:rPr>
        <w:t>1</w:t>
      </w:r>
      <w:r w:rsidRPr="008C5B6C">
        <w:rPr>
          <w:rFonts w:ascii="Arial" w:eastAsia="Arial" w:hAnsi="Arial" w:cs="Arial"/>
          <w:i/>
          <w:iCs/>
          <w:sz w:val="15"/>
          <w:szCs w:val="15"/>
          <w:lang w:val="pt-BR"/>
        </w:rPr>
        <w:t>it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Pr>
          <w:rFonts w:ascii="Arial" w:eastAsia="Arial" w:hAnsi="Arial" w:cs="Arial"/>
          <w:i/>
          <w:iCs/>
          <w:sz w:val="48"/>
          <w:szCs w:val="48"/>
          <w:vertAlign w:val="superscript"/>
        </w:rPr>
        <w:t>β</w:t>
      </w:r>
      <w:r w:rsidRPr="008C5B6C">
        <w:rPr>
          <w:rFonts w:ascii="Arial" w:eastAsia="Arial" w:hAnsi="Arial" w:cs="Arial"/>
          <w:sz w:val="15"/>
          <w:szCs w:val="15"/>
          <w:lang w:val="pt-BR"/>
        </w:rPr>
        <w:t>2</w:t>
      </w:r>
      <w:r w:rsidRPr="008C5B6C">
        <w:rPr>
          <w:rFonts w:ascii="Arial" w:eastAsia="Arial" w:hAnsi="Arial" w:cs="Arial"/>
          <w:i/>
          <w:iCs/>
          <w:sz w:val="15"/>
          <w:szCs w:val="15"/>
          <w:lang w:val="pt-BR"/>
        </w:rPr>
        <w:t>it</w:t>
      </w:r>
      <w:r w:rsidRPr="008C5B6C">
        <w:rPr>
          <w:rFonts w:ascii="Arial" w:eastAsia="Arial" w:hAnsi="Arial" w:cs="Arial"/>
          <w:i/>
          <w:iCs/>
          <w:sz w:val="48"/>
          <w:szCs w:val="48"/>
          <w:vertAlign w:val="superscript"/>
          <w:lang w:val="pt-BR"/>
        </w:rPr>
        <w:t>X</w:t>
      </w:r>
      <w:r w:rsidRPr="008C5B6C">
        <w:rPr>
          <w:rFonts w:ascii="Arial" w:eastAsia="Arial" w:hAnsi="Arial" w:cs="Arial"/>
          <w:sz w:val="15"/>
          <w:szCs w:val="15"/>
          <w:lang w:val="pt-BR"/>
        </w:rPr>
        <w:t>2</w:t>
      </w:r>
      <w:r w:rsidRPr="008C5B6C">
        <w:rPr>
          <w:rFonts w:ascii="Arial" w:eastAsia="Arial" w:hAnsi="Arial" w:cs="Arial"/>
          <w:i/>
          <w:iCs/>
          <w:sz w:val="15"/>
          <w:szCs w:val="15"/>
          <w:lang w:val="pt-BR"/>
        </w:rPr>
        <w:t>it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Pr>
          <w:rFonts w:ascii="Arial" w:eastAsia="Arial" w:hAnsi="Arial" w:cs="Arial"/>
          <w:i/>
          <w:iCs/>
          <w:sz w:val="48"/>
          <w:szCs w:val="48"/>
          <w:vertAlign w:val="superscript"/>
        </w:rPr>
        <w:t>β</w:t>
      </w:r>
      <w:r w:rsidRPr="008C5B6C">
        <w:rPr>
          <w:rFonts w:ascii="Arial" w:eastAsia="Arial" w:hAnsi="Arial" w:cs="Arial"/>
          <w:sz w:val="15"/>
          <w:szCs w:val="15"/>
          <w:lang w:val="pt-BR"/>
        </w:rPr>
        <w:t>3</w:t>
      </w:r>
      <w:r w:rsidRPr="008C5B6C">
        <w:rPr>
          <w:rFonts w:ascii="Arial" w:eastAsia="Arial" w:hAnsi="Arial" w:cs="Arial"/>
          <w:i/>
          <w:iCs/>
          <w:sz w:val="15"/>
          <w:szCs w:val="15"/>
          <w:lang w:val="pt-BR"/>
        </w:rPr>
        <w:t>it</w:t>
      </w:r>
      <w:r w:rsidRPr="008C5B6C">
        <w:rPr>
          <w:rFonts w:ascii="Arial" w:eastAsia="Arial" w:hAnsi="Arial" w:cs="Arial"/>
          <w:i/>
          <w:iCs/>
          <w:sz w:val="48"/>
          <w:szCs w:val="48"/>
          <w:vertAlign w:val="superscript"/>
          <w:lang w:val="pt-BR"/>
        </w:rPr>
        <w:t>X</w:t>
      </w:r>
      <w:r w:rsidRPr="008C5B6C">
        <w:rPr>
          <w:rFonts w:ascii="Arial" w:eastAsia="Arial" w:hAnsi="Arial" w:cs="Arial"/>
          <w:sz w:val="15"/>
          <w:szCs w:val="15"/>
          <w:lang w:val="pt-BR"/>
        </w:rPr>
        <w:t>3</w:t>
      </w:r>
      <w:r w:rsidRPr="008C5B6C">
        <w:rPr>
          <w:rFonts w:ascii="Arial" w:eastAsia="Arial" w:hAnsi="Arial" w:cs="Arial"/>
          <w:i/>
          <w:iCs/>
          <w:sz w:val="15"/>
          <w:szCs w:val="15"/>
          <w:lang w:val="pt-BR"/>
        </w:rPr>
        <w:t>it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proofErr w:type="spellStart"/>
      <w:r w:rsidRPr="008C5B6C">
        <w:rPr>
          <w:rFonts w:ascii="Arial" w:eastAsia="Arial" w:hAnsi="Arial" w:cs="Arial"/>
          <w:i/>
          <w:iCs/>
          <w:sz w:val="48"/>
          <w:szCs w:val="48"/>
          <w:vertAlign w:val="superscript"/>
          <w:lang w:val="pt-BR"/>
        </w:rPr>
        <w:t>e</w:t>
      </w:r>
      <w:r w:rsidRPr="008C5B6C">
        <w:rPr>
          <w:rFonts w:ascii="Arial" w:eastAsia="Arial" w:hAnsi="Arial" w:cs="Arial"/>
          <w:i/>
          <w:iCs/>
          <w:sz w:val="15"/>
          <w:szCs w:val="15"/>
          <w:lang w:val="pt-BR"/>
        </w:rPr>
        <w:t>it</w:t>
      </w:r>
      <w:proofErr w:type="spellEnd"/>
    </w:p>
    <w:p w14:paraId="65E18724" w14:textId="77777777" w:rsidR="0075768E" w:rsidRPr="008C5B6C" w:rsidRDefault="0075768E">
      <w:pPr>
        <w:spacing w:line="328" w:lineRule="exact"/>
        <w:rPr>
          <w:sz w:val="20"/>
          <w:szCs w:val="20"/>
          <w:lang w:val="pt-BR"/>
        </w:rPr>
      </w:pPr>
    </w:p>
    <w:p w14:paraId="180A5948" w14:textId="77777777" w:rsidR="0075768E" w:rsidRPr="008C5B6C" w:rsidRDefault="00BC6249">
      <w:pPr>
        <w:spacing w:line="440" w:lineRule="auto"/>
        <w:ind w:left="260" w:right="20" w:firstLine="850"/>
        <w:jc w:val="both"/>
        <w:rPr>
          <w:sz w:val="20"/>
          <w:szCs w:val="20"/>
          <w:lang w:val="pt-BR"/>
        </w:rPr>
      </w:pPr>
      <w:r w:rsidRPr="008C5B6C">
        <w:rPr>
          <w:rFonts w:ascii="Arial" w:eastAsia="Arial" w:hAnsi="Arial" w:cs="Arial"/>
          <w:sz w:val="23"/>
          <w:szCs w:val="23"/>
          <w:lang w:val="pt-BR"/>
        </w:rPr>
        <w:t xml:space="preserve">O método Cross </w:t>
      </w:r>
      <w:proofErr w:type="spellStart"/>
      <w:r w:rsidRPr="008C5B6C">
        <w:rPr>
          <w:rFonts w:ascii="Arial" w:eastAsia="Arial" w:hAnsi="Arial" w:cs="Arial"/>
          <w:sz w:val="23"/>
          <w:szCs w:val="23"/>
          <w:lang w:val="pt-BR"/>
        </w:rPr>
        <w:t>Section</w:t>
      </w:r>
      <w:proofErr w:type="spellEnd"/>
      <w:r w:rsidRPr="008C5B6C">
        <w:rPr>
          <w:rFonts w:ascii="Arial" w:eastAsia="Arial" w:hAnsi="Arial" w:cs="Arial"/>
          <w:sz w:val="23"/>
          <w:szCs w:val="23"/>
          <w:lang w:val="pt-BR"/>
        </w:rPr>
        <w:t xml:space="preserve"> pode ser realizado por meio de três modelos de estimação que são: i) Modelo de regressão aparentemente não relacionadas (SUR); </w:t>
      </w:r>
      <w:proofErr w:type="spellStart"/>
      <w:r w:rsidRPr="008C5B6C">
        <w:rPr>
          <w:rFonts w:ascii="Arial" w:eastAsia="Arial" w:hAnsi="Arial" w:cs="Arial"/>
          <w:sz w:val="23"/>
          <w:szCs w:val="23"/>
          <w:lang w:val="pt-BR"/>
        </w:rPr>
        <w:t>ii</w:t>
      </w:r>
      <w:proofErr w:type="spellEnd"/>
      <w:r w:rsidRPr="008C5B6C">
        <w:rPr>
          <w:rFonts w:ascii="Arial" w:eastAsia="Arial" w:hAnsi="Arial" w:cs="Arial"/>
          <w:sz w:val="23"/>
          <w:szCs w:val="23"/>
          <w:lang w:val="pt-BR"/>
        </w:rPr>
        <w:t xml:space="preserve">) Modelo de variável binárias — efeitos fixos — e </w:t>
      </w:r>
      <w:proofErr w:type="spellStart"/>
      <w:r w:rsidRPr="008C5B6C">
        <w:rPr>
          <w:rFonts w:ascii="Arial" w:eastAsia="Arial" w:hAnsi="Arial" w:cs="Arial"/>
          <w:sz w:val="23"/>
          <w:szCs w:val="23"/>
          <w:lang w:val="pt-BR"/>
        </w:rPr>
        <w:t>iii</w:t>
      </w:r>
      <w:proofErr w:type="spellEnd"/>
      <w:r w:rsidRPr="008C5B6C">
        <w:rPr>
          <w:rFonts w:ascii="Arial" w:eastAsia="Arial" w:hAnsi="Arial" w:cs="Arial"/>
          <w:sz w:val="23"/>
          <w:szCs w:val="23"/>
          <w:lang w:val="pt-BR"/>
        </w:rPr>
        <w:t xml:space="preserve">) modelo de componentes </w:t>
      </w:r>
      <w:proofErr w:type="spellStart"/>
      <w:r w:rsidRPr="008C5B6C">
        <w:rPr>
          <w:rFonts w:ascii="Arial" w:eastAsia="Arial" w:hAnsi="Arial" w:cs="Arial"/>
          <w:sz w:val="23"/>
          <w:szCs w:val="23"/>
          <w:lang w:val="pt-BR"/>
        </w:rPr>
        <w:t>estocásti-cos</w:t>
      </w:r>
      <w:proofErr w:type="spellEnd"/>
      <w:r w:rsidRPr="008C5B6C">
        <w:rPr>
          <w:rFonts w:ascii="Arial" w:eastAsia="Arial" w:hAnsi="Arial" w:cs="Arial"/>
          <w:sz w:val="23"/>
          <w:szCs w:val="23"/>
          <w:lang w:val="pt-BR"/>
        </w:rPr>
        <w:t xml:space="preserve"> — efeitos aleatórios — (HILL, 2010). Serão testados os três métodos buscando selecionar o mais adequado ao modelo econométrico e ao conjunto de dados.</w:t>
      </w:r>
    </w:p>
    <w:p w14:paraId="600FD388" w14:textId="77777777" w:rsidR="0075768E" w:rsidRPr="008C5B6C" w:rsidRDefault="0075768E">
      <w:pPr>
        <w:spacing w:line="86" w:lineRule="exact"/>
        <w:rPr>
          <w:sz w:val="20"/>
          <w:szCs w:val="20"/>
          <w:lang w:val="pt-BR"/>
        </w:rPr>
      </w:pPr>
    </w:p>
    <w:p w14:paraId="5A32E0F8" w14:textId="77777777" w:rsidR="0075768E" w:rsidRPr="008C5B6C" w:rsidRDefault="00BC6249">
      <w:pPr>
        <w:spacing w:line="460" w:lineRule="auto"/>
        <w:ind w:left="260" w:right="20" w:firstLine="850"/>
        <w:jc w:val="both"/>
        <w:rPr>
          <w:sz w:val="20"/>
          <w:szCs w:val="20"/>
          <w:lang w:val="pt-BR"/>
        </w:rPr>
      </w:pPr>
      <w:r w:rsidRPr="008C5B6C">
        <w:rPr>
          <w:rFonts w:ascii="Arial" w:eastAsia="Arial" w:hAnsi="Arial" w:cs="Arial"/>
          <w:sz w:val="23"/>
          <w:szCs w:val="23"/>
          <w:lang w:val="pt-BR"/>
        </w:rPr>
        <w:t>No modelo de regressão de dados aparentemente não relacionados — SUR —, os parâmetros dos diferentes grupos em corte transversal diferem entre si, porém são</w:t>
      </w:r>
    </w:p>
    <w:p w14:paraId="6CED7EC1" w14:textId="77777777" w:rsidR="0075768E" w:rsidRPr="008C5B6C" w:rsidRDefault="0075768E">
      <w:pPr>
        <w:rPr>
          <w:lang w:val="pt-BR"/>
        </w:rPr>
        <w:sectPr w:rsidR="0075768E" w:rsidRPr="008C5B6C">
          <w:pgSz w:w="11900" w:h="16838"/>
          <w:pgMar w:top="991" w:right="1086" w:bottom="157" w:left="1440" w:header="0" w:footer="0" w:gutter="0"/>
          <w:cols w:space="720" w:equalWidth="0">
            <w:col w:w="9380"/>
          </w:cols>
        </w:sectPr>
      </w:pPr>
    </w:p>
    <w:p w14:paraId="6E24AB32"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50</w:t>
      </w:r>
    </w:p>
    <w:p w14:paraId="0FC88B63" w14:textId="77777777" w:rsidR="0075768E" w:rsidRPr="008C5B6C" w:rsidRDefault="0075768E">
      <w:pPr>
        <w:spacing w:line="200" w:lineRule="exact"/>
        <w:rPr>
          <w:sz w:val="20"/>
          <w:szCs w:val="20"/>
          <w:lang w:val="pt-BR"/>
        </w:rPr>
      </w:pPr>
    </w:p>
    <w:p w14:paraId="1B980FF0" w14:textId="77777777" w:rsidR="0075768E" w:rsidRPr="008C5B6C" w:rsidRDefault="0075768E">
      <w:pPr>
        <w:spacing w:line="246" w:lineRule="exact"/>
        <w:rPr>
          <w:sz w:val="20"/>
          <w:szCs w:val="20"/>
          <w:lang w:val="pt-BR"/>
        </w:rPr>
      </w:pPr>
    </w:p>
    <w:p w14:paraId="33A81BCB" w14:textId="77777777" w:rsidR="0075768E" w:rsidRPr="008C5B6C" w:rsidRDefault="00BC6249">
      <w:pPr>
        <w:spacing w:line="403" w:lineRule="auto"/>
        <w:ind w:left="260" w:right="40"/>
        <w:jc w:val="both"/>
        <w:rPr>
          <w:sz w:val="20"/>
          <w:szCs w:val="20"/>
          <w:lang w:val="pt-BR"/>
        </w:rPr>
      </w:pPr>
      <w:proofErr w:type="gramStart"/>
      <w:r w:rsidRPr="008C5B6C">
        <w:rPr>
          <w:rFonts w:ascii="Arial" w:eastAsia="Arial" w:hAnsi="Arial" w:cs="Arial"/>
          <w:sz w:val="24"/>
          <w:szCs w:val="24"/>
          <w:lang w:val="pt-BR"/>
        </w:rPr>
        <w:t>constantes</w:t>
      </w:r>
      <w:proofErr w:type="gramEnd"/>
      <w:r w:rsidRPr="008C5B6C">
        <w:rPr>
          <w:rFonts w:ascii="Arial" w:eastAsia="Arial" w:hAnsi="Arial" w:cs="Arial"/>
          <w:sz w:val="24"/>
          <w:szCs w:val="24"/>
          <w:lang w:val="pt-BR"/>
        </w:rPr>
        <w:t xml:space="preserve"> ao longo do tempo. Os modelos podem ser estimados com suas funções de forma conjunta ou separada, onde esta última é indicada quando há correlação dos erros (HILL, 2010)</w:t>
      </w:r>
    </w:p>
    <w:p w14:paraId="533EF7A9" w14:textId="77777777" w:rsidR="0075768E" w:rsidRPr="008C5B6C" w:rsidRDefault="0075768E">
      <w:pPr>
        <w:spacing w:line="1" w:lineRule="exact"/>
        <w:rPr>
          <w:sz w:val="20"/>
          <w:szCs w:val="20"/>
          <w:lang w:val="pt-BR"/>
        </w:rPr>
      </w:pPr>
    </w:p>
    <w:p w14:paraId="31B00216" w14:textId="77777777" w:rsidR="0075768E" w:rsidRPr="008C5B6C" w:rsidRDefault="00BC6249">
      <w:pPr>
        <w:ind w:right="-219"/>
        <w:jc w:val="center"/>
        <w:rPr>
          <w:sz w:val="20"/>
          <w:szCs w:val="20"/>
          <w:lang w:val="pt-BR"/>
        </w:rPr>
      </w:pPr>
      <w:proofErr w:type="spellStart"/>
      <w:proofErr w:type="gramStart"/>
      <w:r w:rsidRPr="008C5B6C">
        <w:rPr>
          <w:rFonts w:ascii="Arial" w:eastAsia="Arial" w:hAnsi="Arial" w:cs="Arial"/>
          <w:i/>
          <w:iCs/>
          <w:sz w:val="48"/>
          <w:szCs w:val="48"/>
          <w:vertAlign w:val="superscript"/>
          <w:lang w:val="pt-BR"/>
        </w:rPr>
        <w:t>y</w:t>
      </w:r>
      <w:r w:rsidRPr="008C5B6C">
        <w:rPr>
          <w:rFonts w:ascii="Arial" w:eastAsia="Arial" w:hAnsi="Arial" w:cs="Arial"/>
          <w:i/>
          <w:iCs/>
          <w:sz w:val="15"/>
          <w:szCs w:val="15"/>
          <w:lang w:val="pt-BR"/>
        </w:rPr>
        <w:t>it</w:t>
      </w:r>
      <w:proofErr w:type="spellEnd"/>
      <w:proofErr w:type="gramEnd"/>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Pr>
          <w:rFonts w:ascii="Arial" w:eastAsia="Arial" w:hAnsi="Arial" w:cs="Arial"/>
          <w:i/>
          <w:iCs/>
          <w:sz w:val="48"/>
          <w:szCs w:val="48"/>
          <w:vertAlign w:val="superscript"/>
        </w:rPr>
        <w:t>β</w:t>
      </w:r>
      <w:r w:rsidRPr="008C5B6C">
        <w:rPr>
          <w:rFonts w:ascii="Arial" w:eastAsia="Arial" w:hAnsi="Arial" w:cs="Arial"/>
          <w:sz w:val="15"/>
          <w:szCs w:val="15"/>
          <w:lang w:val="pt-BR"/>
        </w:rPr>
        <w:t>1</w:t>
      </w:r>
      <w:r w:rsidRPr="008C5B6C">
        <w:rPr>
          <w:rFonts w:ascii="Arial" w:eastAsia="Arial" w:hAnsi="Arial" w:cs="Arial"/>
          <w:i/>
          <w:iCs/>
          <w:sz w:val="15"/>
          <w:szCs w:val="15"/>
          <w:lang w:val="pt-BR"/>
        </w:rPr>
        <w:t>it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Pr>
          <w:rFonts w:ascii="Arial" w:eastAsia="Arial" w:hAnsi="Arial" w:cs="Arial"/>
          <w:i/>
          <w:iCs/>
          <w:sz w:val="48"/>
          <w:szCs w:val="48"/>
          <w:vertAlign w:val="superscript"/>
        </w:rPr>
        <w:t>β</w:t>
      </w:r>
      <w:r w:rsidRPr="008C5B6C">
        <w:rPr>
          <w:rFonts w:ascii="Arial" w:eastAsia="Arial" w:hAnsi="Arial" w:cs="Arial"/>
          <w:sz w:val="15"/>
          <w:szCs w:val="15"/>
          <w:lang w:val="pt-BR"/>
        </w:rPr>
        <w:t>2</w:t>
      </w:r>
      <w:r w:rsidRPr="008C5B6C">
        <w:rPr>
          <w:rFonts w:ascii="Arial" w:eastAsia="Arial" w:hAnsi="Arial" w:cs="Arial"/>
          <w:i/>
          <w:iCs/>
          <w:sz w:val="15"/>
          <w:szCs w:val="15"/>
          <w:lang w:val="pt-BR"/>
        </w:rPr>
        <w:t>i</w:t>
      </w:r>
      <w:r w:rsidRPr="008C5B6C">
        <w:rPr>
          <w:rFonts w:ascii="Arial" w:eastAsia="Arial" w:hAnsi="Arial" w:cs="Arial"/>
          <w:i/>
          <w:iCs/>
          <w:sz w:val="48"/>
          <w:szCs w:val="48"/>
          <w:vertAlign w:val="superscript"/>
          <w:lang w:val="pt-BR"/>
        </w:rPr>
        <w:t>X</w:t>
      </w:r>
      <w:r w:rsidRPr="008C5B6C">
        <w:rPr>
          <w:rFonts w:ascii="Arial" w:eastAsia="Arial" w:hAnsi="Arial" w:cs="Arial"/>
          <w:sz w:val="15"/>
          <w:szCs w:val="15"/>
          <w:lang w:val="pt-BR"/>
        </w:rPr>
        <w:t>2</w:t>
      </w:r>
      <w:r w:rsidRPr="008C5B6C">
        <w:rPr>
          <w:rFonts w:ascii="Arial" w:eastAsia="Arial" w:hAnsi="Arial" w:cs="Arial"/>
          <w:i/>
          <w:iCs/>
          <w:sz w:val="15"/>
          <w:szCs w:val="15"/>
          <w:lang w:val="pt-BR"/>
        </w:rPr>
        <w:t>it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Pr>
          <w:rFonts w:ascii="Arial" w:eastAsia="Arial" w:hAnsi="Arial" w:cs="Arial"/>
          <w:i/>
          <w:iCs/>
          <w:sz w:val="48"/>
          <w:szCs w:val="48"/>
          <w:vertAlign w:val="superscript"/>
        </w:rPr>
        <w:t>β</w:t>
      </w:r>
      <w:r w:rsidRPr="008C5B6C">
        <w:rPr>
          <w:rFonts w:ascii="Arial" w:eastAsia="Arial" w:hAnsi="Arial" w:cs="Arial"/>
          <w:sz w:val="15"/>
          <w:szCs w:val="15"/>
          <w:lang w:val="pt-BR"/>
        </w:rPr>
        <w:t>3</w:t>
      </w:r>
      <w:r w:rsidRPr="008C5B6C">
        <w:rPr>
          <w:rFonts w:ascii="Arial" w:eastAsia="Arial" w:hAnsi="Arial" w:cs="Arial"/>
          <w:i/>
          <w:iCs/>
          <w:sz w:val="15"/>
          <w:szCs w:val="15"/>
          <w:lang w:val="pt-BR"/>
        </w:rPr>
        <w:t>i</w:t>
      </w:r>
      <w:r w:rsidRPr="008C5B6C">
        <w:rPr>
          <w:rFonts w:ascii="Arial" w:eastAsia="Arial" w:hAnsi="Arial" w:cs="Arial"/>
          <w:i/>
          <w:iCs/>
          <w:sz w:val="48"/>
          <w:szCs w:val="48"/>
          <w:vertAlign w:val="superscript"/>
          <w:lang w:val="pt-BR"/>
        </w:rPr>
        <w:t>X</w:t>
      </w:r>
      <w:r w:rsidRPr="008C5B6C">
        <w:rPr>
          <w:rFonts w:ascii="Arial" w:eastAsia="Arial" w:hAnsi="Arial" w:cs="Arial"/>
          <w:sz w:val="15"/>
          <w:szCs w:val="15"/>
          <w:lang w:val="pt-BR"/>
        </w:rPr>
        <w:t>3</w:t>
      </w:r>
      <w:r w:rsidRPr="008C5B6C">
        <w:rPr>
          <w:rFonts w:ascii="Arial" w:eastAsia="Arial" w:hAnsi="Arial" w:cs="Arial"/>
          <w:i/>
          <w:iCs/>
          <w:sz w:val="15"/>
          <w:szCs w:val="15"/>
          <w:lang w:val="pt-BR"/>
        </w:rPr>
        <w:t>it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proofErr w:type="spellStart"/>
      <w:r w:rsidRPr="008C5B6C">
        <w:rPr>
          <w:rFonts w:ascii="Arial" w:eastAsia="Arial" w:hAnsi="Arial" w:cs="Arial"/>
          <w:i/>
          <w:iCs/>
          <w:sz w:val="48"/>
          <w:szCs w:val="48"/>
          <w:vertAlign w:val="superscript"/>
          <w:lang w:val="pt-BR"/>
        </w:rPr>
        <w:t>e</w:t>
      </w:r>
      <w:r w:rsidRPr="008C5B6C">
        <w:rPr>
          <w:rFonts w:ascii="Arial" w:eastAsia="Arial" w:hAnsi="Arial" w:cs="Arial"/>
          <w:i/>
          <w:iCs/>
          <w:sz w:val="15"/>
          <w:szCs w:val="15"/>
          <w:lang w:val="pt-BR"/>
        </w:rPr>
        <w:t>it</w:t>
      </w:r>
      <w:proofErr w:type="spellEnd"/>
    </w:p>
    <w:p w14:paraId="484CCADA" w14:textId="77777777" w:rsidR="0075768E" w:rsidRPr="008C5B6C" w:rsidRDefault="0075768E">
      <w:pPr>
        <w:spacing w:line="218" w:lineRule="exact"/>
        <w:rPr>
          <w:sz w:val="20"/>
          <w:szCs w:val="20"/>
          <w:lang w:val="pt-BR"/>
        </w:rPr>
      </w:pPr>
    </w:p>
    <w:p w14:paraId="450EE443" w14:textId="77777777" w:rsidR="0075768E" w:rsidRPr="008C5B6C" w:rsidRDefault="00BC6249">
      <w:pPr>
        <w:spacing w:line="406" w:lineRule="auto"/>
        <w:ind w:left="260" w:firstLine="850"/>
        <w:jc w:val="both"/>
        <w:rPr>
          <w:sz w:val="20"/>
          <w:szCs w:val="20"/>
          <w:lang w:val="pt-BR"/>
        </w:rPr>
      </w:pPr>
      <w:r w:rsidRPr="008C5B6C">
        <w:rPr>
          <w:rFonts w:ascii="Arial" w:eastAsia="Arial" w:hAnsi="Arial" w:cs="Arial"/>
          <w:sz w:val="24"/>
          <w:szCs w:val="24"/>
          <w:lang w:val="pt-BR"/>
        </w:rPr>
        <w:t xml:space="preserve">No modelo de variável binárias — ou efeitos fixos —, o intercepto é abordado como um parâmetro desconhecido e fixo, onde as inferências são aplicadas somente ao </w:t>
      </w:r>
      <w:proofErr w:type="spellStart"/>
      <w:r w:rsidRPr="008C5B6C">
        <w:rPr>
          <w:rFonts w:ascii="Arial" w:eastAsia="Arial" w:hAnsi="Arial" w:cs="Arial"/>
          <w:sz w:val="24"/>
          <w:szCs w:val="24"/>
          <w:lang w:val="pt-BR"/>
        </w:rPr>
        <w:t>cojunto</w:t>
      </w:r>
      <w:proofErr w:type="spellEnd"/>
      <w:r w:rsidRPr="008C5B6C">
        <w:rPr>
          <w:rFonts w:ascii="Arial" w:eastAsia="Arial" w:hAnsi="Arial" w:cs="Arial"/>
          <w:sz w:val="24"/>
          <w:szCs w:val="24"/>
          <w:lang w:val="pt-BR"/>
        </w:rPr>
        <w:t xml:space="preserve"> de dados dos grupos do corte transversal do qual está disponível (HILL, 2010).</w:t>
      </w:r>
    </w:p>
    <w:p w14:paraId="6757BAB9" w14:textId="77777777" w:rsidR="0075768E" w:rsidRPr="008C5B6C" w:rsidRDefault="0075768E">
      <w:pPr>
        <w:spacing w:line="2" w:lineRule="exact"/>
        <w:rPr>
          <w:sz w:val="20"/>
          <w:szCs w:val="20"/>
          <w:lang w:val="pt-BR"/>
        </w:rPr>
      </w:pPr>
    </w:p>
    <w:p w14:paraId="2BA349FD" w14:textId="77777777" w:rsidR="0075768E" w:rsidRDefault="00BC6249">
      <w:pPr>
        <w:ind w:left="1700"/>
        <w:rPr>
          <w:sz w:val="20"/>
          <w:szCs w:val="20"/>
        </w:rPr>
      </w:pPr>
      <w:proofErr w:type="spellStart"/>
      <w:proofErr w:type="gramStart"/>
      <w:r>
        <w:rPr>
          <w:rFonts w:ascii="Arial" w:eastAsia="Arial" w:hAnsi="Arial" w:cs="Arial"/>
          <w:i/>
          <w:iCs/>
          <w:sz w:val="48"/>
          <w:szCs w:val="48"/>
          <w:vertAlign w:val="superscript"/>
        </w:rPr>
        <w:t>y</w:t>
      </w:r>
      <w:r>
        <w:rPr>
          <w:rFonts w:ascii="Arial" w:eastAsia="Arial" w:hAnsi="Arial" w:cs="Arial"/>
          <w:i/>
          <w:iCs/>
          <w:sz w:val="15"/>
          <w:szCs w:val="15"/>
        </w:rPr>
        <w:t>it</w:t>
      </w:r>
      <w:proofErr w:type="spellEnd"/>
      <w:proofErr w:type="gramEnd"/>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11</w:t>
      </w:r>
      <w:r>
        <w:rPr>
          <w:rFonts w:ascii="Arial" w:eastAsia="Arial" w:hAnsi="Arial" w:cs="Arial"/>
          <w:i/>
          <w:iCs/>
          <w:sz w:val="48"/>
          <w:szCs w:val="48"/>
          <w:vertAlign w:val="superscript"/>
        </w:rPr>
        <w:t>D</w:t>
      </w:r>
      <w:r>
        <w:rPr>
          <w:rFonts w:ascii="Arial" w:eastAsia="Arial" w:hAnsi="Arial" w:cs="Arial"/>
          <w:sz w:val="15"/>
          <w:szCs w:val="15"/>
        </w:rPr>
        <w:t>1</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12</w:t>
      </w:r>
      <w:r>
        <w:rPr>
          <w:rFonts w:ascii="Arial" w:eastAsia="Arial" w:hAnsi="Arial" w:cs="Arial"/>
          <w:i/>
          <w:iCs/>
          <w:sz w:val="48"/>
          <w:szCs w:val="48"/>
          <w:vertAlign w:val="superscript"/>
        </w:rPr>
        <w:t>D</w:t>
      </w:r>
      <w:r>
        <w:rPr>
          <w:rFonts w:ascii="Arial" w:eastAsia="Arial" w:hAnsi="Arial" w:cs="Arial"/>
          <w:sz w:val="15"/>
          <w:szCs w:val="15"/>
        </w:rPr>
        <w:t>2</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1</w:t>
      </w:r>
      <w:r>
        <w:rPr>
          <w:rFonts w:ascii="Arial" w:eastAsia="Arial" w:hAnsi="Arial" w:cs="Arial"/>
          <w:i/>
          <w:iCs/>
          <w:sz w:val="15"/>
          <w:szCs w:val="15"/>
        </w:rPr>
        <w:t>,</w:t>
      </w:r>
      <w:r>
        <w:rPr>
          <w:rFonts w:ascii="Arial" w:eastAsia="Arial" w:hAnsi="Arial" w:cs="Arial"/>
          <w:sz w:val="15"/>
          <w:szCs w:val="15"/>
        </w:rPr>
        <w:t>10</w:t>
      </w:r>
      <w:r>
        <w:rPr>
          <w:rFonts w:ascii="Arial" w:eastAsia="Arial" w:hAnsi="Arial" w:cs="Arial"/>
          <w:i/>
          <w:iCs/>
          <w:sz w:val="48"/>
          <w:szCs w:val="48"/>
          <w:vertAlign w:val="superscript"/>
        </w:rPr>
        <w:t>D</w:t>
      </w:r>
      <w:r>
        <w:rPr>
          <w:rFonts w:ascii="Arial" w:eastAsia="Arial" w:hAnsi="Arial" w:cs="Arial"/>
          <w:sz w:val="15"/>
          <w:szCs w:val="15"/>
        </w:rPr>
        <w:t>10</w:t>
      </w:r>
      <w:r>
        <w:rPr>
          <w:rFonts w:ascii="Arial" w:eastAsia="Arial" w:hAnsi="Arial" w:cs="Arial"/>
          <w:i/>
          <w:iCs/>
          <w:sz w:val="15"/>
          <w:szCs w:val="15"/>
        </w:rPr>
        <w:t>i</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2</w:t>
      </w:r>
      <w:r>
        <w:rPr>
          <w:rFonts w:ascii="Arial" w:eastAsia="Arial" w:hAnsi="Arial" w:cs="Arial"/>
          <w:i/>
          <w:iCs/>
          <w:sz w:val="48"/>
          <w:szCs w:val="48"/>
          <w:vertAlign w:val="superscript"/>
        </w:rPr>
        <w:t>X</w:t>
      </w:r>
      <w:r>
        <w:rPr>
          <w:rFonts w:ascii="Arial" w:eastAsia="Arial" w:hAnsi="Arial" w:cs="Arial"/>
          <w:sz w:val="15"/>
          <w:szCs w:val="15"/>
        </w:rPr>
        <w:t>2</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β</w:t>
      </w:r>
      <w:r>
        <w:rPr>
          <w:rFonts w:ascii="Arial" w:eastAsia="Arial" w:hAnsi="Arial" w:cs="Arial"/>
          <w:sz w:val="15"/>
          <w:szCs w:val="15"/>
        </w:rPr>
        <w:t>3</w:t>
      </w:r>
      <w:r>
        <w:rPr>
          <w:rFonts w:ascii="Arial" w:eastAsia="Arial" w:hAnsi="Arial" w:cs="Arial"/>
          <w:i/>
          <w:iCs/>
          <w:sz w:val="48"/>
          <w:szCs w:val="48"/>
          <w:vertAlign w:val="superscript"/>
        </w:rPr>
        <w:t>X</w:t>
      </w:r>
      <w:r>
        <w:rPr>
          <w:rFonts w:ascii="Arial" w:eastAsia="Arial" w:hAnsi="Arial" w:cs="Arial"/>
          <w:sz w:val="15"/>
          <w:szCs w:val="15"/>
        </w:rPr>
        <w:t>3</w:t>
      </w:r>
      <w:r>
        <w:rPr>
          <w:rFonts w:ascii="Arial" w:eastAsia="Arial" w:hAnsi="Arial" w:cs="Arial"/>
          <w:i/>
          <w:iCs/>
          <w:sz w:val="15"/>
          <w:szCs w:val="15"/>
        </w:rPr>
        <w:t>it</w:t>
      </w:r>
      <w:r>
        <w:rPr>
          <w:rFonts w:ascii="Arial" w:eastAsia="Arial" w:hAnsi="Arial" w:cs="Arial"/>
          <w:sz w:val="48"/>
          <w:szCs w:val="48"/>
        </w:rPr>
        <w:t xml:space="preserve"> </w:t>
      </w:r>
      <w:r>
        <w:rPr>
          <w:rFonts w:ascii="Arial" w:eastAsia="Arial" w:hAnsi="Arial" w:cs="Arial"/>
          <w:sz w:val="48"/>
          <w:szCs w:val="48"/>
          <w:vertAlign w:val="superscript"/>
        </w:rPr>
        <w:t>+</w:t>
      </w:r>
      <w:r>
        <w:rPr>
          <w:rFonts w:ascii="Arial" w:eastAsia="Arial" w:hAnsi="Arial" w:cs="Arial"/>
          <w:sz w:val="48"/>
          <w:szCs w:val="48"/>
        </w:rPr>
        <w:t xml:space="preserve"> </w:t>
      </w:r>
      <w:r>
        <w:rPr>
          <w:rFonts w:ascii="Arial" w:eastAsia="Arial" w:hAnsi="Arial" w:cs="Arial"/>
          <w:i/>
          <w:iCs/>
          <w:sz w:val="48"/>
          <w:szCs w:val="48"/>
          <w:vertAlign w:val="superscript"/>
        </w:rPr>
        <w:t>e</w:t>
      </w:r>
      <w:r>
        <w:rPr>
          <w:rFonts w:ascii="Arial" w:eastAsia="Arial" w:hAnsi="Arial" w:cs="Arial"/>
          <w:i/>
          <w:iCs/>
          <w:sz w:val="15"/>
          <w:szCs w:val="15"/>
        </w:rPr>
        <w:t>it</w:t>
      </w:r>
    </w:p>
    <w:p w14:paraId="325A2F46" w14:textId="77777777" w:rsidR="0075768E" w:rsidRDefault="0075768E">
      <w:pPr>
        <w:spacing w:line="218" w:lineRule="exact"/>
        <w:rPr>
          <w:sz w:val="20"/>
          <w:szCs w:val="20"/>
        </w:rPr>
      </w:pPr>
    </w:p>
    <w:p w14:paraId="48D46B64" w14:textId="77777777" w:rsidR="0075768E" w:rsidRPr="008C5B6C" w:rsidRDefault="00BC6249">
      <w:pPr>
        <w:spacing w:line="419" w:lineRule="auto"/>
        <w:ind w:left="260" w:right="40" w:firstLine="850"/>
        <w:jc w:val="both"/>
        <w:rPr>
          <w:sz w:val="20"/>
          <w:szCs w:val="20"/>
          <w:lang w:val="pt-BR"/>
        </w:rPr>
      </w:pPr>
      <w:r w:rsidRPr="008C5B6C">
        <w:rPr>
          <w:rFonts w:ascii="Arial" w:eastAsia="Arial" w:hAnsi="Arial" w:cs="Arial"/>
          <w:sz w:val="24"/>
          <w:szCs w:val="24"/>
          <w:lang w:val="pt-BR"/>
        </w:rPr>
        <w:t>O modelo de componentes estocásticos — ou efeitos aleatórios —, considera cada grupo do conjunto de dados como uma amostra aleatória de uma população maior, onde os interceptos são encarrados como resultados aleatórios da distribuição populacional de interceptos de grupos, realizando assim uma inferência da população de grupos (HILL, 2010).</w:t>
      </w:r>
    </w:p>
    <w:p w14:paraId="1828C8CD" w14:textId="77777777" w:rsidR="0075768E" w:rsidRPr="008C5B6C" w:rsidRDefault="0075768E">
      <w:pPr>
        <w:spacing w:line="178" w:lineRule="exact"/>
        <w:rPr>
          <w:sz w:val="20"/>
          <w:szCs w:val="20"/>
          <w:lang w:val="pt-BR"/>
        </w:rPr>
      </w:pPr>
    </w:p>
    <w:p w14:paraId="6FAC2268" w14:textId="77777777" w:rsidR="0075768E" w:rsidRPr="008C5B6C" w:rsidRDefault="00BC6249">
      <w:pPr>
        <w:ind w:right="-219"/>
        <w:jc w:val="center"/>
        <w:rPr>
          <w:sz w:val="20"/>
          <w:szCs w:val="20"/>
          <w:lang w:val="pt-BR"/>
        </w:rPr>
      </w:pPr>
      <w:proofErr w:type="spellStart"/>
      <w:proofErr w:type="gramStart"/>
      <w:r w:rsidRPr="008C5B6C">
        <w:rPr>
          <w:rFonts w:ascii="Arial" w:eastAsia="Arial" w:hAnsi="Arial" w:cs="Arial"/>
          <w:i/>
          <w:iCs/>
          <w:sz w:val="48"/>
          <w:szCs w:val="48"/>
          <w:vertAlign w:val="superscript"/>
          <w:lang w:val="pt-BR"/>
        </w:rPr>
        <w:t>y</w:t>
      </w:r>
      <w:r w:rsidRPr="008C5B6C">
        <w:rPr>
          <w:rFonts w:ascii="Arial" w:eastAsia="Arial" w:hAnsi="Arial" w:cs="Arial"/>
          <w:i/>
          <w:iCs/>
          <w:sz w:val="15"/>
          <w:szCs w:val="15"/>
          <w:lang w:val="pt-BR"/>
        </w:rPr>
        <w:t>it</w:t>
      </w:r>
      <w:proofErr w:type="spellEnd"/>
      <w:proofErr w:type="gramEnd"/>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Pr>
          <w:rFonts w:ascii="Arial" w:eastAsia="Arial" w:hAnsi="Arial" w:cs="Arial"/>
          <w:i/>
          <w:iCs/>
          <w:sz w:val="48"/>
          <w:szCs w:val="48"/>
          <w:vertAlign w:val="superscript"/>
        </w:rPr>
        <w:t>β</w:t>
      </w:r>
      <w:r w:rsidRPr="008C5B6C">
        <w:rPr>
          <w:rFonts w:ascii="Arial" w:eastAsia="Arial" w:hAnsi="Arial" w:cs="Arial"/>
          <w:sz w:val="15"/>
          <w:szCs w:val="15"/>
          <w:lang w:val="pt-BR"/>
        </w:rPr>
        <w:t>1</w:t>
      </w:r>
      <w:r w:rsidRPr="008C5B6C">
        <w:rPr>
          <w:rFonts w:ascii="Arial" w:eastAsia="Arial" w:hAnsi="Arial" w:cs="Arial"/>
          <w:i/>
          <w:iCs/>
          <w:sz w:val="15"/>
          <w:szCs w:val="15"/>
          <w:lang w:val="pt-BR"/>
        </w:rPr>
        <w:t>i</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Pr>
          <w:rFonts w:ascii="Arial" w:eastAsia="Arial" w:hAnsi="Arial" w:cs="Arial"/>
          <w:i/>
          <w:iCs/>
          <w:sz w:val="48"/>
          <w:szCs w:val="48"/>
          <w:vertAlign w:val="superscript"/>
        </w:rPr>
        <w:t>β</w:t>
      </w:r>
      <w:r w:rsidRPr="008C5B6C">
        <w:rPr>
          <w:rFonts w:ascii="Arial" w:eastAsia="Arial" w:hAnsi="Arial" w:cs="Arial"/>
          <w:sz w:val="15"/>
          <w:szCs w:val="15"/>
          <w:lang w:val="pt-BR"/>
        </w:rPr>
        <w:t>2</w:t>
      </w:r>
      <w:r w:rsidRPr="008C5B6C">
        <w:rPr>
          <w:rFonts w:ascii="Arial" w:eastAsia="Arial" w:hAnsi="Arial" w:cs="Arial"/>
          <w:i/>
          <w:iCs/>
          <w:sz w:val="15"/>
          <w:szCs w:val="15"/>
          <w:lang w:val="pt-BR"/>
        </w:rPr>
        <w:t>it</w:t>
      </w:r>
      <w:r w:rsidRPr="008C5B6C">
        <w:rPr>
          <w:rFonts w:ascii="Arial" w:eastAsia="Arial" w:hAnsi="Arial" w:cs="Arial"/>
          <w:i/>
          <w:iCs/>
          <w:sz w:val="48"/>
          <w:szCs w:val="48"/>
          <w:vertAlign w:val="superscript"/>
          <w:lang w:val="pt-BR"/>
        </w:rPr>
        <w:t>X</w:t>
      </w:r>
      <w:r w:rsidRPr="008C5B6C">
        <w:rPr>
          <w:rFonts w:ascii="Arial" w:eastAsia="Arial" w:hAnsi="Arial" w:cs="Arial"/>
          <w:sz w:val="15"/>
          <w:szCs w:val="15"/>
          <w:lang w:val="pt-BR"/>
        </w:rPr>
        <w:t>2</w:t>
      </w:r>
      <w:r w:rsidRPr="008C5B6C">
        <w:rPr>
          <w:rFonts w:ascii="Arial" w:eastAsia="Arial" w:hAnsi="Arial" w:cs="Arial"/>
          <w:i/>
          <w:iCs/>
          <w:sz w:val="15"/>
          <w:szCs w:val="15"/>
          <w:lang w:val="pt-BR"/>
        </w:rPr>
        <w:t>it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Pr>
          <w:rFonts w:ascii="Arial" w:eastAsia="Arial" w:hAnsi="Arial" w:cs="Arial"/>
          <w:i/>
          <w:iCs/>
          <w:sz w:val="48"/>
          <w:szCs w:val="48"/>
          <w:vertAlign w:val="superscript"/>
        </w:rPr>
        <w:t>β</w:t>
      </w:r>
      <w:r w:rsidRPr="008C5B6C">
        <w:rPr>
          <w:rFonts w:ascii="Arial" w:eastAsia="Arial" w:hAnsi="Arial" w:cs="Arial"/>
          <w:sz w:val="15"/>
          <w:szCs w:val="15"/>
          <w:lang w:val="pt-BR"/>
        </w:rPr>
        <w:t>3</w:t>
      </w:r>
      <w:r w:rsidRPr="008C5B6C">
        <w:rPr>
          <w:rFonts w:ascii="Arial" w:eastAsia="Arial" w:hAnsi="Arial" w:cs="Arial"/>
          <w:i/>
          <w:iCs/>
          <w:sz w:val="15"/>
          <w:szCs w:val="15"/>
          <w:lang w:val="pt-BR"/>
        </w:rPr>
        <w:t>it</w:t>
      </w:r>
      <w:r w:rsidRPr="008C5B6C">
        <w:rPr>
          <w:rFonts w:ascii="Arial" w:eastAsia="Arial" w:hAnsi="Arial" w:cs="Arial"/>
          <w:i/>
          <w:iCs/>
          <w:sz w:val="48"/>
          <w:szCs w:val="48"/>
          <w:vertAlign w:val="superscript"/>
          <w:lang w:val="pt-BR"/>
        </w:rPr>
        <w:t>X</w:t>
      </w:r>
      <w:r w:rsidRPr="008C5B6C">
        <w:rPr>
          <w:rFonts w:ascii="Arial" w:eastAsia="Arial" w:hAnsi="Arial" w:cs="Arial"/>
          <w:sz w:val="15"/>
          <w:szCs w:val="15"/>
          <w:lang w:val="pt-BR"/>
        </w:rPr>
        <w:t>3</w:t>
      </w:r>
      <w:r w:rsidRPr="008C5B6C">
        <w:rPr>
          <w:rFonts w:ascii="Arial" w:eastAsia="Arial" w:hAnsi="Arial" w:cs="Arial"/>
          <w:i/>
          <w:iCs/>
          <w:sz w:val="15"/>
          <w:szCs w:val="15"/>
          <w:lang w:val="pt-BR"/>
        </w:rPr>
        <w:t>it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proofErr w:type="spellStart"/>
      <w:r w:rsidRPr="008C5B6C">
        <w:rPr>
          <w:rFonts w:ascii="Arial" w:eastAsia="Arial" w:hAnsi="Arial" w:cs="Arial"/>
          <w:i/>
          <w:iCs/>
          <w:sz w:val="48"/>
          <w:szCs w:val="48"/>
          <w:vertAlign w:val="superscript"/>
          <w:lang w:val="pt-BR"/>
        </w:rPr>
        <w:t>e</w:t>
      </w:r>
      <w:r w:rsidRPr="008C5B6C">
        <w:rPr>
          <w:rFonts w:ascii="Arial" w:eastAsia="Arial" w:hAnsi="Arial" w:cs="Arial"/>
          <w:i/>
          <w:iCs/>
          <w:sz w:val="15"/>
          <w:szCs w:val="15"/>
          <w:lang w:val="pt-BR"/>
        </w:rPr>
        <w:t>it</w:t>
      </w:r>
      <w:proofErr w:type="spellEnd"/>
    </w:p>
    <w:p w14:paraId="39B0E9FD" w14:textId="77777777" w:rsidR="0075768E" w:rsidRPr="008C5B6C" w:rsidRDefault="0075768E">
      <w:pPr>
        <w:spacing w:line="328" w:lineRule="exact"/>
        <w:rPr>
          <w:sz w:val="20"/>
          <w:szCs w:val="20"/>
          <w:lang w:val="pt-BR"/>
        </w:rPr>
      </w:pPr>
    </w:p>
    <w:p w14:paraId="530D72A4" w14:textId="77777777" w:rsidR="0075768E" w:rsidRPr="008C5B6C" w:rsidRDefault="00BC6249">
      <w:pPr>
        <w:spacing w:line="419" w:lineRule="auto"/>
        <w:ind w:left="260" w:right="20" w:firstLine="850"/>
        <w:jc w:val="both"/>
        <w:rPr>
          <w:sz w:val="20"/>
          <w:szCs w:val="20"/>
          <w:lang w:val="pt-BR"/>
        </w:rPr>
      </w:pPr>
      <w:r w:rsidRPr="008C5B6C">
        <w:rPr>
          <w:rFonts w:ascii="Arial" w:eastAsia="Arial" w:hAnsi="Arial" w:cs="Arial"/>
          <w:sz w:val="24"/>
          <w:szCs w:val="24"/>
          <w:lang w:val="pt-BR"/>
        </w:rPr>
        <w:t xml:space="preserve">Será aplicada a técnica de Cross </w:t>
      </w:r>
      <w:proofErr w:type="spellStart"/>
      <w:r w:rsidRPr="008C5B6C">
        <w:rPr>
          <w:rFonts w:ascii="Arial" w:eastAsia="Arial" w:hAnsi="Arial" w:cs="Arial"/>
          <w:sz w:val="24"/>
          <w:szCs w:val="24"/>
          <w:lang w:val="pt-BR"/>
        </w:rPr>
        <w:t>Validation</w:t>
      </w:r>
      <w:proofErr w:type="spellEnd"/>
      <w:r w:rsidRPr="008C5B6C">
        <w:rPr>
          <w:rFonts w:ascii="Arial" w:eastAsia="Arial" w:hAnsi="Arial" w:cs="Arial"/>
          <w:sz w:val="24"/>
          <w:szCs w:val="24"/>
          <w:lang w:val="pt-BR"/>
        </w:rPr>
        <w:t xml:space="preserve"> k-</w:t>
      </w:r>
      <w:proofErr w:type="spellStart"/>
      <w:r w:rsidRPr="008C5B6C">
        <w:rPr>
          <w:rFonts w:ascii="Arial" w:eastAsia="Arial" w:hAnsi="Arial" w:cs="Arial"/>
          <w:sz w:val="24"/>
          <w:szCs w:val="24"/>
          <w:lang w:val="pt-BR"/>
        </w:rPr>
        <w:t>fold</w:t>
      </w:r>
      <w:proofErr w:type="spellEnd"/>
      <w:r w:rsidRPr="008C5B6C">
        <w:rPr>
          <w:rFonts w:ascii="Arial" w:eastAsia="Arial" w:hAnsi="Arial" w:cs="Arial"/>
          <w:sz w:val="24"/>
          <w:szCs w:val="24"/>
          <w:lang w:val="pt-BR"/>
        </w:rPr>
        <w:t>, que visa dividir de forma aleatória o conjunto de dados em k grupos, de dimensão aproximada. Onde o primeiro grupo é tratado como conjunto de validação, e o método é ajustado no k - 1 conjuntos restantes. Esse método é útil para testar variáveis, selecionar parâmetros, função preditiva e acurácia para seleção do modelo final (JAMES GARETH AND; WITTEN; HASTIE TREVOR; TIBSHIRANI, 2017).</w:t>
      </w:r>
    </w:p>
    <w:p w14:paraId="45F3CE5A" w14:textId="77777777" w:rsidR="0075768E" w:rsidRPr="008C5B6C" w:rsidRDefault="0075768E">
      <w:pPr>
        <w:spacing w:line="98" w:lineRule="exact"/>
        <w:rPr>
          <w:sz w:val="20"/>
          <w:szCs w:val="20"/>
          <w:lang w:val="pt-BR"/>
        </w:rPr>
      </w:pPr>
    </w:p>
    <w:p w14:paraId="35402531" w14:textId="77777777" w:rsidR="0075768E" w:rsidRPr="008C5B6C" w:rsidRDefault="00BC6249">
      <w:pPr>
        <w:spacing w:line="440" w:lineRule="auto"/>
        <w:ind w:left="260" w:right="20" w:firstLine="850"/>
        <w:jc w:val="both"/>
        <w:rPr>
          <w:sz w:val="20"/>
          <w:szCs w:val="20"/>
          <w:lang w:val="pt-BR"/>
        </w:rPr>
      </w:pPr>
      <w:r w:rsidRPr="008C5B6C">
        <w:rPr>
          <w:rFonts w:ascii="Arial" w:eastAsia="Arial" w:hAnsi="Arial" w:cs="Arial"/>
          <w:sz w:val="23"/>
          <w:szCs w:val="23"/>
          <w:lang w:val="pt-BR"/>
        </w:rPr>
        <w:t>O mecanismo do k-</w:t>
      </w:r>
      <w:proofErr w:type="spellStart"/>
      <w:r w:rsidRPr="008C5B6C">
        <w:rPr>
          <w:rFonts w:ascii="Arial" w:eastAsia="Arial" w:hAnsi="Arial" w:cs="Arial"/>
          <w:sz w:val="23"/>
          <w:szCs w:val="23"/>
          <w:lang w:val="pt-BR"/>
        </w:rPr>
        <w:t>fold</w:t>
      </w:r>
      <w:proofErr w:type="spellEnd"/>
      <w:r w:rsidRPr="008C5B6C">
        <w:rPr>
          <w:rFonts w:ascii="Arial" w:eastAsia="Arial" w:hAnsi="Arial" w:cs="Arial"/>
          <w:sz w:val="23"/>
          <w:szCs w:val="23"/>
          <w:lang w:val="pt-BR"/>
        </w:rPr>
        <w:t xml:space="preserve"> consiste em calcular o erro quadrático médio nas observações do grupo retido, repetindo esse procedimento k vezes, onde a cada rodada, um grupo diferente é tratado como um conjunto de validação. Este processo resulta em k estimativas do erro de teste, MSE1, MSE</w:t>
      </w:r>
      <w:proofErr w:type="gramStart"/>
      <w:r w:rsidRPr="008C5B6C">
        <w:rPr>
          <w:rFonts w:ascii="Arial" w:eastAsia="Arial" w:hAnsi="Arial" w:cs="Arial"/>
          <w:sz w:val="23"/>
          <w:szCs w:val="23"/>
          <w:lang w:val="pt-BR"/>
        </w:rPr>
        <w:t>2,. . .</w:t>
      </w:r>
      <w:proofErr w:type="gramEnd"/>
      <w:r w:rsidRPr="008C5B6C">
        <w:rPr>
          <w:rFonts w:ascii="Arial" w:eastAsia="Arial" w:hAnsi="Arial" w:cs="Arial"/>
          <w:sz w:val="23"/>
          <w:szCs w:val="23"/>
          <w:lang w:val="pt-BR"/>
        </w:rPr>
        <w:t xml:space="preserve"> , </w:t>
      </w:r>
      <w:proofErr w:type="spellStart"/>
      <w:r w:rsidRPr="008C5B6C">
        <w:rPr>
          <w:rFonts w:ascii="Arial" w:eastAsia="Arial" w:hAnsi="Arial" w:cs="Arial"/>
          <w:sz w:val="23"/>
          <w:szCs w:val="23"/>
          <w:lang w:val="pt-BR"/>
        </w:rPr>
        <w:t>MSEk</w:t>
      </w:r>
      <w:proofErr w:type="spellEnd"/>
      <w:r w:rsidRPr="008C5B6C">
        <w:rPr>
          <w:rFonts w:ascii="Arial" w:eastAsia="Arial" w:hAnsi="Arial" w:cs="Arial"/>
          <w:sz w:val="23"/>
          <w:szCs w:val="23"/>
          <w:lang w:val="pt-BR"/>
        </w:rPr>
        <w:t>. A estimativa de CV k-</w:t>
      </w:r>
      <w:proofErr w:type="spellStart"/>
      <w:r w:rsidRPr="008C5B6C">
        <w:rPr>
          <w:rFonts w:ascii="Arial" w:eastAsia="Arial" w:hAnsi="Arial" w:cs="Arial"/>
          <w:sz w:val="23"/>
          <w:szCs w:val="23"/>
          <w:lang w:val="pt-BR"/>
        </w:rPr>
        <w:t>fold</w:t>
      </w:r>
      <w:proofErr w:type="spellEnd"/>
      <w:r w:rsidRPr="008C5B6C">
        <w:rPr>
          <w:rFonts w:ascii="Arial" w:eastAsia="Arial" w:hAnsi="Arial" w:cs="Arial"/>
          <w:sz w:val="23"/>
          <w:szCs w:val="23"/>
          <w:lang w:val="pt-BR"/>
        </w:rPr>
        <w:t xml:space="preserve"> é obtida pela média desses valores (JAMES GARETH AND; WITTEN; HASTIE</w:t>
      </w:r>
    </w:p>
    <w:p w14:paraId="78DFA21D" w14:textId="77777777" w:rsidR="0075768E" w:rsidRPr="008C5B6C" w:rsidRDefault="0075768E">
      <w:pPr>
        <w:rPr>
          <w:lang w:val="pt-BR"/>
        </w:rPr>
        <w:sectPr w:rsidR="0075768E" w:rsidRPr="008C5B6C">
          <w:pgSz w:w="11900" w:h="16838"/>
          <w:pgMar w:top="991" w:right="1106" w:bottom="879" w:left="1440" w:header="0" w:footer="0" w:gutter="0"/>
          <w:cols w:space="720" w:equalWidth="0">
            <w:col w:w="9360"/>
          </w:cols>
        </w:sectPr>
      </w:pPr>
    </w:p>
    <w:p w14:paraId="365B2028"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51</w:t>
      </w:r>
    </w:p>
    <w:p w14:paraId="60ED6E7A" w14:textId="77777777" w:rsidR="0075768E" w:rsidRPr="008C5B6C" w:rsidRDefault="0075768E">
      <w:pPr>
        <w:spacing w:line="200" w:lineRule="exact"/>
        <w:rPr>
          <w:sz w:val="20"/>
          <w:szCs w:val="20"/>
          <w:lang w:val="pt-BR"/>
        </w:rPr>
      </w:pPr>
    </w:p>
    <w:p w14:paraId="0FB43742" w14:textId="77777777" w:rsidR="0075768E" w:rsidRPr="008C5B6C" w:rsidRDefault="0075768E">
      <w:pPr>
        <w:spacing w:line="246" w:lineRule="exact"/>
        <w:rPr>
          <w:sz w:val="20"/>
          <w:szCs w:val="20"/>
          <w:lang w:val="pt-BR"/>
        </w:rPr>
      </w:pPr>
    </w:p>
    <w:p w14:paraId="0FB898E6" w14:textId="77777777" w:rsidR="0075768E" w:rsidRPr="008C5B6C" w:rsidRDefault="00BC6249">
      <w:pPr>
        <w:ind w:left="260"/>
        <w:rPr>
          <w:sz w:val="20"/>
          <w:szCs w:val="20"/>
          <w:lang w:val="pt-BR"/>
        </w:rPr>
      </w:pPr>
      <w:r w:rsidRPr="008C5B6C">
        <w:rPr>
          <w:rFonts w:ascii="Arial" w:eastAsia="Arial" w:hAnsi="Arial" w:cs="Arial"/>
          <w:sz w:val="24"/>
          <w:szCs w:val="24"/>
          <w:lang w:val="pt-BR"/>
        </w:rPr>
        <w:t>TREVOR; TIBSHIRANI, 2017).</w:t>
      </w:r>
    </w:p>
    <w:p w14:paraId="37CE72B1" w14:textId="77777777" w:rsidR="0075768E" w:rsidRPr="008C5B6C" w:rsidRDefault="00BC6249">
      <w:pPr>
        <w:spacing w:line="218" w:lineRule="auto"/>
        <w:ind w:left="4680"/>
        <w:rPr>
          <w:sz w:val="20"/>
          <w:szCs w:val="20"/>
          <w:lang w:val="pt-BR"/>
        </w:rPr>
      </w:pPr>
      <w:r w:rsidRPr="008C5B6C">
        <w:rPr>
          <w:rFonts w:ascii="Arial" w:eastAsia="Arial" w:hAnsi="Arial" w:cs="Arial"/>
          <w:sz w:val="48"/>
          <w:szCs w:val="48"/>
          <w:vertAlign w:val="subscript"/>
          <w:lang w:val="pt-BR"/>
        </w:rPr>
        <w:t>1</w:t>
      </w:r>
      <w:r w:rsidRPr="008C5B6C">
        <w:rPr>
          <w:rFonts w:ascii="Arial" w:eastAsia="Arial" w:hAnsi="Arial" w:cs="Arial"/>
          <w:sz w:val="19"/>
          <w:szCs w:val="19"/>
          <w:vertAlign w:val="subscript"/>
          <w:lang w:val="pt-BR"/>
        </w:rPr>
        <w:t xml:space="preserve"> </w:t>
      </w:r>
      <w:proofErr w:type="spellStart"/>
      <w:r w:rsidRPr="008C5B6C">
        <w:rPr>
          <w:rFonts w:ascii="Arial" w:eastAsia="Arial" w:hAnsi="Arial" w:cs="Arial"/>
          <w:sz w:val="19"/>
          <w:szCs w:val="19"/>
          <w:lang w:val="pt-BR"/>
        </w:rPr>
        <w:t>X</w:t>
      </w:r>
      <w:r w:rsidRPr="008C5B6C">
        <w:rPr>
          <w:rFonts w:ascii="Arial" w:eastAsia="Arial" w:hAnsi="Arial" w:cs="Arial"/>
          <w:i/>
          <w:iCs/>
          <w:sz w:val="31"/>
          <w:szCs w:val="31"/>
          <w:vertAlign w:val="superscript"/>
          <w:lang w:val="pt-BR"/>
        </w:rPr>
        <w:t>k</w:t>
      </w:r>
      <w:proofErr w:type="spellEnd"/>
    </w:p>
    <w:p w14:paraId="0612C08E" w14:textId="77777777" w:rsidR="0075768E" w:rsidRPr="008C5B6C" w:rsidRDefault="00BC6249">
      <w:pPr>
        <w:spacing w:line="206" w:lineRule="auto"/>
        <w:ind w:left="3780"/>
        <w:rPr>
          <w:sz w:val="20"/>
          <w:szCs w:val="20"/>
          <w:lang w:val="pt-BR"/>
        </w:rPr>
      </w:pPr>
      <w:r w:rsidRPr="008C5B6C">
        <w:rPr>
          <w:rFonts w:ascii="Arial" w:eastAsia="Arial" w:hAnsi="Arial" w:cs="Arial"/>
          <w:i/>
          <w:iCs/>
          <w:sz w:val="48"/>
          <w:szCs w:val="48"/>
          <w:vertAlign w:val="superscript"/>
          <w:lang w:val="pt-BR"/>
        </w:rPr>
        <w:t>CV</w:t>
      </w:r>
      <w:r w:rsidRPr="008C5B6C">
        <w:rPr>
          <w:rFonts w:ascii="Arial" w:eastAsia="Arial" w:hAnsi="Arial" w:cs="Arial"/>
          <w:sz w:val="15"/>
          <w:szCs w:val="15"/>
          <w:lang w:val="pt-BR"/>
        </w:rPr>
        <w:t>(</w:t>
      </w:r>
      <w:r w:rsidRPr="008C5B6C">
        <w:rPr>
          <w:rFonts w:ascii="Arial" w:eastAsia="Arial" w:hAnsi="Arial" w:cs="Arial"/>
          <w:i/>
          <w:iCs/>
          <w:sz w:val="15"/>
          <w:szCs w:val="15"/>
          <w:lang w:val="pt-BR"/>
        </w:rPr>
        <w:t>k</w:t>
      </w:r>
      <w:r w:rsidRPr="008C5B6C">
        <w:rPr>
          <w:rFonts w:ascii="Arial" w:eastAsia="Arial" w:hAnsi="Arial" w:cs="Arial"/>
          <w:sz w:val="15"/>
          <w:szCs w:val="15"/>
          <w:lang w:val="pt-BR"/>
        </w:rPr>
        <w:t>)</w:t>
      </w:r>
      <w:r w:rsidRPr="008C5B6C">
        <w:rPr>
          <w:rFonts w:ascii="Arial" w:eastAsia="Arial" w:hAnsi="Arial" w:cs="Arial"/>
          <w:sz w:val="48"/>
          <w:szCs w:val="48"/>
          <w:lang w:val="pt-BR"/>
        </w:rPr>
        <w:t xml:space="preserve"> </w:t>
      </w:r>
      <w:r w:rsidRPr="008C5B6C">
        <w:rPr>
          <w:rFonts w:ascii="Arial" w:eastAsia="Arial" w:hAnsi="Arial" w:cs="Arial"/>
          <w:sz w:val="48"/>
          <w:szCs w:val="48"/>
          <w:vertAlign w:val="superscript"/>
          <w:lang w:val="pt-BR"/>
        </w:rPr>
        <w:t>=</w:t>
      </w:r>
      <w:r w:rsidRPr="008C5B6C">
        <w:rPr>
          <w:rFonts w:ascii="Arial" w:eastAsia="Arial" w:hAnsi="Arial" w:cs="Arial"/>
          <w:sz w:val="48"/>
          <w:szCs w:val="48"/>
          <w:lang w:val="pt-BR"/>
        </w:rPr>
        <w:t xml:space="preserve"> </w:t>
      </w:r>
      <w:r w:rsidRPr="008C5B6C">
        <w:rPr>
          <w:rFonts w:ascii="Arial" w:eastAsia="Arial" w:hAnsi="Arial" w:cs="Arial"/>
          <w:i/>
          <w:iCs/>
          <w:sz w:val="48"/>
          <w:szCs w:val="48"/>
          <w:vertAlign w:val="subscript"/>
          <w:lang w:val="pt-BR"/>
        </w:rPr>
        <w:t>k</w:t>
      </w:r>
      <w:r w:rsidRPr="008C5B6C">
        <w:rPr>
          <w:rFonts w:ascii="Arial" w:eastAsia="Arial" w:hAnsi="Arial" w:cs="Arial"/>
          <w:i/>
          <w:iCs/>
          <w:sz w:val="31"/>
          <w:szCs w:val="31"/>
          <w:lang w:val="pt-BR"/>
        </w:rPr>
        <w:t xml:space="preserve"> </w:t>
      </w:r>
      <w:r w:rsidRPr="008C5B6C">
        <w:rPr>
          <w:rFonts w:ascii="Arial" w:eastAsia="Arial" w:hAnsi="Arial" w:cs="Arial"/>
          <w:i/>
          <w:iCs/>
          <w:sz w:val="31"/>
          <w:szCs w:val="31"/>
          <w:vertAlign w:val="subscript"/>
          <w:lang w:val="pt-BR"/>
        </w:rPr>
        <w:t>i</w:t>
      </w:r>
      <w:r w:rsidRPr="008C5B6C">
        <w:rPr>
          <w:rFonts w:ascii="Arial" w:eastAsia="Arial" w:hAnsi="Arial" w:cs="Arial"/>
          <w:sz w:val="31"/>
          <w:szCs w:val="31"/>
          <w:vertAlign w:val="subscript"/>
          <w:lang w:val="pt-BR"/>
        </w:rPr>
        <w:t>=1</w:t>
      </w:r>
      <w:r w:rsidRPr="008C5B6C">
        <w:rPr>
          <w:rFonts w:ascii="Arial" w:eastAsia="Arial" w:hAnsi="Arial" w:cs="Arial"/>
          <w:sz w:val="48"/>
          <w:szCs w:val="48"/>
          <w:lang w:val="pt-BR"/>
        </w:rPr>
        <w:t xml:space="preserve"> </w:t>
      </w:r>
      <w:r w:rsidRPr="008C5B6C">
        <w:rPr>
          <w:rFonts w:ascii="Arial" w:eastAsia="Arial" w:hAnsi="Arial" w:cs="Arial"/>
          <w:i/>
          <w:iCs/>
          <w:sz w:val="48"/>
          <w:szCs w:val="48"/>
          <w:vertAlign w:val="superscript"/>
          <w:lang w:val="pt-BR"/>
        </w:rPr>
        <w:t>M SE</w:t>
      </w:r>
    </w:p>
    <w:p w14:paraId="1871A94E" w14:textId="77777777" w:rsidR="0075768E" w:rsidRPr="008C5B6C" w:rsidRDefault="00BC6249">
      <w:pPr>
        <w:spacing w:line="20" w:lineRule="exact"/>
        <w:rPr>
          <w:sz w:val="20"/>
          <w:szCs w:val="20"/>
          <w:lang w:val="pt-BR"/>
        </w:rPr>
      </w:pPr>
      <w:r>
        <w:rPr>
          <w:noProof/>
          <w:sz w:val="20"/>
          <w:szCs w:val="20"/>
          <w:lang w:val="pt-BR" w:eastAsia="pt-BR"/>
        </w:rPr>
        <mc:AlternateContent>
          <mc:Choice Requires="wps">
            <w:drawing>
              <wp:anchor distT="0" distB="0" distL="114300" distR="114300" simplePos="0" relativeHeight="251730944" behindDoc="1" locked="0" layoutInCell="0" allowOverlap="1" wp14:anchorId="2A8C9AB5" wp14:editId="6F17D9C2">
                <wp:simplePos x="0" y="0"/>
                <wp:positionH relativeFrom="column">
                  <wp:posOffset>2971800</wp:posOffset>
                </wp:positionH>
                <wp:positionV relativeFrom="paragraph">
                  <wp:posOffset>-233045</wp:posOffset>
                </wp:positionV>
                <wp:extent cx="81915" cy="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91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30E3D6D" id="Shape 150"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234pt,-18.35pt" to="240.4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" o:allowincell="f" filled="t" strokeweight=".14039mm">
                <v:stroke joinstyle="miter"/>
                <o:lock v:ext="edit" shapetype="f"/>
              </v:line>
            </w:pict>
          </mc:Fallback>
        </mc:AlternateContent>
      </w:r>
    </w:p>
    <w:p w14:paraId="5B78E522" w14:textId="77777777" w:rsidR="0075768E" w:rsidRPr="008C5B6C" w:rsidRDefault="0075768E">
      <w:pPr>
        <w:spacing w:line="283" w:lineRule="exact"/>
        <w:rPr>
          <w:sz w:val="20"/>
          <w:szCs w:val="20"/>
          <w:lang w:val="pt-BR"/>
        </w:rPr>
      </w:pPr>
    </w:p>
    <w:p w14:paraId="47FB3459" w14:textId="77777777" w:rsidR="0075768E" w:rsidRPr="008C5B6C" w:rsidRDefault="00BC6249">
      <w:pPr>
        <w:spacing w:line="419" w:lineRule="auto"/>
        <w:ind w:left="260" w:right="20" w:firstLine="856"/>
        <w:jc w:val="both"/>
        <w:rPr>
          <w:sz w:val="20"/>
          <w:szCs w:val="20"/>
          <w:lang w:val="pt-BR"/>
        </w:rPr>
      </w:pPr>
      <w:r w:rsidRPr="008C5B6C">
        <w:rPr>
          <w:rFonts w:ascii="Arial" w:eastAsia="Arial" w:hAnsi="Arial" w:cs="Arial"/>
          <w:sz w:val="24"/>
          <w:szCs w:val="24"/>
          <w:lang w:val="pt-BR"/>
        </w:rPr>
        <w:t>Serão testados métodos de aprendizado não supervisionado. O aprendizado não supervisionado tende a ser mais subjetivo para análises com foco preditivo. O aprendizado não supervisionado geralmente é empregado como uma etapa da análise exploratória de dados, não há como verificar o resultado pois não é conhecida a verdadeira resposta (JAMES GARETH AND; WITTEN; HASTIE TREVOR; TIBSHIRANI, 2017).</w:t>
      </w:r>
    </w:p>
    <w:p w14:paraId="0B1422DC" w14:textId="77777777" w:rsidR="0075768E" w:rsidRPr="008C5B6C" w:rsidRDefault="0075768E">
      <w:pPr>
        <w:spacing w:line="98" w:lineRule="exact"/>
        <w:rPr>
          <w:sz w:val="20"/>
          <w:szCs w:val="20"/>
          <w:lang w:val="pt-BR"/>
        </w:rPr>
      </w:pPr>
    </w:p>
    <w:p w14:paraId="1E8A1450" w14:textId="77777777" w:rsidR="0075768E" w:rsidRDefault="00BC6249">
      <w:pPr>
        <w:spacing w:line="440" w:lineRule="auto"/>
        <w:ind w:left="260" w:firstLine="858"/>
        <w:jc w:val="both"/>
        <w:rPr>
          <w:sz w:val="20"/>
          <w:szCs w:val="20"/>
        </w:rPr>
      </w:pPr>
      <w:r w:rsidRPr="008C5B6C">
        <w:rPr>
          <w:rFonts w:ascii="Arial" w:eastAsia="Arial" w:hAnsi="Arial" w:cs="Arial"/>
          <w:sz w:val="23"/>
          <w:szCs w:val="23"/>
          <w:lang w:val="pt-BR"/>
        </w:rPr>
        <w:t xml:space="preserve">Entre os métodos de aprendizagem não supervisionada estão o Principal </w:t>
      </w:r>
      <w:proofErr w:type="spellStart"/>
      <w:r w:rsidRPr="008C5B6C">
        <w:rPr>
          <w:rFonts w:ascii="Arial" w:eastAsia="Arial" w:hAnsi="Arial" w:cs="Arial"/>
          <w:sz w:val="23"/>
          <w:szCs w:val="23"/>
          <w:lang w:val="pt-BR"/>
        </w:rPr>
        <w:t>Com-ponent</w:t>
      </w:r>
      <w:proofErr w:type="spellEnd"/>
      <w:r w:rsidRPr="008C5B6C">
        <w:rPr>
          <w:rFonts w:ascii="Arial" w:eastAsia="Arial" w:hAnsi="Arial" w:cs="Arial"/>
          <w:sz w:val="23"/>
          <w:szCs w:val="23"/>
          <w:lang w:val="pt-BR"/>
        </w:rPr>
        <w:t xml:space="preserve"> </w:t>
      </w:r>
      <w:proofErr w:type="spellStart"/>
      <w:r w:rsidRPr="008C5B6C">
        <w:rPr>
          <w:rFonts w:ascii="Arial" w:eastAsia="Arial" w:hAnsi="Arial" w:cs="Arial"/>
          <w:sz w:val="23"/>
          <w:szCs w:val="23"/>
          <w:lang w:val="pt-BR"/>
        </w:rPr>
        <w:t>Analysis</w:t>
      </w:r>
      <w:proofErr w:type="spellEnd"/>
      <w:r w:rsidRPr="008C5B6C">
        <w:rPr>
          <w:rFonts w:ascii="Arial" w:eastAsia="Arial" w:hAnsi="Arial" w:cs="Arial"/>
          <w:sz w:val="23"/>
          <w:szCs w:val="23"/>
          <w:lang w:val="pt-BR"/>
        </w:rPr>
        <w:t xml:space="preserve"> e o </w:t>
      </w:r>
      <w:proofErr w:type="spellStart"/>
      <w:r w:rsidRPr="008C5B6C">
        <w:rPr>
          <w:rFonts w:ascii="Arial" w:eastAsia="Arial" w:hAnsi="Arial" w:cs="Arial"/>
          <w:sz w:val="23"/>
          <w:szCs w:val="23"/>
          <w:lang w:val="pt-BR"/>
        </w:rPr>
        <w:t>Clustering</w:t>
      </w:r>
      <w:proofErr w:type="spellEnd"/>
      <w:r w:rsidRPr="008C5B6C">
        <w:rPr>
          <w:rFonts w:ascii="Arial" w:eastAsia="Arial" w:hAnsi="Arial" w:cs="Arial"/>
          <w:sz w:val="23"/>
          <w:szCs w:val="23"/>
          <w:lang w:val="pt-BR"/>
        </w:rPr>
        <w:t xml:space="preserve">. No método de </w:t>
      </w:r>
      <w:proofErr w:type="spellStart"/>
      <w:r w:rsidRPr="008C5B6C">
        <w:rPr>
          <w:rFonts w:ascii="Arial" w:eastAsia="Arial" w:hAnsi="Arial" w:cs="Arial"/>
          <w:sz w:val="23"/>
          <w:szCs w:val="23"/>
          <w:lang w:val="pt-BR"/>
        </w:rPr>
        <w:t>Clustering</w:t>
      </w:r>
      <w:proofErr w:type="spellEnd"/>
      <w:r w:rsidRPr="008C5B6C">
        <w:rPr>
          <w:rFonts w:ascii="Arial" w:eastAsia="Arial" w:hAnsi="Arial" w:cs="Arial"/>
          <w:sz w:val="23"/>
          <w:szCs w:val="23"/>
          <w:lang w:val="pt-BR"/>
        </w:rPr>
        <w:t xml:space="preserve"> que visa dividir o conjunto de dados em subgrupos distintos que contenham homogeneidades entre as observações. </w:t>
      </w:r>
      <w:proofErr w:type="spellStart"/>
      <w:r>
        <w:rPr>
          <w:rFonts w:ascii="Arial" w:eastAsia="Arial" w:hAnsi="Arial" w:cs="Arial"/>
          <w:sz w:val="23"/>
          <w:szCs w:val="23"/>
        </w:rPr>
        <w:t>Existem</w:t>
      </w:r>
      <w:proofErr w:type="spellEnd"/>
      <w:r>
        <w:rPr>
          <w:rFonts w:ascii="Arial" w:eastAsia="Arial" w:hAnsi="Arial" w:cs="Arial"/>
          <w:sz w:val="23"/>
          <w:szCs w:val="23"/>
        </w:rPr>
        <w:t xml:space="preserve"> as </w:t>
      </w:r>
      <w:proofErr w:type="spellStart"/>
      <w:r>
        <w:rPr>
          <w:rFonts w:ascii="Arial" w:eastAsia="Arial" w:hAnsi="Arial" w:cs="Arial"/>
          <w:sz w:val="23"/>
          <w:szCs w:val="23"/>
        </w:rPr>
        <w:t>técnicas</w:t>
      </w:r>
      <w:proofErr w:type="spellEnd"/>
      <w:r>
        <w:rPr>
          <w:rFonts w:ascii="Arial" w:eastAsia="Arial" w:hAnsi="Arial" w:cs="Arial"/>
          <w:sz w:val="23"/>
          <w:szCs w:val="23"/>
        </w:rPr>
        <w:t xml:space="preserve"> K-Means, Hierarchical Clustering e Practical Issues in Clustering (JAMES GARETH AND; WITTEN; HASTIE TREVOR; TIBSHIRANI, 2017)</w:t>
      </w:r>
    </w:p>
    <w:p w14:paraId="3239F1FE" w14:textId="77777777" w:rsidR="0075768E" w:rsidRDefault="0075768E">
      <w:pPr>
        <w:spacing w:line="86" w:lineRule="exact"/>
        <w:rPr>
          <w:sz w:val="20"/>
          <w:szCs w:val="20"/>
        </w:rPr>
      </w:pPr>
    </w:p>
    <w:p w14:paraId="74056833" w14:textId="77777777" w:rsidR="0075768E" w:rsidRPr="008C5B6C" w:rsidRDefault="00BC6249">
      <w:pPr>
        <w:spacing w:line="415" w:lineRule="auto"/>
        <w:ind w:left="260" w:right="20" w:firstLine="850"/>
        <w:jc w:val="both"/>
        <w:rPr>
          <w:sz w:val="20"/>
          <w:szCs w:val="20"/>
          <w:lang w:val="pt-BR"/>
        </w:rPr>
      </w:pPr>
      <w:r w:rsidRPr="008C5B6C">
        <w:rPr>
          <w:rFonts w:ascii="Arial" w:eastAsia="Arial" w:hAnsi="Arial" w:cs="Arial"/>
          <w:sz w:val="24"/>
          <w:szCs w:val="24"/>
          <w:lang w:val="pt-BR"/>
        </w:rPr>
        <w:t>A técnica de aprendizado não supervisionado a ser aplicada será o K-</w:t>
      </w:r>
      <w:proofErr w:type="spellStart"/>
      <w:r w:rsidRPr="008C5B6C">
        <w:rPr>
          <w:rFonts w:ascii="Arial" w:eastAsia="Arial" w:hAnsi="Arial" w:cs="Arial"/>
          <w:sz w:val="24"/>
          <w:szCs w:val="24"/>
          <w:lang w:val="pt-BR"/>
        </w:rPr>
        <w:t>Means</w:t>
      </w:r>
      <w:proofErr w:type="spellEnd"/>
      <w:r w:rsidRPr="008C5B6C">
        <w:rPr>
          <w:rFonts w:ascii="Arial" w:eastAsia="Arial" w:hAnsi="Arial" w:cs="Arial"/>
          <w:sz w:val="24"/>
          <w:szCs w:val="24"/>
          <w:lang w:val="pt-BR"/>
        </w:rPr>
        <w:t xml:space="preserve">, que possui como característica o </w:t>
      </w:r>
      <w:proofErr w:type="spellStart"/>
      <w:r w:rsidRPr="008C5B6C">
        <w:rPr>
          <w:rFonts w:ascii="Arial" w:eastAsia="Arial" w:hAnsi="Arial" w:cs="Arial"/>
          <w:sz w:val="24"/>
          <w:szCs w:val="24"/>
          <w:lang w:val="pt-BR"/>
        </w:rPr>
        <w:t>particionamento</w:t>
      </w:r>
      <w:proofErr w:type="spellEnd"/>
      <w:r w:rsidRPr="008C5B6C">
        <w:rPr>
          <w:rFonts w:ascii="Arial" w:eastAsia="Arial" w:hAnsi="Arial" w:cs="Arial"/>
          <w:sz w:val="24"/>
          <w:szCs w:val="24"/>
          <w:lang w:val="pt-BR"/>
        </w:rPr>
        <w:t xml:space="preserve"> do conjunto de dados em k grupos</w:t>
      </w:r>
    </w:p>
    <w:p w14:paraId="0E7B5EF2" w14:textId="77777777" w:rsidR="0075768E" w:rsidRPr="008C5B6C" w:rsidRDefault="0075768E">
      <w:pPr>
        <w:spacing w:line="2" w:lineRule="exact"/>
        <w:rPr>
          <w:sz w:val="20"/>
          <w:szCs w:val="20"/>
          <w:lang w:val="pt-BR"/>
        </w:rPr>
      </w:pPr>
    </w:p>
    <w:p w14:paraId="2DF62B7A" w14:textId="77777777" w:rsidR="0075768E" w:rsidRPr="008C5B6C" w:rsidRDefault="00BC6249">
      <w:pPr>
        <w:spacing w:line="421" w:lineRule="auto"/>
        <w:ind w:left="240" w:right="40" w:hanging="25"/>
        <w:jc w:val="both"/>
        <w:rPr>
          <w:sz w:val="20"/>
          <w:szCs w:val="20"/>
          <w:lang w:val="pt-BR"/>
        </w:rPr>
      </w:pPr>
      <w:r w:rsidRPr="008C5B6C">
        <w:rPr>
          <w:rFonts w:ascii="Arial" w:eastAsia="Arial" w:hAnsi="Arial" w:cs="Arial"/>
          <w:sz w:val="24"/>
          <w:szCs w:val="24"/>
          <w:lang w:val="pt-BR"/>
        </w:rPr>
        <w:t>— clusters —, especificados e não sobrepostos, o que implica que cada observação pertence a menos a um grupo e não pertence a nenhum outro grupo. O propósito principal é buscar a mínima variação dentro de cada cluster (JAMES GARETH AND; WITTEN; HASTIE TREVOR; TIBSHIRANI, 2017).</w:t>
      </w:r>
    </w:p>
    <w:tbl>
      <w:tblPr>
        <w:tblW w:w="0" w:type="auto"/>
        <w:tblInd w:w="2420" w:type="dxa"/>
        <w:tblLayout w:type="fixed"/>
        <w:tblCellMar>
          <w:left w:w="0" w:type="dxa"/>
          <w:right w:w="0" w:type="dxa"/>
        </w:tblCellMar>
        <w:tblLook w:val="04A0" w:firstRow="1" w:lastRow="0" w:firstColumn="1" w:lastColumn="0" w:noHBand="0" w:noVBand="1"/>
      </w:tblPr>
      <w:tblGrid>
        <w:gridCol w:w="2180"/>
        <w:gridCol w:w="20"/>
        <w:gridCol w:w="340"/>
        <w:gridCol w:w="60"/>
        <w:gridCol w:w="40"/>
        <w:gridCol w:w="500"/>
        <w:gridCol w:w="100"/>
        <w:gridCol w:w="1520"/>
        <w:gridCol w:w="20"/>
      </w:tblGrid>
      <w:tr w:rsidR="0075768E" w14:paraId="287437E2" w14:textId="77777777">
        <w:trPr>
          <w:trHeight w:val="183"/>
        </w:trPr>
        <w:tc>
          <w:tcPr>
            <w:tcW w:w="2180" w:type="dxa"/>
            <w:vAlign w:val="bottom"/>
          </w:tcPr>
          <w:p w14:paraId="57EEBEB0" w14:textId="77777777" w:rsidR="0075768E" w:rsidRDefault="00BC6249">
            <w:pPr>
              <w:spacing w:line="183" w:lineRule="exact"/>
              <w:ind w:left="1661"/>
              <w:jc w:val="center"/>
              <w:rPr>
                <w:sz w:val="20"/>
                <w:szCs w:val="20"/>
              </w:rPr>
            </w:pPr>
            <w:r>
              <w:rPr>
                <w:rFonts w:ascii="Arial" w:eastAsia="Arial" w:hAnsi="Arial" w:cs="Arial"/>
                <w:i/>
                <w:iCs/>
                <w:sz w:val="16"/>
                <w:szCs w:val="16"/>
              </w:rPr>
              <w:t>K</w:t>
            </w:r>
          </w:p>
        </w:tc>
        <w:tc>
          <w:tcPr>
            <w:tcW w:w="360" w:type="dxa"/>
            <w:gridSpan w:val="2"/>
            <w:vMerge w:val="restart"/>
            <w:vAlign w:val="bottom"/>
          </w:tcPr>
          <w:p w14:paraId="7D1637D5" w14:textId="77777777" w:rsidR="0075768E" w:rsidRDefault="00BC6249">
            <w:pPr>
              <w:jc w:val="right"/>
              <w:rPr>
                <w:sz w:val="20"/>
                <w:szCs w:val="20"/>
              </w:rPr>
            </w:pPr>
            <w:r>
              <w:rPr>
                <w:rFonts w:ascii="Arial" w:eastAsia="Arial" w:hAnsi="Arial" w:cs="Arial"/>
                <w:sz w:val="24"/>
                <w:szCs w:val="24"/>
              </w:rPr>
              <w:t>1</w:t>
            </w:r>
          </w:p>
        </w:tc>
        <w:tc>
          <w:tcPr>
            <w:tcW w:w="60" w:type="dxa"/>
            <w:vAlign w:val="bottom"/>
          </w:tcPr>
          <w:p w14:paraId="5868D4AC" w14:textId="77777777" w:rsidR="0075768E" w:rsidRDefault="0075768E">
            <w:pPr>
              <w:rPr>
                <w:sz w:val="15"/>
                <w:szCs w:val="15"/>
              </w:rPr>
            </w:pPr>
          </w:p>
        </w:tc>
        <w:tc>
          <w:tcPr>
            <w:tcW w:w="40" w:type="dxa"/>
            <w:vAlign w:val="bottom"/>
          </w:tcPr>
          <w:p w14:paraId="48B3B2B6" w14:textId="77777777" w:rsidR="0075768E" w:rsidRDefault="0075768E">
            <w:pPr>
              <w:rPr>
                <w:sz w:val="15"/>
                <w:szCs w:val="15"/>
              </w:rPr>
            </w:pPr>
          </w:p>
        </w:tc>
        <w:tc>
          <w:tcPr>
            <w:tcW w:w="500" w:type="dxa"/>
            <w:vAlign w:val="bottom"/>
          </w:tcPr>
          <w:p w14:paraId="30DBBCFF" w14:textId="77777777" w:rsidR="0075768E" w:rsidRDefault="0075768E">
            <w:pPr>
              <w:rPr>
                <w:sz w:val="15"/>
                <w:szCs w:val="15"/>
              </w:rPr>
            </w:pPr>
          </w:p>
        </w:tc>
        <w:tc>
          <w:tcPr>
            <w:tcW w:w="100" w:type="dxa"/>
            <w:vAlign w:val="bottom"/>
          </w:tcPr>
          <w:p w14:paraId="78EE440C" w14:textId="77777777" w:rsidR="0075768E" w:rsidRDefault="0075768E">
            <w:pPr>
              <w:rPr>
                <w:sz w:val="15"/>
                <w:szCs w:val="15"/>
              </w:rPr>
            </w:pPr>
          </w:p>
        </w:tc>
        <w:tc>
          <w:tcPr>
            <w:tcW w:w="1520" w:type="dxa"/>
            <w:vAlign w:val="bottom"/>
          </w:tcPr>
          <w:p w14:paraId="67B57026" w14:textId="77777777" w:rsidR="0075768E" w:rsidRDefault="00BC6249">
            <w:pPr>
              <w:spacing w:line="183" w:lineRule="exact"/>
              <w:ind w:left="140"/>
              <w:rPr>
                <w:sz w:val="20"/>
                <w:szCs w:val="20"/>
              </w:rPr>
            </w:pPr>
            <w:r>
              <w:rPr>
                <w:rFonts w:ascii="Arial" w:eastAsia="Arial" w:hAnsi="Arial" w:cs="Arial"/>
                <w:i/>
                <w:iCs/>
                <w:sz w:val="16"/>
                <w:szCs w:val="16"/>
              </w:rPr>
              <w:t>p</w:t>
            </w:r>
          </w:p>
        </w:tc>
        <w:tc>
          <w:tcPr>
            <w:tcW w:w="0" w:type="dxa"/>
            <w:vAlign w:val="bottom"/>
          </w:tcPr>
          <w:p w14:paraId="369C624F" w14:textId="77777777" w:rsidR="0075768E" w:rsidRDefault="0075768E">
            <w:pPr>
              <w:rPr>
                <w:sz w:val="1"/>
                <w:szCs w:val="1"/>
              </w:rPr>
            </w:pPr>
          </w:p>
        </w:tc>
      </w:tr>
      <w:tr w:rsidR="0075768E" w14:paraId="6B49CB40" w14:textId="77777777">
        <w:trPr>
          <w:trHeight w:val="163"/>
        </w:trPr>
        <w:tc>
          <w:tcPr>
            <w:tcW w:w="2180" w:type="dxa"/>
            <w:vMerge w:val="restart"/>
            <w:vAlign w:val="bottom"/>
          </w:tcPr>
          <w:p w14:paraId="0D90A203" w14:textId="77777777" w:rsidR="0075768E" w:rsidRDefault="00BC6249">
            <w:pPr>
              <w:ind w:left="1661"/>
              <w:jc w:val="center"/>
              <w:rPr>
                <w:sz w:val="20"/>
                <w:szCs w:val="20"/>
              </w:rPr>
            </w:pPr>
            <w:r>
              <w:rPr>
                <w:rFonts w:ascii="Arial" w:eastAsia="Arial" w:hAnsi="Arial" w:cs="Arial"/>
                <w:sz w:val="20"/>
                <w:szCs w:val="20"/>
              </w:rPr>
              <w:t>X</w:t>
            </w:r>
          </w:p>
        </w:tc>
        <w:tc>
          <w:tcPr>
            <w:tcW w:w="360" w:type="dxa"/>
            <w:gridSpan w:val="2"/>
            <w:vMerge/>
            <w:vAlign w:val="bottom"/>
          </w:tcPr>
          <w:p w14:paraId="00A3F674" w14:textId="77777777" w:rsidR="0075768E" w:rsidRDefault="0075768E">
            <w:pPr>
              <w:rPr>
                <w:sz w:val="14"/>
                <w:szCs w:val="14"/>
              </w:rPr>
            </w:pPr>
          </w:p>
        </w:tc>
        <w:tc>
          <w:tcPr>
            <w:tcW w:w="60" w:type="dxa"/>
            <w:vAlign w:val="bottom"/>
          </w:tcPr>
          <w:p w14:paraId="2D327DCF" w14:textId="77777777" w:rsidR="0075768E" w:rsidRDefault="0075768E">
            <w:pPr>
              <w:rPr>
                <w:sz w:val="14"/>
                <w:szCs w:val="14"/>
              </w:rPr>
            </w:pPr>
          </w:p>
        </w:tc>
        <w:tc>
          <w:tcPr>
            <w:tcW w:w="40" w:type="dxa"/>
            <w:vAlign w:val="bottom"/>
          </w:tcPr>
          <w:p w14:paraId="0511347D" w14:textId="77777777" w:rsidR="0075768E" w:rsidRDefault="0075768E">
            <w:pPr>
              <w:rPr>
                <w:sz w:val="14"/>
                <w:szCs w:val="14"/>
              </w:rPr>
            </w:pPr>
          </w:p>
        </w:tc>
        <w:tc>
          <w:tcPr>
            <w:tcW w:w="500" w:type="dxa"/>
            <w:vMerge w:val="restart"/>
            <w:vAlign w:val="bottom"/>
          </w:tcPr>
          <w:p w14:paraId="00174690" w14:textId="77777777" w:rsidR="0075768E" w:rsidRDefault="00BC6249">
            <w:pPr>
              <w:ind w:left="160"/>
              <w:rPr>
                <w:sz w:val="20"/>
                <w:szCs w:val="20"/>
              </w:rPr>
            </w:pPr>
            <w:r>
              <w:rPr>
                <w:rFonts w:ascii="Arial" w:eastAsia="Arial" w:hAnsi="Arial" w:cs="Arial"/>
                <w:sz w:val="20"/>
                <w:szCs w:val="20"/>
              </w:rPr>
              <w:t>X</w:t>
            </w:r>
            <w:r>
              <w:rPr>
                <w:rFonts w:ascii="Arial" w:eastAsia="Arial" w:hAnsi="Arial" w:cs="Arial"/>
                <w:sz w:val="23"/>
                <w:szCs w:val="23"/>
                <w:vertAlign w:val="subscript"/>
              </w:rPr>
              <w:t>0</w:t>
            </w:r>
          </w:p>
        </w:tc>
        <w:tc>
          <w:tcPr>
            <w:tcW w:w="100" w:type="dxa"/>
            <w:vAlign w:val="bottom"/>
          </w:tcPr>
          <w:p w14:paraId="17FAC56A" w14:textId="77777777" w:rsidR="0075768E" w:rsidRDefault="0075768E">
            <w:pPr>
              <w:rPr>
                <w:sz w:val="14"/>
                <w:szCs w:val="14"/>
              </w:rPr>
            </w:pPr>
          </w:p>
        </w:tc>
        <w:tc>
          <w:tcPr>
            <w:tcW w:w="1520" w:type="dxa"/>
            <w:vMerge w:val="restart"/>
            <w:vAlign w:val="bottom"/>
          </w:tcPr>
          <w:p w14:paraId="0A742D18" w14:textId="77777777" w:rsidR="0075768E" w:rsidRDefault="00BC6249">
            <w:pPr>
              <w:ind w:left="40"/>
              <w:rPr>
                <w:sz w:val="20"/>
                <w:szCs w:val="20"/>
              </w:rPr>
            </w:pPr>
            <w:r>
              <w:rPr>
                <w:rFonts w:ascii="Arial" w:eastAsia="Arial" w:hAnsi="Arial" w:cs="Arial"/>
                <w:sz w:val="20"/>
                <w:szCs w:val="20"/>
              </w:rPr>
              <w:t>X</w:t>
            </w:r>
          </w:p>
        </w:tc>
        <w:tc>
          <w:tcPr>
            <w:tcW w:w="0" w:type="dxa"/>
            <w:vAlign w:val="bottom"/>
          </w:tcPr>
          <w:p w14:paraId="25F2B656" w14:textId="77777777" w:rsidR="0075768E" w:rsidRDefault="0075768E">
            <w:pPr>
              <w:rPr>
                <w:sz w:val="1"/>
                <w:szCs w:val="1"/>
              </w:rPr>
            </w:pPr>
          </w:p>
        </w:tc>
      </w:tr>
      <w:tr w:rsidR="0075768E" w14:paraId="255B39A5" w14:textId="77777777">
        <w:trPr>
          <w:trHeight w:val="32"/>
        </w:trPr>
        <w:tc>
          <w:tcPr>
            <w:tcW w:w="2180" w:type="dxa"/>
            <w:vMerge/>
            <w:vAlign w:val="bottom"/>
          </w:tcPr>
          <w:p w14:paraId="090749A5" w14:textId="77777777" w:rsidR="0075768E" w:rsidRDefault="0075768E">
            <w:pPr>
              <w:rPr>
                <w:sz w:val="2"/>
                <w:szCs w:val="2"/>
              </w:rPr>
            </w:pPr>
          </w:p>
        </w:tc>
        <w:tc>
          <w:tcPr>
            <w:tcW w:w="20" w:type="dxa"/>
            <w:vAlign w:val="bottom"/>
          </w:tcPr>
          <w:p w14:paraId="77A0E7ED" w14:textId="77777777" w:rsidR="0075768E" w:rsidRDefault="0075768E">
            <w:pPr>
              <w:rPr>
                <w:sz w:val="2"/>
                <w:szCs w:val="2"/>
              </w:rPr>
            </w:pPr>
          </w:p>
        </w:tc>
        <w:tc>
          <w:tcPr>
            <w:tcW w:w="340" w:type="dxa"/>
            <w:tcBorders>
              <w:bottom w:val="single" w:sz="8" w:space="0" w:color="auto"/>
            </w:tcBorders>
            <w:vAlign w:val="bottom"/>
          </w:tcPr>
          <w:p w14:paraId="72EE56A5" w14:textId="77777777" w:rsidR="0075768E" w:rsidRDefault="0075768E">
            <w:pPr>
              <w:rPr>
                <w:sz w:val="2"/>
                <w:szCs w:val="2"/>
              </w:rPr>
            </w:pPr>
          </w:p>
        </w:tc>
        <w:tc>
          <w:tcPr>
            <w:tcW w:w="60" w:type="dxa"/>
            <w:tcBorders>
              <w:bottom w:val="single" w:sz="8" w:space="0" w:color="auto"/>
            </w:tcBorders>
            <w:vAlign w:val="bottom"/>
          </w:tcPr>
          <w:p w14:paraId="3C7EF958" w14:textId="77777777" w:rsidR="0075768E" w:rsidRDefault="0075768E">
            <w:pPr>
              <w:rPr>
                <w:sz w:val="2"/>
                <w:szCs w:val="2"/>
              </w:rPr>
            </w:pPr>
          </w:p>
        </w:tc>
        <w:tc>
          <w:tcPr>
            <w:tcW w:w="40" w:type="dxa"/>
            <w:vAlign w:val="bottom"/>
          </w:tcPr>
          <w:p w14:paraId="6E30731E" w14:textId="77777777" w:rsidR="0075768E" w:rsidRDefault="0075768E">
            <w:pPr>
              <w:rPr>
                <w:sz w:val="2"/>
                <w:szCs w:val="2"/>
              </w:rPr>
            </w:pPr>
          </w:p>
        </w:tc>
        <w:tc>
          <w:tcPr>
            <w:tcW w:w="500" w:type="dxa"/>
            <w:vMerge/>
            <w:vAlign w:val="bottom"/>
          </w:tcPr>
          <w:p w14:paraId="53BD310C" w14:textId="77777777" w:rsidR="0075768E" w:rsidRDefault="0075768E">
            <w:pPr>
              <w:rPr>
                <w:sz w:val="2"/>
                <w:szCs w:val="2"/>
              </w:rPr>
            </w:pPr>
          </w:p>
        </w:tc>
        <w:tc>
          <w:tcPr>
            <w:tcW w:w="100" w:type="dxa"/>
            <w:vAlign w:val="bottom"/>
          </w:tcPr>
          <w:p w14:paraId="1C0F699C" w14:textId="77777777" w:rsidR="0075768E" w:rsidRDefault="0075768E">
            <w:pPr>
              <w:rPr>
                <w:sz w:val="2"/>
                <w:szCs w:val="2"/>
              </w:rPr>
            </w:pPr>
          </w:p>
        </w:tc>
        <w:tc>
          <w:tcPr>
            <w:tcW w:w="1520" w:type="dxa"/>
            <w:vMerge/>
            <w:vAlign w:val="bottom"/>
          </w:tcPr>
          <w:p w14:paraId="16534DC1" w14:textId="77777777" w:rsidR="0075768E" w:rsidRDefault="0075768E">
            <w:pPr>
              <w:rPr>
                <w:sz w:val="2"/>
                <w:szCs w:val="2"/>
              </w:rPr>
            </w:pPr>
          </w:p>
        </w:tc>
        <w:tc>
          <w:tcPr>
            <w:tcW w:w="0" w:type="dxa"/>
            <w:vAlign w:val="bottom"/>
          </w:tcPr>
          <w:p w14:paraId="14DAB4EA" w14:textId="77777777" w:rsidR="0075768E" w:rsidRDefault="0075768E">
            <w:pPr>
              <w:rPr>
                <w:sz w:val="1"/>
                <w:szCs w:val="1"/>
              </w:rPr>
            </w:pPr>
          </w:p>
        </w:tc>
      </w:tr>
      <w:tr w:rsidR="0075768E" w14:paraId="38BD6A1D" w14:textId="77777777">
        <w:trPr>
          <w:trHeight w:val="85"/>
        </w:trPr>
        <w:tc>
          <w:tcPr>
            <w:tcW w:w="2180" w:type="dxa"/>
            <w:vMerge/>
            <w:vAlign w:val="bottom"/>
          </w:tcPr>
          <w:p w14:paraId="37BF311B" w14:textId="77777777" w:rsidR="0075768E" w:rsidRDefault="0075768E">
            <w:pPr>
              <w:rPr>
                <w:sz w:val="7"/>
                <w:szCs w:val="7"/>
              </w:rPr>
            </w:pPr>
          </w:p>
        </w:tc>
        <w:tc>
          <w:tcPr>
            <w:tcW w:w="360" w:type="dxa"/>
            <w:gridSpan w:val="2"/>
            <w:vAlign w:val="bottom"/>
          </w:tcPr>
          <w:p w14:paraId="3CCB9B32" w14:textId="77777777" w:rsidR="0075768E" w:rsidRDefault="00BC6249">
            <w:pPr>
              <w:spacing w:line="85" w:lineRule="exact"/>
              <w:ind w:right="140"/>
              <w:jc w:val="right"/>
              <w:rPr>
                <w:sz w:val="20"/>
                <w:szCs w:val="20"/>
              </w:rPr>
            </w:pPr>
            <w:r>
              <w:rPr>
                <w:rFonts w:ascii="Arial" w:eastAsia="Arial" w:hAnsi="Arial" w:cs="Arial"/>
                <w:sz w:val="9"/>
                <w:szCs w:val="9"/>
              </w:rPr>
              <w:t>|</w:t>
            </w:r>
          </w:p>
        </w:tc>
        <w:tc>
          <w:tcPr>
            <w:tcW w:w="100" w:type="dxa"/>
            <w:gridSpan w:val="2"/>
            <w:vAlign w:val="bottom"/>
          </w:tcPr>
          <w:p w14:paraId="6A0DA474" w14:textId="77777777" w:rsidR="0075768E" w:rsidRDefault="00BC6249">
            <w:pPr>
              <w:spacing w:line="85" w:lineRule="exact"/>
              <w:ind w:right="40"/>
              <w:jc w:val="right"/>
              <w:rPr>
                <w:sz w:val="20"/>
                <w:szCs w:val="20"/>
              </w:rPr>
            </w:pPr>
            <w:r>
              <w:rPr>
                <w:rFonts w:ascii="Arial" w:eastAsia="Arial" w:hAnsi="Arial" w:cs="Arial"/>
                <w:sz w:val="9"/>
                <w:szCs w:val="9"/>
              </w:rPr>
              <w:t>|</w:t>
            </w:r>
          </w:p>
        </w:tc>
        <w:tc>
          <w:tcPr>
            <w:tcW w:w="500" w:type="dxa"/>
            <w:vMerge/>
            <w:vAlign w:val="bottom"/>
          </w:tcPr>
          <w:p w14:paraId="286AE76F" w14:textId="77777777" w:rsidR="0075768E" w:rsidRDefault="0075768E">
            <w:pPr>
              <w:rPr>
                <w:sz w:val="7"/>
                <w:szCs w:val="7"/>
              </w:rPr>
            </w:pPr>
          </w:p>
        </w:tc>
        <w:tc>
          <w:tcPr>
            <w:tcW w:w="100" w:type="dxa"/>
            <w:vAlign w:val="bottom"/>
          </w:tcPr>
          <w:p w14:paraId="283D5961" w14:textId="77777777" w:rsidR="0075768E" w:rsidRDefault="00BC6249">
            <w:pPr>
              <w:spacing w:line="86" w:lineRule="exact"/>
              <w:rPr>
                <w:sz w:val="20"/>
                <w:szCs w:val="20"/>
              </w:rPr>
            </w:pPr>
            <w:r>
              <w:rPr>
                <w:rFonts w:ascii="Arial" w:eastAsia="Arial" w:hAnsi="Arial" w:cs="Arial"/>
                <w:i/>
                <w:iCs/>
                <w:sz w:val="8"/>
                <w:szCs w:val="8"/>
              </w:rPr>
              <w:t>k</w:t>
            </w:r>
          </w:p>
        </w:tc>
        <w:tc>
          <w:tcPr>
            <w:tcW w:w="1520" w:type="dxa"/>
            <w:vMerge/>
            <w:vAlign w:val="bottom"/>
          </w:tcPr>
          <w:p w14:paraId="549A9FBA" w14:textId="77777777" w:rsidR="0075768E" w:rsidRDefault="0075768E">
            <w:pPr>
              <w:rPr>
                <w:sz w:val="7"/>
                <w:szCs w:val="7"/>
              </w:rPr>
            </w:pPr>
          </w:p>
        </w:tc>
        <w:tc>
          <w:tcPr>
            <w:tcW w:w="0" w:type="dxa"/>
            <w:vAlign w:val="bottom"/>
          </w:tcPr>
          <w:p w14:paraId="4AEE72F8" w14:textId="77777777" w:rsidR="0075768E" w:rsidRDefault="0075768E">
            <w:pPr>
              <w:rPr>
                <w:sz w:val="1"/>
                <w:szCs w:val="1"/>
              </w:rPr>
            </w:pPr>
          </w:p>
        </w:tc>
      </w:tr>
      <w:tr w:rsidR="0075768E" w14:paraId="3FBD93E9" w14:textId="77777777">
        <w:trPr>
          <w:trHeight w:val="586"/>
        </w:trPr>
        <w:tc>
          <w:tcPr>
            <w:tcW w:w="2180" w:type="dxa"/>
            <w:vAlign w:val="bottom"/>
          </w:tcPr>
          <w:p w14:paraId="559CA217" w14:textId="77777777" w:rsidR="0075768E" w:rsidRDefault="00BC6249">
            <w:pPr>
              <w:spacing w:line="483" w:lineRule="exact"/>
              <w:rPr>
                <w:sz w:val="20"/>
                <w:szCs w:val="20"/>
              </w:rPr>
            </w:pPr>
            <w:r>
              <w:rPr>
                <w:rFonts w:ascii="Arial" w:eastAsia="Arial" w:hAnsi="Arial" w:cs="Arial"/>
                <w:i/>
                <w:iCs/>
                <w:w w:val="86"/>
                <w:sz w:val="48"/>
                <w:szCs w:val="48"/>
                <w:vertAlign w:val="superscript"/>
              </w:rPr>
              <w:t>minimizar</w:t>
            </w:r>
            <w:r>
              <w:rPr>
                <w:rFonts w:ascii="Arial" w:eastAsia="Arial" w:hAnsi="Arial" w:cs="Arial"/>
                <w:i/>
                <w:iCs/>
                <w:w w:val="86"/>
                <w:sz w:val="31"/>
                <w:szCs w:val="31"/>
                <w:vertAlign w:val="superscript"/>
              </w:rPr>
              <w:t>C</w:t>
            </w:r>
            <w:r>
              <w:rPr>
                <w:rFonts w:ascii="Arial" w:eastAsia="Arial" w:hAnsi="Arial" w:cs="Arial"/>
                <w:w w:val="86"/>
                <w:sz w:val="11"/>
                <w:szCs w:val="11"/>
              </w:rPr>
              <w:t>1</w:t>
            </w:r>
            <w:r>
              <w:rPr>
                <w:rFonts w:ascii="Arial" w:eastAsia="Arial" w:hAnsi="Arial" w:cs="Arial"/>
                <w:i/>
                <w:iCs/>
                <w:w w:val="86"/>
                <w:sz w:val="31"/>
                <w:szCs w:val="31"/>
                <w:vertAlign w:val="superscript"/>
              </w:rPr>
              <w:t>,...,C</w:t>
            </w:r>
            <w:r>
              <w:rPr>
                <w:rFonts w:ascii="Arial" w:eastAsia="Arial" w:hAnsi="Arial" w:cs="Arial"/>
                <w:i/>
                <w:iCs/>
                <w:w w:val="86"/>
                <w:sz w:val="11"/>
                <w:szCs w:val="11"/>
              </w:rPr>
              <w:t>k</w:t>
            </w:r>
            <w:r>
              <w:rPr>
                <w:rFonts w:ascii="Arial" w:eastAsia="Arial" w:hAnsi="Arial" w:cs="Arial"/>
                <w:i/>
                <w:iCs/>
                <w:w w:val="86"/>
                <w:sz w:val="31"/>
                <w:szCs w:val="31"/>
              </w:rPr>
              <w:t xml:space="preserve"> </w:t>
            </w:r>
            <w:r>
              <w:rPr>
                <w:rFonts w:ascii="Arial" w:eastAsia="Arial" w:hAnsi="Arial" w:cs="Arial"/>
                <w:i/>
                <w:iCs/>
                <w:w w:val="86"/>
                <w:sz w:val="31"/>
                <w:szCs w:val="31"/>
                <w:vertAlign w:val="subscript"/>
              </w:rPr>
              <w:t>k</w:t>
            </w:r>
            <w:r>
              <w:rPr>
                <w:rFonts w:ascii="Arial" w:eastAsia="Arial" w:hAnsi="Arial" w:cs="Arial"/>
                <w:w w:val="86"/>
                <w:sz w:val="31"/>
                <w:szCs w:val="31"/>
                <w:vertAlign w:val="subscript"/>
              </w:rPr>
              <w:t>=1</w:t>
            </w:r>
          </w:p>
        </w:tc>
        <w:tc>
          <w:tcPr>
            <w:tcW w:w="20" w:type="dxa"/>
            <w:vAlign w:val="bottom"/>
          </w:tcPr>
          <w:p w14:paraId="75033819" w14:textId="77777777" w:rsidR="0075768E" w:rsidRDefault="0075768E">
            <w:pPr>
              <w:rPr>
                <w:sz w:val="24"/>
                <w:szCs w:val="24"/>
              </w:rPr>
            </w:pPr>
          </w:p>
        </w:tc>
        <w:tc>
          <w:tcPr>
            <w:tcW w:w="340" w:type="dxa"/>
            <w:vAlign w:val="bottom"/>
          </w:tcPr>
          <w:p w14:paraId="178C1EEE" w14:textId="77777777" w:rsidR="0075768E" w:rsidRDefault="00BC6249">
            <w:pPr>
              <w:spacing w:line="323" w:lineRule="exact"/>
              <w:jc w:val="center"/>
              <w:rPr>
                <w:sz w:val="20"/>
                <w:szCs w:val="20"/>
              </w:rPr>
            </w:pPr>
            <w:r>
              <w:rPr>
                <w:rFonts w:ascii="Arial" w:eastAsia="Arial" w:hAnsi="Arial" w:cs="Arial"/>
                <w:i/>
                <w:iCs/>
                <w:w w:val="86"/>
                <w:sz w:val="24"/>
                <w:szCs w:val="24"/>
              </w:rPr>
              <w:t>C</w:t>
            </w:r>
            <w:r>
              <w:rPr>
                <w:rFonts w:ascii="Arial" w:eastAsia="Arial" w:hAnsi="Arial" w:cs="Arial"/>
                <w:i/>
                <w:iCs/>
                <w:w w:val="86"/>
                <w:sz w:val="31"/>
                <w:szCs w:val="31"/>
                <w:vertAlign w:val="subscript"/>
              </w:rPr>
              <w:t>k</w:t>
            </w:r>
          </w:p>
        </w:tc>
        <w:tc>
          <w:tcPr>
            <w:tcW w:w="60" w:type="dxa"/>
            <w:vAlign w:val="bottom"/>
          </w:tcPr>
          <w:p w14:paraId="758B5012" w14:textId="77777777" w:rsidR="0075768E" w:rsidRDefault="0075768E">
            <w:pPr>
              <w:rPr>
                <w:sz w:val="24"/>
                <w:szCs w:val="24"/>
              </w:rPr>
            </w:pPr>
          </w:p>
        </w:tc>
        <w:tc>
          <w:tcPr>
            <w:tcW w:w="40" w:type="dxa"/>
            <w:vAlign w:val="bottom"/>
          </w:tcPr>
          <w:p w14:paraId="7C8BCAE8" w14:textId="77777777" w:rsidR="0075768E" w:rsidRDefault="0075768E">
            <w:pPr>
              <w:rPr>
                <w:sz w:val="24"/>
                <w:szCs w:val="24"/>
              </w:rPr>
            </w:pPr>
          </w:p>
        </w:tc>
        <w:tc>
          <w:tcPr>
            <w:tcW w:w="500" w:type="dxa"/>
            <w:vAlign w:val="bottom"/>
          </w:tcPr>
          <w:p w14:paraId="19F4169A" w14:textId="77777777" w:rsidR="0075768E" w:rsidRDefault="00BC6249">
            <w:pPr>
              <w:ind w:left="40"/>
              <w:rPr>
                <w:sz w:val="20"/>
                <w:szCs w:val="20"/>
              </w:rPr>
            </w:pPr>
            <w:r>
              <w:rPr>
                <w:rFonts w:ascii="Arial" w:eastAsia="Arial" w:hAnsi="Arial" w:cs="Arial"/>
                <w:i/>
                <w:iCs/>
                <w:sz w:val="16"/>
                <w:szCs w:val="16"/>
              </w:rPr>
              <w:t>i,i EC</w:t>
            </w:r>
          </w:p>
        </w:tc>
        <w:tc>
          <w:tcPr>
            <w:tcW w:w="100" w:type="dxa"/>
            <w:vAlign w:val="bottom"/>
          </w:tcPr>
          <w:p w14:paraId="4413D036" w14:textId="77777777" w:rsidR="0075768E" w:rsidRDefault="0075768E">
            <w:pPr>
              <w:rPr>
                <w:sz w:val="24"/>
                <w:szCs w:val="24"/>
              </w:rPr>
            </w:pPr>
          </w:p>
        </w:tc>
        <w:tc>
          <w:tcPr>
            <w:tcW w:w="1520" w:type="dxa"/>
            <w:vAlign w:val="bottom"/>
          </w:tcPr>
          <w:p w14:paraId="47277F48" w14:textId="77777777" w:rsidR="0075768E" w:rsidRDefault="00BC6249">
            <w:pPr>
              <w:ind w:left="40"/>
              <w:rPr>
                <w:sz w:val="20"/>
                <w:szCs w:val="20"/>
              </w:rPr>
            </w:pPr>
            <w:r>
              <w:rPr>
                <w:rFonts w:ascii="Arial" w:eastAsia="Arial" w:hAnsi="Arial" w:cs="Arial"/>
                <w:i/>
                <w:iCs/>
                <w:w w:val="95"/>
                <w:sz w:val="32"/>
                <w:szCs w:val="32"/>
                <w:vertAlign w:val="subscript"/>
              </w:rPr>
              <w:t>j</w:t>
            </w:r>
            <w:r>
              <w:rPr>
                <w:rFonts w:ascii="Arial" w:eastAsia="Arial" w:hAnsi="Arial" w:cs="Arial"/>
                <w:w w:val="95"/>
                <w:sz w:val="31"/>
                <w:szCs w:val="31"/>
                <w:vertAlign w:val="subscript"/>
              </w:rPr>
              <w:t>=1</w:t>
            </w:r>
            <w:r>
              <w:rPr>
                <w:rFonts w:ascii="Arial" w:eastAsia="Arial" w:hAnsi="Arial" w:cs="Arial"/>
                <w:w w:val="95"/>
                <w:sz w:val="47"/>
                <w:szCs w:val="47"/>
                <w:vertAlign w:val="superscript"/>
              </w:rPr>
              <w:t>(</w:t>
            </w:r>
            <w:r>
              <w:rPr>
                <w:rFonts w:ascii="Arial" w:eastAsia="Arial" w:hAnsi="Arial" w:cs="Arial"/>
                <w:i/>
                <w:iCs/>
                <w:w w:val="95"/>
                <w:sz w:val="47"/>
                <w:szCs w:val="47"/>
                <w:vertAlign w:val="superscript"/>
              </w:rPr>
              <w:t>x</w:t>
            </w:r>
            <w:r>
              <w:rPr>
                <w:rFonts w:ascii="Arial" w:eastAsia="Arial" w:hAnsi="Arial" w:cs="Arial"/>
                <w:i/>
                <w:iCs/>
                <w:w w:val="95"/>
                <w:sz w:val="15"/>
                <w:szCs w:val="15"/>
              </w:rPr>
              <w:t>ij</w:t>
            </w:r>
            <w:r>
              <w:rPr>
                <w:rFonts w:ascii="Arial" w:eastAsia="Arial" w:hAnsi="Arial" w:cs="Arial"/>
                <w:w w:val="95"/>
                <w:sz w:val="23"/>
                <w:szCs w:val="23"/>
              </w:rPr>
              <w:t xml:space="preserve"> −</w:t>
            </w:r>
            <w:r>
              <w:rPr>
                <w:rFonts w:ascii="Arial" w:eastAsia="Arial" w:hAnsi="Arial" w:cs="Arial"/>
                <w:w w:val="95"/>
                <w:sz w:val="47"/>
                <w:szCs w:val="47"/>
              </w:rPr>
              <w:t xml:space="preserve"> </w:t>
            </w:r>
            <w:r>
              <w:rPr>
                <w:rFonts w:ascii="Arial" w:eastAsia="Arial" w:hAnsi="Arial" w:cs="Arial"/>
                <w:i/>
                <w:iCs/>
                <w:w w:val="95"/>
                <w:sz w:val="47"/>
                <w:szCs w:val="47"/>
                <w:vertAlign w:val="superscript"/>
              </w:rPr>
              <w:t>x</w:t>
            </w:r>
            <w:r>
              <w:rPr>
                <w:rFonts w:ascii="Arial" w:eastAsia="Arial" w:hAnsi="Arial" w:cs="Arial"/>
                <w:i/>
                <w:iCs/>
                <w:w w:val="95"/>
                <w:sz w:val="15"/>
                <w:szCs w:val="15"/>
              </w:rPr>
              <w:t>i</w:t>
            </w:r>
            <w:r>
              <w:rPr>
                <w:rFonts w:ascii="Arial" w:eastAsia="Arial" w:hAnsi="Arial" w:cs="Arial"/>
                <w:w w:val="95"/>
                <w:sz w:val="23"/>
                <w:szCs w:val="23"/>
                <w:vertAlign w:val="superscript"/>
              </w:rPr>
              <w:t>0</w:t>
            </w:r>
            <w:r>
              <w:rPr>
                <w:rFonts w:ascii="Arial" w:eastAsia="Arial" w:hAnsi="Arial" w:cs="Arial"/>
                <w:w w:val="95"/>
                <w:sz w:val="15"/>
                <w:szCs w:val="15"/>
              </w:rPr>
              <w:t xml:space="preserve"> </w:t>
            </w:r>
            <w:r>
              <w:rPr>
                <w:rFonts w:ascii="Arial" w:eastAsia="Arial" w:hAnsi="Arial" w:cs="Arial"/>
                <w:i/>
                <w:iCs/>
                <w:w w:val="95"/>
                <w:sz w:val="15"/>
                <w:szCs w:val="15"/>
              </w:rPr>
              <w:t>j</w:t>
            </w:r>
            <w:r>
              <w:rPr>
                <w:rFonts w:ascii="Arial" w:eastAsia="Arial" w:hAnsi="Arial" w:cs="Arial"/>
                <w:w w:val="95"/>
                <w:sz w:val="47"/>
                <w:szCs w:val="47"/>
                <w:vertAlign w:val="superscript"/>
              </w:rPr>
              <w:t>)</w:t>
            </w:r>
            <w:r>
              <w:rPr>
                <w:rFonts w:ascii="Arial" w:eastAsia="Arial" w:hAnsi="Arial" w:cs="Arial"/>
                <w:w w:val="95"/>
                <w:sz w:val="32"/>
                <w:szCs w:val="32"/>
                <w:vertAlign w:val="superscript"/>
              </w:rPr>
              <w:t>2</w:t>
            </w:r>
          </w:p>
        </w:tc>
        <w:tc>
          <w:tcPr>
            <w:tcW w:w="0" w:type="dxa"/>
            <w:vAlign w:val="bottom"/>
          </w:tcPr>
          <w:p w14:paraId="514ADAED" w14:textId="77777777" w:rsidR="0075768E" w:rsidRDefault="0075768E">
            <w:pPr>
              <w:rPr>
                <w:sz w:val="1"/>
                <w:szCs w:val="1"/>
              </w:rPr>
            </w:pPr>
          </w:p>
        </w:tc>
      </w:tr>
    </w:tbl>
    <w:p w14:paraId="66E01501" w14:textId="77777777" w:rsidR="0075768E" w:rsidRPr="008C5B6C" w:rsidRDefault="00BC6249">
      <w:pPr>
        <w:spacing w:line="416" w:lineRule="auto"/>
        <w:ind w:left="260" w:firstLine="850"/>
        <w:jc w:val="both"/>
        <w:rPr>
          <w:sz w:val="20"/>
          <w:szCs w:val="20"/>
          <w:lang w:val="pt-BR"/>
        </w:rPr>
      </w:pPr>
      <w:r w:rsidRPr="008C5B6C">
        <w:rPr>
          <w:rFonts w:ascii="Arial" w:eastAsia="Arial" w:hAnsi="Arial" w:cs="Arial"/>
          <w:sz w:val="24"/>
          <w:szCs w:val="24"/>
          <w:lang w:val="pt-BR"/>
        </w:rPr>
        <w:t>Este capítulo buscou demonstrar os principais conceitos e procedimentos metodológicos a serem seguidos para realização das análises dos objetivos propostos. No próximo capítulo se buscará aplicar os conceitos procedimentos propostos, de forma analítica e crítica, com flexibilidade diante observações na fase de exploração, tratamento e análise dos conjuntos de dados, podendo gerar novas abstrações a serem incorporadas.</w:t>
      </w:r>
    </w:p>
    <w:p w14:paraId="3D92AC84" w14:textId="77777777" w:rsidR="0075768E" w:rsidRPr="008C5B6C" w:rsidRDefault="0075768E">
      <w:pPr>
        <w:rPr>
          <w:lang w:val="pt-BR"/>
        </w:rPr>
        <w:sectPr w:rsidR="0075768E" w:rsidRPr="008C5B6C">
          <w:pgSz w:w="11900" w:h="16838"/>
          <w:pgMar w:top="991" w:right="1086" w:bottom="675" w:left="1440" w:header="0" w:footer="0" w:gutter="0"/>
          <w:cols w:space="720" w:equalWidth="0">
            <w:col w:w="9380"/>
          </w:cols>
        </w:sectPr>
      </w:pPr>
    </w:p>
    <w:p w14:paraId="3EF12609" w14:textId="77777777" w:rsidR="0075768E" w:rsidRPr="008C5B6C" w:rsidRDefault="00BC6249">
      <w:pPr>
        <w:jc w:val="right"/>
        <w:rPr>
          <w:sz w:val="20"/>
          <w:szCs w:val="20"/>
          <w:lang w:val="pt-BR"/>
        </w:rPr>
      </w:pPr>
      <w:r w:rsidRPr="008C5B6C">
        <w:rPr>
          <w:rFonts w:ascii="Arial" w:eastAsia="Arial" w:hAnsi="Arial" w:cs="Arial"/>
          <w:sz w:val="20"/>
          <w:szCs w:val="20"/>
          <w:lang w:val="pt-BR"/>
        </w:rPr>
        <w:lastRenderedPageBreak/>
        <w:t>52</w:t>
      </w:r>
    </w:p>
    <w:p w14:paraId="444CF831" w14:textId="77777777" w:rsidR="0075768E" w:rsidRPr="008C5B6C" w:rsidRDefault="0075768E">
      <w:pPr>
        <w:spacing w:line="200" w:lineRule="exact"/>
        <w:rPr>
          <w:sz w:val="20"/>
          <w:szCs w:val="20"/>
          <w:lang w:val="pt-BR"/>
        </w:rPr>
      </w:pPr>
    </w:p>
    <w:p w14:paraId="57DA503B" w14:textId="77777777" w:rsidR="0075768E" w:rsidRPr="008C5B6C" w:rsidRDefault="0075768E">
      <w:pPr>
        <w:spacing w:line="255" w:lineRule="exact"/>
        <w:rPr>
          <w:sz w:val="20"/>
          <w:szCs w:val="20"/>
          <w:lang w:val="pt-BR"/>
        </w:rPr>
      </w:pPr>
    </w:p>
    <w:p w14:paraId="0626D906" w14:textId="5735B5C6" w:rsidR="0075768E" w:rsidRPr="008C5B6C" w:rsidRDefault="008C5B6C" w:rsidP="008C5B6C">
      <w:pPr>
        <w:ind w:left="261"/>
        <w:outlineLvl w:val="0"/>
        <w:rPr>
          <w:sz w:val="20"/>
          <w:szCs w:val="20"/>
          <w:lang w:val="pt-BR"/>
        </w:rPr>
        <w:sectPr w:rsidR="0075768E" w:rsidRPr="008C5B6C">
          <w:pgSz w:w="11900" w:h="16838"/>
          <w:pgMar w:top="1028" w:right="1146" w:bottom="1440" w:left="1440" w:header="0" w:footer="0" w:gutter="0"/>
          <w:cols w:space="720" w:equalWidth="0">
            <w:col w:w="9320"/>
          </w:cols>
        </w:sectPr>
      </w:pPr>
      <w:bookmarkStart w:id="404" w:name="_Toc59176035"/>
      <w:r>
        <w:rPr>
          <w:rFonts w:ascii="Arial" w:eastAsia="Arial" w:hAnsi="Arial" w:cs="Arial"/>
          <w:b/>
          <w:bCs/>
          <w:sz w:val="24"/>
          <w:szCs w:val="24"/>
          <w:lang w:val="pt-BR"/>
        </w:rPr>
        <w:t>4 APRESENTAÇÃO E ANÁLISE DOS RESULTADOS</w:t>
      </w:r>
      <w:bookmarkEnd w:id="404"/>
    </w:p>
    <w:p w14:paraId="1B605DB9" w14:textId="77777777" w:rsidR="0075768E" w:rsidRPr="008C5B6C" w:rsidRDefault="00BC6249">
      <w:pPr>
        <w:jc w:val="right"/>
        <w:rPr>
          <w:sz w:val="20"/>
          <w:szCs w:val="20"/>
          <w:lang w:val="pt-BR"/>
        </w:rPr>
      </w:pPr>
      <w:r w:rsidRPr="008C5B6C">
        <w:rPr>
          <w:rFonts w:ascii="Arial" w:eastAsia="Arial" w:hAnsi="Arial" w:cs="Arial"/>
          <w:sz w:val="20"/>
          <w:szCs w:val="20"/>
          <w:lang w:val="pt-BR"/>
        </w:rPr>
        <w:lastRenderedPageBreak/>
        <w:t>53</w:t>
      </w:r>
    </w:p>
    <w:p w14:paraId="5AF851EE" w14:textId="77777777" w:rsidR="0075768E" w:rsidRPr="008C5B6C" w:rsidRDefault="0075768E">
      <w:pPr>
        <w:spacing w:line="200" w:lineRule="exact"/>
        <w:rPr>
          <w:sz w:val="20"/>
          <w:szCs w:val="20"/>
          <w:lang w:val="pt-BR"/>
        </w:rPr>
      </w:pPr>
    </w:p>
    <w:p w14:paraId="036BFB7F" w14:textId="77777777" w:rsidR="0075768E" w:rsidRPr="008C5B6C" w:rsidRDefault="0075768E">
      <w:pPr>
        <w:spacing w:line="255" w:lineRule="exact"/>
        <w:rPr>
          <w:sz w:val="20"/>
          <w:szCs w:val="20"/>
          <w:lang w:val="pt-BR"/>
        </w:rPr>
      </w:pPr>
    </w:p>
    <w:p w14:paraId="23849ED0" w14:textId="77777777" w:rsidR="008C5B6C" w:rsidRPr="008C5B6C" w:rsidRDefault="00BC6249" w:rsidP="008C5B6C">
      <w:pPr>
        <w:ind w:right="-261"/>
        <w:outlineLvl w:val="0"/>
        <w:rPr>
          <w:sz w:val="20"/>
          <w:szCs w:val="20"/>
          <w:lang w:val="pt-BR"/>
        </w:rPr>
      </w:pPr>
      <w:bookmarkStart w:id="405" w:name="_Toc59176036"/>
      <w:r w:rsidRPr="008C5B6C">
        <w:rPr>
          <w:rFonts w:ascii="Arial" w:eastAsia="Arial" w:hAnsi="Arial" w:cs="Arial"/>
          <w:b/>
          <w:bCs/>
          <w:sz w:val="24"/>
          <w:szCs w:val="24"/>
          <w:lang w:val="pt-BR"/>
        </w:rPr>
        <w:t xml:space="preserve">5 </w:t>
      </w:r>
      <w:r w:rsidR="008C5B6C" w:rsidRPr="008C5B6C">
        <w:rPr>
          <w:rFonts w:ascii="Arial" w:eastAsia="Arial" w:hAnsi="Arial" w:cs="Arial"/>
          <w:b/>
          <w:bCs/>
          <w:sz w:val="23"/>
          <w:szCs w:val="23"/>
          <w:lang w:val="pt-BR"/>
        </w:rPr>
        <w:t>CONSIDERAÇÕES FINAIS</w:t>
      </w:r>
      <w:bookmarkEnd w:id="405"/>
    </w:p>
    <w:p w14:paraId="609BD70E" w14:textId="7712B3B2" w:rsidR="0075768E" w:rsidRPr="008C5B6C" w:rsidRDefault="0075768E" w:rsidP="008C5B6C">
      <w:pPr>
        <w:ind w:left="261"/>
        <w:outlineLvl w:val="0"/>
        <w:rPr>
          <w:sz w:val="20"/>
          <w:szCs w:val="20"/>
          <w:lang w:val="pt-BR"/>
        </w:rPr>
      </w:pPr>
    </w:p>
    <w:p w14:paraId="55961C76" w14:textId="77777777" w:rsidR="0075768E" w:rsidRPr="008C5B6C" w:rsidRDefault="0075768E">
      <w:pPr>
        <w:rPr>
          <w:lang w:val="pt-BR"/>
        </w:rPr>
        <w:sectPr w:rsidR="0075768E" w:rsidRPr="008C5B6C">
          <w:pgSz w:w="11900" w:h="16838"/>
          <w:pgMar w:top="1028" w:right="1146" w:bottom="1440" w:left="1440" w:header="0" w:footer="0" w:gutter="0"/>
          <w:cols w:space="720" w:equalWidth="0">
            <w:col w:w="9320"/>
          </w:cols>
        </w:sectPr>
      </w:pPr>
    </w:p>
    <w:p w14:paraId="7ACEB5AD" w14:textId="77777777" w:rsidR="0075768E" w:rsidRPr="008C5B6C" w:rsidRDefault="00BC6249">
      <w:pPr>
        <w:jc w:val="right"/>
        <w:rPr>
          <w:sz w:val="20"/>
          <w:szCs w:val="20"/>
          <w:lang w:val="pt-BR"/>
        </w:rPr>
      </w:pPr>
      <w:r w:rsidRPr="008C5B6C">
        <w:rPr>
          <w:rFonts w:ascii="Arial" w:eastAsia="Arial" w:hAnsi="Arial" w:cs="Arial"/>
          <w:sz w:val="20"/>
          <w:szCs w:val="20"/>
          <w:lang w:val="pt-BR"/>
        </w:rPr>
        <w:lastRenderedPageBreak/>
        <w:t>54</w:t>
      </w:r>
    </w:p>
    <w:p w14:paraId="671CB3BE" w14:textId="77777777" w:rsidR="0075768E" w:rsidRPr="008C5B6C" w:rsidRDefault="0075768E">
      <w:pPr>
        <w:spacing w:line="200" w:lineRule="exact"/>
        <w:rPr>
          <w:sz w:val="20"/>
          <w:szCs w:val="20"/>
          <w:lang w:val="pt-BR"/>
        </w:rPr>
      </w:pPr>
    </w:p>
    <w:p w14:paraId="532870A4" w14:textId="77777777" w:rsidR="0075768E" w:rsidRPr="008C5B6C" w:rsidRDefault="0075768E">
      <w:pPr>
        <w:spacing w:line="255" w:lineRule="exact"/>
        <w:rPr>
          <w:sz w:val="20"/>
          <w:szCs w:val="20"/>
          <w:lang w:val="pt-BR"/>
        </w:rPr>
      </w:pPr>
    </w:p>
    <w:p w14:paraId="3B5C0328" w14:textId="77777777" w:rsidR="0075768E" w:rsidRPr="008C5B6C" w:rsidRDefault="0075768E">
      <w:pPr>
        <w:rPr>
          <w:lang w:val="pt-BR"/>
        </w:rPr>
        <w:sectPr w:rsidR="0075768E" w:rsidRPr="008C5B6C">
          <w:pgSz w:w="11900" w:h="16838"/>
          <w:pgMar w:top="1028" w:right="1146" w:bottom="1440" w:left="1440" w:header="0" w:footer="0" w:gutter="0"/>
          <w:cols w:space="720" w:equalWidth="0">
            <w:col w:w="9320"/>
          </w:cols>
        </w:sectPr>
      </w:pPr>
    </w:p>
    <w:p w14:paraId="53F1E28F" w14:textId="77777777" w:rsidR="0075768E" w:rsidRPr="008C5B6C" w:rsidRDefault="00BC6249">
      <w:pPr>
        <w:ind w:left="9100"/>
        <w:rPr>
          <w:sz w:val="20"/>
          <w:szCs w:val="20"/>
          <w:lang w:val="pt-BR"/>
        </w:rPr>
      </w:pPr>
      <w:r w:rsidRPr="008C5B6C">
        <w:rPr>
          <w:rFonts w:ascii="Arial" w:eastAsia="Arial" w:hAnsi="Arial" w:cs="Arial"/>
          <w:sz w:val="20"/>
          <w:szCs w:val="20"/>
          <w:lang w:val="pt-BR"/>
        </w:rPr>
        <w:lastRenderedPageBreak/>
        <w:t>55</w:t>
      </w:r>
    </w:p>
    <w:p w14:paraId="018D574D" w14:textId="77777777" w:rsidR="0075768E" w:rsidRPr="008C5B6C" w:rsidRDefault="0075768E">
      <w:pPr>
        <w:spacing w:line="200" w:lineRule="exact"/>
        <w:rPr>
          <w:sz w:val="20"/>
          <w:szCs w:val="20"/>
          <w:lang w:val="pt-BR"/>
        </w:rPr>
      </w:pPr>
    </w:p>
    <w:p w14:paraId="265AE62A" w14:textId="77777777" w:rsidR="0075768E" w:rsidRPr="008C5B6C" w:rsidRDefault="0075768E">
      <w:pPr>
        <w:spacing w:line="255" w:lineRule="exact"/>
        <w:rPr>
          <w:sz w:val="20"/>
          <w:szCs w:val="20"/>
          <w:lang w:val="pt-BR"/>
        </w:rPr>
      </w:pPr>
    </w:p>
    <w:p w14:paraId="083C8DCA" w14:textId="77777777" w:rsidR="0075768E" w:rsidRPr="008C5B6C" w:rsidRDefault="00BC6249" w:rsidP="008C5B6C">
      <w:pPr>
        <w:ind w:right="-221"/>
        <w:jc w:val="center"/>
        <w:outlineLvl w:val="0"/>
        <w:rPr>
          <w:sz w:val="20"/>
          <w:szCs w:val="20"/>
          <w:lang w:val="pt-BR"/>
        </w:rPr>
      </w:pPr>
      <w:bookmarkStart w:id="406" w:name="_Toc59176037"/>
      <w:r w:rsidRPr="008C5B6C">
        <w:rPr>
          <w:rFonts w:ascii="Arial" w:eastAsia="Arial" w:hAnsi="Arial" w:cs="Arial"/>
          <w:b/>
          <w:bCs/>
          <w:sz w:val="24"/>
          <w:szCs w:val="24"/>
          <w:lang w:val="pt-BR"/>
        </w:rPr>
        <w:t>REFERÊNCIAS</w:t>
      </w:r>
      <w:bookmarkEnd w:id="406"/>
    </w:p>
    <w:p w14:paraId="161823AA" w14:textId="77777777" w:rsidR="0075768E" w:rsidRPr="008C5B6C" w:rsidRDefault="0075768E">
      <w:pPr>
        <w:spacing w:line="200" w:lineRule="exact"/>
        <w:rPr>
          <w:sz w:val="20"/>
          <w:szCs w:val="20"/>
          <w:lang w:val="pt-BR"/>
        </w:rPr>
      </w:pPr>
    </w:p>
    <w:p w14:paraId="371CDF1A" w14:textId="77777777" w:rsidR="0075768E" w:rsidRPr="008C5B6C" w:rsidRDefault="0075768E">
      <w:pPr>
        <w:spacing w:line="200" w:lineRule="exact"/>
        <w:rPr>
          <w:sz w:val="20"/>
          <w:szCs w:val="20"/>
          <w:lang w:val="pt-BR"/>
        </w:rPr>
      </w:pPr>
    </w:p>
    <w:p w14:paraId="69A7BC53" w14:textId="77777777" w:rsidR="0075768E" w:rsidRPr="008C5B6C" w:rsidRDefault="0075768E">
      <w:pPr>
        <w:spacing w:line="200" w:lineRule="exact"/>
        <w:rPr>
          <w:sz w:val="20"/>
          <w:szCs w:val="20"/>
          <w:lang w:val="pt-BR"/>
        </w:rPr>
      </w:pPr>
    </w:p>
    <w:p w14:paraId="62F0B66F" w14:textId="77777777" w:rsidR="0075768E" w:rsidRPr="008C5B6C" w:rsidRDefault="0075768E">
      <w:pPr>
        <w:spacing w:line="200" w:lineRule="exact"/>
        <w:rPr>
          <w:sz w:val="20"/>
          <w:szCs w:val="20"/>
          <w:lang w:val="pt-BR"/>
        </w:rPr>
      </w:pPr>
    </w:p>
    <w:p w14:paraId="4793AAF2" w14:textId="77777777" w:rsidR="0075768E" w:rsidRPr="008C5B6C" w:rsidRDefault="0075768E">
      <w:pPr>
        <w:spacing w:line="319" w:lineRule="exact"/>
        <w:rPr>
          <w:sz w:val="20"/>
          <w:szCs w:val="20"/>
          <w:lang w:val="pt-BR"/>
        </w:rPr>
      </w:pPr>
    </w:p>
    <w:p w14:paraId="0711F1F7" w14:textId="77777777" w:rsidR="0075768E" w:rsidRPr="008C5B6C" w:rsidRDefault="00BC6249">
      <w:pPr>
        <w:ind w:left="260"/>
        <w:rPr>
          <w:sz w:val="20"/>
          <w:szCs w:val="20"/>
          <w:lang w:val="pt-BR"/>
        </w:rPr>
      </w:pPr>
      <w:r w:rsidRPr="008C5B6C">
        <w:rPr>
          <w:rFonts w:ascii="Arial" w:eastAsia="Arial" w:hAnsi="Arial" w:cs="Arial"/>
          <w:sz w:val="23"/>
          <w:szCs w:val="23"/>
          <w:lang w:val="pt-BR"/>
        </w:rPr>
        <w:t xml:space="preserve">ALMEIDA, F. D. </w:t>
      </w:r>
      <w:r w:rsidRPr="008C5B6C">
        <w:rPr>
          <w:rFonts w:ascii="Arial" w:eastAsia="Arial" w:hAnsi="Arial" w:cs="Arial"/>
          <w:b/>
          <w:bCs/>
          <w:sz w:val="23"/>
          <w:szCs w:val="23"/>
          <w:lang w:val="pt-BR"/>
        </w:rPr>
        <w:t xml:space="preserve">Determinantes do spread bancário </w:t>
      </w:r>
      <w:proofErr w:type="spellStart"/>
      <w:r w:rsidRPr="008C5B6C">
        <w:rPr>
          <w:rFonts w:ascii="Arial" w:eastAsia="Arial" w:hAnsi="Arial" w:cs="Arial"/>
          <w:b/>
          <w:bCs/>
          <w:sz w:val="23"/>
          <w:szCs w:val="23"/>
          <w:lang w:val="pt-BR"/>
        </w:rPr>
        <w:t>ex-post</w:t>
      </w:r>
      <w:proofErr w:type="spellEnd"/>
      <w:r w:rsidRPr="008C5B6C">
        <w:rPr>
          <w:rFonts w:ascii="Arial" w:eastAsia="Arial" w:hAnsi="Arial" w:cs="Arial"/>
          <w:b/>
          <w:bCs/>
          <w:sz w:val="23"/>
          <w:szCs w:val="23"/>
          <w:lang w:val="pt-BR"/>
        </w:rPr>
        <w:t xml:space="preserve"> no Brasil: uma análise</w:t>
      </w:r>
    </w:p>
    <w:p w14:paraId="567C415C" w14:textId="77777777" w:rsidR="0075768E" w:rsidRPr="008C5B6C" w:rsidRDefault="0075768E">
      <w:pPr>
        <w:spacing w:line="214" w:lineRule="exact"/>
        <w:rPr>
          <w:sz w:val="20"/>
          <w:szCs w:val="20"/>
          <w:lang w:val="pt-BR"/>
        </w:rPr>
      </w:pPr>
    </w:p>
    <w:p w14:paraId="77E43BD6" w14:textId="77777777" w:rsidR="0075768E" w:rsidRPr="008C5B6C" w:rsidRDefault="00BC6249">
      <w:pPr>
        <w:ind w:left="260"/>
        <w:rPr>
          <w:sz w:val="20"/>
          <w:szCs w:val="20"/>
          <w:lang w:val="pt-BR"/>
        </w:rPr>
      </w:pPr>
      <w:proofErr w:type="gramStart"/>
      <w:r w:rsidRPr="008C5B6C">
        <w:rPr>
          <w:rFonts w:ascii="Arial" w:eastAsia="Arial" w:hAnsi="Arial" w:cs="Arial"/>
          <w:b/>
          <w:bCs/>
          <w:sz w:val="24"/>
          <w:szCs w:val="24"/>
          <w:lang w:val="pt-BR"/>
        </w:rPr>
        <w:t>de</w:t>
      </w:r>
      <w:proofErr w:type="gramEnd"/>
      <w:r w:rsidRPr="008C5B6C">
        <w:rPr>
          <w:rFonts w:ascii="Arial" w:eastAsia="Arial" w:hAnsi="Arial" w:cs="Arial"/>
          <w:b/>
          <w:bCs/>
          <w:sz w:val="24"/>
          <w:szCs w:val="24"/>
          <w:lang w:val="pt-BR"/>
        </w:rPr>
        <w:t xml:space="preserve"> fatores micro e </w:t>
      </w:r>
      <w:proofErr w:type="spellStart"/>
      <w:r w:rsidRPr="008C5B6C">
        <w:rPr>
          <w:rFonts w:ascii="Arial" w:eastAsia="Arial" w:hAnsi="Arial" w:cs="Arial"/>
          <w:b/>
          <w:bCs/>
          <w:sz w:val="24"/>
          <w:szCs w:val="24"/>
          <w:lang w:val="pt-BR"/>
        </w:rPr>
        <w:t>macroeconômic</w:t>
      </w:r>
      <w:proofErr w:type="spellEnd"/>
      <w:r w:rsidRPr="008C5B6C">
        <w:rPr>
          <w:rFonts w:ascii="Arial" w:eastAsia="Arial" w:hAnsi="Arial" w:cs="Arial"/>
          <w:sz w:val="24"/>
          <w:szCs w:val="24"/>
          <w:lang w:val="pt-BR"/>
        </w:rPr>
        <w:t xml:space="preserve">. </w:t>
      </w:r>
      <w:proofErr w:type="spellStart"/>
      <w:r w:rsidRPr="008C5B6C">
        <w:rPr>
          <w:rFonts w:ascii="Arial" w:eastAsia="Arial" w:hAnsi="Arial" w:cs="Arial"/>
          <w:sz w:val="24"/>
          <w:szCs w:val="24"/>
          <w:lang w:val="pt-BR"/>
        </w:rPr>
        <w:t>Brasíli</w:t>
      </w:r>
      <w:proofErr w:type="spellEnd"/>
      <w:r w:rsidRPr="008C5B6C">
        <w:rPr>
          <w:rFonts w:ascii="Arial" w:eastAsia="Arial" w:hAnsi="Arial" w:cs="Arial"/>
          <w:sz w:val="24"/>
          <w:szCs w:val="24"/>
          <w:lang w:val="pt-BR"/>
        </w:rPr>
        <w:t xml:space="preserve">: Universidade Católica de </w:t>
      </w:r>
      <w:proofErr w:type="spellStart"/>
      <w:r w:rsidRPr="008C5B6C">
        <w:rPr>
          <w:rFonts w:ascii="Arial" w:eastAsia="Arial" w:hAnsi="Arial" w:cs="Arial"/>
          <w:sz w:val="24"/>
          <w:szCs w:val="24"/>
          <w:lang w:val="pt-BR"/>
        </w:rPr>
        <w:t>Brasíl</w:t>
      </w:r>
      <w:proofErr w:type="spellEnd"/>
      <w:r w:rsidRPr="008C5B6C">
        <w:rPr>
          <w:rFonts w:ascii="Arial" w:eastAsia="Arial" w:hAnsi="Arial" w:cs="Arial"/>
          <w:sz w:val="24"/>
          <w:szCs w:val="24"/>
          <w:lang w:val="pt-BR"/>
        </w:rPr>
        <w:t>, 2013.</w:t>
      </w:r>
    </w:p>
    <w:p w14:paraId="09D883A5" w14:textId="77777777" w:rsidR="0075768E" w:rsidRPr="008C5B6C" w:rsidRDefault="0075768E">
      <w:pPr>
        <w:spacing w:line="203" w:lineRule="exact"/>
        <w:rPr>
          <w:sz w:val="20"/>
          <w:szCs w:val="20"/>
          <w:lang w:val="pt-BR"/>
        </w:rPr>
      </w:pPr>
    </w:p>
    <w:p w14:paraId="523F1101" w14:textId="77777777" w:rsidR="0075768E" w:rsidRPr="008C5B6C" w:rsidRDefault="00BC6249">
      <w:pPr>
        <w:ind w:left="260"/>
        <w:rPr>
          <w:sz w:val="20"/>
          <w:szCs w:val="20"/>
          <w:lang w:val="pt-BR"/>
        </w:rPr>
      </w:pPr>
      <w:r w:rsidRPr="008C5B6C">
        <w:rPr>
          <w:rFonts w:ascii="Arial" w:eastAsia="Arial" w:hAnsi="Arial" w:cs="Arial"/>
          <w:sz w:val="24"/>
          <w:szCs w:val="24"/>
          <w:lang w:val="pt-BR"/>
        </w:rPr>
        <w:t>Citado 1 vez na página 37.</w:t>
      </w:r>
    </w:p>
    <w:p w14:paraId="587C38D1" w14:textId="77777777" w:rsidR="0075768E" w:rsidRPr="008C5B6C" w:rsidRDefault="0075768E">
      <w:pPr>
        <w:spacing w:line="298" w:lineRule="exact"/>
        <w:rPr>
          <w:sz w:val="20"/>
          <w:szCs w:val="20"/>
          <w:lang w:val="pt-BR"/>
        </w:rPr>
      </w:pPr>
    </w:p>
    <w:p w14:paraId="309C8185" w14:textId="77777777" w:rsidR="0075768E" w:rsidRPr="008C5B6C" w:rsidRDefault="00BC6249">
      <w:pPr>
        <w:spacing w:line="423" w:lineRule="auto"/>
        <w:ind w:left="260" w:right="280" w:firstLine="7"/>
        <w:rPr>
          <w:sz w:val="20"/>
          <w:szCs w:val="20"/>
          <w:lang w:val="pt-BR"/>
        </w:rPr>
      </w:pPr>
      <w:r w:rsidRPr="008C5B6C">
        <w:rPr>
          <w:rFonts w:ascii="Arial" w:eastAsia="Arial" w:hAnsi="Arial" w:cs="Arial"/>
          <w:sz w:val="24"/>
          <w:szCs w:val="24"/>
          <w:lang w:val="pt-BR"/>
        </w:rPr>
        <w:t xml:space="preserve">ARONOVICH, </w:t>
      </w:r>
      <w:proofErr w:type="spellStart"/>
      <w:r w:rsidRPr="008C5B6C">
        <w:rPr>
          <w:rFonts w:ascii="Arial" w:eastAsia="Arial" w:hAnsi="Arial" w:cs="Arial"/>
          <w:sz w:val="24"/>
          <w:szCs w:val="24"/>
          <w:lang w:val="pt-BR"/>
        </w:rPr>
        <w:t>Selmo</w:t>
      </w:r>
      <w:proofErr w:type="spellEnd"/>
      <w:r w:rsidRPr="008C5B6C">
        <w:rPr>
          <w:rFonts w:ascii="Arial" w:eastAsia="Arial" w:hAnsi="Arial" w:cs="Arial"/>
          <w:sz w:val="24"/>
          <w:szCs w:val="24"/>
          <w:lang w:val="pt-BR"/>
        </w:rPr>
        <w:t xml:space="preserve">. Uma nota sobre os efeitos da inflação e do nível de atividade sobre o spread bancário. </w:t>
      </w:r>
      <w:r w:rsidRPr="008C5B6C">
        <w:rPr>
          <w:rFonts w:ascii="Arial" w:eastAsia="Arial" w:hAnsi="Arial" w:cs="Arial"/>
          <w:b/>
          <w:bCs/>
          <w:sz w:val="24"/>
          <w:szCs w:val="24"/>
          <w:lang w:val="pt-BR"/>
        </w:rPr>
        <w:t>Revista Brasileira de Economia</w:t>
      </w:r>
      <w:r w:rsidRPr="008C5B6C">
        <w:rPr>
          <w:rFonts w:ascii="Arial" w:eastAsia="Arial" w:hAnsi="Arial" w:cs="Arial"/>
          <w:sz w:val="24"/>
          <w:szCs w:val="24"/>
          <w:lang w:val="pt-BR"/>
        </w:rPr>
        <w:t>, v. 48, n. 1, p. 125–40, 1994. Citado 1 vez na página 35.</w:t>
      </w:r>
    </w:p>
    <w:p w14:paraId="7F218BC0" w14:textId="77777777" w:rsidR="0075768E" w:rsidRPr="008C5B6C" w:rsidRDefault="0075768E">
      <w:pPr>
        <w:spacing w:line="71" w:lineRule="exact"/>
        <w:rPr>
          <w:sz w:val="20"/>
          <w:szCs w:val="20"/>
          <w:lang w:val="pt-BR"/>
        </w:rPr>
      </w:pPr>
    </w:p>
    <w:p w14:paraId="44FB4D0B" w14:textId="77777777" w:rsidR="0075768E" w:rsidRPr="008C5B6C" w:rsidRDefault="00BC6249">
      <w:pPr>
        <w:ind w:left="260"/>
        <w:rPr>
          <w:sz w:val="20"/>
          <w:szCs w:val="20"/>
          <w:lang w:val="pt-BR"/>
        </w:rPr>
      </w:pPr>
      <w:r w:rsidRPr="008C5B6C">
        <w:rPr>
          <w:rFonts w:ascii="Arial" w:eastAsia="Arial" w:hAnsi="Arial" w:cs="Arial"/>
          <w:sz w:val="24"/>
          <w:szCs w:val="24"/>
          <w:lang w:val="pt-BR"/>
        </w:rPr>
        <w:t xml:space="preserve">ASSAF NETO, Alexandre. </w:t>
      </w:r>
      <w:r w:rsidRPr="008C5B6C">
        <w:rPr>
          <w:rFonts w:ascii="Arial" w:eastAsia="Arial" w:hAnsi="Arial" w:cs="Arial"/>
          <w:b/>
          <w:bCs/>
          <w:sz w:val="24"/>
          <w:szCs w:val="24"/>
          <w:lang w:val="pt-BR"/>
        </w:rPr>
        <w:t>Finanças corporativas e valor</w:t>
      </w:r>
      <w:r w:rsidRPr="008C5B6C">
        <w:rPr>
          <w:rFonts w:ascii="Arial" w:eastAsia="Arial" w:hAnsi="Arial" w:cs="Arial"/>
          <w:sz w:val="24"/>
          <w:szCs w:val="24"/>
          <w:lang w:val="pt-BR"/>
        </w:rPr>
        <w:t>. São Paulo: Atlas, 2020.</w:t>
      </w:r>
    </w:p>
    <w:p w14:paraId="77C7886B" w14:textId="77777777" w:rsidR="0075768E" w:rsidRPr="008C5B6C" w:rsidRDefault="0075768E">
      <w:pPr>
        <w:spacing w:line="203" w:lineRule="exact"/>
        <w:rPr>
          <w:sz w:val="20"/>
          <w:szCs w:val="20"/>
          <w:lang w:val="pt-BR"/>
        </w:rPr>
      </w:pPr>
    </w:p>
    <w:p w14:paraId="3CC96084" w14:textId="77777777" w:rsidR="0075768E" w:rsidRPr="008C5B6C" w:rsidRDefault="00BC6249">
      <w:pPr>
        <w:ind w:left="260"/>
        <w:rPr>
          <w:sz w:val="20"/>
          <w:szCs w:val="20"/>
          <w:lang w:val="pt-BR"/>
        </w:rPr>
      </w:pPr>
      <w:r w:rsidRPr="008C5B6C">
        <w:rPr>
          <w:rFonts w:ascii="Arial" w:eastAsia="Arial" w:hAnsi="Arial" w:cs="Arial"/>
          <w:sz w:val="24"/>
          <w:szCs w:val="24"/>
          <w:lang w:val="pt-BR"/>
        </w:rPr>
        <w:t>Citado 9 vezes nas páginas 23–26.</w:t>
      </w:r>
    </w:p>
    <w:p w14:paraId="1488744F" w14:textId="77777777" w:rsidR="0075768E" w:rsidRPr="008C5B6C" w:rsidRDefault="0075768E">
      <w:pPr>
        <w:spacing w:line="298" w:lineRule="exact"/>
        <w:rPr>
          <w:sz w:val="20"/>
          <w:szCs w:val="20"/>
          <w:lang w:val="pt-BR"/>
        </w:rPr>
      </w:pPr>
    </w:p>
    <w:p w14:paraId="51E2B1B2" w14:textId="77777777" w:rsidR="0075768E" w:rsidRPr="008C5B6C" w:rsidRDefault="00BC6249">
      <w:pPr>
        <w:spacing w:line="432" w:lineRule="auto"/>
        <w:ind w:left="260" w:right="20"/>
        <w:rPr>
          <w:sz w:val="20"/>
          <w:szCs w:val="20"/>
          <w:lang w:val="pt-BR"/>
        </w:rPr>
      </w:pPr>
      <w:r w:rsidRPr="008C5B6C">
        <w:rPr>
          <w:rFonts w:ascii="Arial" w:eastAsia="Arial" w:hAnsi="Arial" w:cs="Arial"/>
          <w:sz w:val="24"/>
          <w:szCs w:val="24"/>
          <w:lang w:val="pt-BR"/>
        </w:rPr>
        <w:t xml:space="preserve">BACEN. </w:t>
      </w:r>
      <w:r w:rsidRPr="008C5B6C">
        <w:rPr>
          <w:rFonts w:ascii="Arial" w:eastAsia="Arial" w:hAnsi="Arial" w:cs="Arial"/>
          <w:b/>
          <w:bCs/>
          <w:sz w:val="24"/>
          <w:szCs w:val="24"/>
          <w:lang w:val="pt-BR"/>
        </w:rPr>
        <w:t>Juros e Spread Bancário</w:t>
      </w:r>
      <w:r w:rsidRPr="008C5B6C">
        <w:rPr>
          <w:rFonts w:ascii="Arial" w:eastAsia="Arial" w:hAnsi="Arial" w:cs="Arial"/>
          <w:sz w:val="24"/>
          <w:szCs w:val="24"/>
          <w:lang w:val="pt-BR"/>
        </w:rPr>
        <w:t>. Brasília, 2016. Citado 3 vezes nas páginas 29, 30, 32.</w:t>
      </w:r>
    </w:p>
    <w:p w14:paraId="00C7DFF2" w14:textId="77777777" w:rsidR="0075768E" w:rsidRPr="008C5B6C" w:rsidRDefault="0075768E">
      <w:pPr>
        <w:spacing w:line="59" w:lineRule="exact"/>
        <w:rPr>
          <w:sz w:val="20"/>
          <w:szCs w:val="20"/>
          <w:lang w:val="pt-BR"/>
        </w:rPr>
      </w:pPr>
    </w:p>
    <w:p w14:paraId="0EE6F812" w14:textId="77777777" w:rsidR="0075768E" w:rsidRDefault="00BC6249">
      <w:pPr>
        <w:numPr>
          <w:ilvl w:val="0"/>
          <w:numId w:val="20"/>
        </w:numPr>
        <w:tabs>
          <w:tab w:val="left" w:pos="1357"/>
        </w:tabs>
        <w:spacing w:line="423" w:lineRule="auto"/>
        <w:ind w:left="240" w:right="20" w:firstLine="975"/>
        <w:rPr>
          <w:rFonts w:ascii="Arial" w:eastAsia="Arial" w:hAnsi="Arial" w:cs="Arial"/>
          <w:sz w:val="24"/>
          <w:szCs w:val="24"/>
        </w:rPr>
      </w:pPr>
      <w:r w:rsidRPr="008C5B6C">
        <w:rPr>
          <w:rFonts w:ascii="Arial" w:eastAsia="Arial" w:hAnsi="Arial" w:cs="Arial"/>
          <w:b/>
          <w:bCs/>
          <w:sz w:val="24"/>
          <w:szCs w:val="24"/>
          <w:lang w:val="pt-BR"/>
        </w:rPr>
        <w:t>Juros e Spread Bancário no Brasil</w:t>
      </w:r>
      <w:r w:rsidRPr="008C5B6C">
        <w:rPr>
          <w:rFonts w:ascii="Arial" w:eastAsia="Arial" w:hAnsi="Arial" w:cs="Arial"/>
          <w:sz w:val="24"/>
          <w:szCs w:val="24"/>
          <w:lang w:val="pt-BR"/>
        </w:rPr>
        <w:t xml:space="preserve">. Brasília, 2000. Disponível em: </w:t>
      </w:r>
      <w:hyperlink r:id="rId21">
        <w:r w:rsidRPr="008C5B6C">
          <w:rPr>
            <w:rFonts w:ascii="Arial" w:eastAsia="Arial" w:hAnsi="Arial" w:cs="Arial"/>
            <w:sz w:val="24"/>
            <w:szCs w:val="24"/>
            <w:lang w:val="pt-BR"/>
          </w:rPr>
          <w:t xml:space="preserve">&lt;https://www.bcb.gov.br/ftp/jurospread112000.pdf&gt;. </w:t>
        </w:r>
      </w:hyperlink>
      <w:r>
        <w:rPr>
          <w:rFonts w:ascii="Arial" w:eastAsia="Arial" w:hAnsi="Arial" w:cs="Arial"/>
          <w:sz w:val="24"/>
          <w:szCs w:val="24"/>
        </w:rPr>
        <w:t>Citado 4 vezes nas páginas 27, 28, 31, 34.</w:t>
      </w:r>
    </w:p>
    <w:p w14:paraId="4DC78402"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731968" behindDoc="1" locked="0" layoutInCell="0" allowOverlap="1" wp14:anchorId="0109D6AD" wp14:editId="717D4D3D">
                <wp:simplePos x="0" y="0"/>
                <wp:positionH relativeFrom="column">
                  <wp:posOffset>164465</wp:posOffset>
                </wp:positionH>
                <wp:positionV relativeFrom="paragraph">
                  <wp:posOffset>-764540</wp:posOffset>
                </wp:positionV>
                <wp:extent cx="607060"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B094A7B" id="Shape 151"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12.95pt,-60.2pt" to="60.7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" o:allowincell="f" filled="t" strokeweight=".14039mm">
                <v:stroke joinstyle="miter"/>
                <o:lock v:ext="edit" shapetype="f"/>
              </v:line>
            </w:pict>
          </mc:Fallback>
        </mc:AlternateContent>
      </w:r>
    </w:p>
    <w:p w14:paraId="7A203247" w14:textId="77777777" w:rsidR="0075768E" w:rsidRDefault="0075768E">
      <w:pPr>
        <w:spacing w:line="52" w:lineRule="exact"/>
        <w:rPr>
          <w:sz w:val="20"/>
          <w:szCs w:val="20"/>
        </w:rPr>
      </w:pPr>
    </w:p>
    <w:p w14:paraId="4035C561" w14:textId="77777777" w:rsidR="0075768E" w:rsidRDefault="00BC6249">
      <w:pPr>
        <w:numPr>
          <w:ilvl w:val="0"/>
          <w:numId w:val="21"/>
        </w:numPr>
        <w:tabs>
          <w:tab w:val="left" w:pos="1356"/>
        </w:tabs>
        <w:spacing w:line="423" w:lineRule="auto"/>
        <w:ind w:left="260" w:right="560" w:firstLine="955"/>
        <w:rPr>
          <w:rFonts w:ascii="Arial" w:eastAsia="Arial" w:hAnsi="Arial" w:cs="Arial"/>
          <w:sz w:val="24"/>
          <w:szCs w:val="24"/>
        </w:rPr>
      </w:pPr>
      <w:r w:rsidRPr="008C5B6C">
        <w:rPr>
          <w:rFonts w:ascii="Arial" w:eastAsia="Arial" w:hAnsi="Arial" w:cs="Arial"/>
          <w:b/>
          <w:bCs/>
          <w:sz w:val="24"/>
          <w:szCs w:val="24"/>
          <w:lang w:val="pt-BR"/>
        </w:rPr>
        <w:t xml:space="preserve">Programação </w:t>
      </w:r>
      <w:proofErr w:type="spellStart"/>
      <w:r w:rsidRPr="008C5B6C">
        <w:rPr>
          <w:rFonts w:ascii="Arial" w:eastAsia="Arial" w:hAnsi="Arial" w:cs="Arial"/>
          <w:b/>
          <w:bCs/>
          <w:sz w:val="24"/>
          <w:szCs w:val="24"/>
          <w:lang w:val="pt-BR"/>
        </w:rPr>
        <w:t>Monerária</w:t>
      </w:r>
      <w:proofErr w:type="spellEnd"/>
      <w:r w:rsidRPr="008C5B6C">
        <w:rPr>
          <w:rFonts w:ascii="Arial" w:eastAsia="Arial" w:hAnsi="Arial" w:cs="Arial"/>
          <w:b/>
          <w:bCs/>
          <w:sz w:val="24"/>
          <w:szCs w:val="24"/>
          <w:lang w:val="pt-BR"/>
        </w:rPr>
        <w:t xml:space="preserve"> 2019</w:t>
      </w:r>
      <w:r w:rsidRPr="008C5B6C">
        <w:rPr>
          <w:rFonts w:ascii="Arial" w:eastAsia="Arial" w:hAnsi="Arial" w:cs="Arial"/>
          <w:sz w:val="24"/>
          <w:szCs w:val="24"/>
          <w:lang w:val="pt-BR"/>
        </w:rPr>
        <w:t>. [</w:t>
      </w:r>
      <w:proofErr w:type="spellStart"/>
      <w:r w:rsidRPr="008C5B6C">
        <w:rPr>
          <w:rFonts w:ascii="Arial" w:eastAsia="Arial" w:hAnsi="Arial" w:cs="Arial"/>
          <w:sz w:val="24"/>
          <w:szCs w:val="24"/>
          <w:lang w:val="pt-BR"/>
        </w:rPr>
        <w:t>S.l</w:t>
      </w:r>
      <w:proofErr w:type="spellEnd"/>
      <w:r w:rsidRPr="008C5B6C">
        <w:rPr>
          <w:rFonts w:ascii="Arial" w:eastAsia="Arial" w:hAnsi="Arial" w:cs="Arial"/>
          <w:sz w:val="24"/>
          <w:szCs w:val="24"/>
          <w:lang w:val="pt-BR"/>
        </w:rPr>
        <w:t xml:space="preserve">.], 2019. Disponível em: </w:t>
      </w:r>
      <w:hyperlink r:id="rId22">
        <w:r w:rsidRPr="008C5B6C">
          <w:rPr>
            <w:rFonts w:ascii="Arial" w:eastAsia="Arial" w:hAnsi="Arial" w:cs="Arial"/>
            <w:sz w:val="24"/>
            <w:szCs w:val="24"/>
            <w:lang w:val="pt-BR"/>
          </w:rPr>
          <w:t>&lt;https:</w:t>
        </w:r>
      </w:hyperlink>
      <w:r w:rsidRPr="008C5B6C">
        <w:rPr>
          <w:rFonts w:ascii="Arial" w:eastAsia="Arial" w:hAnsi="Arial" w:cs="Arial"/>
          <w:sz w:val="24"/>
          <w:szCs w:val="24"/>
          <w:lang w:val="pt-BR"/>
        </w:rPr>
        <w:t xml:space="preserve"> </w:t>
      </w:r>
      <w:hyperlink r:id="rId23">
        <w:r w:rsidRPr="008C5B6C">
          <w:rPr>
            <w:rFonts w:ascii="Arial" w:eastAsia="Arial" w:hAnsi="Arial" w:cs="Arial"/>
            <w:sz w:val="24"/>
            <w:szCs w:val="24"/>
            <w:lang w:val="pt-BR"/>
          </w:rPr>
          <w:t>//www.bcb.gov.br/content/publicacoes/programacaomonetaria/pm-022019p.pdf&gt;.</w:t>
        </w:r>
      </w:hyperlink>
      <w:r w:rsidRPr="008C5B6C">
        <w:rPr>
          <w:rFonts w:ascii="Arial" w:eastAsia="Arial" w:hAnsi="Arial" w:cs="Arial"/>
          <w:sz w:val="24"/>
          <w:szCs w:val="24"/>
          <w:lang w:val="pt-BR"/>
        </w:rPr>
        <w:t xml:space="preserve"> </w:t>
      </w:r>
      <w:r>
        <w:rPr>
          <w:rFonts w:ascii="Arial" w:eastAsia="Arial" w:hAnsi="Arial" w:cs="Arial"/>
          <w:sz w:val="24"/>
          <w:szCs w:val="24"/>
        </w:rPr>
        <w:t>Citado 5 vezes nas páginas 20, 21.</w:t>
      </w:r>
    </w:p>
    <w:p w14:paraId="69E1F02E" w14:textId="77777777" w:rsidR="0075768E" w:rsidRDefault="00BC6249">
      <w:pPr>
        <w:spacing w:line="20" w:lineRule="exact"/>
        <w:rPr>
          <w:rFonts w:ascii="Arial" w:eastAsia="Arial" w:hAnsi="Arial" w:cs="Arial"/>
          <w:sz w:val="24"/>
          <w:szCs w:val="24"/>
        </w:rPr>
      </w:pPr>
      <w:r>
        <w:rPr>
          <w:rFonts w:ascii="Arial" w:eastAsia="Arial" w:hAnsi="Arial" w:cs="Arial"/>
          <w:noProof/>
          <w:sz w:val="24"/>
          <w:szCs w:val="24"/>
          <w:lang w:val="pt-BR" w:eastAsia="pt-BR"/>
        </w:rPr>
        <mc:AlternateContent>
          <mc:Choice Requires="wps">
            <w:drawing>
              <wp:anchor distT="0" distB="0" distL="114300" distR="114300" simplePos="0" relativeHeight="251732992" behindDoc="1" locked="0" layoutInCell="0" allowOverlap="1" wp14:anchorId="6F09054F" wp14:editId="481D9F82">
                <wp:simplePos x="0" y="0"/>
                <wp:positionH relativeFrom="column">
                  <wp:posOffset>164465</wp:posOffset>
                </wp:positionH>
                <wp:positionV relativeFrom="paragraph">
                  <wp:posOffset>-764540</wp:posOffset>
                </wp:positionV>
                <wp:extent cx="607060" cy="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04B9B3D" id="Shape 152"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12.95pt,-60.2pt" to="60.7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" o:allowincell="f" filled="t" strokeweight=".14039mm">
                <v:stroke joinstyle="miter"/>
                <o:lock v:ext="edit" shapetype="f"/>
              </v:line>
            </w:pict>
          </mc:Fallback>
        </mc:AlternateContent>
      </w:r>
    </w:p>
    <w:p w14:paraId="1BC7FBAA" w14:textId="77777777" w:rsidR="0075768E" w:rsidRDefault="0075768E">
      <w:pPr>
        <w:spacing w:line="52" w:lineRule="exact"/>
        <w:rPr>
          <w:rFonts w:ascii="Arial" w:eastAsia="Arial" w:hAnsi="Arial" w:cs="Arial"/>
          <w:sz w:val="24"/>
          <w:szCs w:val="24"/>
        </w:rPr>
      </w:pPr>
    </w:p>
    <w:p w14:paraId="620E7243" w14:textId="77777777" w:rsidR="0075768E" w:rsidRDefault="00BC6249">
      <w:pPr>
        <w:spacing w:line="421" w:lineRule="auto"/>
        <w:ind w:left="240" w:firstLine="28"/>
        <w:jc w:val="both"/>
        <w:rPr>
          <w:rFonts w:ascii="Arial" w:eastAsia="Arial" w:hAnsi="Arial" w:cs="Arial"/>
          <w:sz w:val="24"/>
          <w:szCs w:val="24"/>
        </w:rPr>
      </w:pPr>
      <w:r w:rsidRPr="008C5B6C">
        <w:rPr>
          <w:rFonts w:ascii="Arial" w:eastAsia="Arial" w:hAnsi="Arial" w:cs="Arial"/>
          <w:sz w:val="24"/>
          <w:szCs w:val="24"/>
          <w:lang w:val="pt-BR"/>
        </w:rPr>
        <w:t xml:space="preserve">BRASIL. CONSTITUIÇÃO DA REPÚBLICA FEDERATIVA DO BRASIL DE 1988. </w:t>
      </w:r>
      <w:r w:rsidRPr="008C5B6C">
        <w:rPr>
          <w:rFonts w:ascii="Arial" w:eastAsia="Arial" w:hAnsi="Arial" w:cs="Arial"/>
          <w:b/>
          <w:bCs/>
          <w:sz w:val="24"/>
          <w:szCs w:val="24"/>
          <w:lang w:val="pt-BR"/>
        </w:rPr>
        <w:t>Diário Oficial da República Federativa do Brasil</w:t>
      </w:r>
      <w:r w:rsidRPr="008C5B6C">
        <w:rPr>
          <w:rFonts w:ascii="Arial" w:eastAsia="Arial" w:hAnsi="Arial" w:cs="Arial"/>
          <w:sz w:val="24"/>
          <w:szCs w:val="24"/>
          <w:lang w:val="pt-BR"/>
        </w:rPr>
        <w:t>, Brasília, DF, 5 out. 1988. Disponível em:</w:t>
      </w:r>
      <w:r w:rsidRPr="008C5B6C">
        <w:rPr>
          <w:rFonts w:ascii="Arial" w:eastAsia="Arial" w:hAnsi="Arial" w:cs="Arial"/>
          <w:b/>
          <w:bCs/>
          <w:sz w:val="24"/>
          <w:szCs w:val="24"/>
          <w:lang w:val="pt-BR"/>
        </w:rPr>
        <w:t xml:space="preserve"> </w:t>
      </w:r>
      <w:hyperlink r:id="rId24">
        <w:r w:rsidRPr="008C5B6C">
          <w:rPr>
            <w:rFonts w:ascii="Arial" w:eastAsia="Arial" w:hAnsi="Arial" w:cs="Arial"/>
            <w:sz w:val="24"/>
            <w:szCs w:val="24"/>
            <w:lang w:val="pt-BR"/>
          </w:rPr>
          <w:t xml:space="preserve">&lt;http://www.planalto.gov.br/ccivil_03/constituicao/constituicao.htm&gt;. </w:t>
        </w:r>
      </w:hyperlink>
      <w:r>
        <w:rPr>
          <w:rFonts w:ascii="Arial" w:eastAsia="Arial" w:hAnsi="Arial" w:cs="Arial"/>
          <w:sz w:val="24"/>
          <w:szCs w:val="24"/>
        </w:rPr>
        <w:t>Acesso em: 7 set. 2020. Citado 1 vez na página 13.</w:t>
      </w:r>
    </w:p>
    <w:p w14:paraId="5F425572" w14:textId="77777777" w:rsidR="0075768E" w:rsidRDefault="0075768E">
      <w:pPr>
        <w:spacing w:line="72" w:lineRule="exact"/>
        <w:rPr>
          <w:rFonts w:ascii="Arial" w:eastAsia="Arial" w:hAnsi="Arial" w:cs="Arial"/>
          <w:sz w:val="24"/>
          <w:szCs w:val="24"/>
        </w:rPr>
      </w:pPr>
    </w:p>
    <w:p w14:paraId="0ED4DFD7" w14:textId="77777777" w:rsidR="0075768E" w:rsidRDefault="00BC6249">
      <w:pPr>
        <w:numPr>
          <w:ilvl w:val="0"/>
          <w:numId w:val="22"/>
        </w:numPr>
        <w:tabs>
          <w:tab w:val="left" w:pos="1357"/>
        </w:tabs>
        <w:spacing w:line="421" w:lineRule="auto"/>
        <w:ind w:left="240" w:firstLine="975"/>
        <w:rPr>
          <w:rFonts w:ascii="Arial" w:eastAsia="Arial" w:hAnsi="Arial" w:cs="Arial"/>
          <w:sz w:val="24"/>
          <w:szCs w:val="24"/>
        </w:rPr>
      </w:pPr>
      <w:r w:rsidRPr="008C5B6C">
        <w:rPr>
          <w:rFonts w:ascii="Arial" w:eastAsia="Arial" w:hAnsi="Arial" w:cs="Arial"/>
          <w:sz w:val="24"/>
          <w:szCs w:val="24"/>
          <w:lang w:val="pt-BR"/>
        </w:rPr>
        <w:t xml:space="preserve">DECRETO-LEI No 759, DE 12 DE AGOSTO DE 1969. </w:t>
      </w:r>
      <w:r w:rsidRPr="008C5B6C">
        <w:rPr>
          <w:rFonts w:ascii="Arial" w:eastAsia="Arial" w:hAnsi="Arial" w:cs="Arial"/>
          <w:b/>
          <w:bCs/>
          <w:sz w:val="24"/>
          <w:szCs w:val="24"/>
          <w:lang w:val="pt-BR"/>
        </w:rPr>
        <w:t>Diário Oficial da República Federativa do Brasil</w:t>
      </w:r>
      <w:r w:rsidRPr="008C5B6C">
        <w:rPr>
          <w:rFonts w:ascii="Arial" w:eastAsia="Arial" w:hAnsi="Arial" w:cs="Arial"/>
          <w:sz w:val="24"/>
          <w:szCs w:val="24"/>
          <w:lang w:val="pt-BR"/>
        </w:rPr>
        <w:t>, Brasília, DF, 12 ago. 1969. Disponível em:</w:t>
      </w:r>
      <w:r w:rsidRPr="008C5B6C">
        <w:rPr>
          <w:rFonts w:ascii="Arial" w:eastAsia="Arial" w:hAnsi="Arial" w:cs="Arial"/>
          <w:b/>
          <w:bCs/>
          <w:sz w:val="24"/>
          <w:szCs w:val="24"/>
          <w:lang w:val="pt-BR"/>
        </w:rPr>
        <w:t xml:space="preserve"> </w:t>
      </w:r>
      <w:hyperlink r:id="rId25">
        <w:r w:rsidRPr="008C5B6C">
          <w:rPr>
            <w:rFonts w:ascii="Arial" w:eastAsia="Arial" w:hAnsi="Arial" w:cs="Arial"/>
            <w:sz w:val="24"/>
            <w:szCs w:val="24"/>
            <w:lang w:val="pt-BR"/>
          </w:rPr>
          <w:t xml:space="preserve">&lt;http://www.planalto.gov.br/ccivil_03/decreto-lei/del0759.htm&gt;. </w:t>
        </w:r>
      </w:hyperlink>
      <w:r>
        <w:rPr>
          <w:rFonts w:ascii="Arial" w:eastAsia="Arial" w:hAnsi="Arial" w:cs="Arial"/>
          <w:sz w:val="24"/>
          <w:szCs w:val="24"/>
        </w:rPr>
        <w:t>Acesso em: 4 set. 2020. Citado 2 vez na página 12.</w:t>
      </w:r>
    </w:p>
    <w:p w14:paraId="179C0463" w14:textId="77777777" w:rsidR="0075768E" w:rsidRDefault="00BC6249">
      <w:pPr>
        <w:spacing w:line="20" w:lineRule="exact"/>
        <w:rPr>
          <w:rFonts w:ascii="Arial" w:eastAsia="Arial" w:hAnsi="Arial" w:cs="Arial"/>
          <w:sz w:val="24"/>
          <w:szCs w:val="24"/>
        </w:rPr>
      </w:pPr>
      <w:r>
        <w:rPr>
          <w:rFonts w:ascii="Arial" w:eastAsia="Arial" w:hAnsi="Arial" w:cs="Arial"/>
          <w:noProof/>
          <w:sz w:val="24"/>
          <w:szCs w:val="24"/>
          <w:lang w:val="pt-BR" w:eastAsia="pt-BR"/>
        </w:rPr>
        <mc:AlternateContent>
          <mc:Choice Requires="wps">
            <w:drawing>
              <wp:anchor distT="0" distB="0" distL="114300" distR="114300" simplePos="0" relativeHeight="251734016" behindDoc="1" locked="0" layoutInCell="0" allowOverlap="1" wp14:anchorId="337D2926" wp14:editId="63A0785C">
                <wp:simplePos x="0" y="0"/>
                <wp:positionH relativeFrom="column">
                  <wp:posOffset>164465</wp:posOffset>
                </wp:positionH>
                <wp:positionV relativeFrom="paragraph">
                  <wp:posOffset>-1067435</wp:posOffset>
                </wp:positionV>
                <wp:extent cx="607060"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DEA04F3" id="Shape 153"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text" from="12.95pt,-84.05pt" to="60.7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" o:allowincell="f" filled="t" strokeweight=".14039mm">
                <v:stroke joinstyle="miter"/>
                <o:lock v:ext="edit" shapetype="f"/>
              </v:line>
            </w:pict>
          </mc:Fallback>
        </mc:AlternateContent>
      </w:r>
    </w:p>
    <w:p w14:paraId="5761162A" w14:textId="77777777" w:rsidR="0075768E" w:rsidRDefault="0075768E">
      <w:pPr>
        <w:sectPr w:rsidR="0075768E">
          <w:pgSz w:w="11900" w:h="16838"/>
          <w:pgMar w:top="1028" w:right="1086" w:bottom="992" w:left="1440" w:header="0" w:footer="0" w:gutter="0"/>
          <w:cols w:space="720" w:equalWidth="0">
            <w:col w:w="9380"/>
          </w:cols>
        </w:sectPr>
      </w:pPr>
    </w:p>
    <w:p w14:paraId="429C3F0C" w14:textId="77777777" w:rsidR="0075768E" w:rsidRDefault="00BC6249">
      <w:pPr>
        <w:ind w:left="9060"/>
        <w:rPr>
          <w:sz w:val="20"/>
          <w:szCs w:val="20"/>
        </w:rPr>
      </w:pPr>
      <w:r>
        <w:rPr>
          <w:rFonts w:ascii="Arial" w:eastAsia="Arial" w:hAnsi="Arial" w:cs="Arial"/>
          <w:sz w:val="24"/>
          <w:szCs w:val="24"/>
        </w:rPr>
        <w:lastRenderedPageBreak/>
        <w:t>56</w:t>
      </w:r>
    </w:p>
    <w:p w14:paraId="7F2B7783" w14:textId="77777777" w:rsidR="0075768E" w:rsidRDefault="0075768E">
      <w:pPr>
        <w:spacing w:line="200" w:lineRule="exact"/>
        <w:rPr>
          <w:sz w:val="20"/>
          <w:szCs w:val="20"/>
        </w:rPr>
      </w:pPr>
    </w:p>
    <w:p w14:paraId="4194D9B8" w14:textId="77777777" w:rsidR="0075768E" w:rsidRDefault="0075768E">
      <w:pPr>
        <w:spacing w:line="245" w:lineRule="exact"/>
        <w:rPr>
          <w:sz w:val="20"/>
          <w:szCs w:val="20"/>
        </w:rPr>
      </w:pPr>
    </w:p>
    <w:p w14:paraId="06714EE0" w14:textId="77777777" w:rsidR="0075768E" w:rsidRPr="008C5B6C" w:rsidRDefault="00BC6249">
      <w:pPr>
        <w:spacing w:line="421" w:lineRule="auto"/>
        <w:ind w:left="240" w:right="40" w:firstLine="28"/>
        <w:rPr>
          <w:rFonts w:ascii="Arial" w:eastAsia="Arial" w:hAnsi="Arial" w:cs="Arial"/>
          <w:sz w:val="24"/>
          <w:szCs w:val="24"/>
          <w:lang w:val="pt-BR"/>
        </w:rPr>
      </w:pPr>
      <w:r w:rsidRPr="008C5B6C">
        <w:rPr>
          <w:rFonts w:ascii="Arial" w:eastAsia="Arial" w:hAnsi="Arial" w:cs="Arial"/>
          <w:sz w:val="24"/>
          <w:szCs w:val="24"/>
          <w:lang w:val="pt-BR"/>
        </w:rPr>
        <w:t xml:space="preserve">BRASIL. Lei no 4.595, de 31 de dezembro de 1964. </w:t>
      </w:r>
      <w:r w:rsidRPr="008C5B6C">
        <w:rPr>
          <w:rFonts w:ascii="Arial" w:eastAsia="Arial" w:hAnsi="Arial" w:cs="Arial"/>
          <w:b/>
          <w:bCs/>
          <w:sz w:val="24"/>
          <w:szCs w:val="24"/>
          <w:lang w:val="pt-BR"/>
        </w:rPr>
        <w:t>Diário Oficial da República Federativa do Brasil</w:t>
      </w:r>
      <w:r w:rsidRPr="008C5B6C">
        <w:rPr>
          <w:rFonts w:ascii="Arial" w:eastAsia="Arial" w:hAnsi="Arial" w:cs="Arial"/>
          <w:sz w:val="24"/>
          <w:szCs w:val="24"/>
          <w:lang w:val="pt-BR"/>
        </w:rPr>
        <w:t>, Brasília, DF, 31 dez. 1964. Disponível em:</w:t>
      </w:r>
      <w:r w:rsidRPr="008C5B6C">
        <w:rPr>
          <w:rFonts w:ascii="Arial" w:eastAsia="Arial" w:hAnsi="Arial" w:cs="Arial"/>
          <w:b/>
          <w:bCs/>
          <w:sz w:val="24"/>
          <w:szCs w:val="24"/>
          <w:lang w:val="pt-BR"/>
        </w:rPr>
        <w:t xml:space="preserve"> </w:t>
      </w:r>
      <w:hyperlink r:id="rId26">
        <w:r w:rsidRPr="008C5B6C">
          <w:rPr>
            <w:rFonts w:ascii="Arial" w:eastAsia="Arial" w:hAnsi="Arial" w:cs="Arial"/>
            <w:sz w:val="24"/>
            <w:szCs w:val="24"/>
            <w:lang w:val="pt-BR"/>
          </w:rPr>
          <w:t xml:space="preserve">&lt;http://www.planalto.gov.br/ccivil_03/leis/L4595.htm&gt;. </w:t>
        </w:r>
      </w:hyperlink>
      <w:r w:rsidRPr="008C5B6C">
        <w:rPr>
          <w:rFonts w:ascii="Arial" w:eastAsia="Arial" w:hAnsi="Arial" w:cs="Arial"/>
          <w:sz w:val="24"/>
          <w:szCs w:val="24"/>
          <w:lang w:val="pt-BR"/>
        </w:rPr>
        <w:t>Acesso em: 4 set. 2020. Citado 2 vez na página 11.</w:t>
      </w:r>
    </w:p>
    <w:p w14:paraId="43EB917C" w14:textId="77777777" w:rsidR="0075768E" w:rsidRPr="008C5B6C" w:rsidRDefault="0075768E">
      <w:pPr>
        <w:spacing w:line="73" w:lineRule="exact"/>
        <w:rPr>
          <w:sz w:val="20"/>
          <w:szCs w:val="20"/>
          <w:lang w:val="pt-BR"/>
        </w:rPr>
      </w:pPr>
    </w:p>
    <w:p w14:paraId="3F391F09" w14:textId="77777777" w:rsidR="0075768E" w:rsidRDefault="00BC6249">
      <w:pPr>
        <w:spacing w:line="415" w:lineRule="auto"/>
        <w:ind w:left="260" w:right="580"/>
        <w:rPr>
          <w:sz w:val="20"/>
          <w:szCs w:val="20"/>
        </w:rPr>
      </w:pPr>
      <w:r w:rsidRPr="008C5B6C">
        <w:rPr>
          <w:rFonts w:ascii="Arial" w:eastAsia="Arial" w:hAnsi="Arial" w:cs="Arial"/>
          <w:sz w:val="24"/>
          <w:szCs w:val="24"/>
          <w:lang w:val="pt-BR"/>
        </w:rPr>
        <w:t xml:space="preserve">BROCK, Philip L.; ROJAS SUAREZ, Liliana. </w:t>
      </w:r>
      <w:r>
        <w:rPr>
          <w:rFonts w:ascii="Arial" w:eastAsia="Arial" w:hAnsi="Arial" w:cs="Arial"/>
          <w:sz w:val="24"/>
          <w:szCs w:val="24"/>
        </w:rPr>
        <w:t xml:space="preserve">Understanding the behavior of bank spreads in Latin America. </w:t>
      </w:r>
      <w:r>
        <w:rPr>
          <w:rFonts w:ascii="Arial" w:eastAsia="Arial" w:hAnsi="Arial" w:cs="Arial"/>
          <w:b/>
          <w:bCs/>
          <w:sz w:val="24"/>
          <w:szCs w:val="24"/>
        </w:rPr>
        <w:t>Journal of Development Economics</w:t>
      </w:r>
      <w:r>
        <w:rPr>
          <w:rFonts w:ascii="Arial" w:eastAsia="Arial" w:hAnsi="Arial" w:cs="Arial"/>
          <w:sz w:val="24"/>
          <w:szCs w:val="24"/>
        </w:rPr>
        <w:t>, v. 63, n. 1, p. 113–134, 2000. Disponível em:</w:t>
      </w:r>
    </w:p>
    <w:p w14:paraId="0D685FB5" w14:textId="77777777" w:rsidR="0075768E" w:rsidRDefault="0075768E">
      <w:pPr>
        <w:spacing w:line="3" w:lineRule="exact"/>
        <w:rPr>
          <w:sz w:val="20"/>
          <w:szCs w:val="20"/>
        </w:rPr>
      </w:pPr>
    </w:p>
    <w:p w14:paraId="782C6882" w14:textId="77777777" w:rsidR="0075768E" w:rsidRPr="008C5B6C" w:rsidRDefault="008C5B6C">
      <w:pPr>
        <w:ind w:left="240"/>
        <w:rPr>
          <w:rFonts w:ascii="Arial" w:eastAsia="Arial" w:hAnsi="Arial" w:cs="Arial"/>
          <w:sz w:val="24"/>
          <w:szCs w:val="24"/>
          <w:lang w:val="pt-BR"/>
        </w:rPr>
      </w:pPr>
      <w:hyperlink r:id="rId27">
        <w:r w:rsidR="00BC6249">
          <w:rPr>
            <w:rFonts w:ascii="Arial" w:eastAsia="Arial" w:hAnsi="Arial" w:cs="Arial"/>
            <w:sz w:val="24"/>
            <w:szCs w:val="24"/>
          </w:rPr>
          <w:t xml:space="preserve">&lt;https://EconPapers.repec.org/RePEc:eee:deveco:v:63:y:2000:i:1:p:113-134&gt;. </w:t>
        </w:r>
      </w:hyperlink>
      <w:r w:rsidR="00BC6249" w:rsidRPr="008C5B6C">
        <w:rPr>
          <w:rFonts w:ascii="Arial" w:eastAsia="Arial" w:hAnsi="Arial" w:cs="Arial"/>
          <w:sz w:val="24"/>
          <w:szCs w:val="24"/>
          <w:lang w:val="pt-BR"/>
        </w:rPr>
        <w:t>Citado</w:t>
      </w:r>
    </w:p>
    <w:p w14:paraId="5AB2478C" w14:textId="77777777" w:rsidR="0075768E" w:rsidRPr="008C5B6C" w:rsidRDefault="0075768E">
      <w:pPr>
        <w:spacing w:line="202" w:lineRule="exact"/>
        <w:rPr>
          <w:sz w:val="20"/>
          <w:szCs w:val="20"/>
          <w:lang w:val="pt-BR"/>
        </w:rPr>
      </w:pPr>
    </w:p>
    <w:p w14:paraId="046FBDAC" w14:textId="77777777" w:rsidR="0075768E" w:rsidRPr="008C5B6C" w:rsidRDefault="00BC6249">
      <w:pPr>
        <w:ind w:left="260"/>
        <w:rPr>
          <w:sz w:val="20"/>
          <w:szCs w:val="20"/>
          <w:lang w:val="pt-BR"/>
        </w:rPr>
      </w:pPr>
      <w:r w:rsidRPr="008C5B6C">
        <w:rPr>
          <w:rFonts w:ascii="Arial" w:eastAsia="Arial" w:hAnsi="Arial" w:cs="Arial"/>
          <w:sz w:val="24"/>
          <w:szCs w:val="24"/>
          <w:lang w:val="pt-BR"/>
        </w:rPr>
        <w:t>2 vez na página 29.</w:t>
      </w:r>
    </w:p>
    <w:p w14:paraId="4DCC33F8" w14:textId="77777777" w:rsidR="0075768E" w:rsidRPr="008C5B6C" w:rsidRDefault="0075768E">
      <w:pPr>
        <w:spacing w:line="298" w:lineRule="exact"/>
        <w:rPr>
          <w:sz w:val="20"/>
          <w:szCs w:val="20"/>
          <w:lang w:val="pt-BR"/>
        </w:rPr>
      </w:pPr>
    </w:p>
    <w:p w14:paraId="2DF28BAF" w14:textId="77777777" w:rsidR="0075768E" w:rsidRPr="008C5B6C" w:rsidRDefault="00BC6249">
      <w:pPr>
        <w:spacing w:line="461" w:lineRule="auto"/>
        <w:ind w:left="260" w:right="260"/>
        <w:rPr>
          <w:sz w:val="20"/>
          <w:szCs w:val="20"/>
          <w:lang w:val="pt-BR"/>
        </w:rPr>
      </w:pPr>
      <w:r w:rsidRPr="008C5B6C">
        <w:rPr>
          <w:rFonts w:ascii="Arial" w:eastAsia="Arial" w:hAnsi="Arial" w:cs="Arial"/>
          <w:sz w:val="23"/>
          <w:szCs w:val="23"/>
          <w:lang w:val="pt-BR"/>
        </w:rPr>
        <w:t xml:space="preserve">CAMARGO, Patrícia Olga. </w:t>
      </w:r>
      <w:r w:rsidRPr="008C5B6C">
        <w:rPr>
          <w:rFonts w:ascii="Arial" w:eastAsia="Arial" w:hAnsi="Arial" w:cs="Arial"/>
          <w:b/>
          <w:bCs/>
          <w:sz w:val="23"/>
          <w:szCs w:val="23"/>
          <w:lang w:val="pt-BR"/>
        </w:rPr>
        <w:t xml:space="preserve">A evolução recente do setor bancário no </w:t>
      </w:r>
      <w:proofErr w:type="spellStart"/>
      <w:r w:rsidRPr="008C5B6C">
        <w:rPr>
          <w:rFonts w:ascii="Arial" w:eastAsia="Arial" w:hAnsi="Arial" w:cs="Arial"/>
          <w:b/>
          <w:bCs/>
          <w:sz w:val="23"/>
          <w:szCs w:val="23"/>
          <w:lang w:val="pt-BR"/>
        </w:rPr>
        <w:t>Brasik</w:t>
      </w:r>
      <w:proofErr w:type="spellEnd"/>
      <w:r w:rsidRPr="008C5B6C">
        <w:rPr>
          <w:rFonts w:ascii="Arial" w:eastAsia="Arial" w:hAnsi="Arial" w:cs="Arial"/>
          <w:sz w:val="23"/>
          <w:szCs w:val="23"/>
          <w:lang w:val="pt-BR"/>
        </w:rPr>
        <w:t>. São Paulo: Cultura Acadêmica, 2009. Citado 12 vezes nas páginas 6, 12, 13, 15–18.</w:t>
      </w:r>
    </w:p>
    <w:p w14:paraId="4CE58334" w14:textId="77777777" w:rsidR="0075768E" w:rsidRPr="008C5B6C" w:rsidRDefault="0075768E">
      <w:pPr>
        <w:spacing w:line="37" w:lineRule="exact"/>
        <w:rPr>
          <w:sz w:val="20"/>
          <w:szCs w:val="20"/>
          <w:lang w:val="pt-BR"/>
        </w:rPr>
      </w:pPr>
    </w:p>
    <w:p w14:paraId="1BE7386F" w14:textId="77777777" w:rsidR="0075768E" w:rsidRPr="008C5B6C" w:rsidRDefault="00BC6249">
      <w:pPr>
        <w:ind w:left="260"/>
        <w:rPr>
          <w:sz w:val="20"/>
          <w:szCs w:val="20"/>
          <w:lang w:val="pt-BR"/>
        </w:rPr>
      </w:pPr>
      <w:r w:rsidRPr="008C5B6C">
        <w:rPr>
          <w:rFonts w:ascii="Arial" w:eastAsia="Arial" w:hAnsi="Arial" w:cs="Arial"/>
          <w:sz w:val="24"/>
          <w:szCs w:val="24"/>
          <w:lang w:val="pt-BR"/>
        </w:rPr>
        <w:t xml:space="preserve">CMN. Resolução CMN 2.624, de 1999. </w:t>
      </w:r>
      <w:r w:rsidRPr="008C5B6C">
        <w:rPr>
          <w:rFonts w:ascii="Arial" w:eastAsia="Arial" w:hAnsi="Arial" w:cs="Arial"/>
          <w:b/>
          <w:bCs/>
          <w:sz w:val="24"/>
          <w:szCs w:val="24"/>
          <w:lang w:val="pt-BR"/>
        </w:rPr>
        <w:t>Diário Oficial da República Federativa do</w:t>
      </w:r>
    </w:p>
    <w:p w14:paraId="106CCC4D" w14:textId="77777777" w:rsidR="0075768E" w:rsidRPr="008C5B6C" w:rsidRDefault="0075768E">
      <w:pPr>
        <w:spacing w:line="202" w:lineRule="exact"/>
        <w:rPr>
          <w:sz w:val="20"/>
          <w:szCs w:val="20"/>
          <w:lang w:val="pt-BR"/>
        </w:rPr>
      </w:pPr>
    </w:p>
    <w:p w14:paraId="38E64E82" w14:textId="77777777" w:rsidR="0075768E" w:rsidRPr="008C5B6C" w:rsidRDefault="00BC6249">
      <w:pPr>
        <w:ind w:left="260"/>
        <w:rPr>
          <w:sz w:val="20"/>
          <w:szCs w:val="20"/>
          <w:lang w:val="pt-BR"/>
        </w:rPr>
      </w:pPr>
      <w:r w:rsidRPr="008C5B6C">
        <w:rPr>
          <w:rFonts w:ascii="Arial" w:eastAsia="Arial" w:hAnsi="Arial" w:cs="Arial"/>
          <w:b/>
          <w:bCs/>
          <w:sz w:val="24"/>
          <w:szCs w:val="24"/>
          <w:lang w:val="pt-BR"/>
        </w:rPr>
        <w:t>Brasil</w:t>
      </w:r>
      <w:r w:rsidRPr="008C5B6C">
        <w:rPr>
          <w:rFonts w:ascii="Arial" w:eastAsia="Arial" w:hAnsi="Arial" w:cs="Arial"/>
          <w:sz w:val="24"/>
          <w:szCs w:val="24"/>
          <w:lang w:val="pt-BR"/>
        </w:rPr>
        <w:t>, Brasília, DF, 29 jul. 1999. Disponível em:</w:t>
      </w:r>
    </w:p>
    <w:p w14:paraId="765EB554" w14:textId="77777777" w:rsidR="0075768E" w:rsidRPr="008C5B6C" w:rsidRDefault="0075768E">
      <w:pPr>
        <w:spacing w:line="203" w:lineRule="exact"/>
        <w:rPr>
          <w:sz w:val="20"/>
          <w:szCs w:val="20"/>
          <w:lang w:val="pt-BR"/>
        </w:rPr>
      </w:pPr>
    </w:p>
    <w:p w14:paraId="2A5F4B22" w14:textId="77777777" w:rsidR="0075768E" w:rsidRDefault="008C5B6C">
      <w:pPr>
        <w:spacing w:line="423" w:lineRule="auto"/>
        <w:ind w:left="260" w:right="60" w:hanging="20"/>
        <w:rPr>
          <w:rFonts w:ascii="Arial" w:eastAsia="Arial" w:hAnsi="Arial" w:cs="Arial"/>
          <w:sz w:val="24"/>
          <w:szCs w:val="24"/>
        </w:rPr>
      </w:pPr>
      <w:hyperlink r:id="rId28">
        <w:r w:rsidR="00BC6249">
          <w:rPr>
            <w:rFonts w:ascii="Arial" w:eastAsia="Arial" w:hAnsi="Arial" w:cs="Arial"/>
            <w:sz w:val="24"/>
            <w:szCs w:val="24"/>
          </w:rPr>
          <w:t>&lt;https://www.bcb.gov.br/pre/normativos/busca/downloadNormativo.asp?arquivo=</w:t>
        </w:r>
      </w:hyperlink>
      <w:r w:rsidR="00BC6249">
        <w:rPr>
          <w:rFonts w:ascii="Arial" w:eastAsia="Arial" w:hAnsi="Arial" w:cs="Arial"/>
          <w:sz w:val="24"/>
          <w:szCs w:val="24"/>
        </w:rPr>
        <w:t xml:space="preserve"> </w:t>
      </w:r>
      <w:hyperlink r:id="rId29">
        <w:r w:rsidR="00BC6249">
          <w:rPr>
            <w:rFonts w:ascii="Arial" w:eastAsia="Arial" w:hAnsi="Arial" w:cs="Arial"/>
            <w:sz w:val="24"/>
            <w:szCs w:val="24"/>
          </w:rPr>
          <w:t>/Lists/</w:t>
        </w:r>
        <w:proofErr w:type="spellStart"/>
        <w:r w:rsidR="00BC6249">
          <w:rPr>
            <w:rFonts w:ascii="Arial" w:eastAsia="Arial" w:hAnsi="Arial" w:cs="Arial"/>
            <w:sz w:val="24"/>
            <w:szCs w:val="24"/>
          </w:rPr>
          <w:t>Normativos</w:t>
        </w:r>
        <w:proofErr w:type="spellEnd"/>
        <w:r w:rsidR="00BC6249">
          <w:rPr>
            <w:rFonts w:ascii="Arial" w:eastAsia="Arial" w:hAnsi="Arial" w:cs="Arial"/>
            <w:sz w:val="24"/>
            <w:szCs w:val="24"/>
          </w:rPr>
          <w:t xml:space="preserve">/Attachments/45083/Res_2624_v1_O.pdf&gt;. </w:t>
        </w:r>
      </w:hyperlink>
      <w:r w:rsidR="00BC6249">
        <w:rPr>
          <w:rFonts w:ascii="Arial" w:eastAsia="Arial" w:hAnsi="Arial" w:cs="Arial"/>
          <w:sz w:val="24"/>
          <w:szCs w:val="24"/>
        </w:rPr>
        <w:t>Acesso em: 4 set. 2020. Citado 1 vez na página 11.</w:t>
      </w:r>
    </w:p>
    <w:p w14:paraId="24D21552" w14:textId="77777777" w:rsidR="0075768E" w:rsidRDefault="0075768E">
      <w:pPr>
        <w:spacing w:line="71" w:lineRule="exact"/>
        <w:rPr>
          <w:sz w:val="20"/>
          <w:szCs w:val="20"/>
        </w:rPr>
      </w:pPr>
    </w:p>
    <w:p w14:paraId="2A88A695" w14:textId="77777777" w:rsidR="0075768E" w:rsidRDefault="00BC6249">
      <w:pPr>
        <w:numPr>
          <w:ilvl w:val="0"/>
          <w:numId w:val="23"/>
        </w:numPr>
        <w:tabs>
          <w:tab w:val="left" w:pos="1357"/>
        </w:tabs>
        <w:spacing w:line="421" w:lineRule="auto"/>
        <w:ind w:left="240" w:right="200" w:firstLine="975"/>
        <w:rPr>
          <w:rFonts w:ascii="Arial" w:eastAsia="Arial" w:hAnsi="Arial" w:cs="Arial"/>
          <w:sz w:val="24"/>
          <w:szCs w:val="24"/>
        </w:rPr>
      </w:pPr>
      <w:r w:rsidRPr="008C5B6C">
        <w:rPr>
          <w:rFonts w:ascii="Arial" w:eastAsia="Arial" w:hAnsi="Arial" w:cs="Arial"/>
          <w:sz w:val="24"/>
          <w:szCs w:val="24"/>
          <w:lang w:val="pt-BR"/>
        </w:rPr>
        <w:t xml:space="preserve">Resolução CMN 3.426, de 2006. </w:t>
      </w:r>
      <w:r w:rsidRPr="008C5B6C">
        <w:rPr>
          <w:rFonts w:ascii="Arial" w:eastAsia="Arial" w:hAnsi="Arial" w:cs="Arial"/>
          <w:b/>
          <w:bCs/>
          <w:sz w:val="24"/>
          <w:szCs w:val="24"/>
          <w:lang w:val="pt-BR"/>
        </w:rPr>
        <w:t>Diário Oficial da República Federativa do Brasil</w:t>
      </w:r>
      <w:r w:rsidRPr="008C5B6C">
        <w:rPr>
          <w:rFonts w:ascii="Arial" w:eastAsia="Arial" w:hAnsi="Arial" w:cs="Arial"/>
          <w:sz w:val="24"/>
          <w:szCs w:val="24"/>
          <w:lang w:val="pt-BR"/>
        </w:rPr>
        <w:t>, Brasília, DF, 26 dez. 2006. Disponível em:</w:t>
      </w:r>
      <w:r w:rsidRPr="008C5B6C">
        <w:rPr>
          <w:rFonts w:ascii="Arial" w:eastAsia="Arial" w:hAnsi="Arial" w:cs="Arial"/>
          <w:b/>
          <w:bCs/>
          <w:sz w:val="24"/>
          <w:szCs w:val="24"/>
          <w:lang w:val="pt-BR"/>
        </w:rPr>
        <w:t xml:space="preserve"> </w:t>
      </w:r>
      <w:hyperlink r:id="rId30">
        <w:r w:rsidRPr="008C5B6C">
          <w:rPr>
            <w:rFonts w:ascii="Arial" w:eastAsia="Arial" w:hAnsi="Arial" w:cs="Arial"/>
            <w:sz w:val="24"/>
            <w:szCs w:val="24"/>
            <w:lang w:val="pt-BR"/>
          </w:rPr>
          <w:t xml:space="preserve">&lt;https://www.bcb.gov.br/pre/normativos/res/1976/pdf/res_0394_v13_P.pdf&gt;. </w:t>
        </w:r>
      </w:hyperlink>
      <w:r>
        <w:rPr>
          <w:rFonts w:ascii="Arial" w:eastAsia="Arial" w:hAnsi="Arial" w:cs="Arial"/>
          <w:sz w:val="24"/>
          <w:szCs w:val="24"/>
        </w:rPr>
        <w:t>Acesso em: 4 set. 2020. Citado 1 vez na página 12.</w:t>
      </w:r>
    </w:p>
    <w:p w14:paraId="576B7A05"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735040" behindDoc="1" locked="0" layoutInCell="0" allowOverlap="1" wp14:anchorId="1E364E4C" wp14:editId="24666A2A">
                <wp:simplePos x="0" y="0"/>
                <wp:positionH relativeFrom="column">
                  <wp:posOffset>164465</wp:posOffset>
                </wp:positionH>
                <wp:positionV relativeFrom="paragraph">
                  <wp:posOffset>-1067435</wp:posOffset>
                </wp:positionV>
                <wp:extent cx="607060" cy="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893CB8A" id="Shape 154"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12.95pt,-84.05pt" to="60.7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" o:allowincell="f" filled="t" strokeweight=".14039mm">
                <v:stroke joinstyle="miter"/>
                <o:lock v:ext="edit" shapetype="f"/>
              </v:line>
            </w:pict>
          </mc:Fallback>
        </mc:AlternateContent>
      </w:r>
    </w:p>
    <w:p w14:paraId="5134EE21" w14:textId="77777777" w:rsidR="0075768E" w:rsidRDefault="0075768E">
      <w:pPr>
        <w:spacing w:line="52" w:lineRule="exact"/>
        <w:rPr>
          <w:sz w:val="20"/>
          <w:szCs w:val="20"/>
        </w:rPr>
      </w:pPr>
    </w:p>
    <w:p w14:paraId="76A0396F" w14:textId="77777777" w:rsidR="0075768E" w:rsidRDefault="00BC6249">
      <w:pPr>
        <w:numPr>
          <w:ilvl w:val="0"/>
          <w:numId w:val="24"/>
        </w:numPr>
        <w:tabs>
          <w:tab w:val="left" w:pos="1357"/>
        </w:tabs>
        <w:spacing w:line="421" w:lineRule="auto"/>
        <w:ind w:left="240" w:right="40" w:firstLine="975"/>
        <w:rPr>
          <w:rFonts w:ascii="Arial" w:eastAsia="Arial" w:hAnsi="Arial" w:cs="Arial"/>
          <w:sz w:val="24"/>
          <w:szCs w:val="24"/>
        </w:rPr>
      </w:pPr>
      <w:r w:rsidRPr="008C5B6C">
        <w:rPr>
          <w:rFonts w:ascii="Arial" w:eastAsia="Arial" w:hAnsi="Arial" w:cs="Arial"/>
          <w:sz w:val="24"/>
          <w:szCs w:val="24"/>
          <w:lang w:val="pt-BR"/>
        </w:rPr>
        <w:t xml:space="preserve">Resolução CMN 394, de 1976. </w:t>
      </w:r>
      <w:r w:rsidRPr="008C5B6C">
        <w:rPr>
          <w:rFonts w:ascii="Arial" w:eastAsia="Arial" w:hAnsi="Arial" w:cs="Arial"/>
          <w:b/>
          <w:bCs/>
          <w:sz w:val="24"/>
          <w:szCs w:val="24"/>
          <w:lang w:val="pt-BR"/>
        </w:rPr>
        <w:t>Diário Oficial da República Federativa do Brasil</w:t>
      </w:r>
      <w:r w:rsidRPr="008C5B6C">
        <w:rPr>
          <w:rFonts w:ascii="Arial" w:eastAsia="Arial" w:hAnsi="Arial" w:cs="Arial"/>
          <w:sz w:val="24"/>
          <w:szCs w:val="24"/>
          <w:lang w:val="pt-BR"/>
        </w:rPr>
        <w:t>, Brasília, DF, 20 out. 1976. Disponível em:</w:t>
      </w:r>
      <w:r w:rsidRPr="008C5B6C">
        <w:rPr>
          <w:rFonts w:ascii="Arial" w:eastAsia="Arial" w:hAnsi="Arial" w:cs="Arial"/>
          <w:b/>
          <w:bCs/>
          <w:sz w:val="24"/>
          <w:szCs w:val="24"/>
          <w:lang w:val="pt-BR"/>
        </w:rPr>
        <w:t xml:space="preserve"> </w:t>
      </w:r>
      <w:hyperlink r:id="rId31">
        <w:r w:rsidRPr="008C5B6C">
          <w:rPr>
            <w:rFonts w:ascii="Arial" w:eastAsia="Arial" w:hAnsi="Arial" w:cs="Arial"/>
            <w:sz w:val="24"/>
            <w:szCs w:val="24"/>
            <w:lang w:val="pt-BR"/>
          </w:rPr>
          <w:t xml:space="preserve">&lt;https://www.bcb.gov.br/pre/normativos/res/1976/pdf/res_0394_v13_P.pdf&gt;. </w:t>
        </w:r>
      </w:hyperlink>
      <w:r>
        <w:rPr>
          <w:rFonts w:ascii="Arial" w:eastAsia="Arial" w:hAnsi="Arial" w:cs="Arial"/>
          <w:sz w:val="24"/>
          <w:szCs w:val="24"/>
        </w:rPr>
        <w:t>Acesso em: 4 set. 2020. Citado 1 vez na página 11.</w:t>
      </w:r>
    </w:p>
    <w:p w14:paraId="7BC8422B"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736064" behindDoc="1" locked="0" layoutInCell="0" allowOverlap="1" wp14:anchorId="08039BB6" wp14:editId="0D794F6A">
                <wp:simplePos x="0" y="0"/>
                <wp:positionH relativeFrom="column">
                  <wp:posOffset>164465</wp:posOffset>
                </wp:positionH>
                <wp:positionV relativeFrom="paragraph">
                  <wp:posOffset>-1067435</wp:posOffset>
                </wp:positionV>
                <wp:extent cx="607060" cy="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5EE62F9" id="Shape 155" o:spid="_x0000_s1026" style="position:absolute;z-index:-251580416;visibility:visible;mso-wrap-style:square;mso-wrap-distance-left:9pt;mso-wrap-distance-top:0;mso-wrap-distance-right:9pt;mso-wrap-distance-bottom:0;mso-position-horizontal:absolute;mso-position-horizontal-relative:text;mso-position-vertical:absolute;mso-position-vertical-relative:text" from="12.95pt,-84.05pt" to="60.7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" o:allowincell="f" filled="t" strokeweight=".14039mm">
                <v:stroke joinstyle="miter"/>
                <o:lock v:ext="edit" shapetype="f"/>
              </v:line>
            </w:pict>
          </mc:Fallback>
        </mc:AlternateContent>
      </w:r>
    </w:p>
    <w:p w14:paraId="4C9F6CB9" w14:textId="77777777" w:rsidR="0075768E" w:rsidRDefault="0075768E">
      <w:pPr>
        <w:spacing w:line="52" w:lineRule="exact"/>
        <w:rPr>
          <w:sz w:val="20"/>
          <w:szCs w:val="20"/>
        </w:rPr>
      </w:pPr>
    </w:p>
    <w:p w14:paraId="1B1ACDDA" w14:textId="77777777" w:rsidR="0075768E" w:rsidRDefault="00BC6249">
      <w:pPr>
        <w:numPr>
          <w:ilvl w:val="0"/>
          <w:numId w:val="25"/>
        </w:numPr>
        <w:tabs>
          <w:tab w:val="left" w:pos="1357"/>
        </w:tabs>
        <w:spacing w:line="421" w:lineRule="auto"/>
        <w:ind w:left="240" w:firstLine="975"/>
        <w:rPr>
          <w:rFonts w:ascii="Arial" w:eastAsia="Arial" w:hAnsi="Arial" w:cs="Arial"/>
          <w:sz w:val="24"/>
          <w:szCs w:val="24"/>
        </w:rPr>
      </w:pPr>
      <w:r w:rsidRPr="008C5B6C">
        <w:rPr>
          <w:rFonts w:ascii="Arial" w:eastAsia="Arial" w:hAnsi="Arial" w:cs="Arial"/>
          <w:sz w:val="24"/>
          <w:szCs w:val="24"/>
          <w:lang w:val="pt-BR"/>
        </w:rPr>
        <w:t xml:space="preserve">Resolução Nº 1.524 de 1988. </w:t>
      </w:r>
      <w:r w:rsidRPr="008C5B6C">
        <w:rPr>
          <w:rFonts w:ascii="Arial" w:eastAsia="Arial" w:hAnsi="Arial" w:cs="Arial"/>
          <w:b/>
          <w:bCs/>
          <w:sz w:val="24"/>
          <w:szCs w:val="24"/>
          <w:lang w:val="pt-BR"/>
        </w:rPr>
        <w:t>Diário Oficial da República Federativa do Brasil</w:t>
      </w:r>
      <w:r w:rsidRPr="008C5B6C">
        <w:rPr>
          <w:rFonts w:ascii="Arial" w:eastAsia="Arial" w:hAnsi="Arial" w:cs="Arial"/>
          <w:sz w:val="24"/>
          <w:szCs w:val="24"/>
          <w:lang w:val="pt-BR"/>
        </w:rPr>
        <w:t>, Brasília, DF, 24 set. 1988. Disponível em:</w:t>
      </w:r>
      <w:r w:rsidRPr="008C5B6C">
        <w:rPr>
          <w:rFonts w:ascii="Arial" w:eastAsia="Arial" w:hAnsi="Arial" w:cs="Arial"/>
          <w:b/>
          <w:bCs/>
          <w:sz w:val="24"/>
          <w:szCs w:val="24"/>
          <w:lang w:val="pt-BR"/>
        </w:rPr>
        <w:t xml:space="preserve"> </w:t>
      </w:r>
      <w:hyperlink r:id="rId32">
        <w:r w:rsidRPr="008C5B6C">
          <w:rPr>
            <w:rFonts w:ascii="Arial" w:eastAsia="Arial" w:hAnsi="Arial" w:cs="Arial"/>
            <w:sz w:val="24"/>
            <w:szCs w:val="24"/>
            <w:lang w:val="pt-BR"/>
          </w:rPr>
          <w:t xml:space="preserve">&lt;https://www.bcb.gov.br/pre/normativos/res/1988/pdf/res_1524_v8_P.pdf&gt;. </w:t>
        </w:r>
      </w:hyperlink>
      <w:r>
        <w:rPr>
          <w:rFonts w:ascii="Arial" w:eastAsia="Arial" w:hAnsi="Arial" w:cs="Arial"/>
          <w:sz w:val="24"/>
          <w:szCs w:val="24"/>
        </w:rPr>
        <w:t>Acesso em: 24 fev. 2017. Citado 1 vez na página 13.</w:t>
      </w:r>
    </w:p>
    <w:p w14:paraId="6E57D319" w14:textId="77777777" w:rsidR="0075768E" w:rsidRDefault="00BC6249">
      <w:pPr>
        <w:spacing w:line="20" w:lineRule="exact"/>
        <w:rPr>
          <w:sz w:val="20"/>
          <w:szCs w:val="20"/>
        </w:rPr>
      </w:pPr>
      <w:r>
        <w:rPr>
          <w:noProof/>
          <w:sz w:val="20"/>
          <w:szCs w:val="20"/>
          <w:lang w:val="pt-BR" w:eastAsia="pt-BR"/>
        </w:rPr>
        <mc:AlternateContent>
          <mc:Choice Requires="wps">
            <w:drawing>
              <wp:anchor distT="0" distB="0" distL="114300" distR="114300" simplePos="0" relativeHeight="251737088" behindDoc="1" locked="0" layoutInCell="0" allowOverlap="1" wp14:anchorId="01E85520" wp14:editId="49166845">
                <wp:simplePos x="0" y="0"/>
                <wp:positionH relativeFrom="column">
                  <wp:posOffset>164465</wp:posOffset>
                </wp:positionH>
                <wp:positionV relativeFrom="paragraph">
                  <wp:posOffset>-1067435</wp:posOffset>
                </wp:positionV>
                <wp:extent cx="607060" cy="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70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8F20F5B" id="Shape 156"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12.95pt,-84.05pt" to="60.75pt,-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" o:allowincell="f" filled="t" strokeweight=".14039mm">
                <v:stroke joinstyle="miter"/>
                <o:lock v:ext="edit" shapetype="f"/>
              </v:line>
            </w:pict>
          </mc:Fallback>
        </mc:AlternateContent>
      </w:r>
    </w:p>
    <w:p w14:paraId="3A4A5B0C" w14:textId="77777777" w:rsidR="0075768E" w:rsidRDefault="0075768E">
      <w:pPr>
        <w:sectPr w:rsidR="0075768E">
          <w:pgSz w:w="11900" w:h="16838"/>
          <w:pgMar w:top="991" w:right="1106" w:bottom="570" w:left="1440" w:header="0" w:footer="0" w:gutter="0"/>
          <w:cols w:space="720" w:equalWidth="0">
            <w:col w:w="9360"/>
          </w:cols>
        </w:sectPr>
      </w:pPr>
    </w:p>
    <w:p w14:paraId="5193A3AA" w14:textId="77777777" w:rsidR="0075768E" w:rsidRDefault="00BC6249">
      <w:pPr>
        <w:ind w:left="9060"/>
        <w:rPr>
          <w:sz w:val="20"/>
          <w:szCs w:val="20"/>
        </w:rPr>
      </w:pPr>
      <w:r>
        <w:rPr>
          <w:rFonts w:ascii="Arial" w:eastAsia="Arial" w:hAnsi="Arial" w:cs="Arial"/>
          <w:sz w:val="24"/>
          <w:szCs w:val="24"/>
        </w:rPr>
        <w:lastRenderedPageBreak/>
        <w:t>57</w:t>
      </w:r>
    </w:p>
    <w:p w14:paraId="27FA9577" w14:textId="77777777" w:rsidR="0075768E" w:rsidRDefault="0075768E">
      <w:pPr>
        <w:spacing w:line="200" w:lineRule="exact"/>
        <w:rPr>
          <w:sz w:val="20"/>
          <w:szCs w:val="20"/>
        </w:rPr>
      </w:pPr>
    </w:p>
    <w:p w14:paraId="5344AE80" w14:textId="77777777" w:rsidR="0075768E" w:rsidRDefault="0075768E">
      <w:pPr>
        <w:spacing w:line="245" w:lineRule="exact"/>
        <w:rPr>
          <w:sz w:val="20"/>
          <w:szCs w:val="20"/>
        </w:rPr>
      </w:pPr>
    </w:p>
    <w:p w14:paraId="0CE74E27" w14:textId="77777777" w:rsidR="0075768E" w:rsidRPr="008C5B6C" w:rsidRDefault="00BC6249">
      <w:pPr>
        <w:ind w:left="260"/>
        <w:rPr>
          <w:sz w:val="20"/>
          <w:szCs w:val="20"/>
          <w:lang w:val="pt-BR"/>
        </w:rPr>
      </w:pPr>
      <w:r w:rsidRPr="008C5B6C">
        <w:rPr>
          <w:rFonts w:ascii="Arial" w:eastAsia="Arial" w:hAnsi="Arial" w:cs="Arial"/>
          <w:sz w:val="23"/>
          <w:szCs w:val="23"/>
          <w:lang w:val="pt-BR"/>
        </w:rPr>
        <w:t xml:space="preserve">CMN. Resolução no 2.099. </w:t>
      </w:r>
      <w:r w:rsidRPr="008C5B6C">
        <w:rPr>
          <w:rFonts w:ascii="Arial" w:eastAsia="Arial" w:hAnsi="Arial" w:cs="Arial"/>
          <w:b/>
          <w:bCs/>
          <w:sz w:val="23"/>
          <w:szCs w:val="23"/>
          <w:lang w:val="pt-BR"/>
        </w:rPr>
        <w:t>Diário Oficial da República Federativa do Brasil</w:t>
      </w:r>
      <w:r w:rsidRPr="008C5B6C">
        <w:rPr>
          <w:rFonts w:ascii="Arial" w:eastAsia="Arial" w:hAnsi="Arial" w:cs="Arial"/>
          <w:sz w:val="23"/>
          <w:szCs w:val="23"/>
          <w:lang w:val="pt-BR"/>
        </w:rPr>
        <w:t>, Brasília</w:t>
      </w:r>
    </w:p>
    <w:p w14:paraId="20ADE5FE" w14:textId="77777777" w:rsidR="0075768E" w:rsidRPr="008C5B6C" w:rsidRDefault="0075768E">
      <w:pPr>
        <w:spacing w:line="214" w:lineRule="exact"/>
        <w:rPr>
          <w:sz w:val="20"/>
          <w:szCs w:val="20"/>
          <w:lang w:val="pt-BR"/>
        </w:rPr>
      </w:pPr>
    </w:p>
    <w:p w14:paraId="4A5D011D" w14:textId="77777777" w:rsidR="0075768E" w:rsidRPr="008C5B6C" w:rsidRDefault="00BC6249">
      <w:pPr>
        <w:ind w:left="260"/>
        <w:rPr>
          <w:sz w:val="20"/>
          <w:szCs w:val="20"/>
          <w:lang w:val="pt-BR"/>
        </w:rPr>
      </w:pPr>
      <w:r w:rsidRPr="008C5B6C">
        <w:rPr>
          <w:rFonts w:ascii="Arial" w:eastAsia="Arial" w:hAnsi="Arial" w:cs="Arial"/>
          <w:sz w:val="24"/>
          <w:szCs w:val="24"/>
          <w:lang w:val="pt-BR"/>
        </w:rPr>
        <w:t>DF, 17 ago. 1994. Disponível em:</w:t>
      </w:r>
    </w:p>
    <w:p w14:paraId="6D008615" w14:textId="77777777" w:rsidR="0075768E" w:rsidRPr="008C5B6C" w:rsidRDefault="0075768E">
      <w:pPr>
        <w:spacing w:line="202" w:lineRule="exact"/>
        <w:rPr>
          <w:sz w:val="20"/>
          <w:szCs w:val="20"/>
          <w:lang w:val="pt-BR"/>
        </w:rPr>
      </w:pPr>
    </w:p>
    <w:p w14:paraId="4824B795" w14:textId="77777777" w:rsidR="0075768E" w:rsidRPr="008C5B6C" w:rsidRDefault="008C5B6C">
      <w:pPr>
        <w:ind w:left="240"/>
        <w:rPr>
          <w:rFonts w:ascii="Arial" w:eastAsia="Arial" w:hAnsi="Arial" w:cs="Arial"/>
          <w:sz w:val="23"/>
          <w:szCs w:val="23"/>
          <w:lang w:val="pt-BR"/>
        </w:rPr>
      </w:pPr>
      <w:hyperlink r:id="rId33">
        <w:r w:rsidR="00BC6249" w:rsidRPr="008C5B6C">
          <w:rPr>
            <w:rFonts w:ascii="Arial" w:eastAsia="Arial" w:hAnsi="Arial" w:cs="Arial"/>
            <w:sz w:val="23"/>
            <w:szCs w:val="23"/>
            <w:lang w:val="pt-BR"/>
          </w:rPr>
          <w:t xml:space="preserve">&lt;https://www.bcb.gov.br/pre/normativos/res/1994/pdf/res_2099_v1_O.pdf&gt;. </w:t>
        </w:r>
      </w:hyperlink>
      <w:r w:rsidR="00BC6249" w:rsidRPr="008C5B6C">
        <w:rPr>
          <w:rFonts w:ascii="Arial" w:eastAsia="Arial" w:hAnsi="Arial" w:cs="Arial"/>
          <w:sz w:val="23"/>
          <w:szCs w:val="23"/>
          <w:lang w:val="pt-BR"/>
        </w:rPr>
        <w:t>Acesso em:</w:t>
      </w:r>
    </w:p>
    <w:p w14:paraId="43A3B4F5" w14:textId="77777777" w:rsidR="0075768E" w:rsidRPr="008C5B6C" w:rsidRDefault="0075768E">
      <w:pPr>
        <w:spacing w:line="214" w:lineRule="exact"/>
        <w:rPr>
          <w:sz w:val="20"/>
          <w:szCs w:val="20"/>
          <w:lang w:val="pt-BR"/>
        </w:rPr>
      </w:pPr>
    </w:p>
    <w:p w14:paraId="7A61EF12" w14:textId="77777777" w:rsidR="0075768E" w:rsidRPr="008C5B6C" w:rsidRDefault="00BC6249">
      <w:pPr>
        <w:ind w:left="260"/>
        <w:rPr>
          <w:sz w:val="20"/>
          <w:szCs w:val="20"/>
          <w:lang w:val="pt-BR"/>
        </w:rPr>
      </w:pPr>
      <w:r w:rsidRPr="008C5B6C">
        <w:rPr>
          <w:rFonts w:ascii="Arial" w:eastAsia="Arial" w:hAnsi="Arial" w:cs="Arial"/>
          <w:sz w:val="24"/>
          <w:szCs w:val="24"/>
          <w:lang w:val="pt-BR"/>
        </w:rPr>
        <w:t>4 set. 2020. Citado 3 vezes nas páginas 11, 12.</w:t>
      </w:r>
    </w:p>
    <w:p w14:paraId="1A1D7E1A" w14:textId="77777777" w:rsidR="0075768E" w:rsidRPr="008C5B6C" w:rsidRDefault="0075768E">
      <w:pPr>
        <w:spacing w:line="298" w:lineRule="exact"/>
        <w:rPr>
          <w:sz w:val="20"/>
          <w:szCs w:val="20"/>
          <w:lang w:val="pt-BR"/>
        </w:rPr>
      </w:pPr>
    </w:p>
    <w:p w14:paraId="787B68F5" w14:textId="77777777" w:rsidR="0075768E" w:rsidRPr="008C5B6C" w:rsidRDefault="00BC6249">
      <w:pPr>
        <w:spacing w:line="423" w:lineRule="auto"/>
        <w:ind w:left="260" w:right="140"/>
        <w:rPr>
          <w:sz w:val="20"/>
          <w:szCs w:val="20"/>
          <w:lang w:val="pt-BR"/>
        </w:rPr>
      </w:pPr>
      <w:r w:rsidRPr="008C5B6C">
        <w:rPr>
          <w:rFonts w:ascii="Arial" w:eastAsia="Arial" w:hAnsi="Arial" w:cs="Arial"/>
          <w:sz w:val="24"/>
          <w:szCs w:val="24"/>
          <w:lang w:val="pt-BR"/>
        </w:rPr>
        <w:t xml:space="preserve">COSTA, Ana Carla Abrão; NAKANE, Márcio I. Spread bancário no Brasil: dois esclarecimentos e duas constatações. </w:t>
      </w:r>
      <w:r w:rsidRPr="008C5B6C">
        <w:rPr>
          <w:rFonts w:ascii="Arial" w:eastAsia="Arial" w:hAnsi="Arial" w:cs="Arial"/>
          <w:b/>
          <w:bCs/>
          <w:sz w:val="24"/>
          <w:szCs w:val="24"/>
          <w:lang w:val="pt-BR"/>
        </w:rPr>
        <w:t>Tecnologia de Crédito</w:t>
      </w:r>
      <w:r w:rsidRPr="008C5B6C">
        <w:rPr>
          <w:rFonts w:ascii="Arial" w:eastAsia="Arial" w:hAnsi="Arial" w:cs="Arial"/>
          <w:sz w:val="24"/>
          <w:szCs w:val="24"/>
          <w:lang w:val="pt-BR"/>
        </w:rPr>
        <w:t>, 2004. Citado 2 vezes nas páginas 28, 29.</w:t>
      </w:r>
    </w:p>
    <w:p w14:paraId="31768414" w14:textId="77777777" w:rsidR="0075768E" w:rsidRPr="008C5B6C" w:rsidRDefault="0075768E">
      <w:pPr>
        <w:spacing w:line="72" w:lineRule="exact"/>
        <w:rPr>
          <w:sz w:val="20"/>
          <w:szCs w:val="20"/>
          <w:lang w:val="pt-BR"/>
        </w:rPr>
      </w:pPr>
    </w:p>
    <w:p w14:paraId="2AB5BD85" w14:textId="77777777" w:rsidR="0075768E" w:rsidRPr="008C5B6C" w:rsidRDefault="00BC6249">
      <w:pPr>
        <w:spacing w:line="425" w:lineRule="auto"/>
        <w:ind w:left="260" w:right="60"/>
        <w:rPr>
          <w:sz w:val="20"/>
          <w:szCs w:val="20"/>
          <w:lang w:val="pt-BR"/>
        </w:rPr>
      </w:pPr>
      <w:r w:rsidRPr="008C5B6C">
        <w:rPr>
          <w:rFonts w:ascii="Arial" w:eastAsia="Arial" w:hAnsi="Arial" w:cs="Arial"/>
          <w:sz w:val="24"/>
          <w:szCs w:val="24"/>
          <w:lang w:val="pt-BR"/>
        </w:rPr>
        <w:t xml:space="preserve">COSTA OREIRO, José Luís da; PAULO, Luiz Fernando de. Determinantes macroeconômicos do spread bancário no Brasil: teoria e evidência recente. </w:t>
      </w:r>
      <w:r w:rsidRPr="008C5B6C">
        <w:rPr>
          <w:rFonts w:ascii="Arial" w:eastAsia="Arial" w:hAnsi="Arial" w:cs="Arial"/>
          <w:b/>
          <w:bCs/>
          <w:sz w:val="24"/>
          <w:szCs w:val="24"/>
          <w:lang w:val="pt-BR"/>
        </w:rPr>
        <w:t>Economia Aplicada</w:t>
      </w:r>
      <w:r w:rsidRPr="008C5B6C">
        <w:rPr>
          <w:rFonts w:ascii="Arial" w:eastAsia="Arial" w:hAnsi="Arial" w:cs="Arial"/>
          <w:sz w:val="24"/>
          <w:szCs w:val="24"/>
          <w:lang w:val="pt-BR"/>
        </w:rPr>
        <w:t>, v. 10, n. 4, p. 609–634, 2006. Citado 1 vez na página 36.</w:t>
      </w:r>
    </w:p>
    <w:p w14:paraId="19347162" w14:textId="77777777" w:rsidR="0075768E" w:rsidRPr="008C5B6C" w:rsidRDefault="0075768E">
      <w:pPr>
        <w:spacing w:line="65" w:lineRule="exact"/>
        <w:rPr>
          <w:sz w:val="20"/>
          <w:szCs w:val="20"/>
          <w:lang w:val="pt-BR"/>
        </w:rPr>
      </w:pPr>
    </w:p>
    <w:p w14:paraId="0BEE7CD2" w14:textId="77777777" w:rsidR="0075768E" w:rsidRPr="008C5B6C" w:rsidRDefault="00BC6249">
      <w:pPr>
        <w:spacing w:line="423" w:lineRule="auto"/>
        <w:ind w:left="260" w:right="20"/>
        <w:rPr>
          <w:sz w:val="20"/>
          <w:szCs w:val="20"/>
          <w:lang w:val="pt-BR"/>
        </w:rPr>
      </w:pPr>
      <w:r w:rsidRPr="008C5B6C">
        <w:rPr>
          <w:rFonts w:ascii="Arial" w:eastAsia="Arial" w:hAnsi="Arial" w:cs="Arial"/>
          <w:sz w:val="24"/>
          <w:szCs w:val="24"/>
          <w:lang w:val="pt-BR"/>
        </w:rPr>
        <w:t xml:space="preserve">DANTAS, José A. Determinantes do spread bancário </w:t>
      </w:r>
      <w:proofErr w:type="spellStart"/>
      <w:r w:rsidRPr="008C5B6C">
        <w:rPr>
          <w:rFonts w:ascii="Arial" w:eastAsia="Arial" w:hAnsi="Arial" w:cs="Arial"/>
          <w:sz w:val="24"/>
          <w:szCs w:val="24"/>
          <w:lang w:val="pt-BR"/>
        </w:rPr>
        <w:t>ex</w:t>
      </w:r>
      <w:proofErr w:type="spellEnd"/>
      <w:r w:rsidRPr="008C5B6C">
        <w:rPr>
          <w:rFonts w:ascii="Arial" w:eastAsia="Arial" w:hAnsi="Arial" w:cs="Arial"/>
          <w:sz w:val="24"/>
          <w:szCs w:val="24"/>
          <w:lang w:val="pt-BR"/>
        </w:rPr>
        <w:t xml:space="preserve"> post no mercado brasileiro. </w:t>
      </w:r>
      <w:r w:rsidRPr="008C5B6C">
        <w:rPr>
          <w:rFonts w:ascii="Arial" w:eastAsia="Arial" w:hAnsi="Arial" w:cs="Arial"/>
          <w:b/>
          <w:bCs/>
          <w:sz w:val="24"/>
          <w:szCs w:val="24"/>
          <w:lang w:val="pt-BR"/>
        </w:rPr>
        <w:t>REV. ADM. MACKENZIE</w:t>
      </w:r>
      <w:r w:rsidRPr="008C5B6C">
        <w:rPr>
          <w:rFonts w:ascii="Arial" w:eastAsia="Arial" w:hAnsi="Arial" w:cs="Arial"/>
          <w:sz w:val="24"/>
          <w:szCs w:val="24"/>
          <w:lang w:val="pt-BR"/>
        </w:rPr>
        <w:t>, UNIVERSIDADE PRESBITERIANA MACKENZIE, v. 13, n. 4,</w:t>
      </w:r>
      <w:r w:rsidRPr="008C5B6C">
        <w:rPr>
          <w:rFonts w:ascii="Arial" w:eastAsia="Arial" w:hAnsi="Arial" w:cs="Arial"/>
          <w:b/>
          <w:bCs/>
          <w:sz w:val="24"/>
          <w:szCs w:val="24"/>
          <w:lang w:val="pt-BR"/>
        </w:rPr>
        <w:t xml:space="preserve"> </w:t>
      </w:r>
      <w:r w:rsidRPr="008C5B6C">
        <w:rPr>
          <w:rFonts w:ascii="Arial" w:eastAsia="Arial" w:hAnsi="Arial" w:cs="Arial"/>
          <w:sz w:val="24"/>
          <w:szCs w:val="24"/>
          <w:lang w:val="pt-BR"/>
        </w:rPr>
        <w:t>p. 48–74, 2012. Citado 19 vezes nas páginas 6, 10, 15, 25, 26, 29–32, 35–38.</w:t>
      </w:r>
    </w:p>
    <w:p w14:paraId="57372AF3" w14:textId="77777777" w:rsidR="0075768E" w:rsidRPr="008C5B6C" w:rsidRDefault="0075768E">
      <w:pPr>
        <w:spacing w:line="72" w:lineRule="exact"/>
        <w:rPr>
          <w:sz w:val="20"/>
          <w:szCs w:val="20"/>
          <w:lang w:val="pt-BR"/>
        </w:rPr>
      </w:pPr>
    </w:p>
    <w:p w14:paraId="7A77A1FD" w14:textId="77777777" w:rsidR="0075768E" w:rsidRDefault="00BC6249">
      <w:pPr>
        <w:spacing w:line="415" w:lineRule="auto"/>
        <w:ind w:left="260" w:right="540"/>
        <w:rPr>
          <w:rFonts w:ascii="Arial" w:eastAsia="Arial" w:hAnsi="Arial" w:cs="Arial"/>
          <w:b/>
          <w:bCs/>
          <w:sz w:val="24"/>
          <w:szCs w:val="24"/>
        </w:rPr>
      </w:pPr>
      <w:r>
        <w:rPr>
          <w:rFonts w:ascii="Arial" w:eastAsia="Arial" w:hAnsi="Arial" w:cs="Arial"/>
          <w:sz w:val="24"/>
          <w:szCs w:val="24"/>
        </w:rPr>
        <w:t xml:space="preserve">DEMIRGÜÇ-KUNT, Ash; HUIZINGAGA, Harry. Determinants of commercial bank interest margins and profitability: some international evidence. </w:t>
      </w:r>
      <w:r>
        <w:rPr>
          <w:rFonts w:ascii="Arial" w:eastAsia="Arial" w:hAnsi="Arial" w:cs="Arial"/>
          <w:b/>
          <w:bCs/>
          <w:sz w:val="24"/>
          <w:szCs w:val="24"/>
        </w:rPr>
        <w:t>The World Bank Economic Review</w:t>
      </w:r>
      <w:r>
        <w:rPr>
          <w:rFonts w:ascii="Arial" w:eastAsia="Arial" w:hAnsi="Arial" w:cs="Arial"/>
          <w:sz w:val="24"/>
          <w:szCs w:val="24"/>
        </w:rPr>
        <w:t xml:space="preserve">, v. 13, p. 379–408, 1 mai. 1999. Disponível em: </w:t>
      </w:r>
      <w:hyperlink r:id="rId34">
        <w:r>
          <w:rPr>
            <w:rFonts w:ascii="Arial" w:eastAsia="Arial" w:hAnsi="Arial" w:cs="Arial"/>
            <w:sz w:val="24"/>
            <w:szCs w:val="24"/>
          </w:rPr>
          <w:t>&lt;https:</w:t>
        </w:r>
      </w:hyperlink>
    </w:p>
    <w:p w14:paraId="5A8E4E76" w14:textId="77777777" w:rsidR="0075768E" w:rsidRDefault="0075768E">
      <w:pPr>
        <w:spacing w:line="3" w:lineRule="exact"/>
        <w:rPr>
          <w:sz w:val="20"/>
          <w:szCs w:val="20"/>
        </w:rPr>
      </w:pPr>
    </w:p>
    <w:p w14:paraId="2064DFE8" w14:textId="77777777" w:rsidR="0075768E" w:rsidRDefault="008C5B6C">
      <w:pPr>
        <w:ind w:left="260"/>
        <w:rPr>
          <w:rFonts w:ascii="Arial" w:eastAsia="Arial" w:hAnsi="Arial" w:cs="Arial"/>
          <w:sz w:val="24"/>
          <w:szCs w:val="24"/>
        </w:rPr>
      </w:pPr>
      <w:hyperlink r:id="rId35">
        <w:r w:rsidR="00BC6249">
          <w:rPr>
            <w:rFonts w:ascii="Arial" w:eastAsia="Arial" w:hAnsi="Arial" w:cs="Arial"/>
            <w:sz w:val="24"/>
            <w:szCs w:val="24"/>
          </w:rPr>
          <w:t>//citeseerx.ist.psu.edu/viewdoc/download?doi=10.1.1.194.3108&amp;rep=rep1&amp;type=pdf&gt;.</w:t>
        </w:r>
      </w:hyperlink>
    </w:p>
    <w:p w14:paraId="58EE955B" w14:textId="77777777" w:rsidR="0075768E" w:rsidRDefault="0075768E">
      <w:pPr>
        <w:spacing w:line="202" w:lineRule="exact"/>
        <w:rPr>
          <w:sz w:val="20"/>
          <w:szCs w:val="20"/>
        </w:rPr>
      </w:pPr>
    </w:p>
    <w:p w14:paraId="53E4A83D" w14:textId="77777777" w:rsidR="0075768E" w:rsidRPr="008C5B6C" w:rsidRDefault="00BC6249">
      <w:pPr>
        <w:ind w:left="260"/>
        <w:rPr>
          <w:sz w:val="20"/>
          <w:szCs w:val="20"/>
          <w:lang w:val="pt-BR"/>
        </w:rPr>
      </w:pPr>
      <w:r w:rsidRPr="008C5B6C">
        <w:rPr>
          <w:rFonts w:ascii="Arial" w:eastAsia="Arial" w:hAnsi="Arial" w:cs="Arial"/>
          <w:sz w:val="24"/>
          <w:szCs w:val="24"/>
          <w:lang w:val="pt-BR"/>
        </w:rPr>
        <w:t>Acesso em: 8 set. 2020. Citado 3 vezes nas páginas 29, 30.</w:t>
      </w:r>
    </w:p>
    <w:p w14:paraId="06170062" w14:textId="77777777" w:rsidR="0075768E" w:rsidRPr="008C5B6C" w:rsidRDefault="0075768E">
      <w:pPr>
        <w:spacing w:line="298" w:lineRule="exact"/>
        <w:rPr>
          <w:sz w:val="20"/>
          <w:szCs w:val="20"/>
          <w:lang w:val="pt-BR"/>
        </w:rPr>
      </w:pPr>
    </w:p>
    <w:p w14:paraId="3B76695F" w14:textId="77777777" w:rsidR="0075768E" w:rsidRPr="008C5B6C" w:rsidRDefault="00BC6249">
      <w:pPr>
        <w:spacing w:line="433" w:lineRule="auto"/>
        <w:ind w:left="260" w:right="80"/>
        <w:rPr>
          <w:sz w:val="20"/>
          <w:szCs w:val="20"/>
          <w:lang w:val="pt-BR"/>
        </w:rPr>
      </w:pPr>
      <w:r w:rsidRPr="008C5B6C">
        <w:rPr>
          <w:rFonts w:ascii="Arial" w:eastAsia="Arial" w:hAnsi="Arial" w:cs="Arial"/>
          <w:sz w:val="23"/>
          <w:szCs w:val="23"/>
          <w:lang w:val="pt-BR"/>
        </w:rPr>
        <w:t xml:space="preserve">DURIGAN, Junior et al. Fatores macroeconômicos, indicadores industriais e o spread bancário no Brasil. </w:t>
      </w:r>
      <w:r w:rsidRPr="008C5B6C">
        <w:rPr>
          <w:rFonts w:ascii="Arial" w:eastAsia="Arial" w:hAnsi="Arial" w:cs="Arial"/>
          <w:b/>
          <w:bCs/>
          <w:sz w:val="23"/>
          <w:szCs w:val="23"/>
          <w:lang w:val="pt-BR"/>
        </w:rPr>
        <w:t>Revista de Ciências da Administração - RCA</w:t>
      </w:r>
      <w:r w:rsidRPr="008C5B6C">
        <w:rPr>
          <w:rFonts w:ascii="Arial" w:eastAsia="Arial" w:hAnsi="Arial" w:cs="Arial"/>
          <w:sz w:val="23"/>
          <w:szCs w:val="23"/>
          <w:lang w:val="pt-BR"/>
        </w:rPr>
        <w:t>, 2018. DOI:</w:t>
      </w:r>
    </w:p>
    <w:p w14:paraId="48B53D13" w14:textId="77777777" w:rsidR="0075768E" w:rsidRPr="008C5B6C" w:rsidRDefault="0075768E">
      <w:pPr>
        <w:spacing w:line="2" w:lineRule="exact"/>
        <w:rPr>
          <w:sz w:val="20"/>
          <w:szCs w:val="20"/>
          <w:lang w:val="pt-BR"/>
        </w:rPr>
      </w:pPr>
    </w:p>
    <w:p w14:paraId="6BF4DA64" w14:textId="77777777" w:rsidR="0075768E" w:rsidRPr="008C5B6C" w:rsidRDefault="008C5B6C">
      <w:pPr>
        <w:ind w:left="260"/>
        <w:rPr>
          <w:rFonts w:ascii="Arial" w:eastAsia="Arial" w:hAnsi="Arial" w:cs="Arial"/>
          <w:sz w:val="24"/>
          <w:szCs w:val="24"/>
          <w:lang w:val="pt-BR"/>
        </w:rPr>
      </w:pPr>
      <w:hyperlink r:id="rId36">
        <w:r w:rsidR="00BC6249" w:rsidRPr="008C5B6C">
          <w:rPr>
            <w:rFonts w:ascii="Arial" w:eastAsia="Arial" w:hAnsi="Arial" w:cs="Arial"/>
            <w:sz w:val="24"/>
            <w:szCs w:val="24"/>
            <w:lang w:val="pt-BR"/>
          </w:rPr>
          <w:t xml:space="preserve">10.5007/2175-8077.2018v20n51p26. </w:t>
        </w:r>
      </w:hyperlink>
      <w:r w:rsidR="00BC6249" w:rsidRPr="008C5B6C">
        <w:rPr>
          <w:rFonts w:ascii="Arial" w:eastAsia="Arial" w:hAnsi="Arial" w:cs="Arial"/>
          <w:sz w:val="24"/>
          <w:szCs w:val="24"/>
          <w:lang w:val="pt-BR"/>
        </w:rPr>
        <w:t>Citado 6 vezes nas páginas 29, 30, 37.</w:t>
      </w:r>
    </w:p>
    <w:p w14:paraId="2B6B1C06" w14:textId="77777777" w:rsidR="0075768E" w:rsidRPr="008C5B6C" w:rsidRDefault="0075768E">
      <w:pPr>
        <w:spacing w:line="298" w:lineRule="exact"/>
        <w:rPr>
          <w:sz w:val="20"/>
          <w:szCs w:val="20"/>
          <w:lang w:val="pt-BR"/>
        </w:rPr>
      </w:pPr>
    </w:p>
    <w:p w14:paraId="471EE905" w14:textId="77777777" w:rsidR="0075768E" w:rsidRPr="008C5B6C" w:rsidRDefault="00BC6249">
      <w:pPr>
        <w:ind w:left="260"/>
        <w:rPr>
          <w:sz w:val="20"/>
          <w:szCs w:val="20"/>
          <w:lang w:val="pt-BR"/>
        </w:rPr>
      </w:pPr>
      <w:r w:rsidRPr="008C5B6C">
        <w:rPr>
          <w:rFonts w:ascii="Arial" w:eastAsia="Arial" w:hAnsi="Arial" w:cs="Arial"/>
          <w:sz w:val="24"/>
          <w:szCs w:val="24"/>
          <w:lang w:val="pt-BR"/>
        </w:rPr>
        <w:t xml:space="preserve">FIPECAFI. </w:t>
      </w:r>
      <w:r w:rsidRPr="008C5B6C">
        <w:rPr>
          <w:rFonts w:ascii="Arial" w:eastAsia="Arial" w:hAnsi="Arial" w:cs="Arial"/>
          <w:b/>
          <w:bCs/>
          <w:sz w:val="24"/>
          <w:szCs w:val="24"/>
          <w:lang w:val="pt-BR"/>
        </w:rPr>
        <w:t>ESTUDO SOBRE A APURAÇÃO DO SPREAD DA INDÚSTRIA</w:t>
      </w:r>
    </w:p>
    <w:p w14:paraId="07DE52AA" w14:textId="77777777" w:rsidR="0075768E" w:rsidRPr="008C5B6C" w:rsidRDefault="0075768E">
      <w:pPr>
        <w:spacing w:line="202" w:lineRule="exact"/>
        <w:rPr>
          <w:sz w:val="20"/>
          <w:szCs w:val="20"/>
          <w:lang w:val="pt-BR"/>
        </w:rPr>
      </w:pPr>
    </w:p>
    <w:p w14:paraId="7716022C" w14:textId="77777777" w:rsidR="0075768E" w:rsidRPr="008C5B6C" w:rsidRDefault="00BC6249">
      <w:pPr>
        <w:ind w:left="260"/>
        <w:rPr>
          <w:sz w:val="20"/>
          <w:szCs w:val="20"/>
          <w:lang w:val="pt-BR"/>
        </w:rPr>
      </w:pPr>
      <w:r w:rsidRPr="008C5B6C">
        <w:rPr>
          <w:rFonts w:ascii="Arial" w:eastAsia="Arial" w:hAnsi="Arial" w:cs="Arial"/>
          <w:b/>
          <w:bCs/>
          <w:sz w:val="24"/>
          <w:szCs w:val="24"/>
          <w:lang w:val="pt-BR"/>
        </w:rPr>
        <w:t>BANCÁRIA</w:t>
      </w:r>
      <w:r w:rsidRPr="008C5B6C">
        <w:rPr>
          <w:rFonts w:ascii="Arial" w:eastAsia="Arial" w:hAnsi="Arial" w:cs="Arial"/>
          <w:sz w:val="24"/>
          <w:szCs w:val="24"/>
          <w:lang w:val="pt-BR"/>
        </w:rPr>
        <w:t>. [</w:t>
      </w:r>
      <w:proofErr w:type="spellStart"/>
      <w:r w:rsidRPr="008C5B6C">
        <w:rPr>
          <w:rFonts w:ascii="Arial" w:eastAsia="Arial" w:hAnsi="Arial" w:cs="Arial"/>
          <w:sz w:val="24"/>
          <w:szCs w:val="24"/>
          <w:lang w:val="pt-BR"/>
        </w:rPr>
        <w:t>S.l</w:t>
      </w:r>
      <w:proofErr w:type="spellEnd"/>
      <w:r w:rsidRPr="008C5B6C">
        <w:rPr>
          <w:rFonts w:ascii="Arial" w:eastAsia="Arial" w:hAnsi="Arial" w:cs="Arial"/>
          <w:sz w:val="24"/>
          <w:szCs w:val="24"/>
          <w:lang w:val="pt-BR"/>
        </w:rPr>
        <w:t>.], 2005. Disponível em:</w:t>
      </w:r>
    </w:p>
    <w:p w14:paraId="225E3797" w14:textId="77777777" w:rsidR="0075768E" w:rsidRPr="008C5B6C" w:rsidRDefault="0075768E">
      <w:pPr>
        <w:spacing w:line="203" w:lineRule="exact"/>
        <w:rPr>
          <w:sz w:val="20"/>
          <w:szCs w:val="20"/>
          <w:lang w:val="pt-BR"/>
        </w:rPr>
      </w:pPr>
    </w:p>
    <w:p w14:paraId="13875B06" w14:textId="77777777" w:rsidR="0075768E" w:rsidRPr="008C5B6C" w:rsidRDefault="008C5B6C">
      <w:pPr>
        <w:ind w:left="240"/>
        <w:rPr>
          <w:rFonts w:ascii="Arial" w:eastAsia="Arial" w:hAnsi="Arial" w:cs="Arial"/>
          <w:sz w:val="23"/>
          <w:szCs w:val="23"/>
          <w:lang w:val="pt-BR"/>
        </w:rPr>
      </w:pPr>
      <w:hyperlink r:id="rId37">
        <w:r w:rsidR="00BC6249" w:rsidRPr="008C5B6C">
          <w:rPr>
            <w:rFonts w:ascii="Arial" w:eastAsia="Arial" w:hAnsi="Arial" w:cs="Arial"/>
            <w:sz w:val="23"/>
            <w:szCs w:val="23"/>
            <w:lang w:val="pt-BR"/>
          </w:rPr>
          <w:t xml:space="preserve">&lt;https://www.bcb.gov.br/ftp/jurospread112000.pdf&gt;. </w:t>
        </w:r>
      </w:hyperlink>
      <w:r w:rsidR="00BC6249" w:rsidRPr="008C5B6C">
        <w:rPr>
          <w:rFonts w:ascii="Arial" w:eastAsia="Arial" w:hAnsi="Arial" w:cs="Arial"/>
          <w:sz w:val="23"/>
          <w:szCs w:val="23"/>
          <w:lang w:val="pt-BR"/>
        </w:rPr>
        <w:t>Citado 2 vezes nas páginas 31, 38.</w:t>
      </w:r>
    </w:p>
    <w:p w14:paraId="4ABBAD60" w14:textId="77777777" w:rsidR="0075768E" w:rsidRPr="008C5B6C" w:rsidRDefault="0075768E">
      <w:pPr>
        <w:spacing w:line="310" w:lineRule="exact"/>
        <w:rPr>
          <w:sz w:val="20"/>
          <w:szCs w:val="20"/>
          <w:lang w:val="pt-BR"/>
        </w:rPr>
      </w:pPr>
    </w:p>
    <w:p w14:paraId="1CF71E8F" w14:textId="77777777" w:rsidR="0075768E" w:rsidRPr="008C5B6C" w:rsidRDefault="00BC6249">
      <w:pPr>
        <w:ind w:left="260"/>
        <w:rPr>
          <w:sz w:val="20"/>
          <w:szCs w:val="20"/>
          <w:lang w:val="pt-BR"/>
        </w:rPr>
      </w:pPr>
      <w:r w:rsidRPr="008C5B6C">
        <w:rPr>
          <w:rFonts w:ascii="Arial" w:eastAsia="Arial" w:hAnsi="Arial" w:cs="Arial"/>
          <w:sz w:val="24"/>
          <w:szCs w:val="24"/>
          <w:lang w:val="pt-BR"/>
        </w:rPr>
        <w:t xml:space="preserve">HILL, R. Carter. </w:t>
      </w:r>
      <w:proofErr w:type="spellStart"/>
      <w:r w:rsidRPr="008C5B6C">
        <w:rPr>
          <w:rFonts w:ascii="Arial" w:eastAsia="Arial" w:hAnsi="Arial" w:cs="Arial"/>
          <w:b/>
          <w:bCs/>
          <w:sz w:val="24"/>
          <w:szCs w:val="24"/>
          <w:lang w:val="pt-BR"/>
        </w:rPr>
        <w:t>Economertia</w:t>
      </w:r>
      <w:proofErr w:type="spellEnd"/>
      <w:r w:rsidRPr="008C5B6C">
        <w:rPr>
          <w:rFonts w:ascii="Arial" w:eastAsia="Arial" w:hAnsi="Arial" w:cs="Arial"/>
          <w:sz w:val="24"/>
          <w:szCs w:val="24"/>
          <w:lang w:val="pt-BR"/>
        </w:rPr>
        <w:t>. 3. ed. São Paulo: Saraiva, 2010. Citado 6 vezes nas</w:t>
      </w:r>
    </w:p>
    <w:p w14:paraId="4F5C0FE4" w14:textId="77777777" w:rsidR="0075768E" w:rsidRPr="008C5B6C" w:rsidRDefault="0075768E">
      <w:pPr>
        <w:spacing w:line="203" w:lineRule="exact"/>
        <w:rPr>
          <w:sz w:val="20"/>
          <w:szCs w:val="20"/>
          <w:lang w:val="pt-BR"/>
        </w:rPr>
      </w:pPr>
    </w:p>
    <w:p w14:paraId="19DA83A9" w14:textId="77777777" w:rsidR="0075768E" w:rsidRPr="008C5B6C" w:rsidRDefault="00BC6249">
      <w:pPr>
        <w:ind w:left="260"/>
        <w:rPr>
          <w:sz w:val="20"/>
          <w:szCs w:val="20"/>
          <w:lang w:val="pt-BR"/>
        </w:rPr>
      </w:pPr>
      <w:proofErr w:type="gramStart"/>
      <w:r w:rsidRPr="008C5B6C">
        <w:rPr>
          <w:rFonts w:ascii="Arial" w:eastAsia="Arial" w:hAnsi="Arial" w:cs="Arial"/>
          <w:sz w:val="24"/>
          <w:szCs w:val="24"/>
          <w:lang w:val="pt-BR"/>
        </w:rPr>
        <w:t>páginas</w:t>
      </w:r>
      <w:proofErr w:type="gramEnd"/>
      <w:r w:rsidRPr="008C5B6C">
        <w:rPr>
          <w:rFonts w:ascii="Arial" w:eastAsia="Arial" w:hAnsi="Arial" w:cs="Arial"/>
          <w:sz w:val="24"/>
          <w:szCs w:val="24"/>
          <w:lang w:val="pt-BR"/>
        </w:rPr>
        <w:t xml:space="preserve"> 46, 49, 50.</w:t>
      </w:r>
    </w:p>
    <w:p w14:paraId="6EF99819" w14:textId="77777777" w:rsidR="0075768E" w:rsidRPr="008C5B6C" w:rsidRDefault="0075768E">
      <w:pPr>
        <w:rPr>
          <w:lang w:val="pt-BR"/>
        </w:rPr>
        <w:sectPr w:rsidR="0075768E" w:rsidRPr="008C5B6C">
          <w:pgSz w:w="11900" w:h="16838"/>
          <w:pgMar w:top="991" w:right="1086" w:bottom="1440" w:left="1440" w:header="0" w:footer="0" w:gutter="0"/>
          <w:cols w:space="720" w:equalWidth="0">
            <w:col w:w="9380"/>
          </w:cols>
        </w:sectPr>
      </w:pPr>
    </w:p>
    <w:p w14:paraId="784CEFA3" w14:textId="77777777" w:rsidR="0075768E" w:rsidRPr="008C5B6C" w:rsidRDefault="00BC6249">
      <w:pPr>
        <w:ind w:left="9060"/>
        <w:rPr>
          <w:sz w:val="20"/>
          <w:szCs w:val="20"/>
          <w:lang w:val="pt-BR"/>
        </w:rPr>
      </w:pPr>
      <w:r w:rsidRPr="008C5B6C">
        <w:rPr>
          <w:rFonts w:ascii="Arial" w:eastAsia="Arial" w:hAnsi="Arial" w:cs="Arial"/>
          <w:sz w:val="24"/>
          <w:szCs w:val="24"/>
          <w:lang w:val="pt-BR"/>
        </w:rPr>
        <w:lastRenderedPageBreak/>
        <w:t>58</w:t>
      </w:r>
    </w:p>
    <w:p w14:paraId="3A924A75" w14:textId="77777777" w:rsidR="0075768E" w:rsidRPr="008C5B6C" w:rsidRDefault="0075768E">
      <w:pPr>
        <w:spacing w:line="200" w:lineRule="exact"/>
        <w:rPr>
          <w:sz w:val="20"/>
          <w:szCs w:val="20"/>
          <w:lang w:val="pt-BR"/>
        </w:rPr>
      </w:pPr>
    </w:p>
    <w:p w14:paraId="193F494A" w14:textId="77777777" w:rsidR="0075768E" w:rsidRPr="008C5B6C" w:rsidRDefault="0075768E">
      <w:pPr>
        <w:spacing w:line="246" w:lineRule="exact"/>
        <w:rPr>
          <w:sz w:val="20"/>
          <w:szCs w:val="20"/>
          <w:lang w:val="pt-BR"/>
        </w:rPr>
      </w:pPr>
    </w:p>
    <w:p w14:paraId="2BEB6D1B" w14:textId="77777777" w:rsidR="0075768E" w:rsidRPr="008C5B6C" w:rsidRDefault="00BC6249">
      <w:pPr>
        <w:spacing w:line="419" w:lineRule="auto"/>
        <w:ind w:left="240" w:firstLine="28"/>
        <w:rPr>
          <w:rFonts w:ascii="Arial" w:eastAsia="Arial" w:hAnsi="Arial" w:cs="Arial"/>
          <w:sz w:val="24"/>
          <w:szCs w:val="24"/>
          <w:lang w:val="pt-BR"/>
        </w:rPr>
      </w:pPr>
      <w:r w:rsidRPr="008C5B6C">
        <w:rPr>
          <w:rFonts w:ascii="Arial" w:eastAsia="Arial" w:hAnsi="Arial" w:cs="Arial"/>
          <w:sz w:val="24"/>
          <w:szCs w:val="24"/>
          <w:lang w:val="pt-BR"/>
        </w:rPr>
        <w:t xml:space="preserve">HO, Thomas S. Y.; SAUNDERS, Anthony. </w:t>
      </w:r>
      <w:r>
        <w:rPr>
          <w:rFonts w:ascii="Arial" w:eastAsia="Arial" w:hAnsi="Arial" w:cs="Arial"/>
          <w:sz w:val="24"/>
          <w:szCs w:val="24"/>
        </w:rPr>
        <w:t xml:space="preserve">The Determinants of Bank Interest Margins: Theory and Empirical Evidence. </w:t>
      </w:r>
      <w:r>
        <w:rPr>
          <w:rFonts w:ascii="Arial" w:eastAsia="Arial" w:hAnsi="Arial" w:cs="Arial"/>
          <w:b/>
          <w:bCs/>
          <w:sz w:val="24"/>
          <w:szCs w:val="24"/>
        </w:rPr>
        <w:t>Journal of Financial and Quantitative Analysis</w:t>
      </w:r>
      <w:r>
        <w:rPr>
          <w:rFonts w:ascii="Arial" w:eastAsia="Arial" w:hAnsi="Arial" w:cs="Arial"/>
          <w:sz w:val="24"/>
          <w:szCs w:val="24"/>
        </w:rPr>
        <w:t xml:space="preserve">, v. 16, n. 4, p. 581–600, 1981. Disponível em: </w:t>
      </w:r>
      <w:hyperlink r:id="rId38">
        <w:r>
          <w:rPr>
            <w:rFonts w:ascii="Arial" w:eastAsia="Arial" w:hAnsi="Arial" w:cs="Arial"/>
            <w:sz w:val="24"/>
            <w:szCs w:val="24"/>
          </w:rPr>
          <w:t>&lt;https://EconPapers.repec.org/RePEc:cup:jfinqa:v:16:y:1981:i:04:p:581-600_</w:t>
        </w:r>
      </w:hyperlink>
      <w:r>
        <w:rPr>
          <w:rFonts w:ascii="Arial" w:eastAsia="Arial" w:hAnsi="Arial" w:cs="Arial"/>
          <w:sz w:val="24"/>
          <w:szCs w:val="24"/>
        </w:rPr>
        <w:t xml:space="preserve">00&gt;. </w:t>
      </w:r>
      <w:r w:rsidRPr="008C5B6C">
        <w:rPr>
          <w:rFonts w:ascii="Arial" w:eastAsia="Arial" w:hAnsi="Arial" w:cs="Arial"/>
          <w:sz w:val="24"/>
          <w:szCs w:val="24"/>
          <w:lang w:val="pt-BR"/>
        </w:rPr>
        <w:t>Citado 1 vez na página 30.</w:t>
      </w:r>
    </w:p>
    <w:p w14:paraId="01C57AC1" w14:textId="77777777" w:rsidR="0075768E" w:rsidRPr="008C5B6C" w:rsidRDefault="0075768E">
      <w:pPr>
        <w:spacing w:line="78" w:lineRule="exact"/>
        <w:rPr>
          <w:sz w:val="20"/>
          <w:szCs w:val="20"/>
          <w:lang w:val="pt-BR"/>
        </w:rPr>
      </w:pPr>
    </w:p>
    <w:p w14:paraId="1002FEB4" w14:textId="77777777" w:rsidR="0075768E" w:rsidRDefault="00BC6249">
      <w:pPr>
        <w:ind w:left="260"/>
        <w:rPr>
          <w:sz w:val="20"/>
          <w:szCs w:val="20"/>
        </w:rPr>
      </w:pPr>
      <w:r w:rsidRPr="008C5B6C">
        <w:rPr>
          <w:rFonts w:ascii="Arial" w:eastAsia="Arial" w:hAnsi="Arial" w:cs="Arial"/>
          <w:sz w:val="23"/>
          <w:szCs w:val="23"/>
          <w:lang w:val="pt-BR"/>
        </w:rPr>
        <w:t xml:space="preserve">IMF, WORLD BANK; </w:t>
      </w:r>
      <w:r w:rsidRPr="008C5B6C">
        <w:rPr>
          <w:rFonts w:ascii="Arial" w:eastAsia="Arial" w:hAnsi="Arial" w:cs="Arial"/>
          <w:b/>
          <w:bCs/>
          <w:sz w:val="23"/>
          <w:szCs w:val="23"/>
          <w:lang w:val="pt-BR"/>
        </w:rPr>
        <w:t xml:space="preserve">Financial sector </w:t>
      </w:r>
      <w:proofErr w:type="spellStart"/>
      <w:r w:rsidRPr="008C5B6C">
        <w:rPr>
          <w:rFonts w:ascii="Arial" w:eastAsia="Arial" w:hAnsi="Arial" w:cs="Arial"/>
          <w:b/>
          <w:bCs/>
          <w:sz w:val="23"/>
          <w:szCs w:val="23"/>
          <w:lang w:val="pt-BR"/>
        </w:rPr>
        <w:t>Assessment</w:t>
      </w:r>
      <w:proofErr w:type="spellEnd"/>
      <w:r w:rsidRPr="008C5B6C">
        <w:rPr>
          <w:rFonts w:ascii="Arial" w:eastAsia="Arial" w:hAnsi="Arial" w:cs="Arial"/>
          <w:b/>
          <w:bCs/>
          <w:sz w:val="23"/>
          <w:szCs w:val="23"/>
          <w:lang w:val="pt-BR"/>
        </w:rPr>
        <w:t xml:space="preserve">: a </w:t>
      </w:r>
      <w:proofErr w:type="spellStart"/>
      <w:r w:rsidRPr="008C5B6C">
        <w:rPr>
          <w:rFonts w:ascii="Arial" w:eastAsia="Arial" w:hAnsi="Arial" w:cs="Arial"/>
          <w:b/>
          <w:bCs/>
          <w:sz w:val="23"/>
          <w:szCs w:val="23"/>
          <w:lang w:val="pt-BR"/>
        </w:rPr>
        <w:t>handbook</w:t>
      </w:r>
      <w:proofErr w:type="spellEnd"/>
      <w:r w:rsidRPr="008C5B6C">
        <w:rPr>
          <w:rFonts w:ascii="Arial" w:eastAsia="Arial" w:hAnsi="Arial" w:cs="Arial"/>
          <w:sz w:val="23"/>
          <w:szCs w:val="23"/>
          <w:lang w:val="pt-BR"/>
        </w:rPr>
        <w:t xml:space="preserve">. </w:t>
      </w:r>
      <w:r>
        <w:rPr>
          <w:rFonts w:ascii="Arial" w:eastAsia="Arial" w:hAnsi="Arial" w:cs="Arial"/>
          <w:sz w:val="23"/>
          <w:szCs w:val="23"/>
        </w:rPr>
        <w:t xml:space="preserve">Washington </w:t>
      </w:r>
      <w:proofErr w:type="spellStart"/>
      <w:r>
        <w:rPr>
          <w:rFonts w:ascii="Arial" w:eastAsia="Arial" w:hAnsi="Arial" w:cs="Arial"/>
          <w:sz w:val="23"/>
          <w:szCs w:val="23"/>
        </w:rPr>
        <w:t>DCo</w:t>
      </w:r>
      <w:proofErr w:type="spellEnd"/>
      <w:r>
        <w:rPr>
          <w:rFonts w:ascii="Arial" w:eastAsia="Arial" w:hAnsi="Arial" w:cs="Arial"/>
          <w:sz w:val="23"/>
          <w:szCs w:val="23"/>
        </w:rPr>
        <w:t>:</w:t>
      </w:r>
    </w:p>
    <w:p w14:paraId="5DF208E5" w14:textId="77777777" w:rsidR="0075768E" w:rsidRDefault="0075768E">
      <w:pPr>
        <w:spacing w:line="214" w:lineRule="exact"/>
        <w:rPr>
          <w:sz w:val="20"/>
          <w:szCs w:val="20"/>
        </w:rPr>
      </w:pPr>
    </w:p>
    <w:p w14:paraId="294C314E" w14:textId="77777777" w:rsidR="0075768E" w:rsidRPr="008C5B6C" w:rsidRDefault="00BC6249">
      <w:pPr>
        <w:spacing w:line="447" w:lineRule="auto"/>
        <w:ind w:left="260" w:right="80"/>
        <w:jc w:val="both"/>
        <w:rPr>
          <w:rFonts w:ascii="Arial" w:eastAsia="Arial" w:hAnsi="Arial" w:cs="Arial"/>
          <w:sz w:val="23"/>
          <w:szCs w:val="23"/>
          <w:lang w:val="pt-BR"/>
        </w:rPr>
      </w:pPr>
      <w:r>
        <w:rPr>
          <w:rFonts w:ascii="Arial" w:eastAsia="Arial" w:hAnsi="Arial" w:cs="Arial"/>
          <w:sz w:val="23"/>
          <w:szCs w:val="23"/>
        </w:rPr>
        <w:t xml:space="preserve">The World Bank, 2005. </w:t>
      </w:r>
      <w:r w:rsidRPr="008C5B6C">
        <w:rPr>
          <w:rFonts w:ascii="Arial" w:eastAsia="Arial" w:hAnsi="Arial" w:cs="Arial"/>
          <w:sz w:val="23"/>
          <w:szCs w:val="23"/>
          <w:lang w:val="pt-BR"/>
        </w:rPr>
        <w:t xml:space="preserve">Disponível em: </w:t>
      </w:r>
      <w:hyperlink r:id="rId39">
        <w:r w:rsidRPr="008C5B6C">
          <w:rPr>
            <w:rFonts w:ascii="Arial" w:eastAsia="Arial" w:hAnsi="Arial" w:cs="Arial"/>
            <w:sz w:val="23"/>
            <w:szCs w:val="23"/>
            <w:lang w:val="pt-BR"/>
          </w:rPr>
          <w:t>&lt;http://documents1.worldbank.org/curated/en/</w:t>
        </w:r>
      </w:hyperlink>
      <w:r w:rsidRPr="008C5B6C">
        <w:rPr>
          <w:rFonts w:ascii="Arial" w:eastAsia="Arial" w:hAnsi="Arial" w:cs="Arial"/>
          <w:sz w:val="23"/>
          <w:szCs w:val="23"/>
          <w:lang w:val="pt-BR"/>
        </w:rPr>
        <w:t xml:space="preserve"> </w:t>
      </w:r>
      <w:hyperlink r:id="rId40">
        <w:r w:rsidRPr="008C5B6C">
          <w:rPr>
            <w:rFonts w:ascii="Arial" w:eastAsia="Arial" w:hAnsi="Arial" w:cs="Arial"/>
            <w:sz w:val="23"/>
            <w:szCs w:val="23"/>
            <w:lang w:val="pt-BR"/>
          </w:rPr>
          <w:t>306701468337879923/</w:t>
        </w:r>
        <w:proofErr w:type="spellStart"/>
        <w:r w:rsidRPr="008C5B6C">
          <w:rPr>
            <w:rFonts w:ascii="Arial" w:eastAsia="Arial" w:hAnsi="Arial" w:cs="Arial"/>
            <w:sz w:val="23"/>
            <w:szCs w:val="23"/>
            <w:lang w:val="pt-BR"/>
          </w:rPr>
          <w:t>pdf</w:t>
        </w:r>
        <w:proofErr w:type="spellEnd"/>
        <w:r w:rsidRPr="008C5B6C">
          <w:rPr>
            <w:rFonts w:ascii="Arial" w:eastAsia="Arial" w:hAnsi="Arial" w:cs="Arial"/>
            <w:sz w:val="23"/>
            <w:szCs w:val="23"/>
            <w:lang w:val="pt-BR"/>
          </w:rPr>
          <w:t xml:space="preserve">/337970rev0Fina10Assessment01PUBLIC1.pdf&gt;. </w:t>
        </w:r>
      </w:hyperlink>
      <w:r w:rsidRPr="008C5B6C">
        <w:rPr>
          <w:rFonts w:ascii="Arial" w:eastAsia="Arial" w:hAnsi="Arial" w:cs="Arial"/>
          <w:sz w:val="23"/>
          <w:szCs w:val="23"/>
          <w:lang w:val="pt-BR"/>
        </w:rPr>
        <w:t>Citado 2 vezes nas páginas 6, 27.</w:t>
      </w:r>
    </w:p>
    <w:p w14:paraId="6B0C3754" w14:textId="77777777" w:rsidR="0075768E" w:rsidRPr="008C5B6C" w:rsidRDefault="0075768E">
      <w:pPr>
        <w:spacing w:line="53" w:lineRule="exact"/>
        <w:rPr>
          <w:sz w:val="20"/>
          <w:szCs w:val="20"/>
          <w:lang w:val="pt-BR"/>
        </w:rPr>
      </w:pPr>
    </w:p>
    <w:p w14:paraId="4EB381FC" w14:textId="77777777" w:rsidR="0075768E" w:rsidRDefault="00BC6249">
      <w:pPr>
        <w:spacing w:line="423" w:lineRule="auto"/>
        <w:ind w:left="260" w:right="40"/>
        <w:jc w:val="both"/>
        <w:rPr>
          <w:sz w:val="20"/>
          <w:szCs w:val="20"/>
        </w:rPr>
      </w:pPr>
      <w:r w:rsidRPr="008C5B6C">
        <w:rPr>
          <w:rFonts w:ascii="Arial" w:eastAsia="Arial" w:hAnsi="Arial" w:cs="Arial"/>
          <w:sz w:val="24"/>
          <w:szCs w:val="24"/>
          <w:lang w:val="pt-BR"/>
        </w:rPr>
        <w:t xml:space="preserve">JAMES GARETH AND; WITTEN, Daniela; HASTIE TREVOR; TIBSHIRANI, Robert. </w:t>
      </w:r>
      <w:r>
        <w:rPr>
          <w:rFonts w:ascii="Arial" w:eastAsia="Arial" w:hAnsi="Arial" w:cs="Arial"/>
          <w:b/>
          <w:bCs/>
          <w:sz w:val="24"/>
          <w:szCs w:val="24"/>
        </w:rPr>
        <w:t>An Introduction to Statistical Learning</w:t>
      </w:r>
      <w:r>
        <w:rPr>
          <w:rFonts w:ascii="Arial" w:eastAsia="Arial" w:hAnsi="Arial" w:cs="Arial"/>
          <w:sz w:val="24"/>
          <w:szCs w:val="24"/>
        </w:rPr>
        <w:t>. 8. ed. New York: Springer, 2017. Citado 6 vezes</w:t>
      </w:r>
      <w:r>
        <w:rPr>
          <w:rFonts w:ascii="Arial" w:eastAsia="Arial" w:hAnsi="Arial" w:cs="Arial"/>
          <w:b/>
          <w:bCs/>
          <w:sz w:val="24"/>
          <w:szCs w:val="24"/>
        </w:rPr>
        <w:t xml:space="preserve"> </w:t>
      </w:r>
      <w:r>
        <w:rPr>
          <w:rFonts w:ascii="Arial" w:eastAsia="Arial" w:hAnsi="Arial" w:cs="Arial"/>
          <w:sz w:val="24"/>
          <w:szCs w:val="24"/>
        </w:rPr>
        <w:t>nas páginas 46, 50, 51.</w:t>
      </w:r>
    </w:p>
    <w:p w14:paraId="578E6CBF" w14:textId="77777777" w:rsidR="0075768E" w:rsidRDefault="0075768E">
      <w:pPr>
        <w:spacing w:line="72" w:lineRule="exact"/>
        <w:rPr>
          <w:sz w:val="20"/>
          <w:szCs w:val="20"/>
        </w:rPr>
      </w:pPr>
    </w:p>
    <w:p w14:paraId="0DEED12D" w14:textId="77777777" w:rsidR="0075768E" w:rsidRPr="008C5B6C" w:rsidRDefault="00BC6249">
      <w:pPr>
        <w:spacing w:line="423" w:lineRule="auto"/>
        <w:ind w:left="240" w:firstLine="28"/>
        <w:rPr>
          <w:rFonts w:ascii="Arial" w:eastAsia="Arial" w:hAnsi="Arial" w:cs="Arial"/>
          <w:sz w:val="24"/>
          <w:szCs w:val="24"/>
          <w:lang w:val="pt-BR"/>
        </w:rPr>
      </w:pPr>
      <w:r>
        <w:rPr>
          <w:rFonts w:ascii="Arial" w:eastAsia="Arial" w:hAnsi="Arial" w:cs="Arial"/>
          <w:sz w:val="24"/>
          <w:szCs w:val="24"/>
        </w:rPr>
        <w:t xml:space="preserve">KLEIN, Michael A. A Theory of the Banking Firm. </w:t>
      </w:r>
      <w:r>
        <w:rPr>
          <w:rFonts w:ascii="Arial" w:eastAsia="Arial" w:hAnsi="Arial" w:cs="Arial"/>
          <w:b/>
          <w:bCs/>
          <w:sz w:val="24"/>
          <w:szCs w:val="24"/>
        </w:rPr>
        <w:t>Journal of Money, Credit and Banking</w:t>
      </w:r>
      <w:r>
        <w:rPr>
          <w:rFonts w:ascii="Arial" w:eastAsia="Arial" w:hAnsi="Arial" w:cs="Arial"/>
          <w:sz w:val="24"/>
          <w:szCs w:val="24"/>
        </w:rPr>
        <w:t xml:space="preserve">, Ohio State University Press, v. 3, n. 2, p. 205–218, mai. 1971. </w:t>
      </w:r>
      <w:r w:rsidRPr="008C5B6C">
        <w:rPr>
          <w:rFonts w:ascii="Arial" w:eastAsia="Arial" w:hAnsi="Arial" w:cs="Arial"/>
          <w:sz w:val="24"/>
          <w:szCs w:val="24"/>
          <w:lang w:val="pt-BR"/>
        </w:rPr>
        <w:t>Disponível em:</w:t>
      </w:r>
      <w:r w:rsidRPr="008C5B6C">
        <w:rPr>
          <w:rFonts w:ascii="Arial" w:eastAsia="Arial" w:hAnsi="Arial" w:cs="Arial"/>
          <w:b/>
          <w:bCs/>
          <w:sz w:val="24"/>
          <w:szCs w:val="24"/>
          <w:lang w:val="pt-BR"/>
        </w:rPr>
        <w:t xml:space="preserve"> </w:t>
      </w:r>
      <w:hyperlink r:id="rId41">
        <w:r w:rsidRPr="008C5B6C">
          <w:rPr>
            <w:rFonts w:ascii="Arial" w:eastAsia="Arial" w:hAnsi="Arial" w:cs="Arial"/>
            <w:sz w:val="24"/>
            <w:szCs w:val="24"/>
            <w:lang w:val="pt-BR"/>
          </w:rPr>
          <w:t xml:space="preserve">&lt;http://www.jstor.org/stable/1991279&gt;. </w:t>
        </w:r>
      </w:hyperlink>
      <w:r w:rsidRPr="008C5B6C">
        <w:rPr>
          <w:rFonts w:ascii="Arial" w:eastAsia="Arial" w:hAnsi="Arial" w:cs="Arial"/>
          <w:sz w:val="24"/>
          <w:szCs w:val="24"/>
          <w:lang w:val="pt-BR"/>
        </w:rPr>
        <w:t>Citado 2 vezes nas páginas 15, 30.</w:t>
      </w:r>
    </w:p>
    <w:p w14:paraId="1DDB7382" w14:textId="77777777" w:rsidR="0075768E" w:rsidRPr="008C5B6C" w:rsidRDefault="0075768E">
      <w:pPr>
        <w:spacing w:line="72" w:lineRule="exact"/>
        <w:rPr>
          <w:sz w:val="20"/>
          <w:szCs w:val="20"/>
          <w:lang w:val="pt-BR"/>
        </w:rPr>
      </w:pPr>
    </w:p>
    <w:p w14:paraId="06EAF2A2" w14:textId="77777777" w:rsidR="0075768E" w:rsidRDefault="00BC6249">
      <w:pPr>
        <w:spacing w:line="421" w:lineRule="auto"/>
        <w:ind w:left="260"/>
        <w:rPr>
          <w:sz w:val="20"/>
          <w:szCs w:val="20"/>
        </w:rPr>
      </w:pPr>
      <w:r w:rsidRPr="008C5B6C">
        <w:rPr>
          <w:rFonts w:ascii="Arial" w:eastAsia="Arial" w:hAnsi="Arial" w:cs="Arial"/>
          <w:sz w:val="24"/>
          <w:szCs w:val="24"/>
          <w:lang w:val="pt-BR"/>
        </w:rPr>
        <w:t xml:space="preserve">LEAL, Rodrigo Mendes. </w:t>
      </w:r>
      <w:r w:rsidRPr="008C5B6C">
        <w:rPr>
          <w:rFonts w:ascii="Arial" w:eastAsia="Arial" w:hAnsi="Arial" w:cs="Arial"/>
          <w:b/>
          <w:bCs/>
          <w:sz w:val="24"/>
          <w:szCs w:val="24"/>
          <w:lang w:val="pt-BR"/>
        </w:rPr>
        <w:t xml:space="preserve">Estrutura e determinantes do spread bancário no </w:t>
      </w:r>
      <w:proofErr w:type="spellStart"/>
      <w:r w:rsidRPr="008C5B6C">
        <w:rPr>
          <w:rFonts w:ascii="Arial" w:eastAsia="Arial" w:hAnsi="Arial" w:cs="Arial"/>
          <w:b/>
          <w:bCs/>
          <w:sz w:val="24"/>
          <w:szCs w:val="24"/>
          <w:lang w:val="pt-BR"/>
        </w:rPr>
        <w:t>Brasil:uma</w:t>
      </w:r>
      <w:proofErr w:type="spellEnd"/>
      <w:r w:rsidRPr="008C5B6C">
        <w:rPr>
          <w:rFonts w:ascii="Arial" w:eastAsia="Arial" w:hAnsi="Arial" w:cs="Arial"/>
          <w:b/>
          <w:bCs/>
          <w:sz w:val="24"/>
          <w:szCs w:val="24"/>
          <w:lang w:val="pt-BR"/>
        </w:rPr>
        <w:t xml:space="preserve"> resenha comparativa da literatura empírica</w:t>
      </w:r>
      <w:r w:rsidRPr="008C5B6C">
        <w:rPr>
          <w:rFonts w:ascii="Arial" w:eastAsia="Arial" w:hAnsi="Arial" w:cs="Arial"/>
          <w:sz w:val="24"/>
          <w:szCs w:val="24"/>
          <w:lang w:val="pt-BR"/>
        </w:rPr>
        <w:t>. Rio de Janeiro:</w:t>
      </w:r>
      <w:r w:rsidRPr="008C5B6C">
        <w:rPr>
          <w:rFonts w:ascii="Arial" w:eastAsia="Arial" w:hAnsi="Arial" w:cs="Arial"/>
          <w:b/>
          <w:bCs/>
          <w:sz w:val="24"/>
          <w:szCs w:val="24"/>
          <w:lang w:val="pt-BR"/>
        </w:rPr>
        <w:t xml:space="preserve"> </w:t>
      </w:r>
      <w:r w:rsidRPr="008C5B6C">
        <w:rPr>
          <w:rFonts w:ascii="Arial" w:eastAsia="Arial" w:hAnsi="Arial" w:cs="Arial"/>
          <w:sz w:val="24"/>
          <w:szCs w:val="24"/>
          <w:lang w:val="pt-BR"/>
        </w:rPr>
        <w:t xml:space="preserve">Universidade do Estado do Rio de Janeiro, 2006. </w:t>
      </w:r>
      <w:proofErr w:type="spellStart"/>
      <w:r>
        <w:rPr>
          <w:rFonts w:ascii="Arial" w:eastAsia="Arial" w:hAnsi="Arial" w:cs="Arial"/>
          <w:sz w:val="24"/>
          <w:szCs w:val="24"/>
        </w:rPr>
        <w:t>Citado</w:t>
      </w:r>
      <w:proofErr w:type="spellEnd"/>
      <w:r>
        <w:rPr>
          <w:rFonts w:ascii="Arial" w:eastAsia="Arial" w:hAnsi="Arial" w:cs="Arial"/>
          <w:sz w:val="24"/>
          <w:szCs w:val="24"/>
        </w:rPr>
        <w:t xml:space="preserve"> 8 </w:t>
      </w:r>
      <w:proofErr w:type="spellStart"/>
      <w:r>
        <w:rPr>
          <w:rFonts w:ascii="Arial" w:eastAsia="Arial" w:hAnsi="Arial" w:cs="Arial"/>
          <w:sz w:val="24"/>
          <w:szCs w:val="24"/>
        </w:rPr>
        <w:t>vezes</w:t>
      </w:r>
      <w:proofErr w:type="spellEnd"/>
      <w:r>
        <w:rPr>
          <w:rFonts w:ascii="Arial" w:eastAsia="Arial" w:hAnsi="Arial" w:cs="Arial"/>
          <w:sz w:val="24"/>
          <w:szCs w:val="24"/>
        </w:rPr>
        <w:t xml:space="preserve"> </w:t>
      </w:r>
      <w:proofErr w:type="spellStart"/>
      <w:r>
        <w:rPr>
          <w:rFonts w:ascii="Arial" w:eastAsia="Arial" w:hAnsi="Arial" w:cs="Arial"/>
          <w:sz w:val="24"/>
          <w:szCs w:val="24"/>
        </w:rPr>
        <w:t>nas</w:t>
      </w:r>
      <w:proofErr w:type="spellEnd"/>
      <w:r>
        <w:rPr>
          <w:rFonts w:ascii="Arial" w:eastAsia="Arial" w:hAnsi="Arial" w:cs="Arial"/>
          <w:sz w:val="24"/>
          <w:szCs w:val="24"/>
        </w:rPr>
        <w:t xml:space="preserve"> páginas 6, 27–30, 38.</w:t>
      </w:r>
    </w:p>
    <w:p w14:paraId="7E6AF15D" w14:textId="77777777" w:rsidR="0075768E" w:rsidRDefault="0075768E">
      <w:pPr>
        <w:spacing w:line="73" w:lineRule="exact"/>
        <w:rPr>
          <w:sz w:val="20"/>
          <w:szCs w:val="20"/>
        </w:rPr>
      </w:pPr>
    </w:p>
    <w:p w14:paraId="67BA65AF" w14:textId="77777777" w:rsidR="0075768E" w:rsidRPr="008C5B6C" w:rsidRDefault="00BC6249">
      <w:pPr>
        <w:spacing w:line="421" w:lineRule="auto"/>
        <w:ind w:left="240" w:right="420" w:firstLine="28"/>
        <w:rPr>
          <w:rFonts w:ascii="Arial" w:eastAsia="Arial" w:hAnsi="Arial" w:cs="Arial"/>
          <w:sz w:val="24"/>
          <w:szCs w:val="24"/>
          <w:lang w:val="pt-BR"/>
        </w:rPr>
      </w:pPr>
      <w:r>
        <w:rPr>
          <w:rFonts w:ascii="Arial" w:eastAsia="Arial" w:hAnsi="Arial" w:cs="Arial"/>
          <w:sz w:val="24"/>
          <w:szCs w:val="24"/>
        </w:rPr>
        <w:t xml:space="preserve">LEVINE, Ross. Financial Development and Economic Growth: Views and Agenda. </w:t>
      </w:r>
      <w:r>
        <w:rPr>
          <w:rFonts w:ascii="Arial" w:eastAsia="Arial" w:hAnsi="Arial" w:cs="Arial"/>
          <w:b/>
          <w:bCs/>
          <w:sz w:val="24"/>
          <w:szCs w:val="24"/>
        </w:rPr>
        <w:t>Journal of Economic Literature</w:t>
      </w:r>
      <w:r>
        <w:rPr>
          <w:rFonts w:ascii="Arial" w:eastAsia="Arial" w:hAnsi="Arial" w:cs="Arial"/>
          <w:sz w:val="24"/>
          <w:szCs w:val="24"/>
        </w:rPr>
        <w:t>, American Economic Association, v. 35, n. 2,</w:t>
      </w:r>
      <w:r>
        <w:rPr>
          <w:rFonts w:ascii="Arial" w:eastAsia="Arial" w:hAnsi="Arial" w:cs="Arial"/>
          <w:b/>
          <w:bCs/>
          <w:sz w:val="24"/>
          <w:szCs w:val="24"/>
        </w:rPr>
        <w:t xml:space="preserve"> </w:t>
      </w:r>
      <w:r>
        <w:rPr>
          <w:rFonts w:ascii="Arial" w:eastAsia="Arial" w:hAnsi="Arial" w:cs="Arial"/>
          <w:sz w:val="24"/>
          <w:szCs w:val="24"/>
        </w:rPr>
        <w:t xml:space="preserve">p. 688–726, 1997. </w:t>
      </w:r>
      <w:r w:rsidRPr="008C5B6C">
        <w:rPr>
          <w:rFonts w:ascii="Arial" w:eastAsia="Arial" w:hAnsi="Arial" w:cs="Arial"/>
          <w:sz w:val="24"/>
          <w:szCs w:val="24"/>
          <w:lang w:val="pt-BR"/>
        </w:rPr>
        <w:t xml:space="preserve">ISSN 00220515. Disponível em: </w:t>
      </w:r>
      <w:hyperlink r:id="rId42">
        <w:r w:rsidRPr="008C5B6C">
          <w:rPr>
            <w:rFonts w:ascii="Arial" w:eastAsia="Arial" w:hAnsi="Arial" w:cs="Arial"/>
            <w:sz w:val="24"/>
            <w:szCs w:val="24"/>
            <w:lang w:val="pt-BR"/>
          </w:rPr>
          <w:t xml:space="preserve">&lt;http://www.jstor.org/stable/2729790&gt;. </w:t>
        </w:r>
      </w:hyperlink>
      <w:r w:rsidRPr="008C5B6C">
        <w:rPr>
          <w:rFonts w:ascii="Arial" w:eastAsia="Arial" w:hAnsi="Arial" w:cs="Arial"/>
          <w:sz w:val="24"/>
          <w:szCs w:val="24"/>
          <w:lang w:val="pt-BR"/>
        </w:rPr>
        <w:t>Citado 3 vezes nas páginas 19, 27, 29.</w:t>
      </w:r>
    </w:p>
    <w:p w14:paraId="74DBCFCD" w14:textId="77777777" w:rsidR="0075768E" w:rsidRPr="008C5B6C" w:rsidRDefault="0075768E">
      <w:pPr>
        <w:spacing w:line="72" w:lineRule="exact"/>
        <w:rPr>
          <w:sz w:val="20"/>
          <w:szCs w:val="20"/>
          <w:lang w:val="pt-BR"/>
        </w:rPr>
      </w:pPr>
    </w:p>
    <w:p w14:paraId="2FBFD486" w14:textId="77777777" w:rsidR="0075768E" w:rsidRPr="008C5B6C" w:rsidRDefault="00BC6249">
      <w:pPr>
        <w:spacing w:line="415" w:lineRule="auto"/>
        <w:ind w:left="260" w:right="40"/>
        <w:rPr>
          <w:sz w:val="20"/>
          <w:szCs w:val="20"/>
          <w:lang w:val="pt-BR"/>
        </w:rPr>
      </w:pPr>
      <w:r w:rsidRPr="008C5B6C">
        <w:rPr>
          <w:rFonts w:ascii="Arial" w:eastAsia="Arial" w:hAnsi="Arial" w:cs="Arial"/>
          <w:sz w:val="24"/>
          <w:szCs w:val="24"/>
          <w:lang w:val="pt-BR"/>
        </w:rPr>
        <w:t xml:space="preserve">MAGALHÃES-TIMOTIO, João G. RELAÇÃO ENTRE INDICADORES CONTÁBEIS E O SPREAD EX-POST DOS BANCOS BRASILEIROS. </w:t>
      </w:r>
      <w:r w:rsidRPr="008C5B6C">
        <w:rPr>
          <w:rFonts w:ascii="Arial" w:eastAsia="Arial" w:hAnsi="Arial" w:cs="Arial"/>
          <w:b/>
          <w:bCs/>
          <w:sz w:val="24"/>
          <w:szCs w:val="24"/>
          <w:lang w:val="pt-BR"/>
        </w:rPr>
        <w:t xml:space="preserve">RACEF – Revista de Administração, Contabilidade e Economia da </w:t>
      </w:r>
      <w:proofErr w:type="spellStart"/>
      <w:r w:rsidRPr="008C5B6C">
        <w:rPr>
          <w:rFonts w:ascii="Arial" w:eastAsia="Arial" w:hAnsi="Arial" w:cs="Arial"/>
          <w:b/>
          <w:bCs/>
          <w:sz w:val="24"/>
          <w:szCs w:val="24"/>
          <w:lang w:val="pt-BR"/>
        </w:rPr>
        <w:t>Fundace</w:t>
      </w:r>
      <w:proofErr w:type="spellEnd"/>
      <w:r w:rsidRPr="008C5B6C">
        <w:rPr>
          <w:rFonts w:ascii="Arial" w:eastAsia="Arial" w:hAnsi="Arial" w:cs="Arial"/>
          <w:sz w:val="24"/>
          <w:szCs w:val="24"/>
          <w:lang w:val="pt-BR"/>
        </w:rPr>
        <w:t>, v. 9, n. 2, p. 31–44, 2018.</w:t>
      </w:r>
    </w:p>
    <w:p w14:paraId="6D48E5A1" w14:textId="77777777" w:rsidR="0075768E" w:rsidRPr="008C5B6C" w:rsidRDefault="0075768E">
      <w:pPr>
        <w:spacing w:line="3" w:lineRule="exact"/>
        <w:rPr>
          <w:sz w:val="20"/>
          <w:szCs w:val="20"/>
          <w:lang w:val="pt-BR"/>
        </w:rPr>
      </w:pPr>
    </w:p>
    <w:p w14:paraId="209E403C" w14:textId="77777777" w:rsidR="0075768E" w:rsidRPr="008C5B6C" w:rsidRDefault="00BC6249">
      <w:pPr>
        <w:ind w:left="260"/>
        <w:rPr>
          <w:sz w:val="20"/>
          <w:szCs w:val="20"/>
          <w:lang w:val="pt-BR"/>
        </w:rPr>
      </w:pPr>
      <w:r w:rsidRPr="008C5B6C">
        <w:rPr>
          <w:rFonts w:ascii="Arial" w:eastAsia="Arial" w:hAnsi="Arial" w:cs="Arial"/>
          <w:sz w:val="24"/>
          <w:szCs w:val="24"/>
          <w:lang w:val="pt-BR"/>
        </w:rPr>
        <w:t>Citado 4 vezes nas páginas 24, 35, 37.</w:t>
      </w:r>
    </w:p>
    <w:p w14:paraId="72130341" w14:textId="77777777" w:rsidR="0075768E" w:rsidRPr="008C5B6C" w:rsidRDefault="0075768E">
      <w:pPr>
        <w:rPr>
          <w:lang w:val="pt-BR"/>
        </w:rPr>
        <w:sectPr w:rsidR="0075768E" w:rsidRPr="008C5B6C">
          <w:pgSz w:w="11900" w:h="16838"/>
          <w:pgMar w:top="991" w:right="1106" w:bottom="1440" w:left="1440" w:header="0" w:footer="0" w:gutter="0"/>
          <w:cols w:space="720" w:equalWidth="0">
            <w:col w:w="9360"/>
          </w:cols>
        </w:sectPr>
      </w:pPr>
    </w:p>
    <w:p w14:paraId="5E70BD10" w14:textId="77777777" w:rsidR="0075768E" w:rsidRPr="008C5B6C" w:rsidRDefault="00BC6249">
      <w:pPr>
        <w:jc w:val="right"/>
        <w:rPr>
          <w:sz w:val="20"/>
          <w:szCs w:val="20"/>
          <w:lang w:val="pt-BR"/>
        </w:rPr>
      </w:pPr>
      <w:r w:rsidRPr="008C5B6C">
        <w:rPr>
          <w:rFonts w:ascii="Arial" w:eastAsia="Arial" w:hAnsi="Arial" w:cs="Arial"/>
          <w:sz w:val="24"/>
          <w:szCs w:val="24"/>
          <w:lang w:val="pt-BR"/>
        </w:rPr>
        <w:lastRenderedPageBreak/>
        <w:t>59</w:t>
      </w:r>
    </w:p>
    <w:p w14:paraId="2611F0BF" w14:textId="77777777" w:rsidR="0075768E" w:rsidRPr="008C5B6C" w:rsidRDefault="0075768E">
      <w:pPr>
        <w:spacing w:line="200" w:lineRule="exact"/>
        <w:rPr>
          <w:sz w:val="20"/>
          <w:szCs w:val="20"/>
          <w:lang w:val="pt-BR"/>
        </w:rPr>
      </w:pPr>
    </w:p>
    <w:p w14:paraId="194D9260" w14:textId="77777777" w:rsidR="0075768E" w:rsidRPr="008C5B6C" w:rsidRDefault="0075768E">
      <w:pPr>
        <w:spacing w:line="246" w:lineRule="exact"/>
        <w:rPr>
          <w:sz w:val="20"/>
          <w:szCs w:val="20"/>
          <w:lang w:val="pt-BR"/>
        </w:rPr>
      </w:pPr>
    </w:p>
    <w:p w14:paraId="4FF52F30" w14:textId="77777777" w:rsidR="0075768E" w:rsidRPr="008C5B6C" w:rsidRDefault="00BC6249">
      <w:pPr>
        <w:spacing w:line="419" w:lineRule="auto"/>
        <w:ind w:left="240" w:firstLine="28"/>
        <w:rPr>
          <w:rFonts w:ascii="Arial" w:eastAsia="Arial" w:hAnsi="Arial" w:cs="Arial"/>
          <w:sz w:val="24"/>
          <w:szCs w:val="24"/>
          <w:lang w:val="pt-BR"/>
        </w:rPr>
      </w:pPr>
      <w:r w:rsidRPr="008C5B6C">
        <w:rPr>
          <w:rFonts w:ascii="Arial" w:eastAsia="Arial" w:hAnsi="Arial" w:cs="Arial"/>
          <w:sz w:val="24"/>
          <w:szCs w:val="24"/>
          <w:lang w:val="pt-BR"/>
        </w:rPr>
        <w:t xml:space="preserve">MATOS, Orlando Carneiro de. Inter-relações entre Desenvolvimento Financeiro, Exportações e Crescimento Econômico: Análise da Experiência Brasileira. In: NOTAS Técnicas do Banco Central do Brasil. Brasília: BCB, 2003. Disponível em: </w:t>
      </w:r>
      <w:hyperlink r:id="rId43">
        <w:r w:rsidRPr="008C5B6C">
          <w:rPr>
            <w:rFonts w:ascii="Arial" w:eastAsia="Arial" w:hAnsi="Arial" w:cs="Arial"/>
            <w:sz w:val="24"/>
            <w:szCs w:val="24"/>
            <w:lang w:val="pt-BR"/>
          </w:rPr>
          <w:t>&lt;https://www.bcb.gov.br/content/publicacoes/notastecnicas/2003nt40Inter-</w:t>
        </w:r>
      </w:hyperlink>
      <w:hyperlink r:id="rId44">
        <w:r w:rsidRPr="008C5B6C">
          <w:rPr>
            <w:rFonts w:ascii="Arial" w:eastAsia="Arial" w:hAnsi="Arial" w:cs="Arial"/>
            <w:sz w:val="24"/>
            <w:szCs w:val="24"/>
            <w:lang w:val="pt-BR"/>
          </w:rPr>
          <w:t xml:space="preserve">relentreDesenvFinanp.pdf&gt;. </w:t>
        </w:r>
      </w:hyperlink>
      <w:r w:rsidRPr="008C5B6C">
        <w:rPr>
          <w:rFonts w:ascii="Arial" w:eastAsia="Arial" w:hAnsi="Arial" w:cs="Arial"/>
          <w:sz w:val="24"/>
          <w:szCs w:val="24"/>
          <w:lang w:val="pt-BR"/>
        </w:rPr>
        <w:t>Citado 1 vez na página 19.</w:t>
      </w:r>
    </w:p>
    <w:p w14:paraId="0C2014C4" w14:textId="77777777" w:rsidR="0075768E" w:rsidRPr="008C5B6C" w:rsidRDefault="0075768E">
      <w:pPr>
        <w:spacing w:line="78" w:lineRule="exact"/>
        <w:rPr>
          <w:sz w:val="20"/>
          <w:szCs w:val="20"/>
          <w:lang w:val="pt-BR"/>
        </w:rPr>
      </w:pPr>
    </w:p>
    <w:p w14:paraId="45C94BE4" w14:textId="77777777" w:rsidR="0075768E" w:rsidRPr="008C5B6C" w:rsidRDefault="00BC6249">
      <w:pPr>
        <w:spacing w:line="421" w:lineRule="auto"/>
        <w:ind w:left="260" w:firstLine="8"/>
        <w:rPr>
          <w:sz w:val="20"/>
          <w:szCs w:val="20"/>
          <w:lang w:val="pt-BR"/>
        </w:rPr>
      </w:pPr>
      <w:r w:rsidRPr="008C5B6C">
        <w:rPr>
          <w:rFonts w:ascii="Arial" w:eastAsia="Arial" w:hAnsi="Arial" w:cs="Arial"/>
          <w:sz w:val="24"/>
          <w:szCs w:val="24"/>
          <w:lang w:val="pt-BR"/>
        </w:rPr>
        <w:t xml:space="preserve">SULIANI ROVER EDUARDO CARDEAL TOMAZZIA, Luiz Paulo </w:t>
      </w:r>
      <w:proofErr w:type="spellStart"/>
      <w:r w:rsidRPr="008C5B6C">
        <w:rPr>
          <w:rFonts w:ascii="Arial" w:eastAsia="Arial" w:hAnsi="Arial" w:cs="Arial"/>
          <w:sz w:val="24"/>
          <w:szCs w:val="24"/>
          <w:lang w:val="pt-BR"/>
        </w:rPr>
        <w:t>Fáver</w:t>
      </w:r>
      <w:proofErr w:type="spellEnd"/>
      <w:r w:rsidRPr="008C5B6C">
        <w:rPr>
          <w:rFonts w:ascii="Arial" w:eastAsia="Arial" w:hAnsi="Arial" w:cs="Arial"/>
          <w:sz w:val="24"/>
          <w:szCs w:val="24"/>
          <w:lang w:val="pt-BR"/>
        </w:rPr>
        <w:t xml:space="preserve">. Determinantes Econômico-Financeiros e Macroeconômicos da Rentabilidade: Evidências Empíricas do Setor Bancário </w:t>
      </w:r>
      <w:proofErr w:type="spellStart"/>
      <w:r w:rsidRPr="008C5B6C">
        <w:rPr>
          <w:rFonts w:ascii="Arial" w:eastAsia="Arial" w:hAnsi="Arial" w:cs="Arial"/>
          <w:sz w:val="24"/>
          <w:szCs w:val="24"/>
          <w:lang w:val="pt-BR"/>
        </w:rPr>
        <w:t>Brasileo</w:t>
      </w:r>
      <w:proofErr w:type="spellEnd"/>
      <w:r w:rsidRPr="008C5B6C">
        <w:rPr>
          <w:rFonts w:ascii="Arial" w:eastAsia="Arial" w:hAnsi="Arial" w:cs="Arial"/>
          <w:sz w:val="24"/>
          <w:szCs w:val="24"/>
          <w:lang w:val="pt-BR"/>
        </w:rPr>
        <w:t xml:space="preserve">. </w:t>
      </w:r>
      <w:r w:rsidRPr="008C5B6C">
        <w:rPr>
          <w:rFonts w:ascii="Arial" w:eastAsia="Arial" w:hAnsi="Arial" w:cs="Arial"/>
          <w:b/>
          <w:bCs/>
          <w:sz w:val="24"/>
          <w:szCs w:val="24"/>
          <w:lang w:val="pt-BR"/>
        </w:rPr>
        <w:t>Revista Brasileira de Economia</w:t>
      </w:r>
      <w:r w:rsidRPr="008C5B6C">
        <w:rPr>
          <w:rFonts w:ascii="Arial" w:eastAsia="Arial" w:hAnsi="Arial" w:cs="Arial"/>
          <w:sz w:val="24"/>
          <w:szCs w:val="24"/>
          <w:lang w:val="pt-BR"/>
        </w:rPr>
        <w:t>, XXXV Encontro da ANPAD, 2011. Citado 1 vez na página 10.</w:t>
      </w:r>
    </w:p>
    <w:p w14:paraId="56713581" w14:textId="77777777" w:rsidR="0075768E" w:rsidRPr="008C5B6C" w:rsidRDefault="0075768E">
      <w:pPr>
        <w:spacing w:line="72" w:lineRule="exact"/>
        <w:rPr>
          <w:sz w:val="20"/>
          <w:szCs w:val="20"/>
          <w:lang w:val="pt-BR"/>
        </w:rPr>
      </w:pPr>
    </w:p>
    <w:p w14:paraId="501E813C" w14:textId="77777777" w:rsidR="0075768E" w:rsidRPr="008C5B6C" w:rsidRDefault="00BC6249">
      <w:pPr>
        <w:ind w:left="260"/>
        <w:rPr>
          <w:sz w:val="20"/>
          <w:szCs w:val="20"/>
          <w:lang w:val="pt-BR"/>
        </w:rPr>
      </w:pPr>
      <w:r w:rsidRPr="008C5B6C">
        <w:rPr>
          <w:rFonts w:ascii="Arial" w:eastAsia="Arial" w:hAnsi="Arial" w:cs="Arial"/>
          <w:sz w:val="24"/>
          <w:szCs w:val="24"/>
          <w:lang w:val="pt-BR"/>
        </w:rPr>
        <w:t xml:space="preserve">VASCONCELLOS, Marco </w:t>
      </w:r>
      <w:proofErr w:type="spellStart"/>
      <w:r w:rsidRPr="008C5B6C">
        <w:rPr>
          <w:rFonts w:ascii="Arial" w:eastAsia="Arial" w:hAnsi="Arial" w:cs="Arial"/>
          <w:sz w:val="24"/>
          <w:szCs w:val="24"/>
          <w:lang w:val="pt-BR"/>
        </w:rPr>
        <w:t>Antonio</w:t>
      </w:r>
      <w:proofErr w:type="spellEnd"/>
      <w:r w:rsidRPr="008C5B6C">
        <w:rPr>
          <w:rFonts w:ascii="Arial" w:eastAsia="Arial" w:hAnsi="Arial" w:cs="Arial"/>
          <w:sz w:val="24"/>
          <w:szCs w:val="24"/>
          <w:lang w:val="pt-BR"/>
        </w:rPr>
        <w:t xml:space="preserve"> Sandoval de. </w:t>
      </w:r>
      <w:r w:rsidRPr="008C5B6C">
        <w:rPr>
          <w:rFonts w:ascii="Arial" w:eastAsia="Arial" w:hAnsi="Arial" w:cs="Arial"/>
          <w:b/>
          <w:bCs/>
          <w:sz w:val="24"/>
          <w:szCs w:val="24"/>
          <w:lang w:val="pt-BR"/>
        </w:rPr>
        <w:t>Macroeconomia</w:t>
      </w:r>
      <w:r w:rsidRPr="008C5B6C">
        <w:rPr>
          <w:rFonts w:ascii="Arial" w:eastAsia="Arial" w:hAnsi="Arial" w:cs="Arial"/>
          <w:sz w:val="24"/>
          <w:szCs w:val="24"/>
          <w:lang w:val="pt-BR"/>
        </w:rPr>
        <w:t>. 3. ed. São Paulo:</w:t>
      </w:r>
    </w:p>
    <w:p w14:paraId="3D50BFCD" w14:textId="77777777" w:rsidR="0075768E" w:rsidRPr="008C5B6C" w:rsidRDefault="0075768E">
      <w:pPr>
        <w:spacing w:line="203" w:lineRule="exact"/>
        <w:rPr>
          <w:sz w:val="20"/>
          <w:szCs w:val="20"/>
          <w:lang w:val="pt-BR"/>
        </w:rPr>
      </w:pPr>
    </w:p>
    <w:p w14:paraId="5DDAEF9E" w14:textId="77777777" w:rsidR="0075768E" w:rsidRDefault="00BC6249">
      <w:pPr>
        <w:ind w:left="260"/>
        <w:rPr>
          <w:sz w:val="20"/>
          <w:szCs w:val="20"/>
        </w:rPr>
      </w:pPr>
      <w:r w:rsidRPr="008C5B6C">
        <w:rPr>
          <w:rFonts w:ascii="Arial" w:eastAsia="Arial" w:hAnsi="Arial" w:cs="Arial"/>
          <w:sz w:val="24"/>
          <w:szCs w:val="24"/>
          <w:lang w:val="pt-BR"/>
        </w:rPr>
        <w:t xml:space="preserve">Atlas, 2001. </w:t>
      </w:r>
      <w:proofErr w:type="spellStart"/>
      <w:r>
        <w:rPr>
          <w:rFonts w:ascii="Arial" w:eastAsia="Arial" w:hAnsi="Arial" w:cs="Arial"/>
          <w:sz w:val="24"/>
          <w:szCs w:val="24"/>
        </w:rPr>
        <w:t>Citado</w:t>
      </w:r>
      <w:proofErr w:type="spellEnd"/>
      <w:r>
        <w:rPr>
          <w:rFonts w:ascii="Arial" w:eastAsia="Arial" w:hAnsi="Arial" w:cs="Arial"/>
          <w:sz w:val="24"/>
          <w:szCs w:val="24"/>
        </w:rPr>
        <w:t xml:space="preserve"> 1 </w:t>
      </w:r>
      <w:proofErr w:type="spellStart"/>
      <w:r>
        <w:rPr>
          <w:rFonts w:ascii="Arial" w:eastAsia="Arial" w:hAnsi="Arial" w:cs="Arial"/>
          <w:sz w:val="24"/>
          <w:szCs w:val="24"/>
        </w:rPr>
        <w:t>vez</w:t>
      </w:r>
      <w:proofErr w:type="spellEnd"/>
      <w:r>
        <w:rPr>
          <w:rFonts w:ascii="Arial" w:eastAsia="Arial" w:hAnsi="Arial" w:cs="Arial"/>
          <w:sz w:val="24"/>
          <w:szCs w:val="24"/>
        </w:rPr>
        <w:t xml:space="preserve"> </w:t>
      </w:r>
      <w:proofErr w:type="spellStart"/>
      <w:r>
        <w:rPr>
          <w:rFonts w:ascii="Arial" w:eastAsia="Arial" w:hAnsi="Arial" w:cs="Arial"/>
          <w:sz w:val="24"/>
          <w:szCs w:val="24"/>
        </w:rPr>
        <w:t>na</w:t>
      </w:r>
      <w:proofErr w:type="spellEnd"/>
      <w:r>
        <w:rPr>
          <w:rFonts w:ascii="Arial" w:eastAsia="Arial" w:hAnsi="Arial" w:cs="Arial"/>
          <w:sz w:val="24"/>
          <w:szCs w:val="24"/>
        </w:rPr>
        <w:t xml:space="preserve"> página 22.</w:t>
      </w:r>
    </w:p>
    <w:sectPr w:rsidR="0075768E">
      <w:pgSz w:w="11900" w:h="16838"/>
      <w:pgMar w:top="991" w:right="1146" w:bottom="1440" w:left="1440" w:header="0" w:footer="0" w:gutter="0"/>
      <w:cols w:space="720" w:equalWidth="0">
        <w:col w:w="93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74D"/>
    <w:multiLevelType w:val="hybridMultilevel"/>
    <w:tmpl w:val="3CEC9F1E"/>
    <w:lvl w:ilvl="0" w:tplc="E8D4D3EC">
      <w:start w:val="1"/>
      <w:numFmt w:val="decimal"/>
      <w:lvlText w:val="%1."/>
      <w:lvlJc w:val="left"/>
    </w:lvl>
    <w:lvl w:ilvl="1" w:tplc="89EED658">
      <w:numFmt w:val="decimal"/>
      <w:lvlText w:val=""/>
      <w:lvlJc w:val="left"/>
    </w:lvl>
    <w:lvl w:ilvl="2" w:tplc="9A1E1794">
      <w:numFmt w:val="decimal"/>
      <w:lvlText w:val=""/>
      <w:lvlJc w:val="left"/>
    </w:lvl>
    <w:lvl w:ilvl="3" w:tplc="0EC282E0">
      <w:numFmt w:val="decimal"/>
      <w:lvlText w:val=""/>
      <w:lvlJc w:val="left"/>
    </w:lvl>
    <w:lvl w:ilvl="4" w:tplc="32D200F0">
      <w:numFmt w:val="decimal"/>
      <w:lvlText w:val=""/>
      <w:lvlJc w:val="left"/>
    </w:lvl>
    <w:lvl w:ilvl="5" w:tplc="75582674">
      <w:numFmt w:val="decimal"/>
      <w:lvlText w:val=""/>
      <w:lvlJc w:val="left"/>
    </w:lvl>
    <w:lvl w:ilvl="6" w:tplc="9C7E0BC6">
      <w:numFmt w:val="decimal"/>
      <w:lvlText w:val=""/>
      <w:lvlJc w:val="left"/>
    </w:lvl>
    <w:lvl w:ilvl="7" w:tplc="15803D0A">
      <w:numFmt w:val="decimal"/>
      <w:lvlText w:val=""/>
      <w:lvlJc w:val="left"/>
    </w:lvl>
    <w:lvl w:ilvl="8" w:tplc="F822ECFA">
      <w:numFmt w:val="decimal"/>
      <w:lvlText w:val=""/>
      <w:lvlJc w:val="left"/>
    </w:lvl>
  </w:abstractNum>
  <w:abstractNum w:abstractNumId="1">
    <w:nsid w:val="00001238"/>
    <w:multiLevelType w:val="hybridMultilevel"/>
    <w:tmpl w:val="535EC0A0"/>
    <w:lvl w:ilvl="0" w:tplc="4A28567A">
      <w:start w:val="1"/>
      <w:numFmt w:val="bullet"/>
      <w:lvlText w:val="R"/>
      <w:lvlJc w:val="left"/>
    </w:lvl>
    <w:lvl w:ilvl="1" w:tplc="D8C4780C">
      <w:numFmt w:val="decimal"/>
      <w:lvlText w:val=""/>
      <w:lvlJc w:val="left"/>
    </w:lvl>
    <w:lvl w:ilvl="2" w:tplc="F4A4D234">
      <w:numFmt w:val="decimal"/>
      <w:lvlText w:val=""/>
      <w:lvlJc w:val="left"/>
    </w:lvl>
    <w:lvl w:ilvl="3" w:tplc="CC72D654">
      <w:numFmt w:val="decimal"/>
      <w:lvlText w:val=""/>
      <w:lvlJc w:val="left"/>
    </w:lvl>
    <w:lvl w:ilvl="4" w:tplc="F44CA4BA">
      <w:numFmt w:val="decimal"/>
      <w:lvlText w:val=""/>
      <w:lvlJc w:val="left"/>
    </w:lvl>
    <w:lvl w:ilvl="5" w:tplc="1D4AEC12">
      <w:numFmt w:val="decimal"/>
      <w:lvlText w:val=""/>
      <w:lvlJc w:val="left"/>
    </w:lvl>
    <w:lvl w:ilvl="6" w:tplc="336E56C0">
      <w:numFmt w:val="decimal"/>
      <w:lvlText w:val=""/>
      <w:lvlJc w:val="left"/>
    </w:lvl>
    <w:lvl w:ilvl="7" w:tplc="5AC00184">
      <w:numFmt w:val="decimal"/>
      <w:lvlText w:val=""/>
      <w:lvlJc w:val="left"/>
    </w:lvl>
    <w:lvl w:ilvl="8" w:tplc="69963D52">
      <w:numFmt w:val="decimal"/>
      <w:lvlText w:val=""/>
      <w:lvlJc w:val="left"/>
    </w:lvl>
  </w:abstractNum>
  <w:abstractNum w:abstractNumId="2">
    <w:nsid w:val="00001AD4"/>
    <w:multiLevelType w:val="hybridMultilevel"/>
    <w:tmpl w:val="462C7214"/>
    <w:lvl w:ilvl="0" w:tplc="D41A7B70">
      <w:start w:val="1"/>
      <w:numFmt w:val="bullet"/>
      <w:lvlText w:val="\emdash "/>
      <w:lvlJc w:val="left"/>
    </w:lvl>
    <w:lvl w:ilvl="1" w:tplc="139CCD96">
      <w:numFmt w:val="decimal"/>
      <w:lvlText w:val=""/>
      <w:lvlJc w:val="left"/>
    </w:lvl>
    <w:lvl w:ilvl="2" w:tplc="7034F498">
      <w:numFmt w:val="decimal"/>
      <w:lvlText w:val=""/>
      <w:lvlJc w:val="left"/>
    </w:lvl>
    <w:lvl w:ilvl="3" w:tplc="04C68CBC">
      <w:numFmt w:val="decimal"/>
      <w:lvlText w:val=""/>
      <w:lvlJc w:val="left"/>
    </w:lvl>
    <w:lvl w:ilvl="4" w:tplc="8836DE9E">
      <w:numFmt w:val="decimal"/>
      <w:lvlText w:val=""/>
      <w:lvlJc w:val="left"/>
    </w:lvl>
    <w:lvl w:ilvl="5" w:tplc="E5DA77EE">
      <w:numFmt w:val="decimal"/>
      <w:lvlText w:val=""/>
      <w:lvlJc w:val="left"/>
    </w:lvl>
    <w:lvl w:ilvl="6" w:tplc="5BB6C0B0">
      <w:numFmt w:val="decimal"/>
      <w:lvlText w:val=""/>
      <w:lvlJc w:val="left"/>
    </w:lvl>
    <w:lvl w:ilvl="7" w:tplc="90881DFA">
      <w:numFmt w:val="decimal"/>
      <w:lvlText w:val=""/>
      <w:lvlJc w:val="left"/>
    </w:lvl>
    <w:lvl w:ilvl="8" w:tplc="8B1E7B7E">
      <w:numFmt w:val="decimal"/>
      <w:lvlText w:val=""/>
      <w:lvlJc w:val="left"/>
    </w:lvl>
  </w:abstractNum>
  <w:abstractNum w:abstractNumId="3">
    <w:nsid w:val="00001E1F"/>
    <w:multiLevelType w:val="hybridMultilevel"/>
    <w:tmpl w:val="0164C268"/>
    <w:lvl w:ilvl="0" w:tplc="84A6708C">
      <w:start w:val="1"/>
      <w:numFmt w:val="bullet"/>
      <w:lvlText w:val="1"/>
      <w:lvlJc w:val="left"/>
    </w:lvl>
    <w:lvl w:ilvl="1" w:tplc="0E1CBC5C">
      <w:numFmt w:val="decimal"/>
      <w:lvlText w:val=""/>
      <w:lvlJc w:val="left"/>
    </w:lvl>
    <w:lvl w:ilvl="2" w:tplc="CD1C218E">
      <w:numFmt w:val="decimal"/>
      <w:lvlText w:val=""/>
      <w:lvlJc w:val="left"/>
    </w:lvl>
    <w:lvl w:ilvl="3" w:tplc="BA8C146A">
      <w:numFmt w:val="decimal"/>
      <w:lvlText w:val=""/>
      <w:lvlJc w:val="left"/>
    </w:lvl>
    <w:lvl w:ilvl="4" w:tplc="A8ECD8BE">
      <w:numFmt w:val="decimal"/>
      <w:lvlText w:val=""/>
      <w:lvlJc w:val="left"/>
    </w:lvl>
    <w:lvl w:ilvl="5" w:tplc="71926D4C">
      <w:numFmt w:val="decimal"/>
      <w:lvlText w:val=""/>
      <w:lvlJc w:val="left"/>
    </w:lvl>
    <w:lvl w:ilvl="6" w:tplc="7C346C12">
      <w:numFmt w:val="decimal"/>
      <w:lvlText w:val=""/>
      <w:lvlJc w:val="left"/>
    </w:lvl>
    <w:lvl w:ilvl="7" w:tplc="7DB60B48">
      <w:numFmt w:val="decimal"/>
      <w:lvlText w:val=""/>
      <w:lvlJc w:val="left"/>
    </w:lvl>
    <w:lvl w:ilvl="8" w:tplc="2A240B22">
      <w:numFmt w:val="decimal"/>
      <w:lvlText w:val=""/>
      <w:lvlJc w:val="left"/>
    </w:lvl>
  </w:abstractNum>
  <w:abstractNum w:abstractNumId="4">
    <w:nsid w:val="000026A6"/>
    <w:multiLevelType w:val="hybridMultilevel"/>
    <w:tmpl w:val="F750667E"/>
    <w:lvl w:ilvl="0" w:tplc="6C8A8940">
      <w:start w:val="1"/>
      <w:numFmt w:val="bullet"/>
      <w:lvlText w:val="2"/>
      <w:lvlJc w:val="left"/>
    </w:lvl>
    <w:lvl w:ilvl="1" w:tplc="C220E210">
      <w:numFmt w:val="decimal"/>
      <w:lvlText w:val=""/>
      <w:lvlJc w:val="left"/>
    </w:lvl>
    <w:lvl w:ilvl="2" w:tplc="309C269E">
      <w:numFmt w:val="decimal"/>
      <w:lvlText w:val=""/>
      <w:lvlJc w:val="left"/>
    </w:lvl>
    <w:lvl w:ilvl="3" w:tplc="E29E6524">
      <w:numFmt w:val="decimal"/>
      <w:lvlText w:val=""/>
      <w:lvlJc w:val="left"/>
    </w:lvl>
    <w:lvl w:ilvl="4" w:tplc="7832B174">
      <w:numFmt w:val="decimal"/>
      <w:lvlText w:val=""/>
      <w:lvlJc w:val="left"/>
    </w:lvl>
    <w:lvl w:ilvl="5" w:tplc="4B30FB2A">
      <w:numFmt w:val="decimal"/>
      <w:lvlText w:val=""/>
      <w:lvlJc w:val="left"/>
    </w:lvl>
    <w:lvl w:ilvl="6" w:tplc="0C22B930">
      <w:numFmt w:val="decimal"/>
      <w:lvlText w:val=""/>
      <w:lvlJc w:val="left"/>
    </w:lvl>
    <w:lvl w:ilvl="7" w:tplc="D732343C">
      <w:numFmt w:val="decimal"/>
      <w:lvlText w:val=""/>
      <w:lvlJc w:val="left"/>
    </w:lvl>
    <w:lvl w:ilvl="8" w:tplc="39EEE8B8">
      <w:numFmt w:val="decimal"/>
      <w:lvlText w:val=""/>
      <w:lvlJc w:val="left"/>
    </w:lvl>
  </w:abstractNum>
  <w:abstractNum w:abstractNumId="5">
    <w:nsid w:val="00002D12"/>
    <w:multiLevelType w:val="hybridMultilevel"/>
    <w:tmpl w:val="D3260DA4"/>
    <w:lvl w:ilvl="0" w:tplc="89563DA0">
      <w:start w:val="1"/>
      <w:numFmt w:val="bullet"/>
      <w:lvlText w:val="é"/>
      <w:lvlJc w:val="left"/>
    </w:lvl>
    <w:lvl w:ilvl="1" w:tplc="9FE82978">
      <w:numFmt w:val="decimal"/>
      <w:lvlText w:val=""/>
      <w:lvlJc w:val="left"/>
    </w:lvl>
    <w:lvl w:ilvl="2" w:tplc="580ACA52">
      <w:numFmt w:val="decimal"/>
      <w:lvlText w:val=""/>
      <w:lvlJc w:val="left"/>
    </w:lvl>
    <w:lvl w:ilvl="3" w:tplc="41642964">
      <w:numFmt w:val="decimal"/>
      <w:lvlText w:val=""/>
      <w:lvlJc w:val="left"/>
    </w:lvl>
    <w:lvl w:ilvl="4" w:tplc="2C54D68C">
      <w:numFmt w:val="decimal"/>
      <w:lvlText w:val=""/>
      <w:lvlJc w:val="left"/>
    </w:lvl>
    <w:lvl w:ilvl="5" w:tplc="4FC6C3DA">
      <w:numFmt w:val="decimal"/>
      <w:lvlText w:val=""/>
      <w:lvlJc w:val="left"/>
    </w:lvl>
    <w:lvl w:ilvl="6" w:tplc="F3D02604">
      <w:numFmt w:val="decimal"/>
      <w:lvlText w:val=""/>
      <w:lvlJc w:val="left"/>
    </w:lvl>
    <w:lvl w:ilvl="7" w:tplc="ED00AD8A">
      <w:numFmt w:val="decimal"/>
      <w:lvlText w:val=""/>
      <w:lvlJc w:val="left"/>
    </w:lvl>
    <w:lvl w:ilvl="8" w:tplc="2430A8E0">
      <w:numFmt w:val="decimal"/>
      <w:lvlText w:val=""/>
      <w:lvlJc w:val="left"/>
    </w:lvl>
  </w:abstractNum>
  <w:abstractNum w:abstractNumId="6">
    <w:nsid w:val="0000323B"/>
    <w:multiLevelType w:val="hybridMultilevel"/>
    <w:tmpl w:val="81F8A0E0"/>
    <w:lvl w:ilvl="0" w:tplc="54F80E6E">
      <w:start w:val="1"/>
      <w:numFmt w:val="bullet"/>
      <w:lvlText w:val="."/>
      <w:lvlJc w:val="left"/>
    </w:lvl>
    <w:lvl w:ilvl="1" w:tplc="E20456BE">
      <w:numFmt w:val="decimal"/>
      <w:lvlText w:val=""/>
      <w:lvlJc w:val="left"/>
    </w:lvl>
    <w:lvl w:ilvl="2" w:tplc="1F00BAB6">
      <w:numFmt w:val="decimal"/>
      <w:lvlText w:val=""/>
      <w:lvlJc w:val="left"/>
    </w:lvl>
    <w:lvl w:ilvl="3" w:tplc="784C7A0A">
      <w:numFmt w:val="decimal"/>
      <w:lvlText w:val=""/>
      <w:lvlJc w:val="left"/>
    </w:lvl>
    <w:lvl w:ilvl="4" w:tplc="61987028">
      <w:numFmt w:val="decimal"/>
      <w:lvlText w:val=""/>
      <w:lvlJc w:val="left"/>
    </w:lvl>
    <w:lvl w:ilvl="5" w:tplc="0B44B534">
      <w:numFmt w:val="decimal"/>
      <w:lvlText w:val=""/>
      <w:lvlJc w:val="left"/>
    </w:lvl>
    <w:lvl w:ilvl="6" w:tplc="11008354">
      <w:numFmt w:val="decimal"/>
      <w:lvlText w:val=""/>
      <w:lvlJc w:val="left"/>
    </w:lvl>
    <w:lvl w:ilvl="7" w:tplc="A8729D12">
      <w:numFmt w:val="decimal"/>
      <w:lvlText w:val=""/>
      <w:lvlJc w:val="left"/>
    </w:lvl>
    <w:lvl w:ilvl="8" w:tplc="26888FDC">
      <w:numFmt w:val="decimal"/>
      <w:lvlText w:val=""/>
      <w:lvlJc w:val="left"/>
    </w:lvl>
  </w:abstractNum>
  <w:abstractNum w:abstractNumId="7">
    <w:nsid w:val="000039B3"/>
    <w:multiLevelType w:val="hybridMultilevel"/>
    <w:tmpl w:val="3CA28AAC"/>
    <w:lvl w:ilvl="0" w:tplc="4BB0FD5C">
      <w:start w:val="1"/>
      <w:numFmt w:val="bullet"/>
      <w:lvlText w:val="3"/>
      <w:lvlJc w:val="left"/>
    </w:lvl>
    <w:lvl w:ilvl="1" w:tplc="418027EA">
      <w:numFmt w:val="decimal"/>
      <w:lvlText w:val=""/>
      <w:lvlJc w:val="left"/>
    </w:lvl>
    <w:lvl w:ilvl="2" w:tplc="ACD05198">
      <w:numFmt w:val="decimal"/>
      <w:lvlText w:val=""/>
      <w:lvlJc w:val="left"/>
    </w:lvl>
    <w:lvl w:ilvl="3" w:tplc="B71E83AC">
      <w:numFmt w:val="decimal"/>
      <w:lvlText w:val=""/>
      <w:lvlJc w:val="left"/>
    </w:lvl>
    <w:lvl w:ilvl="4" w:tplc="E5CA1456">
      <w:numFmt w:val="decimal"/>
      <w:lvlText w:val=""/>
      <w:lvlJc w:val="left"/>
    </w:lvl>
    <w:lvl w:ilvl="5" w:tplc="A87054E4">
      <w:numFmt w:val="decimal"/>
      <w:lvlText w:val=""/>
      <w:lvlJc w:val="left"/>
    </w:lvl>
    <w:lvl w:ilvl="6" w:tplc="254AD24C">
      <w:numFmt w:val="decimal"/>
      <w:lvlText w:val=""/>
      <w:lvlJc w:val="left"/>
    </w:lvl>
    <w:lvl w:ilvl="7" w:tplc="4F9A5ADC">
      <w:numFmt w:val="decimal"/>
      <w:lvlText w:val=""/>
      <w:lvlJc w:val="left"/>
    </w:lvl>
    <w:lvl w:ilvl="8" w:tplc="407676CC">
      <w:numFmt w:val="decimal"/>
      <w:lvlText w:val=""/>
      <w:lvlJc w:val="left"/>
    </w:lvl>
  </w:abstractNum>
  <w:abstractNum w:abstractNumId="8">
    <w:nsid w:val="00003B25"/>
    <w:multiLevelType w:val="hybridMultilevel"/>
    <w:tmpl w:val="C024D586"/>
    <w:lvl w:ilvl="0" w:tplc="30F6C420">
      <w:start w:val="1"/>
      <w:numFmt w:val="bullet"/>
      <w:lvlText w:val="R"/>
      <w:lvlJc w:val="left"/>
    </w:lvl>
    <w:lvl w:ilvl="1" w:tplc="94F05B72">
      <w:numFmt w:val="decimal"/>
      <w:lvlText w:val=""/>
      <w:lvlJc w:val="left"/>
    </w:lvl>
    <w:lvl w:ilvl="2" w:tplc="78CE01DE">
      <w:numFmt w:val="decimal"/>
      <w:lvlText w:val=""/>
      <w:lvlJc w:val="left"/>
    </w:lvl>
    <w:lvl w:ilvl="3" w:tplc="091CF6B6">
      <w:numFmt w:val="decimal"/>
      <w:lvlText w:val=""/>
      <w:lvlJc w:val="left"/>
    </w:lvl>
    <w:lvl w:ilvl="4" w:tplc="4D16D882">
      <w:numFmt w:val="decimal"/>
      <w:lvlText w:val=""/>
      <w:lvlJc w:val="left"/>
    </w:lvl>
    <w:lvl w:ilvl="5" w:tplc="99583D94">
      <w:numFmt w:val="decimal"/>
      <w:lvlText w:val=""/>
      <w:lvlJc w:val="left"/>
    </w:lvl>
    <w:lvl w:ilvl="6" w:tplc="D38C549A">
      <w:numFmt w:val="decimal"/>
      <w:lvlText w:val=""/>
      <w:lvlJc w:val="left"/>
    </w:lvl>
    <w:lvl w:ilvl="7" w:tplc="E93AE9EC">
      <w:numFmt w:val="decimal"/>
      <w:lvlText w:val=""/>
      <w:lvlJc w:val="left"/>
    </w:lvl>
    <w:lvl w:ilvl="8" w:tplc="9060450A">
      <w:numFmt w:val="decimal"/>
      <w:lvlText w:val=""/>
      <w:lvlJc w:val="left"/>
    </w:lvl>
  </w:abstractNum>
  <w:abstractNum w:abstractNumId="9">
    <w:nsid w:val="0000428B"/>
    <w:multiLevelType w:val="hybridMultilevel"/>
    <w:tmpl w:val="8C2ABFEE"/>
    <w:lvl w:ilvl="0" w:tplc="BFBE6D24">
      <w:start w:val="1"/>
      <w:numFmt w:val="bullet"/>
      <w:lvlText w:val="1"/>
      <w:lvlJc w:val="left"/>
    </w:lvl>
    <w:lvl w:ilvl="1" w:tplc="6D523DDE">
      <w:numFmt w:val="decimal"/>
      <w:lvlText w:val=""/>
      <w:lvlJc w:val="left"/>
    </w:lvl>
    <w:lvl w:ilvl="2" w:tplc="C848140E">
      <w:numFmt w:val="decimal"/>
      <w:lvlText w:val=""/>
      <w:lvlJc w:val="left"/>
    </w:lvl>
    <w:lvl w:ilvl="3" w:tplc="D13A422A">
      <w:numFmt w:val="decimal"/>
      <w:lvlText w:val=""/>
      <w:lvlJc w:val="left"/>
    </w:lvl>
    <w:lvl w:ilvl="4" w:tplc="D2664530">
      <w:numFmt w:val="decimal"/>
      <w:lvlText w:val=""/>
      <w:lvlJc w:val="left"/>
    </w:lvl>
    <w:lvl w:ilvl="5" w:tplc="95FC6B1A">
      <w:numFmt w:val="decimal"/>
      <w:lvlText w:val=""/>
      <w:lvlJc w:val="left"/>
    </w:lvl>
    <w:lvl w:ilvl="6" w:tplc="52E47D74">
      <w:numFmt w:val="decimal"/>
      <w:lvlText w:val=""/>
      <w:lvlJc w:val="left"/>
    </w:lvl>
    <w:lvl w:ilvl="7" w:tplc="2D765EEC">
      <w:numFmt w:val="decimal"/>
      <w:lvlText w:val=""/>
      <w:lvlJc w:val="left"/>
    </w:lvl>
    <w:lvl w:ilvl="8" w:tplc="FC0A980E">
      <w:numFmt w:val="decimal"/>
      <w:lvlText w:val=""/>
      <w:lvlJc w:val="left"/>
    </w:lvl>
  </w:abstractNum>
  <w:abstractNum w:abstractNumId="10">
    <w:nsid w:val="00004509"/>
    <w:multiLevelType w:val="hybridMultilevel"/>
    <w:tmpl w:val="73A4CC4A"/>
    <w:lvl w:ilvl="0" w:tplc="F0800EF8">
      <w:start w:val="1"/>
      <w:numFmt w:val="bullet"/>
      <w:lvlText w:val="•"/>
      <w:lvlJc w:val="left"/>
    </w:lvl>
    <w:lvl w:ilvl="1" w:tplc="8904E520">
      <w:numFmt w:val="decimal"/>
      <w:lvlText w:val=""/>
      <w:lvlJc w:val="left"/>
    </w:lvl>
    <w:lvl w:ilvl="2" w:tplc="C2C44D48">
      <w:numFmt w:val="decimal"/>
      <w:lvlText w:val=""/>
      <w:lvlJc w:val="left"/>
    </w:lvl>
    <w:lvl w:ilvl="3" w:tplc="361C6044">
      <w:numFmt w:val="decimal"/>
      <w:lvlText w:val=""/>
      <w:lvlJc w:val="left"/>
    </w:lvl>
    <w:lvl w:ilvl="4" w:tplc="7B6C4934">
      <w:numFmt w:val="decimal"/>
      <w:lvlText w:val=""/>
      <w:lvlJc w:val="left"/>
    </w:lvl>
    <w:lvl w:ilvl="5" w:tplc="AA0E4A0E">
      <w:numFmt w:val="decimal"/>
      <w:lvlText w:val=""/>
      <w:lvlJc w:val="left"/>
    </w:lvl>
    <w:lvl w:ilvl="6" w:tplc="58A2AB14">
      <w:numFmt w:val="decimal"/>
      <w:lvlText w:val=""/>
      <w:lvlJc w:val="left"/>
    </w:lvl>
    <w:lvl w:ilvl="7" w:tplc="9EC46DE2">
      <w:numFmt w:val="decimal"/>
      <w:lvlText w:val=""/>
      <w:lvlJc w:val="left"/>
    </w:lvl>
    <w:lvl w:ilvl="8" w:tplc="0DA035AC">
      <w:numFmt w:val="decimal"/>
      <w:lvlText w:val=""/>
      <w:lvlJc w:val="left"/>
    </w:lvl>
  </w:abstractNum>
  <w:abstractNum w:abstractNumId="11">
    <w:nsid w:val="00004DC8"/>
    <w:multiLevelType w:val="hybridMultilevel"/>
    <w:tmpl w:val="F8D24036"/>
    <w:lvl w:ilvl="0" w:tplc="C8668E92">
      <w:start w:val="1"/>
      <w:numFmt w:val="bullet"/>
      <w:lvlText w:val="1"/>
      <w:lvlJc w:val="left"/>
    </w:lvl>
    <w:lvl w:ilvl="1" w:tplc="139A789C">
      <w:numFmt w:val="decimal"/>
      <w:lvlText w:val=""/>
      <w:lvlJc w:val="left"/>
    </w:lvl>
    <w:lvl w:ilvl="2" w:tplc="946089DC">
      <w:numFmt w:val="decimal"/>
      <w:lvlText w:val=""/>
      <w:lvlJc w:val="left"/>
    </w:lvl>
    <w:lvl w:ilvl="3" w:tplc="68B45730">
      <w:numFmt w:val="decimal"/>
      <w:lvlText w:val=""/>
      <w:lvlJc w:val="left"/>
    </w:lvl>
    <w:lvl w:ilvl="4" w:tplc="52865F56">
      <w:numFmt w:val="decimal"/>
      <w:lvlText w:val=""/>
      <w:lvlJc w:val="left"/>
    </w:lvl>
    <w:lvl w:ilvl="5" w:tplc="F81000BA">
      <w:numFmt w:val="decimal"/>
      <w:lvlText w:val=""/>
      <w:lvlJc w:val="left"/>
    </w:lvl>
    <w:lvl w:ilvl="6" w:tplc="3830D0D4">
      <w:numFmt w:val="decimal"/>
      <w:lvlText w:val=""/>
      <w:lvlJc w:val="left"/>
    </w:lvl>
    <w:lvl w:ilvl="7" w:tplc="ED0C655E">
      <w:numFmt w:val="decimal"/>
      <w:lvlText w:val=""/>
      <w:lvlJc w:val="left"/>
    </w:lvl>
    <w:lvl w:ilvl="8" w:tplc="3E6073E8">
      <w:numFmt w:val="decimal"/>
      <w:lvlText w:val=""/>
      <w:lvlJc w:val="left"/>
    </w:lvl>
  </w:abstractNum>
  <w:abstractNum w:abstractNumId="12">
    <w:nsid w:val="00004E45"/>
    <w:multiLevelType w:val="hybridMultilevel"/>
    <w:tmpl w:val="C4F8FD86"/>
    <w:lvl w:ilvl="0" w:tplc="A9E422EA">
      <w:start w:val="1"/>
      <w:numFmt w:val="bullet"/>
      <w:lvlText w:val="."/>
      <w:lvlJc w:val="left"/>
    </w:lvl>
    <w:lvl w:ilvl="1" w:tplc="AE78C8D0">
      <w:numFmt w:val="decimal"/>
      <w:lvlText w:val=""/>
      <w:lvlJc w:val="left"/>
    </w:lvl>
    <w:lvl w:ilvl="2" w:tplc="715087C4">
      <w:numFmt w:val="decimal"/>
      <w:lvlText w:val=""/>
      <w:lvlJc w:val="left"/>
    </w:lvl>
    <w:lvl w:ilvl="3" w:tplc="07A82ACC">
      <w:numFmt w:val="decimal"/>
      <w:lvlText w:val=""/>
      <w:lvlJc w:val="left"/>
    </w:lvl>
    <w:lvl w:ilvl="4" w:tplc="51A468B8">
      <w:numFmt w:val="decimal"/>
      <w:lvlText w:val=""/>
      <w:lvlJc w:val="left"/>
    </w:lvl>
    <w:lvl w:ilvl="5" w:tplc="F782BD4E">
      <w:numFmt w:val="decimal"/>
      <w:lvlText w:val=""/>
      <w:lvlJc w:val="left"/>
    </w:lvl>
    <w:lvl w:ilvl="6" w:tplc="F322296E">
      <w:numFmt w:val="decimal"/>
      <w:lvlText w:val=""/>
      <w:lvlJc w:val="left"/>
    </w:lvl>
    <w:lvl w:ilvl="7" w:tplc="D8DC26FA">
      <w:numFmt w:val="decimal"/>
      <w:lvlText w:val=""/>
      <w:lvlJc w:val="left"/>
    </w:lvl>
    <w:lvl w:ilvl="8" w:tplc="BE6233FA">
      <w:numFmt w:val="decimal"/>
      <w:lvlText w:val=""/>
      <w:lvlJc w:val="left"/>
    </w:lvl>
  </w:abstractNum>
  <w:abstractNum w:abstractNumId="13">
    <w:nsid w:val="000054DE"/>
    <w:multiLevelType w:val="hybridMultilevel"/>
    <w:tmpl w:val="B20ACFFC"/>
    <w:lvl w:ilvl="0" w:tplc="73FC0642">
      <w:start w:val="1"/>
      <w:numFmt w:val="bullet"/>
      <w:lvlText w:val="2"/>
      <w:lvlJc w:val="left"/>
    </w:lvl>
    <w:lvl w:ilvl="1" w:tplc="76C6F546">
      <w:numFmt w:val="decimal"/>
      <w:lvlText w:val=""/>
      <w:lvlJc w:val="left"/>
    </w:lvl>
    <w:lvl w:ilvl="2" w:tplc="28D6170E">
      <w:numFmt w:val="decimal"/>
      <w:lvlText w:val=""/>
      <w:lvlJc w:val="left"/>
    </w:lvl>
    <w:lvl w:ilvl="3" w:tplc="ECD696D8">
      <w:numFmt w:val="decimal"/>
      <w:lvlText w:val=""/>
      <w:lvlJc w:val="left"/>
    </w:lvl>
    <w:lvl w:ilvl="4" w:tplc="496AEE44">
      <w:numFmt w:val="decimal"/>
      <w:lvlText w:val=""/>
      <w:lvlJc w:val="left"/>
    </w:lvl>
    <w:lvl w:ilvl="5" w:tplc="67C2D50C">
      <w:numFmt w:val="decimal"/>
      <w:lvlText w:val=""/>
      <w:lvlJc w:val="left"/>
    </w:lvl>
    <w:lvl w:ilvl="6" w:tplc="DAF0D336">
      <w:numFmt w:val="decimal"/>
      <w:lvlText w:val=""/>
      <w:lvlJc w:val="left"/>
    </w:lvl>
    <w:lvl w:ilvl="7" w:tplc="79B8FB84">
      <w:numFmt w:val="decimal"/>
      <w:lvlText w:val=""/>
      <w:lvlJc w:val="left"/>
    </w:lvl>
    <w:lvl w:ilvl="8" w:tplc="BD8AFA0C">
      <w:numFmt w:val="decimal"/>
      <w:lvlText w:val=""/>
      <w:lvlJc w:val="left"/>
    </w:lvl>
  </w:abstractNum>
  <w:abstractNum w:abstractNumId="14">
    <w:nsid w:val="00005D03"/>
    <w:multiLevelType w:val="hybridMultilevel"/>
    <w:tmpl w:val="8A1CEE6A"/>
    <w:lvl w:ilvl="0" w:tplc="E11EC460">
      <w:start w:val="1"/>
      <w:numFmt w:val="bullet"/>
      <w:lvlText w:val="4"/>
      <w:lvlJc w:val="left"/>
    </w:lvl>
    <w:lvl w:ilvl="1" w:tplc="08527222">
      <w:numFmt w:val="decimal"/>
      <w:lvlText w:val=""/>
      <w:lvlJc w:val="left"/>
    </w:lvl>
    <w:lvl w:ilvl="2" w:tplc="0306359E">
      <w:numFmt w:val="decimal"/>
      <w:lvlText w:val=""/>
      <w:lvlJc w:val="left"/>
    </w:lvl>
    <w:lvl w:ilvl="3" w:tplc="6C3A4D7E">
      <w:numFmt w:val="decimal"/>
      <w:lvlText w:val=""/>
      <w:lvlJc w:val="left"/>
    </w:lvl>
    <w:lvl w:ilvl="4" w:tplc="64B4B904">
      <w:numFmt w:val="decimal"/>
      <w:lvlText w:val=""/>
      <w:lvlJc w:val="left"/>
    </w:lvl>
    <w:lvl w:ilvl="5" w:tplc="7F9AD0D8">
      <w:numFmt w:val="decimal"/>
      <w:lvlText w:val=""/>
      <w:lvlJc w:val="left"/>
    </w:lvl>
    <w:lvl w:ilvl="6" w:tplc="6336AB7A">
      <w:numFmt w:val="decimal"/>
      <w:lvlText w:val=""/>
      <w:lvlJc w:val="left"/>
    </w:lvl>
    <w:lvl w:ilvl="7" w:tplc="E222F296">
      <w:numFmt w:val="decimal"/>
      <w:lvlText w:val=""/>
      <w:lvlJc w:val="left"/>
    </w:lvl>
    <w:lvl w:ilvl="8" w:tplc="20F83B0A">
      <w:numFmt w:val="decimal"/>
      <w:lvlText w:val=""/>
      <w:lvlJc w:val="left"/>
    </w:lvl>
  </w:abstractNum>
  <w:abstractNum w:abstractNumId="15">
    <w:nsid w:val="000063CB"/>
    <w:multiLevelType w:val="hybridMultilevel"/>
    <w:tmpl w:val="158E628E"/>
    <w:lvl w:ilvl="0" w:tplc="7E46C314">
      <w:start w:val="1"/>
      <w:numFmt w:val="bullet"/>
      <w:lvlText w:val="."/>
      <w:lvlJc w:val="left"/>
    </w:lvl>
    <w:lvl w:ilvl="1" w:tplc="78D4CECC">
      <w:numFmt w:val="decimal"/>
      <w:lvlText w:val=""/>
      <w:lvlJc w:val="left"/>
    </w:lvl>
    <w:lvl w:ilvl="2" w:tplc="1360CAB0">
      <w:numFmt w:val="decimal"/>
      <w:lvlText w:val=""/>
      <w:lvlJc w:val="left"/>
    </w:lvl>
    <w:lvl w:ilvl="3" w:tplc="5298EE40">
      <w:numFmt w:val="decimal"/>
      <w:lvlText w:val=""/>
      <w:lvlJc w:val="left"/>
    </w:lvl>
    <w:lvl w:ilvl="4" w:tplc="B488396E">
      <w:numFmt w:val="decimal"/>
      <w:lvlText w:val=""/>
      <w:lvlJc w:val="left"/>
    </w:lvl>
    <w:lvl w:ilvl="5" w:tplc="786662A4">
      <w:numFmt w:val="decimal"/>
      <w:lvlText w:val=""/>
      <w:lvlJc w:val="left"/>
    </w:lvl>
    <w:lvl w:ilvl="6" w:tplc="8E583C3A">
      <w:numFmt w:val="decimal"/>
      <w:lvlText w:val=""/>
      <w:lvlJc w:val="left"/>
    </w:lvl>
    <w:lvl w:ilvl="7" w:tplc="F6FE27D6">
      <w:numFmt w:val="decimal"/>
      <w:lvlText w:val=""/>
      <w:lvlJc w:val="left"/>
    </w:lvl>
    <w:lvl w:ilvl="8" w:tplc="92B22BEE">
      <w:numFmt w:val="decimal"/>
      <w:lvlText w:val=""/>
      <w:lvlJc w:val="left"/>
    </w:lvl>
  </w:abstractNum>
  <w:abstractNum w:abstractNumId="16">
    <w:nsid w:val="00006443"/>
    <w:multiLevelType w:val="hybridMultilevel"/>
    <w:tmpl w:val="FF284EC6"/>
    <w:lvl w:ilvl="0" w:tplc="96FA981E">
      <w:start w:val="1"/>
      <w:numFmt w:val="bullet"/>
      <w:lvlText w:val="2"/>
      <w:lvlJc w:val="left"/>
    </w:lvl>
    <w:lvl w:ilvl="1" w:tplc="1DBE572E">
      <w:numFmt w:val="decimal"/>
      <w:lvlText w:val=""/>
      <w:lvlJc w:val="left"/>
    </w:lvl>
    <w:lvl w:ilvl="2" w:tplc="E9EEF766">
      <w:numFmt w:val="decimal"/>
      <w:lvlText w:val=""/>
      <w:lvlJc w:val="left"/>
    </w:lvl>
    <w:lvl w:ilvl="3" w:tplc="CEC4D80C">
      <w:numFmt w:val="decimal"/>
      <w:lvlText w:val=""/>
      <w:lvlJc w:val="left"/>
    </w:lvl>
    <w:lvl w:ilvl="4" w:tplc="0352B5FA">
      <w:numFmt w:val="decimal"/>
      <w:lvlText w:val=""/>
      <w:lvlJc w:val="left"/>
    </w:lvl>
    <w:lvl w:ilvl="5" w:tplc="E5104F20">
      <w:numFmt w:val="decimal"/>
      <w:lvlText w:val=""/>
      <w:lvlJc w:val="left"/>
    </w:lvl>
    <w:lvl w:ilvl="6" w:tplc="D552216E">
      <w:numFmt w:val="decimal"/>
      <w:lvlText w:val=""/>
      <w:lvlJc w:val="left"/>
    </w:lvl>
    <w:lvl w:ilvl="7" w:tplc="C6BA6430">
      <w:numFmt w:val="decimal"/>
      <w:lvlText w:val=""/>
      <w:lvlJc w:val="left"/>
    </w:lvl>
    <w:lvl w:ilvl="8" w:tplc="13E6E582">
      <w:numFmt w:val="decimal"/>
      <w:lvlText w:val=""/>
      <w:lvlJc w:val="left"/>
    </w:lvl>
  </w:abstractNum>
  <w:abstractNum w:abstractNumId="17">
    <w:nsid w:val="000066BB"/>
    <w:multiLevelType w:val="hybridMultilevel"/>
    <w:tmpl w:val="450EBB94"/>
    <w:lvl w:ilvl="0" w:tplc="BE9AAFA2">
      <w:start w:val="1"/>
      <w:numFmt w:val="bullet"/>
      <w:lvlText w:val="\emdash "/>
      <w:lvlJc w:val="left"/>
    </w:lvl>
    <w:lvl w:ilvl="1" w:tplc="7872404E">
      <w:numFmt w:val="decimal"/>
      <w:lvlText w:val=""/>
      <w:lvlJc w:val="left"/>
    </w:lvl>
    <w:lvl w:ilvl="2" w:tplc="49F80532">
      <w:numFmt w:val="decimal"/>
      <w:lvlText w:val=""/>
      <w:lvlJc w:val="left"/>
    </w:lvl>
    <w:lvl w:ilvl="3" w:tplc="CD780F54">
      <w:numFmt w:val="decimal"/>
      <w:lvlText w:val=""/>
      <w:lvlJc w:val="left"/>
    </w:lvl>
    <w:lvl w:ilvl="4" w:tplc="5892765E">
      <w:numFmt w:val="decimal"/>
      <w:lvlText w:val=""/>
      <w:lvlJc w:val="left"/>
    </w:lvl>
    <w:lvl w:ilvl="5" w:tplc="9A60E262">
      <w:numFmt w:val="decimal"/>
      <w:lvlText w:val=""/>
      <w:lvlJc w:val="left"/>
    </w:lvl>
    <w:lvl w:ilvl="6" w:tplc="45A6727E">
      <w:numFmt w:val="decimal"/>
      <w:lvlText w:val=""/>
      <w:lvlJc w:val="left"/>
    </w:lvl>
    <w:lvl w:ilvl="7" w:tplc="AEFA3408">
      <w:numFmt w:val="decimal"/>
      <w:lvlText w:val=""/>
      <w:lvlJc w:val="left"/>
    </w:lvl>
    <w:lvl w:ilvl="8" w:tplc="5F98B30E">
      <w:numFmt w:val="decimal"/>
      <w:lvlText w:val=""/>
      <w:lvlJc w:val="left"/>
    </w:lvl>
  </w:abstractNum>
  <w:abstractNum w:abstractNumId="18">
    <w:nsid w:val="00006BFC"/>
    <w:multiLevelType w:val="hybridMultilevel"/>
    <w:tmpl w:val="D0CCCA60"/>
    <w:lvl w:ilvl="0" w:tplc="7932F086">
      <w:start w:val="1"/>
      <w:numFmt w:val="bullet"/>
      <w:lvlText w:val="."/>
      <w:lvlJc w:val="left"/>
    </w:lvl>
    <w:lvl w:ilvl="1" w:tplc="CD98B558">
      <w:numFmt w:val="decimal"/>
      <w:lvlText w:val=""/>
      <w:lvlJc w:val="left"/>
    </w:lvl>
    <w:lvl w:ilvl="2" w:tplc="A5448B30">
      <w:numFmt w:val="decimal"/>
      <w:lvlText w:val=""/>
      <w:lvlJc w:val="left"/>
    </w:lvl>
    <w:lvl w:ilvl="3" w:tplc="13006928">
      <w:numFmt w:val="decimal"/>
      <w:lvlText w:val=""/>
      <w:lvlJc w:val="left"/>
    </w:lvl>
    <w:lvl w:ilvl="4" w:tplc="B0E6F0EA">
      <w:numFmt w:val="decimal"/>
      <w:lvlText w:val=""/>
      <w:lvlJc w:val="left"/>
    </w:lvl>
    <w:lvl w:ilvl="5" w:tplc="C39AA43A">
      <w:numFmt w:val="decimal"/>
      <w:lvlText w:val=""/>
      <w:lvlJc w:val="left"/>
    </w:lvl>
    <w:lvl w:ilvl="6" w:tplc="B9D257B4">
      <w:numFmt w:val="decimal"/>
      <w:lvlText w:val=""/>
      <w:lvlJc w:val="left"/>
    </w:lvl>
    <w:lvl w:ilvl="7" w:tplc="E67A8850">
      <w:numFmt w:val="decimal"/>
      <w:lvlText w:val=""/>
      <w:lvlJc w:val="left"/>
    </w:lvl>
    <w:lvl w:ilvl="8" w:tplc="F61C4B42">
      <w:numFmt w:val="decimal"/>
      <w:lvlText w:val=""/>
      <w:lvlJc w:val="left"/>
    </w:lvl>
  </w:abstractNum>
  <w:abstractNum w:abstractNumId="19">
    <w:nsid w:val="00006E5D"/>
    <w:multiLevelType w:val="hybridMultilevel"/>
    <w:tmpl w:val="5E02DD72"/>
    <w:lvl w:ilvl="0" w:tplc="01764862">
      <w:start w:val="1"/>
      <w:numFmt w:val="bullet"/>
      <w:lvlText w:val="R"/>
      <w:lvlJc w:val="left"/>
    </w:lvl>
    <w:lvl w:ilvl="1" w:tplc="3AECD04A">
      <w:numFmt w:val="decimal"/>
      <w:lvlText w:val=""/>
      <w:lvlJc w:val="left"/>
    </w:lvl>
    <w:lvl w:ilvl="2" w:tplc="3E2C751C">
      <w:numFmt w:val="decimal"/>
      <w:lvlText w:val=""/>
      <w:lvlJc w:val="left"/>
    </w:lvl>
    <w:lvl w:ilvl="3" w:tplc="30467890">
      <w:numFmt w:val="decimal"/>
      <w:lvlText w:val=""/>
      <w:lvlJc w:val="left"/>
    </w:lvl>
    <w:lvl w:ilvl="4" w:tplc="A3F8E636">
      <w:numFmt w:val="decimal"/>
      <w:lvlText w:val=""/>
      <w:lvlJc w:val="left"/>
    </w:lvl>
    <w:lvl w:ilvl="5" w:tplc="62A02914">
      <w:numFmt w:val="decimal"/>
      <w:lvlText w:val=""/>
      <w:lvlJc w:val="left"/>
    </w:lvl>
    <w:lvl w:ilvl="6" w:tplc="4022B14A">
      <w:numFmt w:val="decimal"/>
      <w:lvlText w:val=""/>
      <w:lvlJc w:val="left"/>
    </w:lvl>
    <w:lvl w:ilvl="7" w:tplc="E6249760">
      <w:numFmt w:val="decimal"/>
      <w:lvlText w:val=""/>
      <w:lvlJc w:val="left"/>
    </w:lvl>
    <w:lvl w:ilvl="8" w:tplc="E78C837A">
      <w:numFmt w:val="decimal"/>
      <w:lvlText w:val=""/>
      <w:lvlJc w:val="left"/>
    </w:lvl>
  </w:abstractNum>
  <w:abstractNum w:abstractNumId="20">
    <w:nsid w:val="0000701F"/>
    <w:multiLevelType w:val="hybridMultilevel"/>
    <w:tmpl w:val="9B883CE6"/>
    <w:lvl w:ilvl="0" w:tplc="9F261B28">
      <w:start w:val="1"/>
      <w:numFmt w:val="bullet"/>
      <w:lvlText w:val="3"/>
      <w:lvlJc w:val="left"/>
    </w:lvl>
    <w:lvl w:ilvl="1" w:tplc="232EE902">
      <w:numFmt w:val="decimal"/>
      <w:lvlText w:val=""/>
      <w:lvlJc w:val="left"/>
    </w:lvl>
    <w:lvl w:ilvl="2" w:tplc="A62A458E">
      <w:numFmt w:val="decimal"/>
      <w:lvlText w:val=""/>
      <w:lvlJc w:val="left"/>
    </w:lvl>
    <w:lvl w:ilvl="3" w:tplc="C8E24032">
      <w:numFmt w:val="decimal"/>
      <w:lvlText w:val=""/>
      <w:lvlJc w:val="left"/>
    </w:lvl>
    <w:lvl w:ilvl="4" w:tplc="0D8CF1E0">
      <w:numFmt w:val="decimal"/>
      <w:lvlText w:val=""/>
      <w:lvlJc w:val="left"/>
    </w:lvl>
    <w:lvl w:ilvl="5" w:tplc="C6B225EE">
      <w:numFmt w:val="decimal"/>
      <w:lvlText w:val=""/>
      <w:lvlJc w:val="left"/>
    </w:lvl>
    <w:lvl w:ilvl="6" w:tplc="8CB6B4D4">
      <w:numFmt w:val="decimal"/>
      <w:lvlText w:val=""/>
      <w:lvlJc w:val="left"/>
    </w:lvl>
    <w:lvl w:ilvl="7" w:tplc="DD3AA92E">
      <w:numFmt w:val="decimal"/>
      <w:lvlText w:val=""/>
      <w:lvlJc w:val="left"/>
    </w:lvl>
    <w:lvl w:ilvl="8" w:tplc="DFA66754">
      <w:numFmt w:val="decimal"/>
      <w:lvlText w:val=""/>
      <w:lvlJc w:val="left"/>
    </w:lvl>
  </w:abstractNum>
  <w:abstractNum w:abstractNumId="21">
    <w:nsid w:val="0000767D"/>
    <w:multiLevelType w:val="hybridMultilevel"/>
    <w:tmpl w:val="2DE871BC"/>
    <w:lvl w:ilvl="0" w:tplc="A162D582">
      <w:start w:val="1"/>
      <w:numFmt w:val="bullet"/>
      <w:lvlText w:val="\emdash "/>
      <w:lvlJc w:val="left"/>
    </w:lvl>
    <w:lvl w:ilvl="1" w:tplc="713C9F00">
      <w:numFmt w:val="decimal"/>
      <w:lvlText w:val=""/>
      <w:lvlJc w:val="left"/>
    </w:lvl>
    <w:lvl w:ilvl="2" w:tplc="44467F2C">
      <w:numFmt w:val="decimal"/>
      <w:lvlText w:val=""/>
      <w:lvlJc w:val="left"/>
    </w:lvl>
    <w:lvl w:ilvl="3" w:tplc="4B8A4700">
      <w:numFmt w:val="decimal"/>
      <w:lvlText w:val=""/>
      <w:lvlJc w:val="left"/>
    </w:lvl>
    <w:lvl w:ilvl="4" w:tplc="2FDC63E2">
      <w:numFmt w:val="decimal"/>
      <w:lvlText w:val=""/>
      <w:lvlJc w:val="left"/>
    </w:lvl>
    <w:lvl w:ilvl="5" w:tplc="4E1288DC">
      <w:numFmt w:val="decimal"/>
      <w:lvlText w:val=""/>
      <w:lvlJc w:val="left"/>
    </w:lvl>
    <w:lvl w:ilvl="6" w:tplc="E498624C">
      <w:numFmt w:val="decimal"/>
      <w:lvlText w:val=""/>
      <w:lvlJc w:val="left"/>
    </w:lvl>
    <w:lvl w:ilvl="7" w:tplc="64EE7E44">
      <w:numFmt w:val="decimal"/>
      <w:lvlText w:val=""/>
      <w:lvlJc w:val="left"/>
    </w:lvl>
    <w:lvl w:ilvl="8" w:tplc="9AD68478">
      <w:numFmt w:val="decimal"/>
      <w:lvlText w:val=""/>
      <w:lvlJc w:val="left"/>
    </w:lvl>
  </w:abstractNum>
  <w:abstractNum w:abstractNumId="22">
    <w:nsid w:val="00007A5A"/>
    <w:multiLevelType w:val="hybridMultilevel"/>
    <w:tmpl w:val="7E7CD5F8"/>
    <w:lvl w:ilvl="0" w:tplc="0A7E008C">
      <w:start w:val="1"/>
      <w:numFmt w:val="bullet"/>
      <w:lvlText w:val="•"/>
      <w:lvlJc w:val="left"/>
    </w:lvl>
    <w:lvl w:ilvl="1" w:tplc="5FC0DB6A">
      <w:numFmt w:val="decimal"/>
      <w:lvlText w:val=""/>
      <w:lvlJc w:val="left"/>
    </w:lvl>
    <w:lvl w:ilvl="2" w:tplc="0156B454">
      <w:numFmt w:val="decimal"/>
      <w:lvlText w:val=""/>
      <w:lvlJc w:val="left"/>
    </w:lvl>
    <w:lvl w:ilvl="3" w:tplc="A68A9EA6">
      <w:numFmt w:val="decimal"/>
      <w:lvlText w:val=""/>
      <w:lvlJc w:val="left"/>
    </w:lvl>
    <w:lvl w:ilvl="4" w:tplc="D632C530">
      <w:numFmt w:val="decimal"/>
      <w:lvlText w:val=""/>
      <w:lvlJc w:val="left"/>
    </w:lvl>
    <w:lvl w:ilvl="5" w:tplc="4F7A7028">
      <w:numFmt w:val="decimal"/>
      <w:lvlText w:val=""/>
      <w:lvlJc w:val="left"/>
    </w:lvl>
    <w:lvl w:ilvl="6" w:tplc="4A540B44">
      <w:numFmt w:val="decimal"/>
      <w:lvlText w:val=""/>
      <w:lvlJc w:val="left"/>
    </w:lvl>
    <w:lvl w:ilvl="7" w:tplc="B254F81A">
      <w:numFmt w:val="decimal"/>
      <w:lvlText w:val=""/>
      <w:lvlJc w:val="left"/>
    </w:lvl>
    <w:lvl w:ilvl="8" w:tplc="8614421A">
      <w:numFmt w:val="decimal"/>
      <w:lvlText w:val=""/>
      <w:lvlJc w:val="left"/>
    </w:lvl>
  </w:abstractNum>
  <w:abstractNum w:abstractNumId="23">
    <w:nsid w:val="00007F96"/>
    <w:multiLevelType w:val="hybridMultilevel"/>
    <w:tmpl w:val="9732FE66"/>
    <w:lvl w:ilvl="0" w:tplc="496AE8BA">
      <w:start w:val="1"/>
      <w:numFmt w:val="bullet"/>
      <w:lvlText w:val="."/>
      <w:lvlJc w:val="left"/>
    </w:lvl>
    <w:lvl w:ilvl="1" w:tplc="C14AC444">
      <w:numFmt w:val="decimal"/>
      <w:lvlText w:val=""/>
      <w:lvlJc w:val="left"/>
    </w:lvl>
    <w:lvl w:ilvl="2" w:tplc="FDCE86C8">
      <w:numFmt w:val="decimal"/>
      <w:lvlText w:val=""/>
      <w:lvlJc w:val="left"/>
    </w:lvl>
    <w:lvl w:ilvl="3" w:tplc="4414101A">
      <w:numFmt w:val="decimal"/>
      <w:lvlText w:val=""/>
      <w:lvlJc w:val="left"/>
    </w:lvl>
    <w:lvl w:ilvl="4" w:tplc="2182EADC">
      <w:numFmt w:val="decimal"/>
      <w:lvlText w:val=""/>
      <w:lvlJc w:val="left"/>
    </w:lvl>
    <w:lvl w:ilvl="5" w:tplc="BA388228">
      <w:numFmt w:val="decimal"/>
      <w:lvlText w:val=""/>
      <w:lvlJc w:val="left"/>
    </w:lvl>
    <w:lvl w:ilvl="6" w:tplc="D2A6E438">
      <w:numFmt w:val="decimal"/>
      <w:lvlText w:val=""/>
      <w:lvlJc w:val="left"/>
    </w:lvl>
    <w:lvl w:ilvl="7" w:tplc="D484679A">
      <w:numFmt w:val="decimal"/>
      <w:lvlText w:val=""/>
      <w:lvlJc w:val="left"/>
    </w:lvl>
    <w:lvl w:ilvl="8" w:tplc="F45AB2FA">
      <w:numFmt w:val="decimal"/>
      <w:lvlText w:val=""/>
      <w:lvlJc w:val="left"/>
    </w:lvl>
  </w:abstractNum>
  <w:abstractNum w:abstractNumId="24">
    <w:nsid w:val="00007FF5"/>
    <w:multiLevelType w:val="hybridMultilevel"/>
    <w:tmpl w:val="9DD0CA86"/>
    <w:lvl w:ilvl="0" w:tplc="21C4B080">
      <w:start w:val="1"/>
      <w:numFmt w:val="bullet"/>
      <w:lvlText w:val="."/>
      <w:lvlJc w:val="left"/>
    </w:lvl>
    <w:lvl w:ilvl="1" w:tplc="BE706F0A">
      <w:numFmt w:val="decimal"/>
      <w:lvlText w:val=""/>
      <w:lvlJc w:val="left"/>
    </w:lvl>
    <w:lvl w:ilvl="2" w:tplc="753842A8">
      <w:numFmt w:val="decimal"/>
      <w:lvlText w:val=""/>
      <w:lvlJc w:val="left"/>
    </w:lvl>
    <w:lvl w:ilvl="3" w:tplc="8812C3D0">
      <w:numFmt w:val="decimal"/>
      <w:lvlText w:val=""/>
      <w:lvlJc w:val="left"/>
    </w:lvl>
    <w:lvl w:ilvl="4" w:tplc="BB345D90">
      <w:numFmt w:val="decimal"/>
      <w:lvlText w:val=""/>
      <w:lvlJc w:val="left"/>
    </w:lvl>
    <w:lvl w:ilvl="5" w:tplc="DF88E2B4">
      <w:numFmt w:val="decimal"/>
      <w:lvlText w:val=""/>
      <w:lvlJc w:val="left"/>
    </w:lvl>
    <w:lvl w:ilvl="6" w:tplc="D8AA8EFE">
      <w:numFmt w:val="decimal"/>
      <w:lvlText w:val=""/>
      <w:lvlJc w:val="left"/>
    </w:lvl>
    <w:lvl w:ilvl="7" w:tplc="124C732E">
      <w:numFmt w:val="decimal"/>
      <w:lvlText w:val=""/>
      <w:lvlJc w:val="left"/>
    </w:lvl>
    <w:lvl w:ilvl="8" w:tplc="2EF2640E">
      <w:numFmt w:val="decimal"/>
      <w:lvlText w:val=""/>
      <w:lvlJc w:val="left"/>
    </w:lvl>
  </w:abstractNum>
  <w:num w:numId="1">
    <w:abstractNumId w:val="13"/>
  </w:num>
  <w:num w:numId="2">
    <w:abstractNumId w:val="7"/>
  </w:num>
  <w:num w:numId="3">
    <w:abstractNumId w:val="5"/>
  </w:num>
  <w:num w:numId="4">
    <w:abstractNumId w:val="0"/>
  </w:num>
  <w:num w:numId="5">
    <w:abstractNumId w:val="11"/>
  </w:num>
  <w:num w:numId="6">
    <w:abstractNumId w:val="16"/>
  </w:num>
  <w:num w:numId="7">
    <w:abstractNumId w:val="17"/>
  </w:num>
  <w:num w:numId="8">
    <w:abstractNumId w:val="9"/>
  </w:num>
  <w:num w:numId="9">
    <w:abstractNumId w:val="4"/>
  </w:num>
  <w:num w:numId="10">
    <w:abstractNumId w:val="20"/>
  </w:num>
  <w:num w:numId="11">
    <w:abstractNumId w:val="14"/>
  </w:num>
  <w:num w:numId="12">
    <w:abstractNumId w:val="22"/>
  </w:num>
  <w:num w:numId="13">
    <w:abstractNumId w:val="21"/>
  </w:num>
  <w:num w:numId="14">
    <w:abstractNumId w:val="10"/>
  </w:num>
  <w:num w:numId="15">
    <w:abstractNumId w:val="1"/>
  </w:num>
  <w:num w:numId="16">
    <w:abstractNumId w:val="8"/>
  </w:num>
  <w:num w:numId="17">
    <w:abstractNumId w:val="3"/>
  </w:num>
  <w:num w:numId="18">
    <w:abstractNumId w:val="19"/>
  </w:num>
  <w:num w:numId="19">
    <w:abstractNumId w:val="2"/>
  </w:num>
  <w:num w:numId="20">
    <w:abstractNumId w:val="15"/>
  </w:num>
  <w:num w:numId="21">
    <w:abstractNumId w:val="18"/>
  </w:num>
  <w:num w:numId="22">
    <w:abstractNumId w:val="23"/>
  </w:num>
  <w:num w:numId="23">
    <w:abstractNumId w:val="24"/>
  </w:num>
  <w:num w:numId="24">
    <w:abstractNumId w:val="12"/>
  </w:num>
  <w:num w:numId="25">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yla Cristina Costa Maroni Saraiva">
    <w15:presenceInfo w15:providerId="AD" w15:userId="S-1-5-21-1438490043-1281373123-1686592869-154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E"/>
    <w:rsid w:val="002B3E3B"/>
    <w:rsid w:val="002D4F59"/>
    <w:rsid w:val="003C6451"/>
    <w:rsid w:val="0075768E"/>
    <w:rsid w:val="008C5B6C"/>
    <w:rsid w:val="008F4402"/>
    <w:rsid w:val="009E4CF5"/>
    <w:rsid w:val="00AC6EBD"/>
    <w:rsid w:val="00BC6249"/>
    <w:rsid w:val="00DF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F2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C5B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5B6C"/>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C5B6C"/>
    <w:pPr>
      <w:spacing w:line="259" w:lineRule="auto"/>
      <w:outlineLvl w:val="9"/>
    </w:pPr>
    <w:rPr>
      <w:lang w:val="pt-BR" w:eastAsia="pt-BR"/>
    </w:rPr>
  </w:style>
  <w:style w:type="paragraph" w:styleId="Sumrio1">
    <w:name w:val="toc 1"/>
    <w:basedOn w:val="Normal"/>
    <w:next w:val="Normal"/>
    <w:autoRedefine/>
    <w:uiPriority w:val="39"/>
    <w:unhideWhenUsed/>
    <w:rsid w:val="008C5B6C"/>
    <w:pPr>
      <w:spacing w:after="100"/>
    </w:pPr>
  </w:style>
  <w:style w:type="paragraph" w:styleId="Sumrio2">
    <w:name w:val="toc 2"/>
    <w:basedOn w:val="Normal"/>
    <w:next w:val="Normal"/>
    <w:autoRedefine/>
    <w:uiPriority w:val="39"/>
    <w:unhideWhenUsed/>
    <w:rsid w:val="008C5B6C"/>
    <w:pPr>
      <w:spacing w:after="100"/>
      <w:ind w:left="220"/>
    </w:pPr>
  </w:style>
  <w:style w:type="paragraph" w:styleId="Sumrio3">
    <w:name w:val="toc 3"/>
    <w:basedOn w:val="Normal"/>
    <w:next w:val="Normal"/>
    <w:autoRedefine/>
    <w:uiPriority w:val="39"/>
    <w:unhideWhenUsed/>
    <w:rsid w:val="008C5B6C"/>
    <w:pPr>
      <w:spacing w:after="100"/>
      <w:ind w:left="440"/>
    </w:pPr>
  </w:style>
  <w:style w:type="character" w:styleId="Hyperlink">
    <w:name w:val="Hyperlink"/>
    <w:basedOn w:val="Fontepargpadro"/>
    <w:uiPriority w:val="99"/>
    <w:unhideWhenUsed/>
    <w:rsid w:val="008C5B6C"/>
    <w:rPr>
      <w:color w:val="0563C1" w:themeColor="hyperlink"/>
      <w:u w:val="single"/>
    </w:rPr>
  </w:style>
  <w:style w:type="paragraph" w:styleId="Textodebalo">
    <w:name w:val="Balloon Text"/>
    <w:basedOn w:val="Normal"/>
    <w:link w:val="TextodebaloChar"/>
    <w:uiPriority w:val="99"/>
    <w:semiHidden/>
    <w:unhideWhenUsed/>
    <w:rsid w:val="002D4F59"/>
    <w:rPr>
      <w:rFonts w:ascii="Segoe UI" w:hAnsi="Segoe UI" w:cs="Segoe UI"/>
      <w:sz w:val="18"/>
      <w:szCs w:val="18"/>
    </w:rPr>
  </w:style>
  <w:style w:type="character" w:customStyle="1" w:styleId="TextodebaloChar">
    <w:name w:val="Texto de balão Char"/>
    <w:basedOn w:val="Fontepargpadro"/>
    <w:link w:val="Textodebalo"/>
    <w:uiPriority w:val="99"/>
    <w:semiHidden/>
    <w:rsid w:val="002D4F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planalto.gov.br/ccivil_03/leis/L4595.htm" TargetMode="External"/><Relationship Id="rId39" Type="http://schemas.openxmlformats.org/officeDocument/2006/relationships/hyperlink" Target="http://documents1.worldbank.org/curated/en/306701468337879923/pdf/337970rev0Fina10Assessment01PUBLIC1.pdf" TargetMode="External"/><Relationship Id="rId3" Type="http://schemas.openxmlformats.org/officeDocument/2006/relationships/styles" Target="styles.xml"/><Relationship Id="rId21" Type="http://schemas.openxmlformats.org/officeDocument/2006/relationships/hyperlink" Target="https://www.bcb.gov.br/ftp/jurospread112000.pdf" TargetMode="External"/><Relationship Id="rId34" Type="http://schemas.openxmlformats.org/officeDocument/2006/relationships/hyperlink" Target="https://citeseerx.ist.psu.edu/viewdoc/download?doi=10.1.1.194.3108&amp;rep=rep1&amp;type=pdf" TargetMode="External"/><Relationship Id="rId42" Type="http://schemas.openxmlformats.org/officeDocument/2006/relationships/hyperlink" Target="http://www.jstor.org/stable/2729790" TargetMode="External"/><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planalto.gov.br/ccivil_03/decreto-lei/del0759.htm" TargetMode="External"/><Relationship Id="rId33" Type="http://schemas.openxmlformats.org/officeDocument/2006/relationships/hyperlink" Target="https://www.bcb.gov.br/pre/normativos/res/1994/pdf/res_2099_v1_O.pdf" TargetMode="External"/><Relationship Id="rId38" Type="http://schemas.openxmlformats.org/officeDocument/2006/relationships/hyperlink" Target="https://EconPapers.repec.org/RePEc:cup:jfinqa:v:16:y:1981:i:04:p:581-600_00" TargetMode="Externa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bcb.gov.br/pre/normativos/busca/downloadNormativo.asp?arquivo=/Lists/Normativos/Attachments/45083/Res_2624_v1_O.pdf" TargetMode="External"/><Relationship Id="rId41" Type="http://schemas.openxmlformats.org/officeDocument/2006/relationships/hyperlink" Target="http://www.jstor.org/stable/1991279"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www.planalto.gov.br/ccivil_03/constituicao/constituicao.htm" TargetMode="External"/><Relationship Id="rId32" Type="http://schemas.openxmlformats.org/officeDocument/2006/relationships/hyperlink" Target="https://www.bcb.gov.br/pre/normativos/res/1988/pdf/res_1524_v8_P.pdf" TargetMode="External"/><Relationship Id="rId37" Type="http://schemas.openxmlformats.org/officeDocument/2006/relationships/hyperlink" Target="https://www.bcb.gov.br/ftp/jurospread112000.pdf" TargetMode="External"/><Relationship Id="rId40" Type="http://schemas.openxmlformats.org/officeDocument/2006/relationships/hyperlink" Target="http://documents1.worldbank.org/curated/en/306701468337879923/pdf/337970rev0Fina10Assessment01PUBLIC1.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bcb.gov.br/content/publicacoes/programacaomonetaria/pm-022019p.pdf" TargetMode="External"/><Relationship Id="rId28" Type="http://schemas.openxmlformats.org/officeDocument/2006/relationships/hyperlink" Target="https://www.bcb.gov.br/pre/normativos/busca/downloadNormativo.asp?arquivo=/Lists/Normativos/Attachments/45083/Res_2624_v1_O.pdf" TargetMode="External"/><Relationship Id="rId36" Type="http://schemas.openxmlformats.org/officeDocument/2006/relationships/hyperlink" Target="https://doi.org/10.5007/2175-8077.2018v20n51p26"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bcb.gov.br/pre/normativos/res/1976/pdf/res_0394_v13_P.pdf" TargetMode="External"/><Relationship Id="rId44" Type="http://schemas.openxmlformats.org/officeDocument/2006/relationships/hyperlink" Target="https://www.bcb.gov.br/content/publicacoes/notastecnicas/2003nt40Inter-relentreDesenvFinanp.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bcb.gov.br/content/publicacoes/programacaomonetaria/pm-022019p.pdf" TargetMode="External"/><Relationship Id="rId27" Type="http://schemas.openxmlformats.org/officeDocument/2006/relationships/hyperlink" Target="https://EconPapers.repec.org/RePEc:eee:deveco:v:63:y:2000:i:1:p:113-134" TargetMode="External"/><Relationship Id="rId30" Type="http://schemas.openxmlformats.org/officeDocument/2006/relationships/hyperlink" Target="https://www.bcb.gov.br/pre/normativos/res/1976/pdf/res_0394_v13_P.pdf" TargetMode="External"/><Relationship Id="rId35" Type="http://schemas.openxmlformats.org/officeDocument/2006/relationships/hyperlink" Target="https://citeseerx.ist.psu.edu/viewdoc/download?doi=10.1.1.194.3108&amp;rep=rep1&amp;type=pdf" TargetMode="External"/><Relationship Id="rId43" Type="http://schemas.openxmlformats.org/officeDocument/2006/relationships/hyperlink" Target="https://www.bcb.gov.br/content/publicacoes/notastecnicas/2003nt40Inter-relentreDesenvFinan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14AF8-CE8C-499C-BE6F-65B29F6D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64</Pages>
  <Words>15060</Words>
  <Characters>81325</Characters>
  <Application>Microsoft Office Word</Application>
  <DocSecurity>0</DocSecurity>
  <Lines>677</Lines>
  <Paragraphs>192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Mayla Cristina Costa Maroni Saraiva</cp:lastModifiedBy>
  <cp:revision>6</cp:revision>
  <dcterms:created xsi:type="dcterms:W3CDTF">2020-12-18T12:40:00Z</dcterms:created>
  <dcterms:modified xsi:type="dcterms:W3CDTF">2020-12-18T14:01:00Z</dcterms:modified>
</cp:coreProperties>
</file>