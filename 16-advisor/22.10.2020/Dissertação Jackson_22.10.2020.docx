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E3FD0" w14:textId="77777777" w:rsidR="00616C98" w:rsidRPr="006C37A8" w:rsidRDefault="00536FEA">
      <w:pPr>
        <w:spacing w:line="200" w:lineRule="exact"/>
        <w:rPr>
          <w:sz w:val="24"/>
          <w:szCs w:val="24"/>
          <w:lang w:val="pt-BR"/>
        </w:rPr>
      </w:pPr>
      <w:r w:rsidRPr="006C37A8">
        <w:rPr>
          <w:sz w:val="24"/>
          <w:szCs w:val="24"/>
          <w:lang w:val="pt-BR"/>
        </w:rPr>
        <w:drawing>
          <wp:anchor distT="0" distB="0" distL="114300" distR="114300" simplePos="0" relativeHeight="251714560" behindDoc="1" locked="0" layoutInCell="0" allowOverlap="1" wp14:anchorId="0C93081A" wp14:editId="7FAA7262">
            <wp:simplePos x="0" y="0"/>
            <wp:positionH relativeFrom="page">
              <wp:posOffset>0</wp:posOffset>
            </wp:positionH>
            <wp:positionV relativeFrom="page">
              <wp:posOffset>1062355</wp:posOffset>
            </wp:positionV>
            <wp:extent cx="7560310" cy="8568055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856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9EB565" w14:textId="77777777" w:rsidR="00314982" w:rsidRPr="006C37A8" w:rsidRDefault="006C37A8">
      <w:pPr>
        <w:spacing w:line="200" w:lineRule="exact"/>
        <w:rPr>
          <w:ins w:id="0" w:author="Windows User" w:date="2020-10-22T22:30:00Z"/>
          <w:sz w:val="24"/>
          <w:szCs w:val="24"/>
          <w:lang w:val="pt-BR"/>
        </w:rPr>
      </w:pPr>
      <w:ins w:id="1" w:author="Windows User" w:date="2020-10-22T22:30:00Z">
        <w:r w:rsidRPr="006C37A8">
          <w:rPr>
            <w:sz w:val="24"/>
            <w:szCs w:val="24"/>
            <w:lang w:val="pt-BR"/>
          </w:rPr>
          <w:drawing>
            <wp:anchor distT="0" distB="0" distL="114300" distR="114300" simplePos="0" relativeHeight="25160294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1062355</wp:posOffset>
              </wp:positionV>
              <wp:extent cx="7560310" cy="8568055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/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60310" cy="856805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ins>
    </w:p>
    <w:p w14:paraId="56A197FE" w14:textId="77777777" w:rsidR="00314982" w:rsidRPr="006C37A8" w:rsidRDefault="00314982">
      <w:pPr>
        <w:spacing w:line="200" w:lineRule="exact"/>
        <w:rPr>
          <w:sz w:val="24"/>
          <w:szCs w:val="24"/>
          <w:lang w:val="pt-BR"/>
        </w:rPr>
      </w:pPr>
    </w:p>
    <w:p w14:paraId="1050BCE0" w14:textId="77777777" w:rsidR="00314982" w:rsidRPr="006C37A8" w:rsidRDefault="00314982">
      <w:pPr>
        <w:spacing w:line="200" w:lineRule="exact"/>
        <w:rPr>
          <w:sz w:val="24"/>
          <w:szCs w:val="24"/>
          <w:lang w:val="pt-BR"/>
        </w:rPr>
      </w:pPr>
    </w:p>
    <w:p w14:paraId="046A8970" w14:textId="77777777" w:rsidR="00314982" w:rsidRPr="006C37A8" w:rsidRDefault="00314982">
      <w:pPr>
        <w:spacing w:line="200" w:lineRule="exact"/>
        <w:rPr>
          <w:sz w:val="24"/>
          <w:szCs w:val="24"/>
          <w:lang w:val="pt-BR"/>
        </w:rPr>
      </w:pPr>
    </w:p>
    <w:p w14:paraId="062739AD" w14:textId="77777777" w:rsidR="00314982" w:rsidRPr="006C37A8" w:rsidRDefault="00314982">
      <w:pPr>
        <w:spacing w:line="264" w:lineRule="exact"/>
        <w:rPr>
          <w:sz w:val="24"/>
          <w:szCs w:val="24"/>
          <w:lang w:val="pt-BR"/>
        </w:rPr>
      </w:pPr>
    </w:p>
    <w:p w14:paraId="29DC46DD" w14:textId="77777777" w:rsidR="00314982" w:rsidRPr="006C37A8" w:rsidRDefault="006C37A8" w:rsidP="006C37A8">
      <w:pPr>
        <w:ind w:left="2560"/>
        <w:outlineLvl w:val="0"/>
        <w:rPr>
          <w:sz w:val="20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UNIVERSIDADE FEDERAL DO PARANÁ</w:t>
      </w:r>
    </w:p>
    <w:p w14:paraId="02975BCA" w14:textId="77777777" w:rsidR="00314982" w:rsidRPr="006C37A8" w:rsidRDefault="00314982">
      <w:pPr>
        <w:spacing w:line="208" w:lineRule="exact"/>
        <w:rPr>
          <w:sz w:val="24"/>
          <w:lang w:val="pt-BR"/>
        </w:rPr>
      </w:pPr>
    </w:p>
    <w:p w14:paraId="03A8FD26" w14:textId="77777777" w:rsidR="00314982" w:rsidRPr="006C37A8" w:rsidRDefault="006C37A8" w:rsidP="006C37A8">
      <w:pPr>
        <w:ind w:right="-21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DEPARTAMENTO DE ECONOMIA</w:t>
      </w:r>
    </w:p>
    <w:p w14:paraId="05044718" w14:textId="77777777" w:rsidR="00314982" w:rsidRPr="006C37A8" w:rsidRDefault="00314982">
      <w:pPr>
        <w:spacing w:line="322" w:lineRule="exact"/>
        <w:rPr>
          <w:sz w:val="24"/>
          <w:lang w:val="pt-BR"/>
        </w:rPr>
      </w:pPr>
    </w:p>
    <w:p w14:paraId="1028153E" w14:textId="77777777" w:rsidR="00314982" w:rsidRPr="006C37A8" w:rsidRDefault="006C37A8" w:rsidP="006C37A8">
      <w:pPr>
        <w:ind w:left="960"/>
        <w:outlineLvl w:val="0"/>
        <w:rPr>
          <w:sz w:val="20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PROGRAMA PROFISSIONAL DE PÓS-GRADUAÇÃO EM ECONOMIA</w:t>
      </w:r>
    </w:p>
    <w:p w14:paraId="6CC39236" w14:textId="77777777" w:rsidR="00314982" w:rsidRPr="006C37A8" w:rsidRDefault="00314982">
      <w:pPr>
        <w:spacing w:line="322" w:lineRule="exact"/>
        <w:rPr>
          <w:sz w:val="24"/>
          <w:lang w:val="pt-BR"/>
        </w:rPr>
      </w:pPr>
    </w:p>
    <w:p w14:paraId="25CD1EC0" w14:textId="77777777" w:rsidR="00314982" w:rsidRPr="006C37A8" w:rsidRDefault="006C37A8" w:rsidP="006C37A8">
      <w:pPr>
        <w:ind w:left="2280"/>
        <w:outlineLvl w:val="0"/>
        <w:rPr>
          <w:sz w:val="20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MESTRADO PROFISSIONAL EM ECONOMIA</w:t>
      </w:r>
    </w:p>
    <w:p w14:paraId="49216C6A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2248EEFC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6304F02B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4F7E8B6B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44B773FE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4CE9B53C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3CDA9018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27D6C5A2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75689451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480ED7AB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7C7498DA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2018EC51" w14:textId="77777777" w:rsidR="00314982" w:rsidRPr="006C37A8" w:rsidRDefault="00314982">
      <w:pPr>
        <w:spacing w:line="389" w:lineRule="exact"/>
        <w:rPr>
          <w:sz w:val="24"/>
          <w:lang w:val="pt-BR"/>
        </w:rPr>
      </w:pPr>
    </w:p>
    <w:p w14:paraId="772EA27C" w14:textId="77777777" w:rsidR="00314982" w:rsidRPr="006C37A8" w:rsidRDefault="006C37A8" w:rsidP="006C37A8">
      <w:pPr>
        <w:ind w:right="-27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JACKSON DA SILVA TORRES</w:t>
      </w:r>
    </w:p>
    <w:p w14:paraId="531C5EB0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026978A8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23467C08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6210FED2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410CACCF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1E4E57F8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3E91859C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6FBF7435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1ED9FA7C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2B6B29CF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492FBDF8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4797AFC8" w14:textId="77777777" w:rsidR="00314982" w:rsidRPr="006C37A8" w:rsidRDefault="00314982">
      <w:pPr>
        <w:spacing w:line="389" w:lineRule="exact"/>
        <w:rPr>
          <w:sz w:val="24"/>
          <w:lang w:val="pt-BR"/>
        </w:rPr>
      </w:pPr>
    </w:p>
    <w:p w14:paraId="213F5995" w14:textId="77777777" w:rsidR="00314982" w:rsidRPr="006C37A8" w:rsidRDefault="006C37A8" w:rsidP="006C37A8">
      <w:pPr>
        <w:ind w:right="-27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b/>
          <w:sz w:val="23"/>
          <w:lang w:val="pt-BR"/>
        </w:rPr>
        <w:t>OS EFEITOS DAS VARIAÇÕES DOS COMPONENTES DO SPREAD EX-POST NA</w:t>
      </w:r>
    </w:p>
    <w:p w14:paraId="165C7F60" w14:textId="77777777" w:rsidR="00314982" w:rsidRPr="006C37A8" w:rsidRDefault="00314982">
      <w:pPr>
        <w:spacing w:line="214" w:lineRule="exact"/>
        <w:rPr>
          <w:sz w:val="24"/>
          <w:lang w:val="pt-BR"/>
        </w:rPr>
      </w:pPr>
    </w:p>
    <w:p w14:paraId="758F3BF8" w14:textId="77777777" w:rsidR="00314982" w:rsidRPr="006C37A8" w:rsidRDefault="006C37A8" w:rsidP="006C37A8">
      <w:pPr>
        <w:ind w:left="1900"/>
        <w:outlineLvl w:val="0"/>
        <w:rPr>
          <w:sz w:val="20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RENTABILIDADE DAS INSTITUIÇÕES BANCÁRIAS.</w:t>
      </w:r>
    </w:p>
    <w:p w14:paraId="12FC9ED8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006680CA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77678153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58D932FB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1F85A9B7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65CCA5D9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770363E6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581C683D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54D7C566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74BCC0B4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0839B3C1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28B1980E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4023199E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1D9A95A5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4E6BAD36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13E0DB65" w14:textId="77777777" w:rsidR="00314982" w:rsidRPr="006C37A8" w:rsidRDefault="00314982">
      <w:pPr>
        <w:spacing w:line="200" w:lineRule="exact"/>
        <w:rPr>
          <w:sz w:val="24"/>
          <w:lang w:val="pt-BR"/>
        </w:rPr>
      </w:pPr>
    </w:p>
    <w:p w14:paraId="344D5EF3" w14:textId="77777777" w:rsidR="00314982" w:rsidRPr="006C37A8" w:rsidRDefault="00314982">
      <w:pPr>
        <w:spacing w:line="388" w:lineRule="exact"/>
        <w:rPr>
          <w:sz w:val="24"/>
          <w:lang w:val="pt-BR"/>
        </w:rPr>
      </w:pPr>
    </w:p>
    <w:p w14:paraId="17405F08" w14:textId="77777777" w:rsidR="00314982" w:rsidRPr="006C37A8" w:rsidRDefault="006C37A8" w:rsidP="006C37A8">
      <w:pPr>
        <w:ind w:right="-27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b/>
          <w:sz w:val="29"/>
          <w:lang w:val="pt-BR"/>
        </w:rPr>
        <w:t>CURITIBA</w:t>
      </w:r>
    </w:p>
    <w:p w14:paraId="1B8A65B7" w14:textId="77777777" w:rsidR="00314982" w:rsidRPr="006C37A8" w:rsidRDefault="00314982">
      <w:pPr>
        <w:rPr>
          <w:lang w:val="pt-BR"/>
        </w:rPr>
        <w:sectPr w:rsidR="00314982" w:rsidRPr="006C37A8">
          <w:footerReference w:type="default" r:id="rId9"/>
          <w:pgSz w:w="11900" w:h="16838"/>
          <w:pgMar w:top="1440" w:right="1166" w:bottom="982" w:left="1440" w:header="0" w:footer="0" w:gutter="0"/>
          <w:cols w:space="720" w:equalWidth="0">
            <w:col w:w="9300"/>
          </w:cols>
        </w:sectPr>
      </w:pPr>
    </w:p>
    <w:p w14:paraId="276CCC9D" w14:textId="77777777" w:rsidR="00314982" w:rsidRPr="006C37A8" w:rsidRDefault="00314982">
      <w:pPr>
        <w:spacing w:line="380" w:lineRule="exact"/>
        <w:rPr>
          <w:sz w:val="24"/>
          <w:lang w:val="pt-BR"/>
        </w:rPr>
      </w:pPr>
    </w:p>
    <w:p w14:paraId="13F2602E" w14:textId="77777777" w:rsidR="00314982" w:rsidRPr="006C37A8" w:rsidRDefault="006C37A8">
      <w:pPr>
        <w:ind w:right="-299"/>
        <w:jc w:val="center"/>
        <w:rPr>
          <w:sz w:val="20"/>
          <w:lang w:val="pt-BR"/>
        </w:rPr>
      </w:pPr>
      <w:r w:rsidRPr="006C37A8">
        <w:rPr>
          <w:rFonts w:ascii="Arial" w:hAnsi="Arial"/>
          <w:b/>
          <w:sz w:val="28"/>
          <w:lang w:val="pt-BR"/>
        </w:rPr>
        <w:t>2020</w:t>
      </w:r>
    </w:p>
    <w:p w14:paraId="54608094" w14:textId="77777777" w:rsidR="00314982" w:rsidRPr="006C37A8" w:rsidRDefault="00314982">
      <w:pPr>
        <w:rPr>
          <w:lang w:val="pt-BR"/>
        </w:rPr>
        <w:sectPr w:rsidR="00314982" w:rsidRPr="006C37A8">
          <w:type w:val="continuous"/>
          <w:pgSz w:w="11900" w:h="16838"/>
          <w:pgMar w:top="1440" w:right="1166" w:bottom="982" w:left="1440" w:header="0" w:footer="0" w:gutter="0"/>
          <w:cols w:space="720" w:equalWidth="0">
            <w:col w:w="9300"/>
          </w:cols>
        </w:sectPr>
      </w:pPr>
    </w:p>
    <w:p w14:paraId="15318CA1" w14:textId="77777777" w:rsidR="00314982" w:rsidRPr="006C37A8" w:rsidRDefault="00314982">
      <w:pPr>
        <w:spacing w:line="274" w:lineRule="exact"/>
        <w:rPr>
          <w:sz w:val="20"/>
          <w:lang w:val="pt-BR"/>
        </w:rPr>
      </w:pPr>
    </w:p>
    <w:p w14:paraId="28ECAE51" w14:textId="77777777" w:rsidR="00314982" w:rsidRPr="006C37A8" w:rsidRDefault="006C37A8" w:rsidP="006C37A8">
      <w:pPr>
        <w:ind w:right="-29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>JACKSON DA SILVA TORRES</w:t>
      </w:r>
    </w:p>
    <w:p w14:paraId="1AE82B40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7CFF73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04BBEF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4E9D63B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9CC80B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57363F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6CEF95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D41173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52455D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DFD4602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873AA1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8504B62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B68B629" w14:textId="77777777" w:rsidR="00314982" w:rsidRPr="006C37A8" w:rsidRDefault="00314982">
      <w:pPr>
        <w:spacing w:line="275" w:lineRule="exact"/>
        <w:rPr>
          <w:sz w:val="20"/>
          <w:lang w:val="pt-BR"/>
        </w:rPr>
      </w:pPr>
    </w:p>
    <w:p w14:paraId="4B210847" w14:textId="77777777" w:rsidR="00314982" w:rsidRPr="006C37A8" w:rsidRDefault="006C37A8" w:rsidP="006C37A8">
      <w:pPr>
        <w:ind w:right="-31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sz w:val="23"/>
          <w:lang w:val="pt-BR"/>
        </w:rPr>
        <w:t>OS EFEITOS DAS VARIAÇÕES DOS COMPONENTES DO SPREAD EX-POST NA</w:t>
      </w:r>
    </w:p>
    <w:p w14:paraId="4D476D46" w14:textId="77777777" w:rsidR="00314982" w:rsidRPr="006C37A8" w:rsidRDefault="00314982">
      <w:pPr>
        <w:spacing w:line="214" w:lineRule="exact"/>
        <w:rPr>
          <w:sz w:val="20"/>
          <w:lang w:val="pt-BR"/>
        </w:rPr>
      </w:pPr>
    </w:p>
    <w:p w14:paraId="4837FC55" w14:textId="77777777" w:rsidR="00314982" w:rsidRPr="006C37A8" w:rsidRDefault="006C37A8" w:rsidP="006C37A8">
      <w:pPr>
        <w:ind w:left="1980"/>
        <w:outlineLvl w:val="0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>RENTABILIDADE DAS INSTITUIÇÕES BANCÁRIAS.</w:t>
      </w:r>
    </w:p>
    <w:p w14:paraId="26D823EB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CE6BC72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AD8459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5F2AC70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9CE24D2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46767D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E07EEAF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15C9D4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90A36E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7E95020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CB3C06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6E9150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6D84659" w14:textId="77777777" w:rsidR="00314982" w:rsidRPr="006C37A8" w:rsidRDefault="00314982">
      <w:pPr>
        <w:spacing w:line="333" w:lineRule="exact"/>
        <w:rPr>
          <w:sz w:val="20"/>
          <w:lang w:val="pt-BR"/>
        </w:rPr>
      </w:pPr>
    </w:p>
    <w:p w14:paraId="020F7C88" w14:textId="77777777" w:rsidR="00314982" w:rsidRPr="006C37A8" w:rsidRDefault="006C37A8" w:rsidP="006C37A8">
      <w:pPr>
        <w:ind w:left="460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Trabalho apresentado como requisito parcial</w:t>
      </w:r>
    </w:p>
    <w:p w14:paraId="272929BA" w14:textId="77777777" w:rsidR="00314982" w:rsidRPr="006C37A8" w:rsidRDefault="00314982">
      <w:pPr>
        <w:spacing w:line="18" w:lineRule="exact"/>
        <w:rPr>
          <w:sz w:val="20"/>
          <w:lang w:val="pt-BR"/>
        </w:rPr>
      </w:pPr>
    </w:p>
    <w:p w14:paraId="71328083" w14:textId="77777777" w:rsidR="00314982" w:rsidRPr="006C37A8" w:rsidRDefault="006C37A8">
      <w:pPr>
        <w:ind w:left="4600"/>
        <w:rPr>
          <w:sz w:val="20"/>
          <w:lang w:val="pt-BR"/>
        </w:rPr>
      </w:pPr>
      <w:proofErr w:type="gramStart"/>
      <w:r w:rsidRPr="006C37A8">
        <w:rPr>
          <w:rFonts w:ascii="Arial" w:hAnsi="Arial"/>
          <w:lang w:val="pt-BR"/>
        </w:rPr>
        <w:t>para</w:t>
      </w:r>
      <w:proofErr w:type="gramEnd"/>
      <w:r w:rsidRPr="006C37A8">
        <w:rPr>
          <w:rFonts w:ascii="Arial" w:hAnsi="Arial"/>
          <w:lang w:val="pt-BR"/>
        </w:rPr>
        <w:t xml:space="preserve"> a obtenção do título de Mestre Profisisonal</w:t>
      </w:r>
    </w:p>
    <w:p w14:paraId="39791E6C" w14:textId="77777777" w:rsidR="00314982" w:rsidRPr="006C37A8" w:rsidRDefault="00314982">
      <w:pPr>
        <w:spacing w:line="18" w:lineRule="exact"/>
        <w:rPr>
          <w:sz w:val="20"/>
          <w:lang w:val="pt-BR"/>
        </w:rPr>
      </w:pPr>
    </w:p>
    <w:p w14:paraId="7690E062" w14:textId="77777777" w:rsidR="00314982" w:rsidRPr="006C37A8" w:rsidRDefault="006C37A8">
      <w:pPr>
        <w:ind w:left="4600"/>
        <w:rPr>
          <w:sz w:val="20"/>
          <w:lang w:val="pt-BR"/>
        </w:rPr>
      </w:pPr>
      <w:proofErr w:type="gramStart"/>
      <w:r w:rsidRPr="006C37A8">
        <w:rPr>
          <w:rFonts w:ascii="Arial" w:hAnsi="Arial"/>
          <w:sz w:val="21"/>
          <w:lang w:val="pt-BR"/>
        </w:rPr>
        <w:t>em</w:t>
      </w:r>
      <w:proofErr w:type="gramEnd"/>
      <w:r w:rsidRPr="006C37A8">
        <w:rPr>
          <w:rFonts w:ascii="Arial" w:hAnsi="Arial"/>
          <w:sz w:val="21"/>
          <w:lang w:val="pt-BR"/>
        </w:rPr>
        <w:t xml:space="preserve"> Economia no curso de Mestrado Profissional</w:t>
      </w:r>
    </w:p>
    <w:p w14:paraId="2EFD16EC" w14:textId="77777777" w:rsidR="00314982" w:rsidRPr="006C37A8" w:rsidRDefault="00314982">
      <w:pPr>
        <w:spacing w:line="29" w:lineRule="exact"/>
        <w:rPr>
          <w:sz w:val="20"/>
          <w:lang w:val="pt-BR"/>
        </w:rPr>
      </w:pPr>
    </w:p>
    <w:p w14:paraId="3E65375F" w14:textId="77777777" w:rsidR="00314982" w:rsidRPr="006C37A8" w:rsidRDefault="006C37A8">
      <w:pPr>
        <w:ind w:left="4600"/>
        <w:rPr>
          <w:sz w:val="20"/>
          <w:lang w:val="pt-BR"/>
        </w:rPr>
      </w:pPr>
      <w:proofErr w:type="gramStart"/>
      <w:r w:rsidRPr="006C37A8">
        <w:rPr>
          <w:rFonts w:ascii="Arial" w:hAnsi="Arial"/>
          <w:lang w:val="pt-BR"/>
        </w:rPr>
        <w:t>em</w:t>
      </w:r>
      <w:proofErr w:type="gramEnd"/>
      <w:r w:rsidRPr="006C37A8">
        <w:rPr>
          <w:rFonts w:ascii="Arial" w:hAnsi="Arial"/>
          <w:lang w:val="pt-BR"/>
        </w:rPr>
        <w:t xml:space="preserve"> Economia pelo Departamento de Economia</w:t>
      </w:r>
    </w:p>
    <w:p w14:paraId="4C0A16F8" w14:textId="77777777" w:rsidR="00314982" w:rsidRPr="006C37A8" w:rsidRDefault="00314982">
      <w:pPr>
        <w:spacing w:line="18" w:lineRule="exact"/>
        <w:rPr>
          <w:sz w:val="20"/>
          <w:lang w:val="pt-BR"/>
        </w:rPr>
      </w:pPr>
    </w:p>
    <w:p w14:paraId="3A2011AB" w14:textId="77777777" w:rsidR="00314982" w:rsidRPr="006C37A8" w:rsidRDefault="006C37A8">
      <w:pPr>
        <w:ind w:left="4600"/>
        <w:rPr>
          <w:sz w:val="20"/>
          <w:lang w:val="pt-BR"/>
        </w:rPr>
      </w:pPr>
      <w:proofErr w:type="gramStart"/>
      <w:r w:rsidRPr="006C37A8">
        <w:rPr>
          <w:rFonts w:ascii="Arial" w:hAnsi="Arial"/>
          <w:lang w:val="pt-BR"/>
        </w:rPr>
        <w:t>da</w:t>
      </w:r>
      <w:proofErr w:type="gramEnd"/>
      <w:r w:rsidRPr="006C37A8">
        <w:rPr>
          <w:rFonts w:ascii="Arial" w:hAnsi="Arial"/>
          <w:lang w:val="pt-BR"/>
        </w:rPr>
        <w:t xml:space="preserve"> Universidade Federal do Paraná.</w:t>
      </w:r>
    </w:p>
    <w:p w14:paraId="7B52A456" w14:textId="77777777" w:rsidR="00314982" w:rsidRPr="006C37A8" w:rsidRDefault="00314982">
      <w:pPr>
        <w:spacing w:line="131" w:lineRule="exact"/>
        <w:rPr>
          <w:sz w:val="20"/>
          <w:lang w:val="pt-BR"/>
        </w:rPr>
      </w:pPr>
    </w:p>
    <w:p w14:paraId="2C776191" w14:textId="77777777" w:rsidR="00314982" w:rsidRPr="006C37A8" w:rsidRDefault="006C37A8" w:rsidP="006C37A8">
      <w:pPr>
        <w:ind w:left="460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Orientadora: Profª Dra. Mayla Costa</w:t>
      </w:r>
    </w:p>
    <w:p w14:paraId="7AE6C7E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290972F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0048FAA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A0818F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3B2B30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98A49BD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93BB4B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290E79D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C1233C0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1580BB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9C565F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4E4F202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E2506F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D87FD02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501E4B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4AFC95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6CB394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D609D7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E85240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4C35BC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5A4050F" w14:textId="77777777" w:rsidR="00314982" w:rsidRPr="006C37A8" w:rsidRDefault="00314982">
      <w:pPr>
        <w:spacing w:line="294" w:lineRule="exact"/>
        <w:rPr>
          <w:sz w:val="20"/>
          <w:lang w:val="pt-BR"/>
        </w:rPr>
      </w:pPr>
    </w:p>
    <w:p w14:paraId="2062D34A" w14:textId="77777777" w:rsidR="00314982" w:rsidRPr="006C37A8" w:rsidRDefault="006C37A8" w:rsidP="006C37A8">
      <w:pPr>
        <w:ind w:right="-31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>CURITIBA</w:t>
      </w:r>
    </w:p>
    <w:p w14:paraId="0A507243" w14:textId="77777777" w:rsidR="00314982" w:rsidRPr="006C37A8" w:rsidRDefault="00314982">
      <w:pPr>
        <w:rPr>
          <w:lang w:val="pt-BR"/>
        </w:rPr>
        <w:sectPr w:rsidR="00314982" w:rsidRPr="006C37A8">
          <w:pgSz w:w="11900" w:h="16838"/>
          <w:pgMar w:top="1440" w:right="1186" w:bottom="1440" w:left="1440" w:header="0" w:footer="0" w:gutter="0"/>
          <w:cols w:space="720" w:equalWidth="0">
            <w:col w:w="9280"/>
          </w:cols>
        </w:sectPr>
      </w:pPr>
    </w:p>
    <w:p w14:paraId="4B3C268B" w14:textId="77777777" w:rsidR="00314982" w:rsidRPr="006C37A8" w:rsidRDefault="00314982">
      <w:pPr>
        <w:spacing w:line="322" w:lineRule="exact"/>
        <w:rPr>
          <w:sz w:val="20"/>
          <w:lang w:val="pt-BR"/>
        </w:rPr>
      </w:pPr>
    </w:p>
    <w:p w14:paraId="5D9F70CB" w14:textId="77777777" w:rsidR="00314982" w:rsidRPr="006C37A8" w:rsidRDefault="006C37A8">
      <w:pPr>
        <w:ind w:right="-239"/>
        <w:jc w:val="center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3"/>
          <w:szCs w:val="23"/>
          <w:lang w:val="pt-BR"/>
        </w:rPr>
        <w:t>2020</w:t>
      </w:r>
    </w:p>
    <w:p w14:paraId="48B714D4" w14:textId="77777777" w:rsidR="00314982" w:rsidRPr="006C37A8" w:rsidRDefault="00314982">
      <w:pPr>
        <w:rPr>
          <w:lang w:val="pt-BR"/>
        </w:rPr>
        <w:sectPr w:rsidR="00314982" w:rsidRPr="006C37A8">
          <w:type w:val="continuous"/>
          <w:pgSz w:w="11900" w:h="16838"/>
          <w:pgMar w:top="1440" w:right="1186" w:bottom="1440" w:left="1440" w:header="0" w:footer="0" w:gutter="0"/>
          <w:cols w:space="720" w:equalWidth="0">
            <w:col w:w="9280"/>
          </w:cols>
        </w:sectPr>
      </w:pPr>
    </w:p>
    <w:p w14:paraId="32A6F73C" w14:textId="77777777" w:rsidR="00314982" w:rsidRPr="006C37A8" w:rsidRDefault="00314982">
      <w:pPr>
        <w:spacing w:line="273" w:lineRule="exact"/>
        <w:rPr>
          <w:sz w:val="20"/>
          <w:szCs w:val="20"/>
          <w:lang w:val="pt-BR"/>
        </w:rPr>
      </w:pPr>
    </w:p>
    <w:p w14:paraId="4A679A0E" w14:textId="77777777" w:rsidR="00314982" w:rsidRPr="006C37A8" w:rsidRDefault="006C37A8" w:rsidP="006C37A8">
      <w:pPr>
        <w:ind w:right="-179"/>
        <w:jc w:val="center"/>
        <w:outlineLvl w:val="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LISTA DE ILUSTRAÇÕES</w:t>
      </w:r>
    </w:p>
    <w:p w14:paraId="038DDC16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440F90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B9E74DB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8F5E462" w14:textId="77777777" w:rsidR="00314982" w:rsidRPr="006C37A8" w:rsidRDefault="00314982">
      <w:pPr>
        <w:spacing w:line="400" w:lineRule="exact"/>
        <w:rPr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" w:author="Windows User" w:date="2020-10-22T22:30:00Z">
          <w:tblPr>
            <w:tblW w:w="0" w:type="auto"/>
            <w:tblInd w:w="26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220"/>
        <w:gridCol w:w="280"/>
        <w:gridCol w:w="7220"/>
        <w:gridCol w:w="380"/>
        <w:tblGridChange w:id="3">
          <w:tblGrid>
            <w:gridCol w:w="1220"/>
            <w:gridCol w:w="280"/>
            <w:gridCol w:w="7220"/>
            <w:gridCol w:w="360"/>
          </w:tblGrid>
        </w:tblGridChange>
      </w:tblGrid>
      <w:tr w:rsidR="00314982" w:rsidRPr="006C37A8" w14:paraId="4109E39B" w14:textId="77777777">
        <w:trPr>
          <w:trHeight w:val="294"/>
          <w:trPrChange w:id="4" w:author="Windows User" w:date="2020-10-22T22:30:00Z">
            <w:trPr>
              <w:trHeight w:val="294"/>
            </w:trPr>
          </w:trPrChange>
        </w:trPr>
        <w:tc>
          <w:tcPr>
            <w:tcW w:w="1220" w:type="dxa"/>
            <w:vAlign w:val="bottom"/>
            <w:tcPrChange w:id="5" w:author="Windows User" w:date="2020-10-22T22:30:00Z">
              <w:tcPr>
                <w:tcW w:w="1220" w:type="dxa"/>
                <w:vAlign w:val="bottom"/>
              </w:tcPr>
            </w:tcPrChange>
          </w:tcPr>
          <w:p w14:paraId="5C472997" w14:textId="48F3087F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6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"page11"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FIGURA 1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7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1</w:t>
              </w:r>
            </w:ins>
          </w:p>
        </w:tc>
        <w:tc>
          <w:tcPr>
            <w:tcW w:w="280" w:type="dxa"/>
            <w:vAlign w:val="bottom"/>
            <w:tcPrChange w:id="8" w:author="Windows User" w:date="2020-10-22T22:30:00Z">
              <w:tcPr>
                <w:tcW w:w="280" w:type="dxa"/>
                <w:vAlign w:val="bottom"/>
              </w:tcPr>
            </w:tcPrChange>
          </w:tcPr>
          <w:p w14:paraId="31136338" w14:textId="2E99C362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9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"page11"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0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220" w:type="dxa"/>
            <w:vAlign w:val="bottom"/>
            <w:tcPrChange w:id="11" w:author="Windows User" w:date="2020-10-22T22:30:00Z">
              <w:tcPr>
                <w:tcW w:w="7220" w:type="dxa"/>
                <w:vAlign w:val="bottom"/>
              </w:tcPr>
            </w:tcPrChange>
          </w:tcPr>
          <w:p w14:paraId="4FD21B42" w14:textId="5BE958DF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12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"page11"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Evolução do setor bancário brasileiro por segmento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 .</w:delText>
              </w:r>
            </w:del>
            <w:ins w:id="13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Evolução do setor bancário brasileiro por segmento . . . </w:t>
              </w:r>
              <w:proofErr w:type="gramStart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. . . .</w:t>
              </w:r>
              <w:proofErr w:type="gramEnd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.</w:t>
              </w:r>
            </w:ins>
          </w:p>
        </w:tc>
        <w:tc>
          <w:tcPr>
            <w:tcW w:w="380" w:type="dxa"/>
            <w:vAlign w:val="bottom"/>
            <w:tcPrChange w:id="14" w:author="Windows User" w:date="2020-10-22T22:30:00Z">
              <w:tcPr>
                <w:tcW w:w="360" w:type="dxa"/>
                <w:vAlign w:val="bottom"/>
              </w:tcPr>
            </w:tcPrChange>
          </w:tcPr>
          <w:p w14:paraId="4A6C8A7E" w14:textId="22034DC9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1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10</w:delText>
              </w:r>
            </w:del>
            <w:ins w:id="16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14</w:t>
              </w:r>
            </w:ins>
          </w:p>
        </w:tc>
      </w:tr>
      <w:tr w:rsidR="00314982" w:rsidRPr="006C37A8" w14:paraId="6FE853DD" w14:textId="77777777">
        <w:trPr>
          <w:trHeight w:val="478"/>
          <w:trPrChange w:id="17" w:author="Windows User" w:date="2020-10-22T22:30:00Z">
            <w:trPr>
              <w:trHeight w:val="478"/>
            </w:trPr>
          </w:trPrChange>
        </w:trPr>
        <w:tc>
          <w:tcPr>
            <w:tcW w:w="1220" w:type="dxa"/>
            <w:vAlign w:val="bottom"/>
            <w:tcPrChange w:id="18" w:author="Windows User" w:date="2020-10-22T22:30:00Z">
              <w:tcPr>
                <w:tcW w:w="1220" w:type="dxa"/>
                <w:vAlign w:val="bottom"/>
              </w:tcPr>
            </w:tcPrChange>
          </w:tcPr>
          <w:p w14:paraId="336D975D" w14:textId="73CBEBA3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19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"page12"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FIGURA 2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20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2</w:t>
              </w:r>
            </w:ins>
          </w:p>
        </w:tc>
        <w:tc>
          <w:tcPr>
            <w:tcW w:w="280" w:type="dxa"/>
            <w:vAlign w:val="bottom"/>
            <w:tcPrChange w:id="21" w:author="Windows User" w:date="2020-10-22T22:30:00Z">
              <w:tcPr>
                <w:tcW w:w="280" w:type="dxa"/>
                <w:vAlign w:val="bottom"/>
              </w:tcPr>
            </w:tcPrChange>
          </w:tcPr>
          <w:p w14:paraId="0E548D66" w14:textId="711BC153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22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"page12"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23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220" w:type="dxa"/>
            <w:vAlign w:val="bottom"/>
            <w:tcPrChange w:id="24" w:author="Windows User" w:date="2020-10-22T22:30:00Z">
              <w:tcPr>
                <w:tcW w:w="7220" w:type="dxa"/>
                <w:vAlign w:val="bottom"/>
              </w:tcPr>
            </w:tcPrChange>
          </w:tcPr>
          <w:p w14:paraId="5CC147E3" w14:textId="50D489C2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25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"page12"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Evolução da quantidade de instituições no setor bancário brasileiro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2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Evolução da quantidade de instituições no setor bancário brasileiro</w:t>
              </w:r>
            </w:ins>
          </w:p>
        </w:tc>
        <w:tc>
          <w:tcPr>
            <w:tcW w:w="380" w:type="dxa"/>
            <w:vAlign w:val="bottom"/>
            <w:tcPrChange w:id="27" w:author="Windows User" w:date="2020-10-22T22:30:00Z">
              <w:tcPr>
                <w:tcW w:w="360" w:type="dxa"/>
                <w:vAlign w:val="bottom"/>
              </w:tcPr>
            </w:tcPrChange>
          </w:tcPr>
          <w:p w14:paraId="7DEFB464" w14:textId="04B5B404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28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11</w:delText>
              </w:r>
            </w:del>
            <w:ins w:id="29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15</w:t>
              </w:r>
            </w:ins>
          </w:p>
        </w:tc>
      </w:tr>
      <w:tr w:rsidR="00314982" w:rsidRPr="006C37A8" w14:paraId="07DD06AB" w14:textId="77777777">
        <w:trPr>
          <w:trHeight w:val="478"/>
          <w:trPrChange w:id="30" w:author="Windows User" w:date="2020-10-22T22:30:00Z">
            <w:trPr>
              <w:trHeight w:val="478"/>
            </w:trPr>
          </w:trPrChange>
        </w:trPr>
        <w:tc>
          <w:tcPr>
            <w:tcW w:w="1220" w:type="dxa"/>
            <w:vAlign w:val="bottom"/>
            <w:tcPrChange w:id="31" w:author="Windows User" w:date="2020-10-22T22:30:00Z">
              <w:tcPr>
                <w:tcW w:w="1220" w:type="dxa"/>
                <w:vAlign w:val="bottom"/>
              </w:tcPr>
            </w:tcPrChange>
          </w:tcPr>
          <w:p w14:paraId="3EE64916" w14:textId="49C7BD71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32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"page13"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FIGURA 3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33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3</w:t>
              </w:r>
            </w:ins>
          </w:p>
        </w:tc>
        <w:tc>
          <w:tcPr>
            <w:tcW w:w="280" w:type="dxa"/>
            <w:vAlign w:val="bottom"/>
            <w:tcPrChange w:id="34" w:author="Windows User" w:date="2020-10-22T22:30:00Z">
              <w:tcPr>
                <w:tcW w:w="280" w:type="dxa"/>
                <w:vAlign w:val="bottom"/>
              </w:tcPr>
            </w:tcPrChange>
          </w:tcPr>
          <w:p w14:paraId="238E97F4" w14:textId="0EBB768A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35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"page13"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3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220" w:type="dxa"/>
            <w:vAlign w:val="bottom"/>
            <w:tcPrChange w:id="37" w:author="Windows User" w:date="2020-10-22T22:30:00Z">
              <w:tcPr>
                <w:tcW w:w="7220" w:type="dxa"/>
                <w:vAlign w:val="bottom"/>
              </w:tcPr>
            </w:tcPrChange>
          </w:tcPr>
          <w:p w14:paraId="30681FA4" w14:textId="48BF417B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38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"page13"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Evolução de origem de capital das instituições bancárias no Brasil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3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Evolução de origem de capital das instituições bancárias no Brasil</w:t>
              </w:r>
            </w:ins>
          </w:p>
        </w:tc>
        <w:tc>
          <w:tcPr>
            <w:tcW w:w="380" w:type="dxa"/>
            <w:vAlign w:val="bottom"/>
            <w:tcPrChange w:id="40" w:author="Windows User" w:date="2020-10-22T22:30:00Z">
              <w:tcPr>
                <w:tcW w:w="360" w:type="dxa"/>
                <w:vAlign w:val="bottom"/>
              </w:tcPr>
            </w:tcPrChange>
          </w:tcPr>
          <w:p w14:paraId="2592B2AB" w14:textId="6C3FF21C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41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12</w:delText>
              </w:r>
            </w:del>
            <w:ins w:id="42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16</w:t>
              </w:r>
            </w:ins>
          </w:p>
        </w:tc>
      </w:tr>
      <w:tr w:rsidR="00314982" w:rsidRPr="006C37A8" w14:paraId="5E859733" w14:textId="77777777">
        <w:trPr>
          <w:trHeight w:val="478"/>
          <w:trPrChange w:id="43" w:author="Windows User" w:date="2020-10-22T22:30:00Z">
            <w:trPr>
              <w:trHeight w:val="478"/>
            </w:trPr>
          </w:trPrChange>
        </w:trPr>
        <w:tc>
          <w:tcPr>
            <w:tcW w:w="1220" w:type="dxa"/>
            <w:vAlign w:val="bottom"/>
            <w:tcPrChange w:id="44" w:author="Windows User" w:date="2020-10-22T22:30:00Z">
              <w:tcPr>
                <w:tcW w:w="1220" w:type="dxa"/>
                <w:vAlign w:val="bottom"/>
              </w:tcPr>
            </w:tcPrChange>
          </w:tcPr>
          <w:p w14:paraId="4555789B" w14:textId="6C38019F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45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"page15"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FIGURA 4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4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4</w:t>
              </w:r>
            </w:ins>
          </w:p>
        </w:tc>
        <w:tc>
          <w:tcPr>
            <w:tcW w:w="280" w:type="dxa"/>
            <w:vAlign w:val="bottom"/>
            <w:tcPrChange w:id="47" w:author="Windows User" w:date="2020-10-22T22:30:00Z">
              <w:tcPr>
                <w:tcW w:w="280" w:type="dxa"/>
                <w:vAlign w:val="bottom"/>
              </w:tcPr>
            </w:tcPrChange>
          </w:tcPr>
          <w:p w14:paraId="7B00ABC5" w14:textId="3BA32EDE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48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"page15"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4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220" w:type="dxa"/>
            <w:vAlign w:val="bottom"/>
            <w:tcPrChange w:id="50" w:author="Windows User" w:date="2020-10-22T22:30:00Z">
              <w:tcPr>
                <w:tcW w:w="7220" w:type="dxa"/>
                <w:vAlign w:val="bottom"/>
              </w:tcPr>
            </w:tcPrChange>
          </w:tcPr>
          <w:p w14:paraId="63CAA01F" w14:textId="7E49C918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51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"page15"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Evolução da relação Crédito/PIB no Brasil 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 . . . . . .</w:delText>
              </w:r>
            </w:del>
            <w:ins w:id="5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Evolução da relação Crédito/PIB no Brasil  . . . . . . . . . . . . .</w:t>
              </w:r>
            </w:ins>
          </w:p>
        </w:tc>
        <w:tc>
          <w:tcPr>
            <w:tcW w:w="380" w:type="dxa"/>
            <w:vAlign w:val="bottom"/>
            <w:tcPrChange w:id="53" w:author="Windows User" w:date="2020-10-22T22:30:00Z">
              <w:tcPr>
                <w:tcW w:w="360" w:type="dxa"/>
                <w:vAlign w:val="bottom"/>
              </w:tcPr>
            </w:tcPrChange>
          </w:tcPr>
          <w:p w14:paraId="6F6DB354" w14:textId="6FB4A4BD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54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14</w:delText>
              </w:r>
            </w:del>
            <w:ins w:id="55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18</w:t>
              </w:r>
            </w:ins>
          </w:p>
        </w:tc>
      </w:tr>
      <w:tr w:rsidR="00314982" w:rsidRPr="006C37A8" w14:paraId="4F343B5C" w14:textId="77777777">
        <w:trPr>
          <w:trHeight w:val="478"/>
          <w:trPrChange w:id="56" w:author="Windows User" w:date="2020-10-22T22:30:00Z">
            <w:trPr>
              <w:trHeight w:val="478"/>
            </w:trPr>
          </w:trPrChange>
        </w:trPr>
        <w:tc>
          <w:tcPr>
            <w:tcW w:w="1220" w:type="dxa"/>
            <w:vAlign w:val="bottom"/>
            <w:tcPrChange w:id="57" w:author="Windows User" w:date="2020-10-22T22:30:00Z">
              <w:tcPr>
                <w:tcW w:w="1220" w:type="dxa"/>
                <w:vAlign w:val="bottom"/>
              </w:tcPr>
            </w:tcPrChange>
          </w:tcPr>
          <w:p w14:paraId="460658C4" w14:textId="0020CCCB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58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"page16"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FIGURA 5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5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5</w:t>
              </w:r>
            </w:ins>
          </w:p>
        </w:tc>
        <w:tc>
          <w:tcPr>
            <w:tcW w:w="280" w:type="dxa"/>
            <w:vAlign w:val="bottom"/>
            <w:tcPrChange w:id="60" w:author="Windows User" w:date="2020-10-22T22:30:00Z">
              <w:tcPr>
                <w:tcW w:w="280" w:type="dxa"/>
                <w:vAlign w:val="bottom"/>
              </w:tcPr>
            </w:tcPrChange>
          </w:tcPr>
          <w:p w14:paraId="7C883DDA" w14:textId="055D2B0B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61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"page16"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6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220" w:type="dxa"/>
            <w:vAlign w:val="bottom"/>
            <w:tcPrChange w:id="63" w:author="Windows User" w:date="2020-10-22T22:30:00Z">
              <w:tcPr>
                <w:tcW w:w="7220" w:type="dxa"/>
                <w:vAlign w:val="bottom"/>
              </w:tcPr>
            </w:tcPrChange>
          </w:tcPr>
          <w:p w14:paraId="11B9CE8E" w14:textId="6248E750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64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"page16"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Evolução anual do saldo carteira de crédito 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 . . . . .</w:delText>
              </w:r>
            </w:del>
            <w:ins w:id="6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Evolução anual do saldo carteira de crédito  . . . . . . . . . . . .</w:t>
              </w:r>
            </w:ins>
          </w:p>
        </w:tc>
        <w:tc>
          <w:tcPr>
            <w:tcW w:w="380" w:type="dxa"/>
            <w:vAlign w:val="bottom"/>
            <w:tcPrChange w:id="66" w:author="Windows User" w:date="2020-10-22T22:30:00Z">
              <w:tcPr>
                <w:tcW w:w="360" w:type="dxa"/>
                <w:vAlign w:val="bottom"/>
              </w:tcPr>
            </w:tcPrChange>
          </w:tcPr>
          <w:p w14:paraId="2035E8E4" w14:textId="21DED79E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67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15</w:delText>
              </w:r>
            </w:del>
            <w:ins w:id="68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19</w:t>
              </w:r>
            </w:ins>
          </w:p>
        </w:tc>
      </w:tr>
      <w:tr w:rsidR="00314982" w:rsidRPr="006C37A8" w14:paraId="4C0823ED" w14:textId="77777777">
        <w:trPr>
          <w:trHeight w:val="478"/>
          <w:trPrChange w:id="69" w:author="Windows User" w:date="2020-10-22T22:30:00Z">
            <w:trPr>
              <w:trHeight w:val="677"/>
            </w:trPr>
          </w:trPrChange>
        </w:trPr>
        <w:tc>
          <w:tcPr>
            <w:tcW w:w="1220" w:type="dxa"/>
            <w:vAlign w:val="bottom"/>
            <w:tcPrChange w:id="70" w:author="Windows User" w:date="2020-10-22T22:30:00Z">
              <w:tcPr>
                <w:tcW w:w="1220" w:type="dxa"/>
                <w:vAlign w:val="bottom"/>
              </w:tcPr>
            </w:tcPrChange>
          </w:tcPr>
          <w:p w14:paraId="21D60BAB" w14:textId="7D029D24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71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"page19"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FIGURA 6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7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6</w:t>
              </w:r>
            </w:ins>
          </w:p>
        </w:tc>
        <w:tc>
          <w:tcPr>
            <w:tcW w:w="280" w:type="dxa"/>
            <w:vAlign w:val="bottom"/>
            <w:tcPrChange w:id="73" w:author="Windows User" w:date="2020-10-22T22:30:00Z">
              <w:tcPr>
                <w:tcW w:w="280" w:type="dxa"/>
                <w:vAlign w:val="bottom"/>
              </w:tcPr>
            </w:tcPrChange>
          </w:tcPr>
          <w:p w14:paraId="2B8A7165" w14:textId="685358A0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74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"page19"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7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220" w:type="dxa"/>
            <w:vAlign w:val="bottom"/>
            <w:tcPrChange w:id="76" w:author="Windows User" w:date="2020-10-22T22:30:00Z">
              <w:tcPr>
                <w:tcW w:w="7220" w:type="dxa"/>
                <w:vAlign w:val="bottom"/>
              </w:tcPr>
            </w:tcPrChange>
          </w:tcPr>
          <w:p w14:paraId="792CF419" w14:textId="607BD75A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77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"page19"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Diagrama de ilustração das vertentes de pesquisa do spread 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</w:delText>
              </w:r>
            </w:del>
            <w:ins w:id="78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Diagrama de ilustração das vertentes de pesquisa do </w:t>
              </w:r>
              <w:proofErr w:type="gramStart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spread  .</w:t>
              </w:r>
              <w:proofErr w:type="gramEnd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.</w:t>
              </w:r>
            </w:ins>
          </w:p>
        </w:tc>
        <w:tc>
          <w:tcPr>
            <w:tcW w:w="380" w:type="dxa"/>
            <w:vAlign w:val="bottom"/>
            <w:tcPrChange w:id="79" w:author="Windows User" w:date="2020-10-22T22:30:00Z">
              <w:tcPr>
                <w:tcW w:w="360" w:type="dxa"/>
                <w:vAlign w:val="bottom"/>
              </w:tcPr>
            </w:tcPrChange>
          </w:tcPr>
          <w:p w14:paraId="4C9D5D11" w14:textId="0A0180C0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80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18</w:delText>
              </w:r>
            </w:del>
            <w:ins w:id="81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21</w:t>
              </w:r>
            </w:ins>
          </w:p>
        </w:tc>
      </w:tr>
      <w:tr w:rsidR="00314982" w:rsidRPr="006C37A8" w14:paraId="4F590751" w14:textId="77777777">
        <w:trPr>
          <w:trHeight w:val="478"/>
          <w:trPrChange w:id="82" w:author="Windows User" w:date="2020-10-22T22:30:00Z">
            <w:trPr>
              <w:trHeight w:val="478"/>
            </w:trPr>
          </w:trPrChange>
        </w:trPr>
        <w:tc>
          <w:tcPr>
            <w:tcW w:w="1220" w:type="dxa"/>
            <w:vAlign w:val="bottom"/>
            <w:tcPrChange w:id="83" w:author="Windows User" w:date="2020-10-22T22:30:00Z">
              <w:tcPr>
                <w:tcW w:w="1220" w:type="dxa"/>
                <w:vAlign w:val="bottom"/>
              </w:tcPr>
            </w:tcPrChange>
          </w:tcPr>
          <w:p w14:paraId="6F571143" w14:textId="76B4EC2F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84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"page22"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FIGURA 7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8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7</w:t>
              </w:r>
            </w:ins>
          </w:p>
        </w:tc>
        <w:tc>
          <w:tcPr>
            <w:tcW w:w="280" w:type="dxa"/>
            <w:vAlign w:val="bottom"/>
            <w:tcPrChange w:id="86" w:author="Windows User" w:date="2020-10-22T22:30:00Z">
              <w:tcPr>
                <w:tcW w:w="280" w:type="dxa"/>
                <w:vAlign w:val="bottom"/>
              </w:tcPr>
            </w:tcPrChange>
          </w:tcPr>
          <w:p w14:paraId="7A3E3331" w14:textId="15D5CE3F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87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"page22"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88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220" w:type="dxa"/>
            <w:vAlign w:val="bottom"/>
            <w:tcPrChange w:id="89" w:author="Windows User" w:date="2020-10-22T22:30:00Z">
              <w:tcPr>
                <w:tcW w:w="7220" w:type="dxa"/>
                <w:vAlign w:val="bottom"/>
              </w:tcPr>
            </w:tcPrChange>
          </w:tcPr>
          <w:p w14:paraId="3F3EE8BF" w14:textId="46561470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90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"page22"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Evolução do spread bancário Brasileiro até 2011 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 . .</w:delText>
              </w:r>
            </w:del>
            <w:ins w:id="91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Evolução do spread bancário Brasileiro até 2011  . . . . . . . . .</w:t>
              </w:r>
            </w:ins>
          </w:p>
        </w:tc>
        <w:tc>
          <w:tcPr>
            <w:tcW w:w="380" w:type="dxa"/>
            <w:vAlign w:val="bottom"/>
            <w:tcPrChange w:id="92" w:author="Windows User" w:date="2020-10-22T22:30:00Z">
              <w:tcPr>
                <w:tcW w:w="360" w:type="dxa"/>
                <w:vAlign w:val="bottom"/>
              </w:tcPr>
            </w:tcPrChange>
          </w:tcPr>
          <w:p w14:paraId="6B73AA4C" w14:textId="6F5AE673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93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21</w:delText>
              </w:r>
            </w:del>
            <w:ins w:id="94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24</w:t>
              </w:r>
            </w:ins>
          </w:p>
        </w:tc>
      </w:tr>
      <w:tr w:rsidR="00314982" w:rsidRPr="006C37A8" w14:paraId="337457A6" w14:textId="77777777">
        <w:trPr>
          <w:trHeight w:val="478"/>
          <w:trPrChange w:id="95" w:author="Windows User" w:date="2020-10-22T22:30:00Z">
            <w:trPr>
              <w:trHeight w:val="478"/>
            </w:trPr>
          </w:trPrChange>
        </w:trPr>
        <w:tc>
          <w:tcPr>
            <w:tcW w:w="1220" w:type="dxa"/>
            <w:vAlign w:val="bottom"/>
            <w:tcPrChange w:id="96" w:author="Windows User" w:date="2020-10-22T22:30:00Z">
              <w:tcPr>
                <w:tcW w:w="1220" w:type="dxa"/>
                <w:vAlign w:val="bottom"/>
              </w:tcPr>
            </w:tcPrChange>
          </w:tcPr>
          <w:p w14:paraId="257A82DF" w14:textId="0D47BAD9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97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"page24"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FIGURA 8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98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8</w:t>
              </w:r>
            </w:ins>
          </w:p>
        </w:tc>
        <w:tc>
          <w:tcPr>
            <w:tcW w:w="280" w:type="dxa"/>
            <w:vAlign w:val="bottom"/>
            <w:tcPrChange w:id="99" w:author="Windows User" w:date="2020-10-22T22:30:00Z">
              <w:tcPr>
                <w:tcW w:w="280" w:type="dxa"/>
                <w:vAlign w:val="bottom"/>
              </w:tcPr>
            </w:tcPrChange>
          </w:tcPr>
          <w:p w14:paraId="67FB73AF" w14:textId="13D7CE0F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100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"page24"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01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220" w:type="dxa"/>
            <w:vAlign w:val="bottom"/>
            <w:tcPrChange w:id="102" w:author="Windows User" w:date="2020-10-22T22:30:00Z">
              <w:tcPr>
                <w:tcW w:w="7220" w:type="dxa"/>
                <w:vAlign w:val="bottom"/>
              </w:tcPr>
            </w:tcPrChange>
          </w:tcPr>
          <w:p w14:paraId="3491F623" w14:textId="5908C3E7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103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"page24"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Evolução do Spread médio das operações de crédito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</w:delText>
              </w:r>
            </w:del>
            <w:ins w:id="104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Evolução do Spread médio das operações de crédito . . . . . . .</w:t>
              </w:r>
            </w:ins>
          </w:p>
        </w:tc>
        <w:tc>
          <w:tcPr>
            <w:tcW w:w="380" w:type="dxa"/>
            <w:vAlign w:val="bottom"/>
            <w:tcPrChange w:id="105" w:author="Windows User" w:date="2020-10-22T22:30:00Z">
              <w:tcPr>
                <w:tcW w:w="360" w:type="dxa"/>
                <w:vAlign w:val="bottom"/>
              </w:tcPr>
            </w:tcPrChange>
          </w:tcPr>
          <w:p w14:paraId="5E9C7654" w14:textId="4050666F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10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23</w:delText>
              </w:r>
            </w:del>
            <w:ins w:id="107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26</w:t>
              </w:r>
            </w:ins>
          </w:p>
        </w:tc>
      </w:tr>
      <w:tr w:rsidR="00314982" w:rsidRPr="006C37A8" w14:paraId="57F5BBA6" w14:textId="77777777">
        <w:trPr>
          <w:trHeight w:val="478"/>
          <w:trPrChange w:id="108" w:author="Windows User" w:date="2020-10-22T22:30:00Z">
            <w:trPr>
              <w:trHeight w:val="478"/>
            </w:trPr>
          </w:trPrChange>
        </w:trPr>
        <w:tc>
          <w:tcPr>
            <w:tcW w:w="1220" w:type="dxa"/>
            <w:vAlign w:val="bottom"/>
            <w:tcPrChange w:id="109" w:author="Windows User" w:date="2020-10-22T22:30:00Z">
              <w:tcPr>
                <w:tcW w:w="1220" w:type="dxa"/>
                <w:vAlign w:val="bottom"/>
              </w:tcPr>
            </w:tcPrChange>
          </w:tcPr>
          <w:p w14:paraId="11533AB2" w14:textId="67769148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110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"page25"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FIGURA 9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11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9</w:t>
              </w:r>
            </w:ins>
          </w:p>
        </w:tc>
        <w:tc>
          <w:tcPr>
            <w:tcW w:w="280" w:type="dxa"/>
            <w:vAlign w:val="bottom"/>
            <w:tcPrChange w:id="112" w:author="Windows User" w:date="2020-10-22T22:30:00Z">
              <w:tcPr>
                <w:tcW w:w="280" w:type="dxa"/>
                <w:vAlign w:val="bottom"/>
              </w:tcPr>
            </w:tcPrChange>
          </w:tcPr>
          <w:p w14:paraId="40FF8BC4" w14:textId="4AB052A5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113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"page25"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14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220" w:type="dxa"/>
            <w:vAlign w:val="bottom"/>
            <w:tcPrChange w:id="115" w:author="Windows User" w:date="2020-10-22T22:30:00Z">
              <w:tcPr>
                <w:tcW w:w="7220" w:type="dxa"/>
                <w:vAlign w:val="bottom"/>
              </w:tcPr>
            </w:tcPrChange>
          </w:tcPr>
          <w:p w14:paraId="26A1B486" w14:textId="695F5576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116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"page25"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Evolução do Spread do Índice do Custo de Crédito 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 .</w:delText>
              </w:r>
            </w:del>
            <w:ins w:id="117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Evolução do Spread do Índice do Custo de </w:t>
              </w:r>
              <w:proofErr w:type="gramStart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Crédito  . . .</w:t>
              </w:r>
              <w:proofErr w:type="gramEnd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. . . . .</w:t>
              </w:r>
            </w:ins>
          </w:p>
        </w:tc>
        <w:tc>
          <w:tcPr>
            <w:tcW w:w="380" w:type="dxa"/>
            <w:vAlign w:val="bottom"/>
            <w:tcPrChange w:id="118" w:author="Windows User" w:date="2020-10-22T22:30:00Z">
              <w:tcPr>
                <w:tcW w:w="360" w:type="dxa"/>
                <w:vAlign w:val="bottom"/>
              </w:tcPr>
            </w:tcPrChange>
          </w:tcPr>
          <w:p w14:paraId="249735C0" w14:textId="095E81B0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11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24</w:delText>
              </w:r>
            </w:del>
            <w:ins w:id="120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27</w:t>
              </w:r>
            </w:ins>
          </w:p>
        </w:tc>
      </w:tr>
      <w:tr w:rsidR="00314982" w:rsidRPr="006C37A8" w14:paraId="7BEF2295" w14:textId="77777777">
        <w:trPr>
          <w:trHeight w:val="478"/>
          <w:trPrChange w:id="121" w:author="Windows User" w:date="2020-10-22T22:30:00Z">
            <w:trPr>
              <w:trHeight w:val="478"/>
            </w:trPr>
          </w:trPrChange>
        </w:trPr>
        <w:tc>
          <w:tcPr>
            <w:tcW w:w="8720" w:type="dxa"/>
            <w:gridSpan w:val="3"/>
            <w:vAlign w:val="bottom"/>
            <w:tcPrChange w:id="122" w:author="Windows User" w:date="2020-10-22T22:30:00Z">
              <w:tcPr>
                <w:tcW w:w="8720" w:type="dxa"/>
                <w:gridSpan w:val="3"/>
                <w:vAlign w:val="bottom"/>
              </w:tcPr>
            </w:tcPrChange>
          </w:tcPr>
          <w:p w14:paraId="092CB24A" w14:textId="09A1ED0C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123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"page26"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FIGURA 10 – Evolução do Índice de Custo de Crédito (ICC) 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 . . . .</w:delText>
              </w:r>
            </w:del>
            <w:ins w:id="124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FIGURA 10 – Evolução do Indicador de Custo de Crédito (ICC)  . . . . . . . . .</w:t>
              </w:r>
            </w:ins>
          </w:p>
        </w:tc>
        <w:tc>
          <w:tcPr>
            <w:tcW w:w="380" w:type="dxa"/>
            <w:vAlign w:val="bottom"/>
            <w:tcPrChange w:id="125" w:author="Windows User" w:date="2020-10-22T22:30:00Z">
              <w:tcPr>
                <w:tcW w:w="360" w:type="dxa"/>
                <w:vAlign w:val="bottom"/>
              </w:tcPr>
            </w:tcPrChange>
          </w:tcPr>
          <w:p w14:paraId="12C07257" w14:textId="240F8A00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12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25</w:delText>
              </w:r>
            </w:del>
            <w:ins w:id="127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28</w:t>
              </w:r>
            </w:ins>
          </w:p>
        </w:tc>
      </w:tr>
    </w:tbl>
    <w:p w14:paraId="200EAA10" w14:textId="77777777" w:rsidR="00314982" w:rsidRPr="006C37A8" w:rsidRDefault="00314982">
      <w:pPr>
        <w:rPr>
          <w:lang w:val="pt-BR"/>
        </w:rPr>
        <w:sectPr w:rsidR="00314982" w:rsidRPr="006C37A8">
          <w:pgSz w:w="11900" w:h="16838"/>
          <w:pgMar w:top="1440" w:right="1126" w:bottom="1440" w:left="1440" w:header="0" w:footer="0" w:gutter="0"/>
          <w:cols w:space="720" w:equalWidth="0">
            <w:col w:w="9340"/>
          </w:cols>
        </w:sectPr>
      </w:pPr>
    </w:p>
    <w:p w14:paraId="6D9EEC12" w14:textId="77777777" w:rsidR="00314982" w:rsidRPr="006C37A8" w:rsidRDefault="00314982">
      <w:pPr>
        <w:spacing w:line="273" w:lineRule="exact"/>
        <w:rPr>
          <w:sz w:val="20"/>
          <w:szCs w:val="20"/>
          <w:lang w:val="pt-BR"/>
        </w:rPr>
      </w:pPr>
    </w:p>
    <w:p w14:paraId="04D35A97" w14:textId="77777777" w:rsidR="00314982" w:rsidRPr="006C37A8" w:rsidRDefault="006C37A8" w:rsidP="006C37A8">
      <w:pPr>
        <w:ind w:right="-179"/>
        <w:jc w:val="center"/>
        <w:outlineLvl w:val="0"/>
        <w:rPr>
          <w:sz w:val="20"/>
          <w:lang w:val="pt-BR"/>
          <w:rPrChange w:id="128" w:author="Windows User" w:date="2020-10-22T22:30:00Z">
            <w:rPr>
              <w:rFonts w:ascii="Arial" w:hAnsi="Arial"/>
              <w:sz w:val="24"/>
            </w:rPr>
          </w:rPrChange>
        </w:rPr>
        <w:pPrChange w:id="129" w:author="Windows User" w:date="2020-10-22T22:30:00Z">
          <w:pPr>
            <w:ind w:right="-199"/>
            <w:jc w:val="center"/>
          </w:pPr>
        </w:pPrChange>
      </w:pP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LISTA DE TABELAS</w:t>
      </w:r>
    </w:p>
    <w:p w14:paraId="3B4703A2" w14:textId="77777777" w:rsidR="00314982" w:rsidRPr="006C37A8" w:rsidRDefault="00314982">
      <w:pPr>
        <w:spacing w:line="200" w:lineRule="exact"/>
        <w:rPr>
          <w:sz w:val="20"/>
          <w:lang w:val="pt-BR"/>
          <w:rPrChange w:id="130" w:author="Windows User" w:date="2020-10-22T22:30:00Z">
            <w:rPr>
              <w:rFonts w:ascii="Arial" w:hAnsi="Arial"/>
              <w:sz w:val="24"/>
            </w:rPr>
          </w:rPrChange>
        </w:rPr>
      </w:pPr>
    </w:p>
    <w:p w14:paraId="2E634135" w14:textId="77777777" w:rsidR="00314982" w:rsidRPr="006C37A8" w:rsidRDefault="00314982">
      <w:pPr>
        <w:spacing w:line="200" w:lineRule="exact"/>
        <w:rPr>
          <w:sz w:val="20"/>
          <w:lang w:val="pt-BR"/>
          <w:rPrChange w:id="131" w:author="Windows User" w:date="2020-10-22T22:30:00Z">
            <w:rPr>
              <w:rFonts w:ascii="Arial" w:hAnsi="Arial"/>
              <w:sz w:val="24"/>
            </w:rPr>
          </w:rPrChange>
        </w:rPr>
      </w:pPr>
    </w:p>
    <w:p w14:paraId="30C9628D" w14:textId="77777777" w:rsidR="00314982" w:rsidRPr="006C37A8" w:rsidRDefault="00314982">
      <w:pPr>
        <w:spacing w:line="200" w:lineRule="exact"/>
        <w:rPr>
          <w:sz w:val="20"/>
          <w:lang w:val="pt-BR"/>
          <w:rPrChange w:id="132" w:author="Windows User" w:date="2020-10-22T22:30:00Z">
            <w:rPr>
              <w:rFonts w:ascii="Arial" w:hAnsi="Arial"/>
              <w:sz w:val="24"/>
            </w:rPr>
          </w:rPrChange>
        </w:rPr>
      </w:pPr>
    </w:p>
    <w:p w14:paraId="38D67BF6" w14:textId="77777777" w:rsidR="00314982" w:rsidRPr="006C37A8" w:rsidRDefault="00314982">
      <w:pPr>
        <w:spacing w:line="400" w:lineRule="exact"/>
        <w:rPr>
          <w:sz w:val="20"/>
          <w:lang w:val="pt-BR"/>
          <w:rPrChange w:id="133" w:author="Windows User" w:date="2020-10-22T22:30:00Z">
            <w:rPr>
              <w:rFonts w:ascii="Arial" w:hAnsi="Arial"/>
              <w:sz w:val="24"/>
            </w:rPr>
          </w:rPrChange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34" w:author="Windows User" w:date="2020-10-22T22:30:00Z">
          <w:tblPr>
            <w:tblW w:w="0" w:type="auto"/>
            <w:tblInd w:w="26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200"/>
        <w:gridCol w:w="280"/>
        <w:gridCol w:w="7160"/>
        <w:gridCol w:w="460"/>
        <w:tblGridChange w:id="135">
          <w:tblGrid>
            <w:gridCol w:w="1200"/>
            <w:gridCol w:w="280"/>
            <w:gridCol w:w="7160"/>
            <w:gridCol w:w="420"/>
          </w:tblGrid>
        </w:tblGridChange>
      </w:tblGrid>
      <w:tr w:rsidR="00314982" w:rsidRPr="006C37A8" w14:paraId="348A2729" w14:textId="77777777">
        <w:trPr>
          <w:trHeight w:val="294"/>
          <w:trPrChange w:id="136" w:author="Windows User" w:date="2020-10-22T22:30:00Z">
            <w:trPr>
              <w:trHeight w:val="294"/>
            </w:trPr>
          </w:trPrChange>
        </w:trPr>
        <w:tc>
          <w:tcPr>
            <w:tcW w:w="1200" w:type="dxa"/>
            <w:vAlign w:val="bottom"/>
            <w:tcPrChange w:id="137" w:author="Windows User" w:date="2020-10-22T22:30:00Z">
              <w:tcPr>
                <w:tcW w:w="1200" w:type="dxa"/>
                <w:vAlign w:val="bottom"/>
              </w:tcPr>
            </w:tcPrChange>
          </w:tcPr>
          <w:p w14:paraId="175E63D0" w14:textId="032DF506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138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"page10"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TABELA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1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3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TABELA 1</w:t>
              </w:r>
            </w:ins>
          </w:p>
        </w:tc>
        <w:tc>
          <w:tcPr>
            <w:tcW w:w="280" w:type="dxa"/>
            <w:vAlign w:val="bottom"/>
            <w:tcPrChange w:id="140" w:author="Windows User" w:date="2020-10-22T22:30:00Z">
              <w:tcPr>
                <w:tcW w:w="280" w:type="dxa"/>
                <w:vAlign w:val="bottom"/>
              </w:tcPr>
            </w:tcPrChange>
          </w:tcPr>
          <w:p w14:paraId="1B27D511" w14:textId="151DA48D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141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"page10"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4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160" w:type="dxa"/>
            <w:vAlign w:val="bottom"/>
            <w:tcPrChange w:id="143" w:author="Windows User" w:date="2020-10-22T22:30:00Z">
              <w:tcPr>
                <w:tcW w:w="7160" w:type="dxa"/>
                <w:vAlign w:val="bottom"/>
              </w:tcPr>
            </w:tcPrChange>
          </w:tcPr>
          <w:p w14:paraId="6225B0FC" w14:textId="2D3E5FA3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144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"page10"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delText>Composição</w:delText>
              </w:r>
              <w:r w:rsidR="00536FEA"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delText>do</w:delText>
              </w:r>
              <w:r w:rsidR="00536FEA"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delText>setor</w:delText>
              </w:r>
              <w:r w:rsidR="00536FEA"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delText>bancário</w:delText>
              </w:r>
              <w:r w:rsidR="00536FEA"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delText>brasileiro</w:delText>
              </w:r>
              <w:r w:rsidR="00536FEA"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delText>por</w:delText>
              </w:r>
              <w:r w:rsidR="00536FEA"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delText>segmento</w:delText>
              </w:r>
              <w:r w:rsidR="00536FEA"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delText>em</w:delText>
              </w:r>
              <w:r w:rsidR="00536FEA"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delText>dezem</w:delText>
              </w:r>
              <w:r w:rsidR="00536FEA"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delText>-</w:delText>
              </w:r>
              <w:r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fldChar w:fldCharType="end"/>
              </w:r>
            </w:del>
            <w:ins w:id="145" w:author="Windows User" w:date="2020-10-22T22:30:00Z">
              <w:r w:rsidRPr="006C37A8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>Composição do setor bancário brasileiro por segmento em dezem-</w:t>
              </w:r>
            </w:ins>
          </w:p>
        </w:tc>
        <w:tc>
          <w:tcPr>
            <w:tcW w:w="460" w:type="dxa"/>
            <w:vAlign w:val="bottom"/>
            <w:tcPrChange w:id="146" w:author="Windows User" w:date="2020-10-22T22:30:00Z">
              <w:tcPr>
                <w:tcW w:w="420" w:type="dxa"/>
                <w:vAlign w:val="bottom"/>
              </w:tcPr>
            </w:tcPrChange>
          </w:tcPr>
          <w:p w14:paraId="5B039C2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01732559" w14:textId="77777777">
        <w:trPr>
          <w:trHeight w:val="478"/>
          <w:trPrChange w:id="147" w:author="Windows User" w:date="2020-10-22T22:30:00Z">
            <w:trPr>
              <w:trHeight w:val="478"/>
            </w:trPr>
          </w:trPrChange>
        </w:trPr>
        <w:tc>
          <w:tcPr>
            <w:tcW w:w="1200" w:type="dxa"/>
            <w:vAlign w:val="bottom"/>
            <w:tcPrChange w:id="148" w:author="Windows User" w:date="2020-10-22T22:30:00Z">
              <w:tcPr>
                <w:tcW w:w="1200" w:type="dxa"/>
                <w:vAlign w:val="bottom"/>
              </w:tcPr>
            </w:tcPrChange>
          </w:tcPr>
          <w:p w14:paraId="330D2311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80" w:type="dxa"/>
            <w:vAlign w:val="bottom"/>
            <w:tcPrChange w:id="149" w:author="Windows User" w:date="2020-10-22T22:30:00Z">
              <w:tcPr>
                <w:tcW w:w="280" w:type="dxa"/>
                <w:vAlign w:val="bottom"/>
              </w:tcPr>
            </w:tcPrChange>
          </w:tcPr>
          <w:p w14:paraId="1A070E7B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7160" w:type="dxa"/>
            <w:vAlign w:val="bottom"/>
            <w:tcPrChange w:id="150" w:author="Windows User" w:date="2020-10-22T22:30:00Z">
              <w:tcPr>
                <w:tcW w:w="7160" w:type="dxa"/>
                <w:vAlign w:val="bottom"/>
              </w:tcPr>
            </w:tcPrChange>
          </w:tcPr>
          <w:p w14:paraId="1BC34D37" w14:textId="4CE7B35A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151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"page10"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bro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de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2019 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 . . . . . . . . . . . . . . . . . . . . . . .</w:delText>
              </w:r>
            </w:del>
            <w:ins w:id="15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bro de 2019  . . . . . . . . . . . . . . . . . . . . . . . . . . . . . .</w:t>
              </w:r>
            </w:ins>
          </w:p>
        </w:tc>
        <w:tc>
          <w:tcPr>
            <w:tcW w:w="460" w:type="dxa"/>
            <w:vAlign w:val="bottom"/>
            <w:tcPrChange w:id="153" w:author="Windows User" w:date="2020-10-22T22:30:00Z">
              <w:tcPr>
                <w:tcW w:w="420" w:type="dxa"/>
                <w:vAlign w:val="bottom"/>
              </w:tcPr>
            </w:tcPrChange>
          </w:tcPr>
          <w:p w14:paraId="2E760A3A" w14:textId="6FD853F1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154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9</w:delText>
              </w:r>
            </w:del>
            <w:ins w:id="155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13</w:t>
              </w:r>
            </w:ins>
          </w:p>
        </w:tc>
      </w:tr>
      <w:tr w:rsidR="00314982" w:rsidRPr="006C37A8" w14:paraId="51128882" w14:textId="77777777">
        <w:trPr>
          <w:trHeight w:val="478"/>
          <w:trPrChange w:id="156" w:author="Windows User" w:date="2020-10-22T22:30:00Z">
            <w:trPr>
              <w:trHeight w:val="478"/>
            </w:trPr>
          </w:trPrChange>
        </w:trPr>
        <w:tc>
          <w:tcPr>
            <w:tcW w:w="1200" w:type="dxa"/>
            <w:vAlign w:val="bottom"/>
            <w:tcPrChange w:id="157" w:author="Windows User" w:date="2020-10-22T22:30:00Z">
              <w:tcPr>
                <w:tcW w:w="1200" w:type="dxa"/>
                <w:vAlign w:val="bottom"/>
              </w:tcPr>
            </w:tcPrChange>
          </w:tcPr>
          <w:p w14:paraId="396C6561" w14:textId="591932FE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158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"page11"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TABELA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2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5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TABELA 2</w:t>
              </w:r>
            </w:ins>
          </w:p>
        </w:tc>
        <w:tc>
          <w:tcPr>
            <w:tcW w:w="280" w:type="dxa"/>
            <w:vAlign w:val="bottom"/>
            <w:tcPrChange w:id="160" w:author="Windows User" w:date="2020-10-22T22:30:00Z">
              <w:tcPr>
                <w:tcW w:w="280" w:type="dxa"/>
                <w:vAlign w:val="bottom"/>
              </w:tcPr>
            </w:tcPrChange>
          </w:tcPr>
          <w:p w14:paraId="0E7A0DDD" w14:textId="36C63096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161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"page11"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6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160" w:type="dxa"/>
            <w:vAlign w:val="bottom"/>
            <w:tcPrChange w:id="163" w:author="Windows User" w:date="2020-10-22T22:30:00Z">
              <w:tcPr>
                <w:tcW w:w="7160" w:type="dxa"/>
                <w:vAlign w:val="bottom"/>
              </w:tcPr>
            </w:tcPrChange>
          </w:tcPr>
          <w:p w14:paraId="7B728B22" w14:textId="6C42BD10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164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"page11"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Composição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por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tipo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de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iniciativa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no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setor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bancário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brasileiro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—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6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Composição por tipo de iniciativa no setor bancário brasileiro —</w:t>
              </w:r>
            </w:ins>
          </w:p>
        </w:tc>
        <w:tc>
          <w:tcPr>
            <w:tcW w:w="460" w:type="dxa"/>
            <w:vAlign w:val="bottom"/>
            <w:tcPrChange w:id="166" w:author="Windows User" w:date="2020-10-22T22:30:00Z">
              <w:tcPr>
                <w:tcW w:w="420" w:type="dxa"/>
                <w:vAlign w:val="bottom"/>
              </w:tcPr>
            </w:tcPrChange>
          </w:tcPr>
          <w:p w14:paraId="74508BDD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35FD374B" w14:textId="77777777">
        <w:trPr>
          <w:trHeight w:val="478"/>
          <w:trPrChange w:id="167" w:author="Windows User" w:date="2020-10-22T22:30:00Z">
            <w:trPr>
              <w:trHeight w:val="478"/>
            </w:trPr>
          </w:trPrChange>
        </w:trPr>
        <w:tc>
          <w:tcPr>
            <w:tcW w:w="1200" w:type="dxa"/>
            <w:vAlign w:val="bottom"/>
            <w:tcPrChange w:id="168" w:author="Windows User" w:date="2020-10-22T22:30:00Z">
              <w:tcPr>
                <w:tcW w:w="1200" w:type="dxa"/>
                <w:vAlign w:val="bottom"/>
              </w:tcPr>
            </w:tcPrChange>
          </w:tcPr>
          <w:p w14:paraId="4F0BBA5E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80" w:type="dxa"/>
            <w:vAlign w:val="bottom"/>
            <w:tcPrChange w:id="169" w:author="Windows User" w:date="2020-10-22T22:30:00Z">
              <w:tcPr>
                <w:tcW w:w="280" w:type="dxa"/>
                <w:vAlign w:val="bottom"/>
              </w:tcPr>
            </w:tcPrChange>
          </w:tcPr>
          <w:p w14:paraId="0FF98B82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7160" w:type="dxa"/>
            <w:vAlign w:val="bottom"/>
            <w:tcPrChange w:id="170" w:author="Windows User" w:date="2020-10-22T22:30:00Z">
              <w:tcPr>
                <w:tcW w:w="7160" w:type="dxa"/>
                <w:vAlign w:val="bottom"/>
              </w:tcPr>
            </w:tcPrChange>
          </w:tcPr>
          <w:p w14:paraId="7369A828" w14:textId="575BEF18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171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"page11"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Dezembro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2019 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 . . . . . . . . . . . . . . . . . . . . .</w:delText>
              </w:r>
            </w:del>
            <w:ins w:id="17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Dezembro 2019  . . . . . . . . . . . . . . . . . . . . . . . . . . . .</w:t>
              </w:r>
            </w:ins>
          </w:p>
        </w:tc>
        <w:tc>
          <w:tcPr>
            <w:tcW w:w="460" w:type="dxa"/>
            <w:vAlign w:val="bottom"/>
            <w:tcPrChange w:id="173" w:author="Windows User" w:date="2020-10-22T22:30:00Z">
              <w:tcPr>
                <w:tcW w:w="420" w:type="dxa"/>
                <w:vAlign w:val="bottom"/>
              </w:tcPr>
            </w:tcPrChange>
          </w:tcPr>
          <w:p w14:paraId="3764EDA2" w14:textId="7CF0554A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174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10</w:delText>
              </w:r>
            </w:del>
            <w:ins w:id="175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14</w:t>
              </w:r>
            </w:ins>
          </w:p>
        </w:tc>
      </w:tr>
      <w:tr w:rsidR="00314982" w:rsidRPr="006C37A8" w14:paraId="68CBB364" w14:textId="77777777">
        <w:trPr>
          <w:trHeight w:val="478"/>
          <w:trPrChange w:id="176" w:author="Windows User" w:date="2020-10-22T22:30:00Z">
            <w:trPr>
              <w:trHeight w:val="478"/>
            </w:trPr>
          </w:trPrChange>
        </w:trPr>
        <w:tc>
          <w:tcPr>
            <w:tcW w:w="1200" w:type="dxa"/>
            <w:vAlign w:val="bottom"/>
            <w:tcPrChange w:id="177" w:author="Windows User" w:date="2020-10-22T22:30:00Z">
              <w:tcPr>
                <w:tcW w:w="1200" w:type="dxa"/>
                <w:vAlign w:val="bottom"/>
              </w:tcPr>
            </w:tcPrChange>
          </w:tcPr>
          <w:p w14:paraId="4E3F111C" w14:textId="2B04F577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178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"page13"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TABELA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3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7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TABELA 3</w:t>
              </w:r>
            </w:ins>
          </w:p>
        </w:tc>
        <w:tc>
          <w:tcPr>
            <w:tcW w:w="280" w:type="dxa"/>
            <w:vAlign w:val="bottom"/>
            <w:tcPrChange w:id="180" w:author="Windows User" w:date="2020-10-22T22:30:00Z">
              <w:tcPr>
                <w:tcW w:w="280" w:type="dxa"/>
                <w:vAlign w:val="bottom"/>
              </w:tcPr>
            </w:tcPrChange>
          </w:tcPr>
          <w:p w14:paraId="64804958" w14:textId="78499A30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181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"page13"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18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600" w:type="dxa"/>
            <w:gridSpan w:val="2"/>
            <w:vAlign w:val="bottom"/>
            <w:tcPrChange w:id="183" w:author="Windows User" w:date="2020-10-22T22:30:00Z">
              <w:tcPr>
                <w:tcW w:w="7580" w:type="dxa"/>
                <w:gridSpan w:val="2"/>
                <w:vAlign w:val="bottom"/>
              </w:tcPr>
            </w:tcPrChange>
          </w:tcPr>
          <w:p w14:paraId="288A9D92" w14:textId="3AAD19FA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184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"page13"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delText>Setor</w:delText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delText>bancário</w:delText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delText>brasileiro</w:delText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delText>por</w:delText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delText>origem</w:delText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delText>de</w:delText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delText>capital</w:delText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 xml:space="preserve"> — </w:delText>
              </w:r>
              <w:r w:rsidR="00536FEA" w:rsidRPr="006C37A8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delText>Dezembro</w:delText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delText>de</w:delText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 xml:space="preserve"> 2019 </w:delText>
              </w:r>
              <w:r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delText>12</w:delText>
              </w:r>
            </w:del>
            <w:ins w:id="185" w:author="Windows User" w:date="2020-10-22T22:30:00Z">
              <w:r w:rsidRPr="006C37A8">
                <w:rPr>
                  <w:rFonts w:ascii="Arial" w:eastAsia="Arial" w:hAnsi="Arial" w:cs="Arial"/>
                  <w:w w:val="98"/>
                  <w:sz w:val="24"/>
                  <w:szCs w:val="24"/>
                  <w:lang w:val="pt-BR"/>
                </w:rPr>
                <w:t>Setor bancário brasileiro por origem de capital — Dezembro de 2019 16</w:t>
              </w:r>
            </w:ins>
          </w:p>
        </w:tc>
      </w:tr>
      <w:tr w:rsidR="00314982" w:rsidRPr="006C37A8" w14:paraId="3C0DEA63" w14:textId="77777777">
        <w:trPr>
          <w:trHeight w:val="478"/>
          <w:trPrChange w:id="186" w:author="Windows User" w:date="2020-10-22T22:30:00Z">
            <w:trPr>
              <w:trHeight w:val="677"/>
            </w:trPr>
          </w:trPrChange>
        </w:trPr>
        <w:tc>
          <w:tcPr>
            <w:tcW w:w="8640" w:type="dxa"/>
            <w:gridSpan w:val="3"/>
            <w:vAlign w:val="bottom"/>
            <w:tcPrChange w:id="187" w:author="Windows User" w:date="2020-10-22T22:30:00Z">
              <w:tcPr>
                <w:tcW w:w="8640" w:type="dxa"/>
                <w:gridSpan w:val="3"/>
                <w:vAlign w:val="bottom"/>
              </w:tcPr>
            </w:tcPrChange>
          </w:tcPr>
          <w:p w14:paraId="69ADFCDC" w14:textId="1DCA4D16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188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"page21"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TABELA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4 –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Esquema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de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obtenção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do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spread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mais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adotado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no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mercado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</w:delText>
              </w:r>
            </w:del>
            <w:ins w:id="18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TABELA 4 – Esquema de obtenção do spread mais adotado no mercado . . .</w:t>
              </w:r>
            </w:ins>
          </w:p>
        </w:tc>
        <w:tc>
          <w:tcPr>
            <w:tcW w:w="460" w:type="dxa"/>
            <w:vAlign w:val="bottom"/>
            <w:tcPrChange w:id="190" w:author="Windows User" w:date="2020-10-22T22:30:00Z">
              <w:tcPr>
                <w:tcW w:w="420" w:type="dxa"/>
                <w:vAlign w:val="bottom"/>
              </w:tcPr>
            </w:tcPrChange>
          </w:tcPr>
          <w:p w14:paraId="52CA7596" w14:textId="74FC007B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191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20</w:delText>
              </w:r>
            </w:del>
            <w:ins w:id="192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23</w:t>
              </w:r>
            </w:ins>
          </w:p>
        </w:tc>
      </w:tr>
      <w:tr w:rsidR="00314982" w:rsidRPr="006C37A8" w14:paraId="40EFD763" w14:textId="77777777">
        <w:trPr>
          <w:trHeight w:val="478"/>
          <w:trPrChange w:id="193" w:author="Windows User" w:date="2020-10-22T22:30:00Z">
            <w:trPr>
              <w:trHeight w:val="478"/>
            </w:trPr>
          </w:trPrChange>
        </w:trPr>
        <w:tc>
          <w:tcPr>
            <w:tcW w:w="8640" w:type="dxa"/>
            <w:gridSpan w:val="3"/>
            <w:vAlign w:val="bottom"/>
            <w:tcPrChange w:id="194" w:author="Windows User" w:date="2020-10-22T22:30:00Z">
              <w:tcPr>
                <w:tcW w:w="8640" w:type="dxa"/>
                <w:gridSpan w:val="3"/>
                <w:vAlign w:val="bottom"/>
              </w:tcPr>
            </w:tcPrChange>
          </w:tcPr>
          <w:p w14:paraId="7CE5AB35" w14:textId="02AB776F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195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"page29"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TABELA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5 –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Resumo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de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estudos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sobre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spread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ex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-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ante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no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Brasil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—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Parte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1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</w:delText>
              </w:r>
            </w:del>
            <w:ins w:id="19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TABELA 5 – Resumo de estudos sobre o spread ex-ante no Brasil — Parte 1 .</w:t>
              </w:r>
            </w:ins>
          </w:p>
        </w:tc>
        <w:tc>
          <w:tcPr>
            <w:tcW w:w="460" w:type="dxa"/>
            <w:vAlign w:val="bottom"/>
            <w:tcPrChange w:id="197" w:author="Windows User" w:date="2020-10-22T22:30:00Z">
              <w:tcPr>
                <w:tcW w:w="420" w:type="dxa"/>
                <w:vAlign w:val="bottom"/>
              </w:tcPr>
            </w:tcPrChange>
          </w:tcPr>
          <w:p w14:paraId="11E608E4" w14:textId="07117D79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198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28</w:delText>
              </w:r>
            </w:del>
            <w:ins w:id="199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31</w:t>
              </w:r>
            </w:ins>
          </w:p>
        </w:tc>
      </w:tr>
      <w:tr w:rsidR="00314982" w:rsidRPr="006C37A8" w14:paraId="780A795A" w14:textId="77777777">
        <w:trPr>
          <w:trHeight w:val="478"/>
          <w:trPrChange w:id="200" w:author="Windows User" w:date="2020-10-22T22:30:00Z">
            <w:trPr>
              <w:trHeight w:val="478"/>
            </w:trPr>
          </w:trPrChange>
        </w:trPr>
        <w:tc>
          <w:tcPr>
            <w:tcW w:w="8640" w:type="dxa"/>
            <w:gridSpan w:val="3"/>
            <w:vAlign w:val="bottom"/>
            <w:tcPrChange w:id="201" w:author="Windows User" w:date="2020-10-22T22:30:00Z">
              <w:tcPr>
                <w:tcW w:w="8640" w:type="dxa"/>
                <w:gridSpan w:val="3"/>
                <w:vAlign w:val="bottom"/>
              </w:tcPr>
            </w:tcPrChange>
          </w:tcPr>
          <w:p w14:paraId="4C26D285" w14:textId="45073B83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202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"page30"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TABELA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6 –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Resumo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de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estudos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sobre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spread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ex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-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ante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no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Brasil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—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Parte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2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</w:delText>
              </w:r>
            </w:del>
            <w:ins w:id="203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TABELA 6 – Resumo de estudos sobre o spread ex-ante no Brasil — Parte 2 .</w:t>
              </w:r>
            </w:ins>
          </w:p>
        </w:tc>
        <w:tc>
          <w:tcPr>
            <w:tcW w:w="460" w:type="dxa"/>
            <w:vAlign w:val="bottom"/>
            <w:tcPrChange w:id="204" w:author="Windows User" w:date="2020-10-22T22:30:00Z">
              <w:tcPr>
                <w:tcW w:w="420" w:type="dxa"/>
                <w:vAlign w:val="bottom"/>
              </w:tcPr>
            </w:tcPrChange>
          </w:tcPr>
          <w:p w14:paraId="08672531" w14:textId="4182F609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20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29</w:delText>
              </w:r>
            </w:del>
            <w:ins w:id="206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32</w:t>
              </w:r>
            </w:ins>
          </w:p>
        </w:tc>
      </w:tr>
      <w:tr w:rsidR="00314982" w:rsidRPr="006C37A8" w14:paraId="2D4F4597" w14:textId="77777777">
        <w:trPr>
          <w:trHeight w:val="478"/>
          <w:trPrChange w:id="207" w:author="Windows User" w:date="2020-10-22T22:30:00Z">
            <w:trPr>
              <w:trHeight w:val="478"/>
            </w:trPr>
          </w:trPrChange>
        </w:trPr>
        <w:tc>
          <w:tcPr>
            <w:tcW w:w="1200" w:type="dxa"/>
            <w:vAlign w:val="bottom"/>
            <w:tcPrChange w:id="208" w:author="Windows User" w:date="2020-10-22T22:30:00Z">
              <w:tcPr>
                <w:tcW w:w="1200" w:type="dxa"/>
                <w:vAlign w:val="bottom"/>
              </w:tcPr>
            </w:tcPrChange>
          </w:tcPr>
          <w:p w14:paraId="44DE6682" w14:textId="58257F93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del w:id="209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"page30"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TABELA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7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210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TABELA 7</w:t>
              </w:r>
            </w:ins>
          </w:p>
        </w:tc>
        <w:tc>
          <w:tcPr>
            <w:tcW w:w="280" w:type="dxa"/>
            <w:vAlign w:val="bottom"/>
            <w:tcPrChange w:id="211" w:author="Windows User" w:date="2020-10-22T22:30:00Z">
              <w:tcPr>
                <w:tcW w:w="280" w:type="dxa"/>
                <w:vAlign w:val="bottom"/>
              </w:tcPr>
            </w:tcPrChange>
          </w:tcPr>
          <w:p w14:paraId="230F69F6" w14:textId="319C0F1B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del w:id="212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"page30"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–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</w:del>
            <w:ins w:id="213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–</w:t>
              </w:r>
            </w:ins>
          </w:p>
        </w:tc>
        <w:tc>
          <w:tcPr>
            <w:tcW w:w="7160" w:type="dxa"/>
            <w:vAlign w:val="bottom"/>
            <w:tcPrChange w:id="214" w:author="Windows User" w:date="2020-10-22T22:30:00Z">
              <w:tcPr>
                <w:tcW w:w="7160" w:type="dxa"/>
                <w:vAlign w:val="bottom"/>
              </w:tcPr>
            </w:tcPrChange>
          </w:tcPr>
          <w:p w14:paraId="2160C8F4" w14:textId="4AFC5D71" w:rsidR="00314982" w:rsidRPr="006C37A8" w:rsidRDefault="006C37A8">
            <w:pPr>
              <w:ind w:left="60"/>
              <w:rPr>
                <w:sz w:val="20"/>
                <w:szCs w:val="20"/>
                <w:lang w:val="pt-BR"/>
              </w:rPr>
            </w:pPr>
            <w:del w:id="215" w:author="Windows User" w:date="2020-10-22T22:30:00Z">
              <w:r w:rsidRPr="006C37A8">
                <w:rPr>
                  <w:lang w:val="pt-BR"/>
                </w:rPr>
                <w:fldChar w:fldCharType="begin"/>
              </w:r>
              <w:r w:rsidRPr="006C37A8">
                <w:rPr>
                  <w:lang w:val="pt-BR"/>
                </w:rPr>
                <w:delInstrText xml:space="preserve"> HYPERLINK \l "page30" \h </w:delInstrText>
              </w:r>
              <w:r w:rsidRPr="006C37A8">
                <w:rPr>
                  <w:lang w:val="pt-BR"/>
                </w:rPr>
                <w:fldChar w:fldCharType="separate"/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Resumo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de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estudos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sobre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spread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ex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-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post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no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="00536FEA" w:rsidRPr="006C37A8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delText>Brasil</w:delText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 xml:space="preserve"> </w:delText>
              </w:r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fldChar w:fldCharType="end"/>
              </w:r>
              <w:r w:rsidR="00536FEA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. . . . . . .</w:delText>
              </w:r>
            </w:del>
            <w:ins w:id="21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Resumo de estudos sobre o spread ex-post no Brasil . . . . . . .</w:t>
              </w:r>
            </w:ins>
          </w:p>
        </w:tc>
        <w:tc>
          <w:tcPr>
            <w:tcW w:w="460" w:type="dxa"/>
            <w:vAlign w:val="bottom"/>
            <w:tcPrChange w:id="217" w:author="Windows User" w:date="2020-10-22T22:30:00Z">
              <w:tcPr>
                <w:tcW w:w="420" w:type="dxa"/>
                <w:vAlign w:val="bottom"/>
              </w:tcPr>
            </w:tcPrChange>
          </w:tcPr>
          <w:p w14:paraId="1909F02A" w14:textId="4E99A1B3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del w:id="218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delText>29</w:delText>
              </w:r>
            </w:del>
            <w:ins w:id="219" w:author="Windows User" w:date="2020-10-22T22:30:00Z">
              <w:r w:rsidR="006C37A8"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32</w:t>
              </w:r>
            </w:ins>
          </w:p>
        </w:tc>
      </w:tr>
    </w:tbl>
    <w:p w14:paraId="552D6C86" w14:textId="77777777" w:rsidR="00314982" w:rsidRPr="006C37A8" w:rsidRDefault="00314982">
      <w:pPr>
        <w:rPr>
          <w:lang w:val="pt-BR"/>
        </w:rPr>
        <w:sectPr w:rsidR="00314982" w:rsidRPr="006C37A8">
          <w:pgSz w:w="11900" w:h="16838"/>
          <w:pgMar w:top="1440" w:right="1126" w:bottom="1440" w:left="1440" w:header="0" w:footer="0" w:gutter="0"/>
          <w:cols w:space="720" w:equalWidth="0">
            <w:col w:w="9340"/>
          </w:cols>
          <w:sectPrChange w:id="220" w:author="Windows User" w:date="2020-10-22T22:30:00Z">
            <w:sectPr w:rsidR="00314982" w:rsidRPr="006C37A8">
              <w:pgMar w:top="1440" w:right="1146" w:bottom="1440" w:left="1440" w:header="0" w:footer="0" w:gutter="0"/>
            </w:sectPr>
          </w:sectPrChange>
        </w:sectPr>
      </w:pPr>
    </w:p>
    <w:p w14:paraId="4AA93323" w14:textId="77777777" w:rsidR="00314982" w:rsidRPr="006C37A8" w:rsidRDefault="006C37A8">
      <w:pPr>
        <w:ind w:left="9220"/>
        <w:rPr>
          <w:sz w:val="20"/>
          <w:szCs w:val="20"/>
          <w:lang w:val="pt-BR"/>
        </w:rPr>
      </w:pPr>
      <w:ins w:id="221" w:author="Windows User" w:date="2020-10-22T22:30:00Z">
        <w:r w:rsidRPr="006C37A8">
          <w:rPr>
            <w:rFonts w:ascii="Arial" w:eastAsia="Arial" w:hAnsi="Arial" w:cs="Arial"/>
            <w:sz w:val="20"/>
            <w:szCs w:val="20"/>
            <w:lang w:val="pt-BR"/>
          </w:rPr>
          <w:lastRenderedPageBreak/>
          <w:t>4</w:t>
        </w:r>
      </w:ins>
    </w:p>
    <w:p w14:paraId="581B931D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34E7B1BA" w14:textId="77777777" w:rsidR="00314982" w:rsidRPr="006C37A8" w:rsidRDefault="00314982">
      <w:pPr>
        <w:spacing w:line="255" w:lineRule="exact"/>
        <w:rPr>
          <w:sz w:val="20"/>
          <w:szCs w:val="20"/>
          <w:lang w:val="pt-BR"/>
        </w:rPr>
      </w:pPr>
    </w:p>
    <w:p w14:paraId="3799FF84" w14:textId="77777777" w:rsidR="00314982" w:rsidRPr="006C37A8" w:rsidRDefault="006C37A8" w:rsidP="006C37A8">
      <w:pPr>
        <w:ind w:right="-179"/>
        <w:jc w:val="center"/>
        <w:outlineLvl w:val="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SUMÁRIO</w:t>
      </w:r>
    </w:p>
    <w:p w14:paraId="29EC47B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8880C5F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64F90FF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customXmlDelRangeStart w:id="222" w:author="Windows User" w:date="2020-10-22T22:30:00Z"/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en-US"/>
        </w:rPr>
        <w:id w:val="-1391110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DelRangeEnd w:id="222"/>
        <w:p w14:paraId="1E42B3D2" w14:textId="77777777" w:rsidR="00921310" w:rsidRPr="006C37A8" w:rsidRDefault="00921310">
          <w:pPr>
            <w:pStyle w:val="TOCHeading"/>
            <w:rPr>
              <w:del w:id="223" w:author="Windows User" w:date="2020-10-22T22:30:00Z"/>
            </w:rPr>
          </w:pPr>
        </w:p>
        <w:p w14:paraId="7FF94FD5" w14:textId="77777777" w:rsidR="00F53276" w:rsidRPr="006C37A8" w:rsidRDefault="00921310">
          <w:pPr>
            <w:pStyle w:val="TOC1"/>
            <w:tabs>
              <w:tab w:val="right" w:leader="dot" w:pos="9330"/>
            </w:tabs>
            <w:rPr>
              <w:del w:id="224" w:author="Windows User" w:date="2020-10-22T22:30:00Z"/>
              <w:rFonts w:asciiTheme="minorHAnsi" w:hAnsiTheme="minorHAnsi" w:cstheme="minorBidi"/>
              <w:lang w:val="pt-BR" w:eastAsia="pt-BR"/>
            </w:rPr>
          </w:pPr>
          <w:del w:id="225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TOC \o "1-3" \h \z \u </w:delInstrText>
            </w:r>
            <w:r w:rsidRPr="006C37A8">
              <w:rPr>
                <w:lang w:val="pt-BR"/>
              </w:rPr>
              <w:fldChar w:fldCharType="separate"/>
            </w:r>
            <w:r w:rsidR="006C37A8" w:rsidRPr="006C37A8">
              <w:rPr>
                <w:lang w:val="pt-BR"/>
              </w:rPr>
              <w:fldChar w:fldCharType="begin"/>
            </w:r>
            <w:r w:rsidR="006C37A8" w:rsidRPr="006C37A8">
              <w:rPr>
                <w:lang w:val="pt-BR"/>
              </w:rPr>
              <w:delInstrText xml:space="preserve"> HYPERLINK \l "_Toc52444635" </w:delInstrText>
            </w:r>
            <w:r w:rsidR="006C37A8"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1 INTRODUÇÃO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_Toc52444635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6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="006C37A8" w:rsidRPr="006C37A8">
              <w:rPr>
                <w:lang w:val="pt-BR"/>
              </w:rPr>
              <w:fldChar w:fldCharType="end"/>
            </w:r>
          </w:del>
        </w:p>
        <w:p w14:paraId="1A78A8B3" w14:textId="77777777" w:rsidR="00F53276" w:rsidRPr="006C37A8" w:rsidRDefault="006C37A8">
          <w:pPr>
            <w:pStyle w:val="TOC2"/>
            <w:tabs>
              <w:tab w:val="left" w:pos="880"/>
              <w:tab w:val="right" w:leader="dot" w:pos="9330"/>
            </w:tabs>
            <w:rPr>
              <w:del w:id="226" w:author="Windows User" w:date="2020-10-22T22:30:00Z"/>
              <w:rFonts w:asciiTheme="minorHAnsi" w:hAnsiTheme="minorHAnsi" w:cstheme="minorBidi"/>
              <w:lang w:val="pt-BR" w:eastAsia="pt-BR"/>
            </w:rPr>
          </w:pPr>
          <w:del w:id="227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"_Toc52444636"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1.1</w:delText>
            </w:r>
            <w:r w:rsidR="00F53276" w:rsidRPr="006C37A8">
              <w:rPr>
                <w:rFonts w:asciiTheme="minorHAnsi" w:hAnsiTheme="minorHAnsi" w:cstheme="minorBidi"/>
                <w:lang w:val="pt-BR" w:eastAsia="pt-BR"/>
              </w:rPr>
              <w:tab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PROBLEMA DE PESQUISA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_Toc52444636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6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21EC9A7E" w14:textId="77777777" w:rsidR="00F53276" w:rsidRPr="006C37A8" w:rsidRDefault="006C37A8">
          <w:pPr>
            <w:pStyle w:val="TOC2"/>
            <w:tabs>
              <w:tab w:val="left" w:pos="880"/>
              <w:tab w:val="right" w:leader="dot" w:pos="9330"/>
            </w:tabs>
            <w:rPr>
              <w:del w:id="228" w:author="Windows User" w:date="2020-10-22T22:30:00Z"/>
              <w:rFonts w:asciiTheme="minorHAnsi" w:hAnsiTheme="minorHAnsi" w:cstheme="minorBidi"/>
              <w:lang w:val="pt-BR" w:eastAsia="pt-BR"/>
            </w:rPr>
          </w:pPr>
          <w:del w:id="229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"_Toc52444637"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1.2</w:delText>
            </w:r>
            <w:r w:rsidR="00F53276" w:rsidRPr="006C37A8">
              <w:rPr>
                <w:rFonts w:asciiTheme="minorHAnsi" w:hAnsiTheme="minorHAnsi" w:cstheme="minorBidi"/>
                <w:lang w:val="pt-BR" w:eastAsia="pt-BR"/>
              </w:rPr>
              <w:tab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OBJETIVOS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_Toc52444637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6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0CEFA7D9" w14:textId="77777777" w:rsidR="00F53276" w:rsidRPr="006C37A8" w:rsidRDefault="006C37A8">
          <w:pPr>
            <w:pStyle w:val="TOC3"/>
            <w:tabs>
              <w:tab w:val="left" w:pos="1320"/>
              <w:tab w:val="right" w:leader="dot" w:pos="9330"/>
            </w:tabs>
            <w:rPr>
              <w:del w:id="230" w:author="Windows User" w:date="2020-10-22T22:30:00Z"/>
              <w:rFonts w:asciiTheme="minorHAnsi" w:hAnsiTheme="minorHAnsi" w:cstheme="minorBidi"/>
              <w:lang w:val="pt-BR" w:eastAsia="pt-BR"/>
            </w:rPr>
          </w:pPr>
          <w:del w:id="231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"_Toc52444638"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1.2.1</w:delText>
            </w:r>
            <w:r w:rsidR="00F53276" w:rsidRPr="006C37A8">
              <w:rPr>
                <w:rFonts w:asciiTheme="minorHAnsi" w:hAnsiTheme="minorHAnsi" w:cstheme="minorBidi"/>
                <w:lang w:val="pt-BR" w:eastAsia="pt-BR"/>
              </w:rPr>
              <w:tab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OBJETIVO GERAL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_Toc52444638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6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6106DBAA" w14:textId="77777777" w:rsidR="00F53276" w:rsidRPr="006C37A8" w:rsidRDefault="006C37A8">
          <w:pPr>
            <w:pStyle w:val="TOC3"/>
            <w:tabs>
              <w:tab w:val="left" w:pos="1320"/>
              <w:tab w:val="right" w:leader="dot" w:pos="9330"/>
            </w:tabs>
            <w:rPr>
              <w:del w:id="232" w:author="Windows User" w:date="2020-10-22T22:30:00Z"/>
              <w:rFonts w:asciiTheme="minorHAnsi" w:hAnsiTheme="minorHAnsi" w:cstheme="minorBidi"/>
              <w:lang w:val="pt-BR" w:eastAsia="pt-BR"/>
            </w:rPr>
          </w:pPr>
          <w:del w:id="233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"_Toc52444639"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1.2.2</w:delText>
            </w:r>
            <w:r w:rsidR="00F53276" w:rsidRPr="006C37A8">
              <w:rPr>
                <w:rFonts w:asciiTheme="minorHAnsi" w:hAnsiTheme="minorHAnsi" w:cstheme="minorBidi"/>
                <w:lang w:val="pt-BR" w:eastAsia="pt-BR"/>
              </w:rPr>
              <w:tab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OBJETIVOS ESPECÍFICOS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_Toc52444639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6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5F25EC90" w14:textId="77777777" w:rsidR="00F53276" w:rsidRPr="006C37A8" w:rsidRDefault="006C37A8">
          <w:pPr>
            <w:pStyle w:val="TOC3"/>
            <w:tabs>
              <w:tab w:val="right" w:leader="dot" w:pos="9330"/>
            </w:tabs>
            <w:rPr>
              <w:del w:id="234" w:author="Windows User" w:date="2020-10-22T22:30:00Z"/>
              <w:rFonts w:asciiTheme="minorHAnsi" w:hAnsiTheme="minorHAnsi" w:cstheme="minorBidi"/>
              <w:lang w:val="pt-BR" w:eastAsia="pt-BR"/>
            </w:rPr>
          </w:pPr>
          <w:del w:id="235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"_Toc52444640"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1.3 JUSTIFICATIVA TEÓRICA E PRÁTICA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_Toc52444640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6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4CF1280E" w14:textId="77777777" w:rsidR="00F53276" w:rsidRPr="006C37A8" w:rsidRDefault="006C37A8">
          <w:pPr>
            <w:pStyle w:val="TOC1"/>
            <w:tabs>
              <w:tab w:val="right" w:leader="dot" w:pos="9330"/>
            </w:tabs>
            <w:rPr>
              <w:del w:id="236" w:author="Windows User" w:date="2020-10-22T22:30:00Z"/>
              <w:rFonts w:asciiTheme="minorHAnsi" w:hAnsiTheme="minorHAnsi" w:cstheme="minorBidi"/>
              <w:lang w:val="pt-BR" w:eastAsia="pt-BR"/>
            </w:rPr>
          </w:pPr>
          <w:del w:id="237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"_Toc52444641"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2 REFERENCIAL TEÓRICO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_Toc52444641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7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5A9A6F76" w14:textId="77777777" w:rsidR="00F53276" w:rsidRPr="006C37A8" w:rsidRDefault="006C37A8">
          <w:pPr>
            <w:pStyle w:val="TOC2"/>
            <w:tabs>
              <w:tab w:val="right" w:leader="dot" w:pos="9330"/>
            </w:tabs>
            <w:rPr>
              <w:del w:id="238" w:author="Windows User" w:date="2020-10-22T22:30:00Z"/>
              <w:rFonts w:asciiTheme="minorHAnsi" w:hAnsiTheme="minorHAnsi" w:cstheme="minorBidi"/>
              <w:lang w:val="pt-BR" w:eastAsia="pt-BR"/>
            </w:rPr>
          </w:pPr>
          <w:del w:id="239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"_Toc52444642"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2.1 SETOR BANCÁRIO NO BRASIL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_Toc52444642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7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71B2DB8E" w14:textId="77777777" w:rsidR="00F53276" w:rsidRPr="006C37A8" w:rsidRDefault="006C37A8">
          <w:pPr>
            <w:pStyle w:val="TOC2"/>
            <w:tabs>
              <w:tab w:val="right" w:leader="dot" w:pos="9330"/>
            </w:tabs>
            <w:rPr>
              <w:del w:id="240" w:author="Windows User" w:date="2020-10-22T22:30:00Z"/>
              <w:rFonts w:asciiTheme="minorHAnsi" w:hAnsiTheme="minorHAnsi" w:cstheme="minorBidi"/>
              <w:lang w:val="pt-BR" w:eastAsia="pt-BR"/>
            </w:rPr>
          </w:pPr>
          <w:del w:id="241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"_Toc52444643"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2.2 SPREAD BANCÁRIO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_Toc52444643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21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759DC0AE" w14:textId="77777777" w:rsidR="00F53276" w:rsidRPr="006C37A8" w:rsidRDefault="006C37A8">
          <w:pPr>
            <w:pStyle w:val="TOC3"/>
            <w:tabs>
              <w:tab w:val="left" w:pos="1320"/>
              <w:tab w:val="right" w:leader="dot" w:pos="9330"/>
            </w:tabs>
            <w:rPr>
              <w:del w:id="242" w:author="Windows User" w:date="2020-10-22T22:30:00Z"/>
              <w:rFonts w:asciiTheme="minorHAnsi" w:hAnsiTheme="minorHAnsi" w:cstheme="minorBidi"/>
              <w:lang w:val="pt-BR" w:eastAsia="pt-BR"/>
            </w:rPr>
          </w:pPr>
          <w:del w:id="243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"_Toc52444644"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lang w:val="pt-BR"/>
              </w:rPr>
              <w:delText>2.2.1</w:delText>
            </w:r>
            <w:r w:rsidR="00F53276" w:rsidRPr="006C37A8">
              <w:rPr>
                <w:rFonts w:asciiTheme="minorHAnsi" w:hAnsiTheme="minorHAnsi" w:cstheme="minorBidi"/>
                <w:lang w:val="pt-BR" w:eastAsia="pt-BR"/>
              </w:rPr>
              <w:tab/>
            </w:r>
            <w:r w:rsidR="00F53276" w:rsidRPr="006C37A8">
              <w:rPr>
                <w:rStyle w:val="Hyperlink"/>
                <w:rFonts w:ascii="Arial" w:eastAsia="Arial" w:hAnsi="Arial" w:cs="Arial"/>
                <w:lang w:val="pt-BR"/>
              </w:rPr>
              <w:delText>CONCEITOS E DEFINIÇÕES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_Toc52444644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21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3FF5DB35" w14:textId="77777777" w:rsidR="00F53276" w:rsidRPr="006C37A8" w:rsidRDefault="006C37A8">
          <w:pPr>
            <w:pStyle w:val="TOC3"/>
            <w:tabs>
              <w:tab w:val="left" w:pos="1320"/>
              <w:tab w:val="right" w:leader="dot" w:pos="9330"/>
            </w:tabs>
            <w:rPr>
              <w:del w:id="244" w:author="Windows User" w:date="2020-10-22T22:30:00Z"/>
              <w:rFonts w:asciiTheme="minorHAnsi" w:hAnsiTheme="minorHAnsi" w:cstheme="minorBidi"/>
              <w:lang w:val="pt-BR" w:eastAsia="pt-BR"/>
            </w:rPr>
          </w:pPr>
          <w:del w:id="245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"_Toc52444645"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lang w:val="pt-BR"/>
              </w:rPr>
              <w:delText>2.2.2</w:delText>
            </w:r>
            <w:r w:rsidR="00F53276" w:rsidRPr="006C37A8">
              <w:rPr>
                <w:rFonts w:asciiTheme="minorHAnsi" w:hAnsiTheme="minorHAnsi" w:cstheme="minorBidi"/>
                <w:lang w:val="pt-BR" w:eastAsia="pt-BR"/>
              </w:rPr>
              <w:tab/>
            </w:r>
            <w:r w:rsidR="00F53276" w:rsidRPr="006C37A8">
              <w:rPr>
                <w:rStyle w:val="Hyperlink"/>
                <w:rFonts w:ascii="Arial" w:eastAsia="Arial" w:hAnsi="Arial" w:cs="Arial"/>
                <w:lang w:val="pt-BR"/>
              </w:rPr>
              <w:delText>SPREAD BANCÁRIO NO BRASIL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_Toc52444645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24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55E74DCE" w14:textId="77777777" w:rsidR="00F53276" w:rsidRPr="006C37A8" w:rsidRDefault="006C37A8">
          <w:pPr>
            <w:pStyle w:val="TOC2"/>
            <w:tabs>
              <w:tab w:val="left" w:pos="880"/>
              <w:tab w:val="right" w:leader="dot" w:pos="9330"/>
            </w:tabs>
            <w:rPr>
              <w:del w:id="246" w:author="Windows User" w:date="2020-10-22T22:30:00Z"/>
              <w:rFonts w:asciiTheme="minorHAnsi" w:hAnsiTheme="minorHAnsi" w:cstheme="minorBidi"/>
              <w:lang w:val="pt-BR" w:eastAsia="pt-BR"/>
            </w:rPr>
          </w:pPr>
          <w:del w:id="247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"_Toc52444646"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 xml:space="preserve">2.3 </w:delText>
            </w:r>
            <w:r w:rsidR="00F53276" w:rsidRPr="006C37A8">
              <w:rPr>
                <w:rFonts w:asciiTheme="minorHAnsi" w:hAnsiTheme="minorHAnsi" w:cstheme="minorBidi"/>
                <w:lang w:val="pt-BR" w:eastAsia="pt-BR"/>
              </w:rPr>
              <w:tab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ESTUDOS ANTERIORES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_Toc52444646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28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25A0B19A" w14:textId="77777777" w:rsidR="00F53276" w:rsidRPr="006C37A8" w:rsidRDefault="006C37A8">
          <w:pPr>
            <w:pStyle w:val="TOC1"/>
            <w:tabs>
              <w:tab w:val="right" w:leader="dot" w:pos="9330"/>
            </w:tabs>
            <w:rPr>
              <w:del w:id="248" w:author="Windows User" w:date="2020-10-22T22:30:00Z"/>
              <w:rFonts w:asciiTheme="minorHAnsi" w:hAnsiTheme="minorHAnsi" w:cstheme="minorBidi"/>
              <w:lang w:val="pt-BR" w:eastAsia="pt-BR"/>
            </w:rPr>
          </w:pPr>
          <w:del w:id="249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"_Toc52444647"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3  PROCEDIMENTOS METODOLÓGICOS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_Toc52444647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35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20CA2BA7" w14:textId="77777777" w:rsidR="00F53276" w:rsidRPr="006C37A8" w:rsidRDefault="006C37A8">
          <w:pPr>
            <w:pStyle w:val="TOC1"/>
            <w:tabs>
              <w:tab w:val="right" w:leader="dot" w:pos="9330"/>
            </w:tabs>
            <w:rPr>
              <w:del w:id="250" w:author="Windows User" w:date="2020-10-22T22:30:00Z"/>
              <w:rFonts w:asciiTheme="minorHAnsi" w:hAnsiTheme="minorHAnsi" w:cstheme="minorBidi"/>
              <w:lang w:val="pt-BR" w:eastAsia="pt-BR"/>
            </w:rPr>
          </w:pPr>
          <w:del w:id="251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"_Toc52444648"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4 APRESENTAÇÃO  E ANÁLISE DOS RESULTADOS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_Toc52444648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36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06F95CD2" w14:textId="77777777" w:rsidR="00F53276" w:rsidRPr="006C37A8" w:rsidRDefault="006C37A8">
          <w:pPr>
            <w:pStyle w:val="TOC1"/>
            <w:tabs>
              <w:tab w:val="right" w:leader="dot" w:pos="9330"/>
            </w:tabs>
            <w:rPr>
              <w:del w:id="252" w:author="Windows User" w:date="2020-10-22T22:30:00Z"/>
              <w:rFonts w:asciiTheme="minorHAnsi" w:hAnsiTheme="minorHAnsi" w:cstheme="minorBidi"/>
              <w:lang w:val="pt-BR" w:eastAsia="pt-BR"/>
            </w:rPr>
          </w:pPr>
          <w:del w:id="253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"_Toc52444649"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5. CONSIDERAÇÕES FINAIS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_Toc52444649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38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276A8BC7" w14:textId="77777777" w:rsidR="00F53276" w:rsidRPr="006C37A8" w:rsidRDefault="006C37A8">
          <w:pPr>
            <w:pStyle w:val="TOC1"/>
            <w:tabs>
              <w:tab w:val="right" w:leader="dot" w:pos="9330"/>
            </w:tabs>
            <w:rPr>
              <w:del w:id="254" w:author="Windows User" w:date="2020-10-22T22:30:00Z"/>
              <w:rFonts w:asciiTheme="minorHAnsi" w:hAnsiTheme="minorHAnsi" w:cstheme="minorBidi"/>
              <w:lang w:val="pt-BR" w:eastAsia="pt-BR"/>
            </w:rPr>
          </w:pPr>
          <w:del w:id="255" w:author="Windows User" w:date="2020-10-22T22:30:00Z">
            <w:r w:rsidRPr="006C37A8">
              <w:rPr>
                <w:lang w:val="pt-BR"/>
              </w:rPr>
              <w:fldChar w:fldCharType="begin"/>
            </w:r>
            <w:r w:rsidRPr="006C37A8">
              <w:rPr>
                <w:lang w:val="pt-BR"/>
              </w:rPr>
              <w:delInstrText xml:space="preserve"> HYPERLINK \l "_Toc52444650" </w:delInstrText>
            </w:r>
            <w:r w:rsidRPr="006C37A8">
              <w:rPr>
                <w:lang w:val="pt-BR"/>
              </w:rPr>
              <w:fldChar w:fldCharType="separate"/>
            </w:r>
            <w:r w:rsidR="00F53276" w:rsidRPr="006C37A8">
              <w:rPr>
                <w:rStyle w:val="Hyperlink"/>
                <w:rFonts w:ascii="Arial" w:eastAsia="Arial" w:hAnsi="Arial" w:cs="Arial"/>
                <w:b/>
                <w:bCs/>
                <w:lang w:val="pt-BR"/>
              </w:rPr>
              <w:delText>REFERÊNCIAS</w:delText>
            </w:r>
            <w:r w:rsidR="00F53276" w:rsidRPr="006C37A8">
              <w:rPr>
                <w:webHidden/>
                <w:lang w:val="pt-BR"/>
              </w:rPr>
              <w:tab/>
            </w:r>
            <w:r w:rsidR="00F53276" w:rsidRPr="006C37A8">
              <w:rPr>
                <w:webHidden/>
                <w:lang w:val="pt-BR"/>
              </w:rPr>
              <w:fldChar w:fldCharType="begin"/>
            </w:r>
            <w:r w:rsidR="00F53276" w:rsidRPr="006C37A8">
              <w:rPr>
                <w:webHidden/>
                <w:lang w:val="pt-BR"/>
              </w:rPr>
              <w:delInstrText xml:space="preserve"> PAGEREF _Toc52444650 \h </w:delInstrText>
            </w:r>
            <w:r w:rsidR="00F53276" w:rsidRPr="006C37A8">
              <w:rPr>
                <w:webHidden/>
                <w:lang w:val="pt-BR"/>
              </w:rPr>
            </w:r>
            <w:r w:rsidR="00F53276" w:rsidRPr="006C37A8">
              <w:rPr>
                <w:webHidden/>
                <w:lang w:val="pt-BR"/>
              </w:rPr>
              <w:fldChar w:fldCharType="separate"/>
            </w:r>
            <w:r w:rsidR="00F53276" w:rsidRPr="006C37A8">
              <w:rPr>
                <w:webHidden/>
                <w:lang w:val="pt-BR"/>
              </w:rPr>
              <w:delText>39</w:delText>
            </w:r>
            <w:r w:rsidR="00F53276" w:rsidRPr="006C37A8">
              <w:rPr>
                <w:webHidden/>
                <w:lang w:val="pt-BR"/>
              </w:rPr>
              <w:fldChar w:fldCharType="end"/>
            </w:r>
            <w:r w:rsidRPr="006C37A8">
              <w:rPr>
                <w:lang w:val="pt-BR"/>
              </w:rPr>
              <w:fldChar w:fldCharType="end"/>
            </w:r>
          </w:del>
        </w:p>
        <w:p w14:paraId="476376AD" w14:textId="77777777" w:rsidR="00921310" w:rsidRPr="006C37A8" w:rsidRDefault="00921310">
          <w:pPr>
            <w:rPr>
              <w:del w:id="256" w:author="Windows User" w:date="2020-10-22T22:30:00Z"/>
              <w:lang w:val="pt-BR"/>
            </w:rPr>
          </w:pPr>
          <w:del w:id="257" w:author="Windows User" w:date="2020-10-22T22:30:00Z">
            <w:r w:rsidRPr="006C37A8">
              <w:rPr>
                <w:b/>
                <w:bCs/>
                <w:lang w:val="pt-BR"/>
              </w:rPr>
              <w:fldChar w:fldCharType="end"/>
            </w:r>
          </w:del>
        </w:p>
        <w:customXmlDelRangeStart w:id="258" w:author="Windows User" w:date="2020-10-22T22:30:00Z"/>
      </w:sdtContent>
    </w:sdt>
    <w:customXmlDelRangeEnd w:id="258"/>
    <w:p w14:paraId="4DCC946D" w14:textId="77777777" w:rsidR="00616C98" w:rsidRPr="006C37A8" w:rsidRDefault="00616C98">
      <w:pPr>
        <w:spacing w:line="200" w:lineRule="exact"/>
        <w:rPr>
          <w:del w:id="259" w:author="Windows User" w:date="2020-10-22T22:30:00Z"/>
          <w:sz w:val="20"/>
          <w:szCs w:val="20"/>
          <w:lang w:val="pt-BR"/>
        </w:rPr>
      </w:pPr>
    </w:p>
    <w:p w14:paraId="3C6701AC" w14:textId="77777777" w:rsidR="00616C98" w:rsidRPr="006C37A8" w:rsidRDefault="00616C98">
      <w:pPr>
        <w:rPr>
          <w:del w:id="260" w:author="Windows User" w:date="2020-10-22T22:30:00Z"/>
          <w:lang w:val="pt-BR"/>
        </w:rPr>
        <w:sectPr w:rsidR="00616C98" w:rsidRPr="006C37A8">
          <w:pgSz w:w="11900" w:h="16838"/>
          <w:pgMar w:top="1028" w:right="1126" w:bottom="1440" w:left="1440" w:header="0" w:footer="0" w:gutter="0"/>
          <w:cols w:space="720" w:equalWidth="0">
            <w:col w:w="9340"/>
          </w:cols>
        </w:sectPr>
      </w:pPr>
    </w:p>
    <w:p w14:paraId="56B808C9" w14:textId="77777777" w:rsidR="00616C98" w:rsidRPr="006C37A8" w:rsidRDefault="00536FEA">
      <w:pPr>
        <w:jc w:val="right"/>
        <w:rPr>
          <w:del w:id="261" w:author="Windows User" w:date="2020-10-22T22:30:00Z"/>
          <w:sz w:val="20"/>
          <w:szCs w:val="20"/>
          <w:lang w:val="pt-BR"/>
        </w:rPr>
      </w:pPr>
      <w:del w:id="262" w:author="Windows User" w:date="2020-10-22T22:30:00Z">
        <w:r w:rsidRPr="006C37A8">
          <w:rPr>
            <w:rFonts w:ascii="Arial" w:eastAsia="Arial" w:hAnsi="Arial" w:cs="Arial"/>
            <w:sz w:val="20"/>
            <w:szCs w:val="20"/>
            <w:lang w:val="pt-BR"/>
          </w:rPr>
          <w:delText>5</w:delText>
        </w:r>
      </w:del>
    </w:p>
    <w:p w14:paraId="6D35F709" w14:textId="77777777" w:rsidR="00616C98" w:rsidRPr="006C37A8" w:rsidRDefault="00616C98">
      <w:pPr>
        <w:spacing w:line="200" w:lineRule="exact"/>
        <w:rPr>
          <w:del w:id="263" w:author="Windows User" w:date="2020-10-22T22:30:00Z"/>
          <w:sz w:val="20"/>
          <w:szCs w:val="20"/>
          <w:lang w:val="pt-BR"/>
        </w:rPr>
      </w:pPr>
    </w:p>
    <w:p w14:paraId="4A530350" w14:textId="77777777" w:rsidR="00616C98" w:rsidRPr="006C37A8" w:rsidRDefault="00616C98" w:rsidP="00921310">
      <w:pPr>
        <w:spacing w:line="255" w:lineRule="exact"/>
        <w:outlineLvl w:val="0"/>
        <w:rPr>
          <w:del w:id="264" w:author="Windows User" w:date="2020-10-22T22:30:00Z"/>
          <w:sz w:val="20"/>
          <w:szCs w:val="20"/>
          <w:lang w:val="pt-BR"/>
        </w:rPr>
      </w:pPr>
    </w:p>
    <w:p w14:paraId="6DB2F564" w14:textId="77777777" w:rsidR="00616C98" w:rsidRPr="006C37A8" w:rsidRDefault="00536FEA" w:rsidP="00921310">
      <w:pPr>
        <w:ind w:left="261"/>
        <w:outlineLvl w:val="0"/>
        <w:rPr>
          <w:del w:id="265" w:author="Windows User" w:date="2020-10-22T22:30:00Z"/>
          <w:sz w:val="20"/>
          <w:szCs w:val="20"/>
          <w:lang w:val="pt-BR"/>
        </w:rPr>
      </w:pPr>
      <w:bookmarkStart w:id="266" w:name="_Toc52444635"/>
      <w:del w:id="267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delText>1 INTRODUÇÃO</w:delText>
        </w:r>
        <w:bookmarkEnd w:id="266"/>
      </w:del>
    </w:p>
    <w:p w14:paraId="057CFBA9" w14:textId="77777777" w:rsidR="00616C98" w:rsidRPr="006C37A8" w:rsidRDefault="00616C98">
      <w:pPr>
        <w:rPr>
          <w:del w:id="268" w:author="Windows User" w:date="2020-10-22T22:30:00Z"/>
          <w:lang w:val="pt-BR"/>
        </w:rPr>
      </w:pPr>
    </w:p>
    <w:p w14:paraId="26CF3F77" w14:textId="77777777" w:rsidR="00921310" w:rsidRPr="006C37A8" w:rsidRDefault="00921310">
      <w:pPr>
        <w:rPr>
          <w:del w:id="269" w:author="Windows User" w:date="2020-10-22T22:30:00Z"/>
          <w:lang w:val="pt-BR"/>
        </w:rPr>
      </w:pPr>
    </w:p>
    <w:p w14:paraId="77C26D20" w14:textId="77777777" w:rsidR="00921310" w:rsidRPr="006C37A8" w:rsidRDefault="00921310" w:rsidP="00921310">
      <w:pPr>
        <w:pStyle w:val="ListParagraph"/>
        <w:numPr>
          <w:ilvl w:val="1"/>
          <w:numId w:val="22"/>
        </w:numPr>
        <w:ind w:left="403" w:hanging="403"/>
        <w:outlineLvl w:val="1"/>
        <w:rPr>
          <w:del w:id="270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  <w:bookmarkStart w:id="271" w:name="_Toc52444636"/>
      <w:del w:id="272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delText>PROBLEMA DE PESQUISA</w:delText>
        </w:r>
        <w:bookmarkEnd w:id="271"/>
      </w:del>
    </w:p>
    <w:p w14:paraId="78E16DF7" w14:textId="77777777" w:rsidR="00921310" w:rsidRPr="006C37A8" w:rsidRDefault="00921310" w:rsidP="00921310">
      <w:pPr>
        <w:outlineLvl w:val="1"/>
        <w:rPr>
          <w:del w:id="273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757A6378" w14:textId="1DCB3B43" w:rsidR="00314982" w:rsidRPr="006C37A8" w:rsidRDefault="00314982">
      <w:pPr>
        <w:spacing w:line="200" w:lineRule="exact"/>
        <w:rPr>
          <w:ins w:id="274" w:author="Windows User" w:date="2020-10-22T22:30:00Z"/>
          <w:sz w:val="20"/>
          <w:szCs w:val="20"/>
          <w:lang w:val="pt-BR"/>
        </w:rPr>
      </w:pPr>
    </w:p>
    <w:p w14:paraId="7346F4D1" w14:textId="77777777" w:rsidR="00314982" w:rsidRPr="006C37A8" w:rsidRDefault="00314982">
      <w:pPr>
        <w:spacing w:line="388" w:lineRule="exact"/>
        <w:rPr>
          <w:ins w:id="275" w:author="Windows User" w:date="2020-10-22T22:30:00Z"/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7880"/>
        <w:gridCol w:w="380"/>
      </w:tblGrid>
      <w:tr w:rsidR="00314982" w:rsidRPr="006C37A8" w14:paraId="50465CA7" w14:textId="77777777">
        <w:trPr>
          <w:trHeight w:val="299"/>
          <w:ins w:id="276" w:author="Windows User" w:date="2020-10-22T22:30:00Z"/>
        </w:trPr>
        <w:tc>
          <w:tcPr>
            <w:tcW w:w="840" w:type="dxa"/>
            <w:vAlign w:val="bottom"/>
          </w:tcPr>
          <w:p w14:paraId="042AEA71" w14:textId="77777777" w:rsidR="00314982" w:rsidRPr="006C37A8" w:rsidRDefault="006C37A8">
            <w:pPr>
              <w:rPr>
                <w:ins w:id="277" w:author="Windows User" w:date="2020-10-22T22:30:00Z"/>
                <w:sz w:val="20"/>
                <w:szCs w:val="20"/>
                <w:lang w:val="pt-BR"/>
              </w:rPr>
            </w:pPr>
            <w:ins w:id="278" w:author="Windows User" w:date="2020-10-22T22:30:00Z">
              <w:r w:rsidRPr="006C37A8">
                <w:rPr>
                  <w:rFonts w:ascii="Arial" w:eastAsia="Arial" w:hAnsi="Arial" w:cs="Arial"/>
                  <w:b/>
                  <w:bCs/>
                  <w:sz w:val="24"/>
                  <w:szCs w:val="24"/>
                  <w:lang w:val="pt-BR"/>
                </w:rPr>
                <w:t>1</w:t>
              </w:r>
            </w:ins>
          </w:p>
        </w:tc>
        <w:tc>
          <w:tcPr>
            <w:tcW w:w="7880" w:type="dxa"/>
            <w:vAlign w:val="bottom"/>
          </w:tcPr>
          <w:p w14:paraId="7D70B5E8" w14:textId="77777777" w:rsidR="00314982" w:rsidRPr="006C37A8" w:rsidRDefault="006C37A8">
            <w:pPr>
              <w:ind w:left="320"/>
              <w:rPr>
                <w:ins w:id="279" w:author="Windows User" w:date="2020-10-22T22:30:00Z"/>
                <w:sz w:val="20"/>
                <w:szCs w:val="20"/>
                <w:lang w:val="pt-BR"/>
              </w:rPr>
            </w:pPr>
            <w:ins w:id="280" w:author="Windows User" w:date="2020-10-22T22:30:00Z">
              <w:r w:rsidRPr="006C37A8">
                <w:rPr>
                  <w:rFonts w:ascii="Arial" w:eastAsia="Arial" w:hAnsi="Arial" w:cs="Arial"/>
                  <w:b/>
                  <w:bCs/>
                  <w:sz w:val="24"/>
                  <w:szCs w:val="24"/>
                  <w:lang w:val="pt-BR"/>
                </w:rPr>
                <w:t>INTRODUCAO...............................</w:t>
              </w:r>
            </w:ins>
          </w:p>
        </w:tc>
        <w:tc>
          <w:tcPr>
            <w:tcW w:w="380" w:type="dxa"/>
            <w:vAlign w:val="bottom"/>
          </w:tcPr>
          <w:p w14:paraId="67FF82B6" w14:textId="77777777" w:rsidR="00314982" w:rsidRPr="006C37A8" w:rsidRDefault="006C37A8">
            <w:pPr>
              <w:jc w:val="right"/>
              <w:rPr>
                <w:ins w:id="281" w:author="Windows User" w:date="2020-10-22T22:30:00Z"/>
                <w:sz w:val="20"/>
                <w:szCs w:val="20"/>
                <w:lang w:val="pt-BR"/>
              </w:rPr>
            </w:pPr>
            <w:ins w:id="282" w:author="Windows User" w:date="2020-10-22T22:30:00Z">
              <w:r w:rsidRPr="006C37A8">
                <w:rPr>
                  <w:rFonts w:ascii="Arial" w:eastAsia="Arial" w:hAnsi="Arial" w:cs="Arial"/>
                  <w:b/>
                  <w:bCs/>
                  <w:sz w:val="24"/>
                  <w:szCs w:val="24"/>
                  <w:lang w:val="pt-BR"/>
                </w:rPr>
                <w:t>5</w:t>
              </w:r>
            </w:ins>
          </w:p>
        </w:tc>
      </w:tr>
      <w:tr w:rsidR="00314982" w:rsidRPr="006C37A8" w14:paraId="17B39C01" w14:textId="77777777">
        <w:trPr>
          <w:trHeight w:val="514"/>
          <w:ins w:id="283" w:author="Windows User" w:date="2020-10-22T22:30:00Z"/>
        </w:trPr>
        <w:tc>
          <w:tcPr>
            <w:tcW w:w="840" w:type="dxa"/>
            <w:vAlign w:val="bottom"/>
          </w:tcPr>
          <w:p w14:paraId="365D5905" w14:textId="77777777" w:rsidR="00314982" w:rsidRPr="006C37A8" w:rsidRDefault="006C37A8">
            <w:pPr>
              <w:rPr>
                <w:ins w:id="284" w:author="Windows User" w:date="2020-10-22T22:30:00Z"/>
                <w:sz w:val="20"/>
                <w:szCs w:val="20"/>
                <w:lang w:val="pt-BR"/>
              </w:rPr>
            </w:pPr>
            <w:ins w:id="28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1.1</w:t>
              </w:r>
            </w:ins>
          </w:p>
        </w:tc>
        <w:tc>
          <w:tcPr>
            <w:tcW w:w="7880" w:type="dxa"/>
            <w:vAlign w:val="bottom"/>
          </w:tcPr>
          <w:p w14:paraId="362CF34D" w14:textId="77777777" w:rsidR="00314982" w:rsidRPr="006C37A8" w:rsidRDefault="006C37A8">
            <w:pPr>
              <w:ind w:left="320"/>
              <w:rPr>
                <w:ins w:id="286" w:author="Windows User" w:date="2020-10-22T22:30:00Z"/>
                <w:sz w:val="20"/>
                <w:szCs w:val="20"/>
                <w:lang w:val="pt-BR"/>
              </w:rPr>
            </w:pPr>
            <w:ins w:id="287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PROBLEMADEPESQUISA .......................</w:t>
              </w:r>
            </w:ins>
          </w:p>
        </w:tc>
        <w:tc>
          <w:tcPr>
            <w:tcW w:w="380" w:type="dxa"/>
            <w:vAlign w:val="bottom"/>
          </w:tcPr>
          <w:p w14:paraId="757EACAF" w14:textId="77777777" w:rsidR="00314982" w:rsidRPr="006C37A8" w:rsidRDefault="006C37A8">
            <w:pPr>
              <w:jc w:val="right"/>
              <w:rPr>
                <w:ins w:id="288" w:author="Windows User" w:date="2020-10-22T22:30:00Z"/>
                <w:sz w:val="20"/>
                <w:szCs w:val="20"/>
                <w:lang w:val="pt-BR"/>
              </w:rPr>
            </w:pPr>
            <w:ins w:id="28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5</w:t>
              </w:r>
            </w:ins>
          </w:p>
        </w:tc>
      </w:tr>
      <w:tr w:rsidR="00314982" w:rsidRPr="006C37A8" w14:paraId="27B9B082" w14:textId="77777777">
        <w:trPr>
          <w:trHeight w:val="518"/>
          <w:ins w:id="290" w:author="Windows User" w:date="2020-10-22T22:30:00Z"/>
        </w:trPr>
        <w:tc>
          <w:tcPr>
            <w:tcW w:w="840" w:type="dxa"/>
            <w:vAlign w:val="bottom"/>
          </w:tcPr>
          <w:p w14:paraId="60749187" w14:textId="77777777" w:rsidR="00314982" w:rsidRPr="006C37A8" w:rsidRDefault="006C37A8">
            <w:pPr>
              <w:rPr>
                <w:ins w:id="291" w:author="Windows User" w:date="2020-10-22T22:30:00Z"/>
                <w:sz w:val="20"/>
                <w:szCs w:val="20"/>
                <w:lang w:val="pt-BR"/>
              </w:rPr>
            </w:pPr>
            <w:ins w:id="29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1.2</w:t>
              </w:r>
            </w:ins>
          </w:p>
        </w:tc>
        <w:tc>
          <w:tcPr>
            <w:tcW w:w="7880" w:type="dxa"/>
            <w:vAlign w:val="bottom"/>
          </w:tcPr>
          <w:p w14:paraId="72FFC69A" w14:textId="77777777" w:rsidR="00314982" w:rsidRPr="006C37A8" w:rsidRDefault="006C37A8">
            <w:pPr>
              <w:ind w:left="320"/>
              <w:rPr>
                <w:ins w:id="293" w:author="Windows User" w:date="2020-10-22T22:30:00Z"/>
                <w:sz w:val="20"/>
                <w:szCs w:val="20"/>
                <w:lang w:val="pt-BR"/>
              </w:rPr>
            </w:pPr>
            <w:ins w:id="294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OBJETIVOS ................................</w:t>
              </w:r>
            </w:ins>
          </w:p>
        </w:tc>
        <w:tc>
          <w:tcPr>
            <w:tcW w:w="380" w:type="dxa"/>
            <w:vAlign w:val="bottom"/>
          </w:tcPr>
          <w:p w14:paraId="5972E4A0" w14:textId="77777777" w:rsidR="00314982" w:rsidRPr="006C37A8" w:rsidRDefault="006C37A8">
            <w:pPr>
              <w:jc w:val="right"/>
              <w:rPr>
                <w:ins w:id="295" w:author="Windows User" w:date="2020-10-22T22:30:00Z"/>
                <w:sz w:val="20"/>
                <w:szCs w:val="20"/>
                <w:lang w:val="pt-BR"/>
              </w:rPr>
            </w:pPr>
            <w:ins w:id="29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7</w:t>
              </w:r>
            </w:ins>
          </w:p>
        </w:tc>
      </w:tr>
      <w:tr w:rsidR="00314982" w:rsidRPr="006C37A8" w14:paraId="577AB86A" w14:textId="77777777">
        <w:trPr>
          <w:trHeight w:val="478"/>
          <w:ins w:id="297" w:author="Windows User" w:date="2020-10-22T22:30:00Z"/>
        </w:trPr>
        <w:tc>
          <w:tcPr>
            <w:tcW w:w="840" w:type="dxa"/>
            <w:vAlign w:val="bottom"/>
          </w:tcPr>
          <w:p w14:paraId="19B531A9" w14:textId="77777777" w:rsidR="00314982" w:rsidRPr="006C37A8" w:rsidRDefault="006C37A8">
            <w:pPr>
              <w:rPr>
                <w:ins w:id="298" w:author="Windows User" w:date="2020-10-22T22:30:00Z"/>
                <w:sz w:val="20"/>
                <w:szCs w:val="20"/>
                <w:lang w:val="pt-BR"/>
              </w:rPr>
            </w:pPr>
            <w:ins w:id="29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1.2.1</w:t>
              </w:r>
            </w:ins>
          </w:p>
        </w:tc>
        <w:tc>
          <w:tcPr>
            <w:tcW w:w="7880" w:type="dxa"/>
            <w:vAlign w:val="bottom"/>
          </w:tcPr>
          <w:p w14:paraId="573EF058" w14:textId="77777777" w:rsidR="00314982" w:rsidRPr="006C37A8" w:rsidRDefault="006C37A8">
            <w:pPr>
              <w:ind w:left="320"/>
              <w:rPr>
                <w:ins w:id="300" w:author="Windows User" w:date="2020-10-22T22:30:00Z"/>
                <w:sz w:val="20"/>
                <w:szCs w:val="20"/>
                <w:lang w:val="pt-BR"/>
              </w:rPr>
            </w:pPr>
            <w:ins w:id="301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Objetivo Geral  . . . . . . . . . . . . . . . . . . . . . . . . . . . . . . .</w:t>
              </w:r>
            </w:ins>
          </w:p>
        </w:tc>
        <w:tc>
          <w:tcPr>
            <w:tcW w:w="380" w:type="dxa"/>
            <w:vAlign w:val="bottom"/>
          </w:tcPr>
          <w:p w14:paraId="2497328B" w14:textId="77777777" w:rsidR="00314982" w:rsidRPr="006C37A8" w:rsidRDefault="006C37A8">
            <w:pPr>
              <w:jc w:val="right"/>
              <w:rPr>
                <w:ins w:id="302" w:author="Windows User" w:date="2020-10-22T22:30:00Z"/>
                <w:sz w:val="20"/>
                <w:szCs w:val="20"/>
                <w:lang w:val="pt-BR"/>
              </w:rPr>
            </w:pPr>
            <w:ins w:id="303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7</w:t>
              </w:r>
            </w:ins>
          </w:p>
        </w:tc>
      </w:tr>
      <w:tr w:rsidR="00314982" w:rsidRPr="006C37A8" w14:paraId="36C323B8" w14:textId="77777777">
        <w:trPr>
          <w:trHeight w:val="478"/>
          <w:ins w:id="304" w:author="Windows User" w:date="2020-10-22T22:30:00Z"/>
        </w:trPr>
        <w:tc>
          <w:tcPr>
            <w:tcW w:w="840" w:type="dxa"/>
            <w:vAlign w:val="bottom"/>
          </w:tcPr>
          <w:p w14:paraId="1A01A402" w14:textId="77777777" w:rsidR="00314982" w:rsidRPr="006C37A8" w:rsidRDefault="006C37A8">
            <w:pPr>
              <w:rPr>
                <w:ins w:id="305" w:author="Windows User" w:date="2020-10-22T22:30:00Z"/>
                <w:sz w:val="20"/>
                <w:szCs w:val="20"/>
                <w:lang w:val="pt-BR"/>
              </w:rPr>
            </w:pPr>
            <w:ins w:id="30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1.2.2</w:t>
              </w:r>
            </w:ins>
          </w:p>
        </w:tc>
        <w:tc>
          <w:tcPr>
            <w:tcW w:w="7880" w:type="dxa"/>
            <w:vAlign w:val="bottom"/>
          </w:tcPr>
          <w:p w14:paraId="4BFDB0F9" w14:textId="77777777" w:rsidR="00314982" w:rsidRPr="006C37A8" w:rsidRDefault="006C37A8">
            <w:pPr>
              <w:ind w:left="320"/>
              <w:rPr>
                <w:ins w:id="307" w:author="Windows User" w:date="2020-10-22T22:30:00Z"/>
                <w:sz w:val="20"/>
                <w:szCs w:val="20"/>
                <w:lang w:val="pt-BR"/>
              </w:rPr>
            </w:pPr>
            <w:ins w:id="308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Objetivos Específicos . . . . . . . . . . . . . . . . . . . . . . . . . . .</w:t>
              </w:r>
            </w:ins>
          </w:p>
        </w:tc>
        <w:tc>
          <w:tcPr>
            <w:tcW w:w="380" w:type="dxa"/>
            <w:vAlign w:val="bottom"/>
          </w:tcPr>
          <w:p w14:paraId="5E7B2EE6" w14:textId="77777777" w:rsidR="00314982" w:rsidRPr="006C37A8" w:rsidRDefault="006C37A8">
            <w:pPr>
              <w:jc w:val="right"/>
              <w:rPr>
                <w:ins w:id="309" w:author="Windows User" w:date="2020-10-22T22:30:00Z"/>
                <w:sz w:val="20"/>
                <w:szCs w:val="20"/>
                <w:lang w:val="pt-BR"/>
              </w:rPr>
            </w:pPr>
            <w:ins w:id="310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7</w:t>
              </w:r>
            </w:ins>
          </w:p>
        </w:tc>
      </w:tr>
      <w:tr w:rsidR="00314982" w:rsidRPr="006C37A8" w14:paraId="2E27DC82" w14:textId="77777777">
        <w:trPr>
          <w:trHeight w:val="518"/>
          <w:ins w:id="311" w:author="Windows User" w:date="2020-10-22T22:30:00Z"/>
        </w:trPr>
        <w:tc>
          <w:tcPr>
            <w:tcW w:w="840" w:type="dxa"/>
            <w:vAlign w:val="bottom"/>
          </w:tcPr>
          <w:p w14:paraId="773E0E7A" w14:textId="77777777" w:rsidR="00314982" w:rsidRPr="006C37A8" w:rsidRDefault="006C37A8">
            <w:pPr>
              <w:rPr>
                <w:ins w:id="312" w:author="Windows User" w:date="2020-10-22T22:30:00Z"/>
                <w:sz w:val="20"/>
                <w:szCs w:val="20"/>
                <w:lang w:val="pt-BR"/>
              </w:rPr>
            </w:pPr>
            <w:ins w:id="313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1.3</w:t>
              </w:r>
            </w:ins>
          </w:p>
        </w:tc>
        <w:tc>
          <w:tcPr>
            <w:tcW w:w="7880" w:type="dxa"/>
            <w:vAlign w:val="bottom"/>
          </w:tcPr>
          <w:p w14:paraId="22BE46D9" w14:textId="77777777" w:rsidR="00314982" w:rsidRPr="006C37A8" w:rsidRDefault="006C37A8">
            <w:pPr>
              <w:ind w:left="320"/>
              <w:rPr>
                <w:ins w:id="314" w:author="Windows User" w:date="2020-10-22T22:30:00Z"/>
                <w:sz w:val="20"/>
                <w:szCs w:val="20"/>
                <w:lang w:val="pt-BR"/>
              </w:rPr>
            </w:pPr>
            <w:ins w:id="31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JUSTIFICATIVA TEÓRICA E </w:t>
              </w:r>
              <w:proofErr w:type="gramStart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PRÁTICA  . . .</w:t>
              </w:r>
              <w:proofErr w:type="gramEnd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. . . . . . . . . . . . . .</w:t>
              </w:r>
            </w:ins>
          </w:p>
        </w:tc>
        <w:tc>
          <w:tcPr>
            <w:tcW w:w="380" w:type="dxa"/>
            <w:vAlign w:val="bottom"/>
          </w:tcPr>
          <w:p w14:paraId="78B0B54A" w14:textId="77777777" w:rsidR="00314982" w:rsidRPr="006C37A8" w:rsidRDefault="006C37A8">
            <w:pPr>
              <w:jc w:val="right"/>
              <w:rPr>
                <w:ins w:id="316" w:author="Windows User" w:date="2020-10-22T22:30:00Z"/>
                <w:sz w:val="20"/>
                <w:szCs w:val="20"/>
                <w:lang w:val="pt-BR"/>
              </w:rPr>
            </w:pPr>
            <w:ins w:id="317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8</w:t>
              </w:r>
            </w:ins>
          </w:p>
        </w:tc>
      </w:tr>
    </w:tbl>
    <w:p w14:paraId="4A432E2F" w14:textId="77777777" w:rsidR="00314982" w:rsidRPr="006C37A8" w:rsidRDefault="00314982">
      <w:pPr>
        <w:spacing w:line="373" w:lineRule="exact"/>
        <w:rPr>
          <w:ins w:id="318" w:author="Windows User" w:date="2020-10-22T22:30:00Z"/>
          <w:sz w:val="20"/>
          <w:szCs w:val="20"/>
          <w:lang w:val="pt-BR"/>
        </w:rPr>
      </w:pPr>
    </w:p>
    <w:p w14:paraId="0E4F9B71" w14:textId="77777777" w:rsidR="00314982" w:rsidRPr="006C37A8" w:rsidRDefault="006C37A8">
      <w:pPr>
        <w:numPr>
          <w:ilvl w:val="0"/>
          <w:numId w:val="1"/>
        </w:numPr>
        <w:tabs>
          <w:tab w:val="left" w:pos="1420"/>
        </w:tabs>
        <w:ind w:left="1420" w:hanging="1161"/>
        <w:rPr>
          <w:ins w:id="319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  <w:ins w:id="320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t>REFERENCIALTEÓRICO........................  10</w:t>
        </w:r>
      </w:ins>
    </w:p>
    <w:p w14:paraId="1F0AF3C7" w14:textId="77777777" w:rsidR="00314982" w:rsidRPr="006C37A8" w:rsidRDefault="00314982">
      <w:pPr>
        <w:spacing w:line="242" w:lineRule="exact"/>
        <w:rPr>
          <w:ins w:id="321" w:author="Windows User" w:date="2020-10-22T22:30:00Z"/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7800"/>
        <w:gridCol w:w="440"/>
      </w:tblGrid>
      <w:tr w:rsidR="00314982" w:rsidRPr="006C37A8" w14:paraId="42AA22FA" w14:textId="77777777">
        <w:trPr>
          <w:trHeight w:val="294"/>
          <w:ins w:id="322" w:author="Windows User" w:date="2020-10-22T22:30:00Z"/>
        </w:trPr>
        <w:tc>
          <w:tcPr>
            <w:tcW w:w="840" w:type="dxa"/>
            <w:vAlign w:val="bottom"/>
          </w:tcPr>
          <w:p w14:paraId="0236D5D7" w14:textId="77777777" w:rsidR="00314982" w:rsidRPr="006C37A8" w:rsidRDefault="006C37A8">
            <w:pPr>
              <w:rPr>
                <w:ins w:id="323" w:author="Windows User" w:date="2020-10-22T22:30:00Z"/>
                <w:sz w:val="20"/>
                <w:szCs w:val="20"/>
                <w:lang w:val="pt-BR"/>
              </w:rPr>
            </w:pPr>
            <w:ins w:id="324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2.1</w:t>
              </w:r>
            </w:ins>
          </w:p>
        </w:tc>
        <w:tc>
          <w:tcPr>
            <w:tcW w:w="7800" w:type="dxa"/>
            <w:vAlign w:val="bottom"/>
          </w:tcPr>
          <w:p w14:paraId="0CB64398" w14:textId="77777777" w:rsidR="00314982" w:rsidRPr="006C37A8" w:rsidRDefault="006C37A8">
            <w:pPr>
              <w:ind w:left="320"/>
              <w:rPr>
                <w:ins w:id="325" w:author="Windows User" w:date="2020-10-22T22:30:00Z"/>
                <w:sz w:val="20"/>
                <w:szCs w:val="20"/>
                <w:lang w:val="pt-BR"/>
              </w:rPr>
            </w:pPr>
            <w:ins w:id="32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SETORBANCÁRIONOBRASIL. . . . . . . . . . . . . . . . . . . . .</w:t>
              </w:r>
            </w:ins>
          </w:p>
        </w:tc>
        <w:tc>
          <w:tcPr>
            <w:tcW w:w="440" w:type="dxa"/>
            <w:vAlign w:val="bottom"/>
          </w:tcPr>
          <w:p w14:paraId="474BD152" w14:textId="77777777" w:rsidR="00314982" w:rsidRPr="006C37A8" w:rsidRDefault="006C37A8">
            <w:pPr>
              <w:jc w:val="right"/>
              <w:rPr>
                <w:ins w:id="327" w:author="Windows User" w:date="2020-10-22T22:30:00Z"/>
                <w:sz w:val="20"/>
                <w:szCs w:val="20"/>
                <w:lang w:val="pt-BR"/>
              </w:rPr>
            </w:pPr>
            <w:ins w:id="328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10</w:t>
              </w:r>
            </w:ins>
          </w:p>
        </w:tc>
      </w:tr>
      <w:tr w:rsidR="00314982" w:rsidRPr="006C37A8" w14:paraId="7C5A0D8B" w14:textId="77777777">
        <w:trPr>
          <w:trHeight w:val="518"/>
          <w:ins w:id="329" w:author="Windows User" w:date="2020-10-22T22:30:00Z"/>
        </w:trPr>
        <w:tc>
          <w:tcPr>
            <w:tcW w:w="840" w:type="dxa"/>
            <w:vAlign w:val="bottom"/>
          </w:tcPr>
          <w:p w14:paraId="140CA677" w14:textId="77777777" w:rsidR="00314982" w:rsidRPr="006C37A8" w:rsidRDefault="006C37A8">
            <w:pPr>
              <w:rPr>
                <w:ins w:id="330" w:author="Windows User" w:date="2020-10-22T22:30:00Z"/>
                <w:sz w:val="20"/>
                <w:szCs w:val="20"/>
                <w:lang w:val="pt-BR"/>
              </w:rPr>
            </w:pPr>
            <w:ins w:id="331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2.2</w:t>
              </w:r>
            </w:ins>
          </w:p>
        </w:tc>
        <w:tc>
          <w:tcPr>
            <w:tcW w:w="7800" w:type="dxa"/>
            <w:vAlign w:val="bottom"/>
          </w:tcPr>
          <w:p w14:paraId="445AEE4F" w14:textId="77777777" w:rsidR="00314982" w:rsidRPr="006C37A8" w:rsidRDefault="006C37A8">
            <w:pPr>
              <w:ind w:left="320"/>
              <w:rPr>
                <w:ins w:id="332" w:author="Windows User" w:date="2020-10-22T22:30:00Z"/>
                <w:sz w:val="20"/>
                <w:szCs w:val="20"/>
                <w:lang w:val="pt-BR"/>
              </w:rPr>
            </w:pPr>
            <w:ins w:id="333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SPREADBANCÁRIO...........................</w:t>
              </w:r>
            </w:ins>
          </w:p>
        </w:tc>
        <w:tc>
          <w:tcPr>
            <w:tcW w:w="440" w:type="dxa"/>
            <w:vAlign w:val="bottom"/>
          </w:tcPr>
          <w:p w14:paraId="6F7526AF" w14:textId="77777777" w:rsidR="00314982" w:rsidRPr="006C37A8" w:rsidRDefault="006C37A8">
            <w:pPr>
              <w:jc w:val="right"/>
              <w:rPr>
                <w:ins w:id="334" w:author="Windows User" w:date="2020-10-22T22:30:00Z"/>
                <w:sz w:val="20"/>
                <w:szCs w:val="20"/>
                <w:lang w:val="pt-BR"/>
              </w:rPr>
            </w:pPr>
            <w:ins w:id="33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20</w:t>
              </w:r>
            </w:ins>
          </w:p>
        </w:tc>
      </w:tr>
      <w:tr w:rsidR="00314982" w:rsidRPr="006C37A8" w14:paraId="4FFCEA77" w14:textId="77777777">
        <w:trPr>
          <w:trHeight w:val="478"/>
          <w:ins w:id="336" w:author="Windows User" w:date="2020-10-22T22:30:00Z"/>
        </w:trPr>
        <w:tc>
          <w:tcPr>
            <w:tcW w:w="840" w:type="dxa"/>
            <w:vAlign w:val="bottom"/>
          </w:tcPr>
          <w:p w14:paraId="25C68502" w14:textId="77777777" w:rsidR="00314982" w:rsidRPr="006C37A8" w:rsidRDefault="006C37A8">
            <w:pPr>
              <w:rPr>
                <w:ins w:id="337" w:author="Windows User" w:date="2020-10-22T22:30:00Z"/>
                <w:sz w:val="20"/>
                <w:szCs w:val="20"/>
                <w:lang w:val="pt-BR"/>
              </w:rPr>
            </w:pPr>
            <w:ins w:id="338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2.2.1</w:t>
              </w:r>
            </w:ins>
          </w:p>
        </w:tc>
        <w:tc>
          <w:tcPr>
            <w:tcW w:w="7800" w:type="dxa"/>
            <w:vAlign w:val="bottom"/>
          </w:tcPr>
          <w:p w14:paraId="4BE96CC7" w14:textId="77777777" w:rsidR="00314982" w:rsidRPr="006C37A8" w:rsidRDefault="006C37A8">
            <w:pPr>
              <w:ind w:left="320"/>
              <w:rPr>
                <w:ins w:id="339" w:author="Windows User" w:date="2020-10-22T22:30:00Z"/>
                <w:sz w:val="20"/>
                <w:szCs w:val="20"/>
                <w:lang w:val="pt-BR"/>
              </w:rPr>
            </w:pPr>
            <w:ins w:id="340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Conceitos e </w:t>
              </w:r>
              <w:proofErr w:type="gramStart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Definições  . . .</w:t>
              </w:r>
              <w:proofErr w:type="gramEnd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. . . . . . . . . . . . . . . . . . . . . . .</w:t>
              </w:r>
            </w:ins>
          </w:p>
        </w:tc>
        <w:tc>
          <w:tcPr>
            <w:tcW w:w="440" w:type="dxa"/>
            <w:vAlign w:val="bottom"/>
          </w:tcPr>
          <w:p w14:paraId="54FED9F8" w14:textId="77777777" w:rsidR="00314982" w:rsidRPr="006C37A8" w:rsidRDefault="006C37A8">
            <w:pPr>
              <w:jc w:val="right"/>
              <w:rPr>
                <w:ins w:id="341" w:author="Windows User" w:date="2020-10-22T22:30:00Z"/>
                <w:sz w:val="20"/>
                <w:szCs w:val="20"/>
                <w:lang w:val="pt-BR"/>
              </w:rPr>
            </w:pPr>
            <w:ins w:id="34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20</w:t>
              </w:r>
            </w:ins>
          </w:p>
        </w:tc>
      </w:tr>
      <w:tr w:rsidR="00314982" w:rsidRPr="006C37A8" w14:paraId="356E6F2A" w14:textId="77777777">
        <w:trPr>
          <w:trHeight w:val="478"/>
          <w:ins w:id="343" w:author="Windows User" w:date="2020-10-22T22:30:00Z"/>
        </w:trPr>
        <w:tc>
          <w:tcPr>
            <w:tcW w:w="840" w:type="dxa"/>
            <w:vAlign w:val="bottom"/>
          </w:tcPr>
          <w:p w14:paraId="34BBBC3C" w14:textId="77777777" w:rsidR="00314982" w:rsidRPr="006C37A8" w:rsidRDefault="006C37A8">
            <w:pPr>
              <w:rPr>
                <w:ins w:id="344" w:author="Windows User" w:date="2020-10-22T22:30:00Z"/>
                <w:sz w:val="20"/>
                <w:szCs w:val="20"/>
                <w:lang w:val="pt-BR"/>
              </w:rPr>
            </w:pPr>
            <w:ins w:id="345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2.2.2</w:t>
              </w:r>
            </w:ins>
          </w:p>
        </w:tc>
        <w:tc>
          <w:tcPr>
            <w:tcW w:w="7800" w:type="dxa"/>
            <w:vAlign w:val="bottom"/>
          </w:tcPr>
          <w:p w14:paraId="21311DF2" w14:textId="77777777" w:rsidR="00314982" w:rsidRPr="006C37A8" w:rsidRDefault="006C37A8">
            <w:pPr>
              <w:ind w:left="320"/>
              <w:rPr>
                <w:ins w:id="346" w:author="Windows User" w:date="2020-10-22T22:30:00Z"/>
                <w:sz w:val="20"/>
                <w:szCs w:val="20"/>
                <w:lang w:val="pt-BR"/>
              </w:rPr>
            </w:pPr>
            <w:ins w:id="347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Spread Bancário no Brasil  . . . . . . . . . . . . . . . . . . . . . . . .</w:t>
              </w:r>
            </w:ins>
          </w:p>
        </w:tc>
        <w:tc>
          <w:tcPr>
            <w:tcW w:w="440" w:type="dxa"/>
            <w:vAlign w:val="bottom"/>
          </w:tcPr>
          <w:p w14:paraId="74567FB6" w14:textId="77777777" w:rsidR="00314982" w:rsidRPr="006C37A8" w:rsidRDefault="006C37A8">
            <w:pPr>
              <w:jc w:val="right"/>
              <w:rPr>
                <w:ins w:id="348" w:author="Windows User" w:date="2020-10-22T22:30:00Z"/>
                <w:sz w:val="20"/>
                <w:szCs w:val="20"/>
                <w:lang w:val="pt-BR"/>
              </w:rPr>
            </w:pPr>
            <w:ins w:id="349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23</w:t>
              </w:r>
            </w:ins>
          </w:p>
        </w:tc>
      </w:tr>
      <w:tr w:rsidR="00314982" w:rsidRPr="006C37A8" w14:paraId="376637A1" w14:textId="77777777">
        <w:trPr>
          <w:trHeight w:val="478"/>
          <w:ins w:id="350" w:author="Windows User" w:date="2020-10-22T22:30:00Z"/>
        </w:trPr>
        <w:tc>
          <w:tcPr>
            <w:tcW w:w="840" w:type="dxa"/>
            <w:vAlign w:val="bottom"/>
          </w:tcPr>
          <w:p w14:paraId="68AB7672" w14:textId="77777777" w:rsidR="00314982" w:rsidRPr="006C37A8" w:rsidRDefault="006C37A8">
            <w:pPr>
              <w:rPr>
                <w:ins w:id="351" w:author="Windows User" w:date="2020-10-22T22:30:00Z"/>
                <w:sz w:val="20"/>
                <w:szCs w:val="20"/>
                <w:lang w:val="pt-BR"/>
              </w:rPr>
            </w:pPr>
            <w:ins w:id="352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2.2.3</w:t>
              </w:r>
            </w:ins>
          </w:p>
        </w:tc>
        <w:tc>
          <w:tcPr>
            <w:tcW w:w="7800" w:type="dxa"/>
            <w:vAlign w:val="bottom"/>
          </w:tcPr>
          <w:p w14:paraId="14EBEB9A" w14:textId="77777777" w:rsidR="00314982" w:rsidRPr="006C37A8" w:rsidRDefault="006C37A8">
            <w:pPr>
              <w:ind w:left="320"/>
              <w:rPr>
                <w:ins w:id="353" w:author="Windows User" w:date="2020-10-22T22:30:00Z"/>
                <w:sz w:val="20"/>
                <w:szCs w:val="20"/>
                <w:lang w:val="pt-BR"/>
              </w:rPr>
            </w:pPr>
            <w:ins w:id="354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Estudos anteriores . . . . . . . . . . . . . . . . . . . . . . . . </w:t>
              </w:r>
              <w:proofErr w:type="gramStart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. . . .</w:t>
              </w:r>
              <w:proofErr w:type="gramEnd"/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.</w:t>
              </w:r>
            </w:ins>
          </w:p>
        </w:tc>
        <w:tc>
          <w:tcPr>
            <w:tcW w:w="440" w:type="dxa"/>
            <w:vAlign w:val="bottom"/>
          </w:tcPr>
          <w:p w14:paraId="39BA33E9" w14:textId="77777777" w:rsidR="00314982" w:rsidRPr="006C37A8" w:rsidRDefault="006C37A8">
            <w:pPr>
              <w:jc w:val="right"/>
              <w:rPr>
                <w:ins w:id="355" w:author="Windows User" w:date="2020-10-22T22:30:00Z"/>
                <w:sz w:val="20"/>
                <w:szCs w:val="20"/>
                <w:lang w:val="pt-BR"/>
              </w:rPr>
            </w:pPr>
            <w:ins w:id="356" w:author="Windows User" w:date="2020-10-22T22:30:00Z">
              <w:r w:rsidRPr="006C37A8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26</w:t>
              </w:r>
            </w:ins>
          </w:p>
        </w:tc>
      </w:tr>
    </w:tbl>
    <w:p w14:paraId="6770E7FD" w14:textId="77777777" w:rsidR="00314982" w:rsidRPr="006C37A8" w:rsidRDefault="00314982">
      <w:pPr>
        <w:spacing w:line="373" w:lineRule="exact"/>
        <w:rPr>
          <w:ins w:id="357" w:author="Windows User" w:date="2020-10-22T22:30:00Z"/>
          <w:sz w:val="20"/>
          <w:szCs w:val="20"/>
          <w:lang w:val="pt-BR"/>
        </w:rPr>
      </w:pPr>
    </w:p>
    <w:p w14:paraId="7180C034" w14:textId="77777777" w:rsidR="00314982" w:rsidRPr="006C37A8" w:rsidRDefault="006C37A8">
      <w:pPr>
        <w:numPr>
          <w:ilvl w:val="0"/>
          <w:numId w:val="2"/>
        </w:numPr>
        <w:tabs>
          <w:tab w:val="left" w:pos="1420"/>
        </w:tabs>
        <w:ind w:left="1420" w:hanging="1161"/>
        <w:rPr>
          <w:ins w:id="358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  <w:ins w:id="359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t>METODOLOGIA..............................  34</w:t>
        </w:r>
      </w:ins>
    </w:p>
    <w:p w14:paraId="735A8F49" w14:textId="77777777" w:rsidR="00314982" w:rsidRPr="006C37A8" w:rsidRDefault="00314982">
      <w:pPr>
        <w:spacing w:line="391" w:lineRule="exact"/>
        <w:rPr>
          <w:ins w:id="360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7437E238" w14:textId="77777777" w:rsidR="00314982" w:rsidRPr="006C37A8" w:rsidRDefault="006C37A8" w:rsidP="006C37A8">
      <w:pPr>
        <w:ind w:left="260"/>
        <w:outlineLvl w:val="0"/>
        <w:rPr>
          <w:ins w:id="361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  <w:ins w:id="362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t>4APLICAÇÃO................................  35</w:t>
        </w:r>
      </w:ins>
    </w:p>
    <w:p w14:paraId="1EEE848B" w14:textId="77777777" w:rsidR="00314982" w:rsidRPr="006C37A8" w:rsidRDefault="00314982">
      <w:pPr>
        <w:spacing w:line="391" w:lineRule="exact"/>
        <w:rPr>
          <w:ins w:id="363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3F5F8843" w14:textId="77777777" w:rsidR="00314982" w:rsidRPr="006C37A8" w:rsidRDefault="006C37A8" w:rsidP="006C37A8">
      <w:pPr>
        <w:ind w:left="260"/>
        <w:outlineLvl w:val="0"/>
        <w:rPr>
          <w:ins w:id="364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  <w:ins w:id="365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t>5RESULTADOS...............................  36</w:t>
        </w:r>
      </w:ins>
    </w:p>
    <w:p w14:paraId="4EFB3BEB" w14:textId="77777777" w:rsidR="00314982" w:rsidRPr="006C37A8" w:rsidRDefault="00314982">
      <w:pPr>
        <w:spacing w:line="200" w:lineRule="exact"/>
        <w:rPr>
          <w:ins w:id="366" w:author="Windows User" w:date="2020-10-22T22:30:00Z"/>
          <w:sz w:val="20"/>
          <w:szCs w:val="20"/>
          <w:lang w:val="pt-BR"/>
        </w:rPr>
      </w:pPr>
    </w:p>
    <w:p w14:paraId="17368E73" w14:textId="77777777" w:rsidR="00314982" w:rsidRPr="006C37A8" w:rsidRDefault="00314982">
      <w:pPr>
        <w:spacing w:line="200" w:lineRule="exact"/>
        <w:rPr>
          <w:ins w:id="367" w:author="Windows User" w:date="2020-10-22T22:30:00Z"/>
          <w:sz w:val="20"/>
          <w:szCs w:val="20"/>
          <w:lang w:val="pt-BR"/>
        </w:rPr>
      </w:pPr>
    </w:p>
    <w:p w14:paraId="230390B8" w14:textId="77777777" w:rsidR="00314982" w:rsidRPr="006C37A8" w:rsidRDefault="00314982">
      <w:pPr>
        <w:spacing w:line="200" w:lineRule="exact"/>
        <w:rPr>
          <w:ins w:id="368" w:author="Windows User" w:date="2020-10-22T22:30:00Z"/>
          <w:sz w:val="20"/>
          <w:szCs w:val="20"/>
          <w:lang w:val="pt-BR"/>
        </w:rPr>
      </w:pPr>
    </w:p>
    <w:p w14:paraId="5AD3AC7F" w14:textId="77777777" w:rsidR="00314982" w:rsidRPr="006C37A8" w:rsidRDefault="00314982">
      <w:pPr>
        <w:spacing w:line="318" w:lineRule="exact"/>
        <w:rPr>
          <w:ins w:id="369" w:author="Windows User" w:date="2020-10-22T22:30:00Z"/>
          <w:sz w:val="20"/>
          <w:szCs w:val="20"/>
          <w:lang w:val="pt-BR"/>
        </w:rPr>
      </w:pPr>
    </w:p>
    <w:p w14:paraId="058D732F" w14:textId="77777777" w:rsidR="00314982" w:rsidRPr="006C37A8" w:rsidRDefault="006C37A8">
      <w:pPr>
        <w:tabs>
          <w:tab w:val="left" w:pos="9040"/>
        </w:tabs>
        <w:ind w:left="260"/>
        <w:rPr>
          <w:ins w:id="370" w:author="Windows User" w:date="2020-10-22T22:30:00Z"/>
          <w:sz w:val="20"/>
          <w:szCs w:val="20"/>
          <w:lang w:val="pt-BR"/>
        </w:rPr>
      </w:pPr>
      <w:ins w:id="371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t>CONSIDERAÇÕESFINAIS..............................</w:t>
        </w:r>
        <w:r w:rsidRPr="006C37A8">
          <w:rPr>
            <w:sz w:val="20"/>
            <w:szCs w:val="20"/>
            <w:lang w:val="pt-BR"/>
          </w:rPr>
          <w:tab/>
        </w:r>
        <w:r w:rsidRPr="006C37A8">
          <w:rPr>
            <w:rFonts w:ascii="Arial" w:eastAsia="Arial" w:hAnsi="Arial" w:cs="Arial"/>
            <w:b/>
            <w:bCs/>
            <w:sz w:val="23"/>
            <w:szCs w:val="23"/>
            <w:lang w:val="pt-BR"/>
          </w:rPr>
          <w:t>37</w:t>
        </w:r>
      </w:ins>
    </w:p>
    <w:p w14:paraId="1E888CE5" w14:textId="77777777" w:rsidR="00314982" w:rsidRPr="006C37A8" w:rsidRDefault="00314982">
      <w:pPr>
        <w:rPr>
          <w:ins w:id="372" w:author="Windows User" w:date="2020-10-22T22:30:00Z"/>
          <w:lang w:val="pt-BR"/>
        </w:rPr>
        <w:sectPr w:rsidR="00314982" w:rsidRPr="006C37A8">
          <w:pgSz w:w="11900" w:h="16838"/>
          <w:pgMar w:top="1028" w:right="1126" w:bottom="1440" w:left="1440" w:header="0" w:footer="0" w:gutter="0"/>
          <w:cols w:space="720" w:equalWidth="0">
            <w:col w:w="9340"/>
          </w:cols>
        </w:sectPr>
      </w:pPr>
    </w:p>
    <w:p w14:paraId="7791F738" w14:textId="77777777" w:rsidR="00314982" w:rsidRPr="006C37A8" w:rsidRDefault="00314982">
      <w:pPr>
        <w:spacing w:line="200" w:lineRule="exact"/>
        <w:rPr>
          <w:ins w:id="373" w:author="Windows User" w:date="2020-10-22T22:30:00Z"/>
          <w:sz w:val="20"/>
          <w:szCs w:val="20"/>
          <w:lang w:val="pt-BR"/>
        </w:rPr>
      </w:pPr>
    </w:p>
    <w:p w14:paraId="35C60ADE" w14:textId="77777777" w:rsidR="00314982" w:rsidRPr="006C37A8" w:rsidRDefault="00314982">
      <w:pPr>
        <w:spacing w:line="200" w:lineRule="exact"/>
        <w:rPr>
          <w:ins w:id="374" w:author="Windows User" w:date="2020-10-22T22:30:00Z"/>
          <w:sz w:val="20"/>
          <w:szCs w:val="20"/>
          <w:lang w:val="pt-BR"/>
        </w:rPr>
      </w:pPr>
    </w:p>
    <w:p w14:paraId="099BB34E" w14:textId="77777777" w:rsidR="00314982" w:rsidRPr="006C37A8" w:rsidRDefault="00314982">
      <w:pPr>
        <w:spacing w:line="200" w:lineRule="exact"/>
        <w:rPr>
          <w:ins w:id="375" w:author="Windows User" w:date="2020-10-22T22:30:00Z"/>
          <w:sz w:val="20"/>
          <w:szCs w:val="20"/>
          <w:lang w:val="pt-BR"/>
        </w:rPr>
      </w:pPr>
    </w:p>
    <w:p w14:paraId="353A63D8" w14:textId="77777777" w:rsidR="00314982" w:rsidRPr="006C37A8" w:rsidRDefault="00314982">
      <w:pPr>
        <w:spacing w:line="200" w:lineRule="exact"/>
        <w:rPr>
          <w:ins w:id="376" w:author="Windows User" w:date="2020-10-22T22:30:00Z"/>
          <w:sz w:val="20"/>
          <w:szCs w:val="20"/>
          <w:lang w:val="pt-BR"/>
        </w:rPr>
      </w:pPr>
    </w:p>
    <w:p w14:paraId="1C152B44" w14:textId="77777777" w:rsidR="00314982" w:rsidRPr="006C37A8" w:rsidRDefault="00314982">
      <w:pPr>
        <w:spacing w:line="200" w:lineRule="exact"/>
        <w:rPr>
          <w:ins w:id="377" w:author="Windows User" w:date="2020-10-22T22:30:00Z"/>
          <w:sz w:val="20"/>
          <w:szCs w:val="20"/>
          <w:lang w:val="pt-BR"/>
        </w:rPr>
      </w:pPr>
    </w:p>
    <w:p w14:paraId="7329825A" w14:textId="77777777" w:rsidR="00314982" w:rsidRPr="006C37A8" w:rsidRDefault="00314982">
      <w:pPr>
        <w:spacing w:line="365" w:lineRule="exact"/>
        <w:rPr>
          <w:ins w:id="378" w:author="Windows User" w:date="2020-10-22T22:30:00Z"/>
          <w:sz w:val="20"/>
          <w:szCs w:val="20"/>
          <w:lang w:val="pt-BR"/>
        </w:rPr>
      </w:pPr>
    </w:p>
    <w:p w14:paraId="1A7AAECF" w14:textId="77777777" w:rsidR="00314982" w:rsidRPr="006C37A8" w:rsidRDefault="006C37A8">
      <w:pPr>
        <w:tabs>
          <w:tab w:val="left" w:pos="9040"/>
        </w:tabs>
        <w:ind w:left="260"/>
        <w:rPr>
          <w:ins w:id="379" w:author="Windows User" w:date="2020-10-22T22:30:00Z"/>
          <w:sz w:val="20"/>
          <w:szCs w:val="20"/>
          <w:lang w:val="pt-BR"/>
        </w:rPr>
      </w:pPr>
      <w:proofErr w:type="gramStart"/>
      <w:ins w:id="380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t>Referências  . . .</w:t>
        </w:r>
        <w:proofErr w:type="gramEnd"/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t xml:space="preserve"> . . . . . . . . . . . . . . . . . . . . . . . . . . . . . . . . . . .</w:t>
        </w:r>
        <w:r w:rsidRPr="006C37A8">
          <w:rPr>
            <w:sz w:val="20"/>
            <w:szCs w:val="20"/>
            <w:lang w:val="pt-BR"/>
          </w:rPr>
          <w:tab/>
        </w:r>
        <w:r w:rsidRPr="006C37A8">
          <w:rPr>
            <w:rFonts w:ascii="Arial" w:eastAsia="Arial" w:hAnsi="Arial" w:cs="Arial"/>
            <w:b/>
            <w:bCs/>
            <w:sz w:val="23"/>
            <w:szCs w:val="23"/>
            <w:lang w:val="pt-BR"/>
          </w:rPr>
          <w:t>38</w:t>
        </w:r>
      </w:ins>
    </w:p>
    <w:p w14:paraId="6F90F544" w14:textId="77777777" w:rsidR="00314982" w:rsidRPr="006C37A8" w:rsidRDefault="00314982">
      <w:pPr>
        <w:rPr>
          <w:ins w:id="381" w:author="Windows User" w:date="2020-10-22T22:30:00Z"/>
          <w:lang w:val="pt-BR"/>
        </w:rPr>
        <w:sectPr w:rsidR="00314982" w:rsidRPr="006C37A8">
          <w:type w:val="continuous"/>
          <w:pgSz w:w="11900" w:h="16838"/>
          <w:pgMar w:top="1028" w:right="1126" w:bottom="1440" w:left="1440" w:header="0" w:footer="0" w:gutter="0"/>
          <w:cols w:space="720" w:equalWidth="0">
            <w:col w:w="9340"/>
          </w:cols>
        </w:sectPr>
      </w:pPr>
    </w:p>
    <w:p w14:paraId="271E2924" w14:textId="77777777" w:rsidR="00314982" w:rsidRPr="006C37A8" w:rsidRDefault="006C37A8">
      <w:pPr>
        <w:ind w:left="9220"/>
        <w:rPr>
          <w:ins w:id="382" w:author="Windows User" w:date="2020-10-22T22:30:00Z"/>
          <w:sz w:val="20"/>
          <w:szCs w:val="20"/>
          <w:lang w:val="pt-BR"/>
        </w:rPr>
      </w:pPr>
      <w:ins w:id="383" w:author="Windows User" w:date="2020-10-22T22:30:00Z">
        <w:r w:rsidRPr="006C37A8">
          <w:rPr>
            <w:rFonts w:ascii="Arial" w:eastAsia="Arial" w:hAnsi="Arial" w:cs="Arial"/>
            <w:sz w:val="20"/>
            <w:szCs w:val="20"/>
            <w:lang w:val="pt-BR"/>
          </w:rPr>
          <w:lastRenderedPageBreak/>
          <w:t>5</w:t>
        </w:r>
      </w:ins>
    </w:p>
    <w:p w14:paraId="4B1D123C" w14:textId="77777777" w:rsidR="00314982" w:rsidRPr="006C37A8" w:rsidRDefault="00314982">
      <w:pPr>
        <w:spacing w:line="200" w:lineRule="exact"/>
        <w:rPr>
          <w:ins w:id="384" w:author="Windows User" w:date="2020-10-22T22:30:00Z"/>
          <w:sz w:val="20"/>
          <w:szCs w:val="20"/>
          <w:lang w:val="pt-BR"/>
        </w:rPr>
      </w:pPr>
    </w:p>
    <w:p w14:paraId="35515E91" w14:textId="77777777" w:rsidR="00314982" w:rsidRPr="006C37A8" w:rsidRDefault="00314982">
      <w:pPr>
        <w:spacing w:line="255" w:lineRule="exact"/>
        <w:rPr>
          <w:ins w:id="385" w:author="Windows User" w:date="2020-10-22T22:30:00Z"/>
          <w:sz w:val="20"/>
          <w:szCs w:val="20"/>
          <w:lang w:val="pt-BR"/>
        </w:rPr>
      </w:pPr>
    </w:p>
    <w:p w14:paraId="0DA5A131" w14:textId="77777777" w:rsidR="00314982" w:rsidRPr="006C37A8" w:rsidRDefault="006C37A8" w:rsidP="006C37A8">
      <w:pPr>
        <w:ind w:left="260"/>
        <w:outlineLvl w:val="0"/>
        <w:rPr>
          <w:ins w:id="386" w:author="Windows User" w:date="2020-10-22T22:30:00Z"/>
          <w:sz w:val="20"/>
          <w:szCs w:val="20"/>
          <w:lang w:val="pt-BR"/>
        </w:rPr>
      </w:pPr>
      <w:ins w:id="387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t>1 INTRODUÇÃO</w:t>
        </w:r>
      </w:ins>
    </w:p>
    <w:p w14:paraId="26259757" w14:textId="77777777" w:rsidR="00314982" w:rsidRPr="006C37A8" w:rsidRDefault="00314982">
      <w:pPr>
        <w:spacing w:line="200" w:lineRule="exact"/>
        <w:rPr>
          <w:ins w:id="388" w:author="Windows User" w:date="2020-10-22T22:30:00Z"/>
          <w:sz w:val="20"/>
          <w:szCs w:val="20"/>
          <w:lang w:val="pt-BR"/>
        </w:rPr>
      </w:pPr>
    </w:p>
    <w:p w14:paraId="0B2BA379" w14:textId="77777777" w:rsidR="00314982" w:rsidRPr="006C37A8" w:rsidRDefault="00314982">
      <w:pPr>
        <w:spacing w:line="200" w:lineRule="exact"/>
        <w:rPr>
          <w:ins w:id="389" w:author="Windows User" w:date="2020-10-22T22:30:00Z"/>
          <w:sz w:val="20"/>
          <w:szCs w:val="20"/>
          <w:lang w:val="pt-BR"/>
        </w:rPr>
      </w:pPr>
    </w:p>
    <w:p w14:paraId="242B1BA5" w14:textId="77777777" w:rsidR="00314982" w:rsidRPr="006C37A8" w:rsidRDefault="00314982">
      <w:pPr>
        <w:spacing w:line="200" w:lineRule="exact"/>
        <w:rPr>
          <w:ins w:id="390" w:author="Windows User" w:date="2020-10-22T22:30:00Z"/>
          <w:sz w:val="20"/>
          <w:szCs w:val="20"/>
          <w:lang w:val="pt-BR"/>
        </w:rPr>
      </w:pPr>
    </w:p>
    <w:p w14:paraId="24D055BF" w14:textId="77777777" w:rsidR="00314982" w:rsidRPr="006C37A8" w:rsidRDefault="00314982">
      <w:pPr>
        <w:spacing w:line="200" w:lineRule="exact"/>
        <w:rPr>
          <w:ins w:id="391" w:author="Windows User" w:date="2020-10-22T22:30:00Z"/>
          <w:sz w:val="20"/>
          <w:szCs w:val="20"/>
          <w:lang w:val="pt-BR"/>
        </w:rPr>
      </w:pPr>
    </w:p>
    <w:p w14:paraId="67763AD4" w14:textId="77777777" w:rsidR="00314982" w:rsidRPr="006C37A8" w:rsidRDefault="00314982">
      <w:pPr>
        <w:spacing w:line="319" w:lineRule="exact"/>
        <w:rPr>
          <w:ins w:id="392" w:author="Windows User" w:date="2020-10-22T22:30:00Z"/>
          <w:sz w:val="20"/>
          <w:szCs w:val="20"/>
          <w:lang w:val="pt-BR"/>
        </w:rPr>
      </w:pPr>
    </w:p>
    <w:p w14:paraId="3DBBCAEE" w14:textId="77777777" w:rsidR="00314982" w:rsidRPr="006C37A8" w:rsidRDefault="006C37A8" w:rsidP="006C37A8">
      <w:pPr>
        <w:tabs>
          <w:tab w:val="left" w:pos="800"/>
        </w:tabs>
        <w:ind w:left="260"/>
        <w:outlineLvl w:val="0"/>
        <w:rPr>
          <w:ins w:id="393" w:author="Windows User" w:date="2020-10-22T22:30:00Z"/>
          <w:sz w:val="20"/>
          <w:szCs w:val="20"/>
          <w:lang w:val="pt-BR"/>
        </w:rPr>
      </w:pPr>
      <w:ins w:id="394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1.1</w:t>
        </w:r>
        <w:r w:rsidRPr="006C37A8">
          <w:rPr>
            <w:sz w:val="20"/>
            <w:szCs w:val="20"/>
            <w:lang w:val="pt-BR"/>
          </w:rPr>
          <w:tab/>
        </w:r>
        <w:r w:rsidRPr="006C37A8">
          <w:rPr>
            <w:rFonts w:ascii="Arial" w:eastAsia="Arial" w:hAnsi="Arial" w:cs="Arial"/>
            <w:sz w:val="23"/>
            <w:szCs w:val="23"/>
            <w:lang w:val="pt-BR"/>
          </w:rPr>
          <w:t>PROBLEMA DE PESQUISA</w:t>
        </w:r>
      </w:ins>
    </w:p>
    <w:p w14:paraId="6864E639" w14:textId="77777777" w:rsidR="00314982" w:rsidRPr="006C37A8" w:rsidRDefault="00314982">
      <w:pPr>
        <w:spacing w:line="200" w:lineRule="exact"/>
        <w:rPr>
          <w:ins w:id="395" w:author="Windows User" w:date="2020-10-22T22:30:00Z"/>
          <w:sz w:val="20"/>
          <w:szCs w:val="20"/>
          <w:lang w:val="pt-BR"/>
        </w:rPr>
      </w:pPr>
    </w:p>
    <w:p w14:paraId="01E109C7" w14:textId="77777777" w:rsidR="00314982" w:rsidRPr="006C37A8" w:rsidRDefault="00314982">
      <w:pPr>
        <w:spacing w:line="239" w:lineRule="exact"/>
        <w:rPr>
          <w:ins w:id="396" w:author="Windows User" w:date="2020-10-22T22:30:00Z"/>
          <w:sz w:val="20"/>
          <w:szCs w:val="20"/>
          <w:lang w:val="pt-BR"/>
        </w:rPr>
      </w:pPr>
    </w:p>
    <w:p w14:paraId="3140CE71" w14:textId="77777777" w:rsidR="00314982" w:rsidRPr="006C37A8" w:rsidRDefault="006C37A8">
      <w:pPr>
        <w:spacing w:line="419" w:lineRule="auto"/>
        <w:ind w:left="260" w:right="60" w:firstLine="850"/>
        <w:jc w:val="both"/>
        <w:rPr>
          <w:ins w:id="397" w:author="Windows User" w:date="2020-10-22T22:30:00Z"/>
          <w:sz w:val="20"/>
          <w:szCs w:val="20"/>
          <w:lang w:val="pt-BR"/>
        </w:rPr>
      </w:pPr>
      <w:ins w:id="398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No processo histórico, ao longo dos séculos, os instrumentos financeiros passaram por profundas modificações e evoluções, assumindo papel determinante na geração e acúmulo de riqueza para as famílias e nações. Nesse contexto surgiram e se consolidaram as instituições bancárias, atuando essencialmente na segurança de depósitos e na oferta de crédito.</w:t>
        </w:r>
      </w:ins>
    </w:p>
    <w:p w14:paraId="1E3C92E8" w14:textId="77777777" w:rsidR="00314982" w:rsidRPr="006C37A8" w:rsidRDefault="00314982">
      <w:pPr>
        <w:spacing w:line="101" w:lineRule="exact"/>
        <w:rPr>
          <w:ins w:id="399" w:author="Windows User" w:date="2020-10-22T22:30:00Z"/>
          <w:sz w:val="20"/>
          <w:szCs w:val="20"/>
          <w:lang w:val="pt-BR"/>
        </w:rPr>
      </w:pPr>
    </w:p>
    <w:p w14:paraId="14DC8E33" w14:textId="77777777" w:rsidR="00314982" w:rsidRPr="006C37A8" w:rsidRDefault="006C37A8">
      <w:pPr>
        <w:spacing w:line="419" w:lineRule="auto"/>
        <w:ind w:left="260" w:right="20" w:firstLine="850"/>
        <w:jc w:val="both"/>
        <w:rPr>
          <w:ins w:id="400" w:author="Windows User" w:date="2020-10-22T22:30:00Z"/>
          <w:sz w:val="20"/>
          <w:szCs w:val="20"/>
          <w:lang w:val="pt-BR"/>
        </w:rPr>
      </w:pPr>
      <w:ins w:id="401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Na contrapartida destas atividades, os bancos são remunerados basicamente de duas formas. A primeira delas é através de taxas sobre os serviços prestados. A segunda se dá pelo resultado da diferença entre a taxa cobrada no oferecimento de crédito e a taxa que remunera os recursos captados e utilizados para empréstimo, caracterizada como o spread bancário.</w:t>
        </w:r>
      </w:ins>
    </w:p>
    <w:p w14:paraId="6C47EBAE" w14:textId="77777777" w:rsidR="00314982" w:rsidRPr="006C37A8" w:rsidRDefault="00314982">
      <w:pPr>
        <w:spacing w:line="101" w:lineRule="exact"/>
        <w:rPr>
          <w:ins w:id="402" w:author="Windows User" w:date="2020-10-22T22:30:00Z"/>
          <w:sz w:val="20"/>
          <w:szCs w:val="20"/>
          <w:lang w:val="pt-BR"/>
        </w:rPr>
      </w:pPr>
    </w:p>
    <w:p w14:paraId="1E29520C" w14:textId="77777777" w:rsidR="00314982" w:rsidRPr="006C37A8" w:rsidRDefault="006C37A8">
      <w:pPr>
        <w:spacing w:line="419" w:lineRule="auto"/>
        <w:ind w:left="260" w:right="20" w:firstLine="850"/>
        <w:jc w:val="both"/>
        <w:rPr>
          <w:ins w:id="403" w:author="Windows User" w:date="2020-10-22T22:30:00Z"/>
          <w:sz w:val="20"/>
          <w:szCs w:val="20"/>
          <w:lang w:val="pt-BR"/>
        </w:rPr>
      </w:pPr>
      <w:ins w:id="404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A medida que a oferta de crédito desponta como um fator fundamental para o crescimento econômico de longo prazo, incentivando empreendimentos produtivos, contribuindo assim com a geração de emprego, renda e lucros, o spread bancário passa a ser um indicador estratégico para determinação do nível de desenvolvimento dos países e regiões.</w:t>
        </w:r>
      </w:ins>
    </w:p>
    <w:p w14:paraId="323D5620" w14:textId="77777777" w:rsidR="00314982" w:rsidRPr="006C37A8" w:rsidRDefault="00314982">
      <w:pPr>
        <w:spacing w:line="101" w:lineRule="exact"/>
        <w:rPr>
          <w:ins w:id="405" w:author="Windows User" w:date="2020-10-22T22:30:00Z"/>
          <w:sz w:val="20"/>
          <w:szCs w:val="20"/>
          <w:lang w:val="pt-BR"/>
        </w:rPr>
      </w:pPr>
    </w:p>
    <w:p w14:paraId="761DD334" w14:textId="77777777" w:rsidR="00314982" w:rsidRPr="006C37A8" w:rsidRDefault="006C37A8">
      <w:pPr>
        <w:spacing w:line="419" w:lineRule="auto"/>
        <w:ind w:left="260" w:right="60" w:firstLine="850"/>
        <w:jc w:val="both"/>
        <w:rPr>
          <w:ins w:id="406" w:author="Windows User" w:date="2020-10-22T22:30:00Z"/>
          <w:sz w:val="20"/>
          <w:szCs w:val="20"/>
          <w:lang w:val="pt-BR"/>
        </w:rPr>
      </w:pPr>
      <w:ins w:id="407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A primeira via da importância do spread bancário está </w:t>
        </w:r>
        <w:proofErr w:type="gramStart"/>
        <w:r w:rsidRPr="006C37A8">
          <w:rPr>
            <w:rFonts w:ascii="Arial" w:eastAsia="Arial" w:hAnsi="Arial" w:cs="Arial"/>
            <w:sz w:val="24"/>
            <w:szCs w:val="24"/>
            <w:lang w:val="pt-BR"/>
          </w:rPr>
          <w:t>relacionado</w:t>
        </w:r>
        <w:proofErr w:type="gramEnd"/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 com a solidez do sistema financeiro. O nível deste indicador deve ser suficiente para garantir lucros atrativos, fazendo que as instituições mantenham suas atividades e que novas tenham interesse em entrar no mercado, resultando em um setor forte, com segurança e liquidez.</w:t>
        </w:r>
      </w:ins>
    </w:p>
    <w:p w14:paraId="713C59F7" w14:textId="77777777" w:rsidR="00314982" w:rsidRPr="006C37A8" w:rsidRDefault="00314982">
      <w:pPr>
        <w:spacing w:line="101" w:lineRule="exact"/>
        <w:rPr>
          <w:ins w:id="408" w:author="Windows User" w:date="2020-10-22T22:30:00Z"/>
          <w:sz w:val="20"/>
          <w:szCs w:val="20"/>
          <w:lang w:val="pt-BR"/>
        </w:rPr>
      </w:pPr>
    </w:p>
    <w:p w14:paraId="33543E1C" w14:textId="77777777" w:rsidR="00314982" w:rsidRPr="006C37A8" w:rsidRDefault="006C37A8">
      <w:pPr>
        <w:spacing w:line="421" w:lineRule="auto"/>
        <w:ind w:left="260" w:firstLine="850"/>
        <w:jc w:val="both"/>
        <w:rPr>
          <w:ins w:id="409" w:author="Windows User" w:date="2020-10-22T22:30:00Z"/>
          <w:sz w:val="20"/>
          <w:szCs w:val="20"/>
          <w:lang w:val="pt-BR"/>
        </w:rPr>
      </w:pPr>
      <w:ins w:id="410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A segunda via remete a relação entre o spread e o nível de atividade econômica. Segundo a teoria, um elevado nível de spread bancário desfavoreceria o crédito produ-tivo e consequentemente o nível de atividade econômica, impactando no crescimento e desenvolvimento do país ou região.</w:t>
        </w:r>
      </w:ins>
    </w:p>
    <w:p w14:paraId="41DF88DF" w14:textId="77777777" w:rsidR="00314982" w:rsidRPr="006C37A8" w:rsidRDefault="00314982">
      <w:pPr>
        <w:rPr>
          <w:ins w:id="411" w:author="Windows User" w:date="2020-10-22T22:30:00Z"/>
          <w:lang w:val="pt-BR"/>
        </w:rPr>
        <w:sectPr w:rsidR="00314982" w:rsidRPr="006C37A8">
          <w:pgSz w:w="11900" w:h="16838"/>
          <w:pgMar w:top="1028" w:right="1086" w:bottom="472" w:left="1440" w:header="0" w:footer="0" w:gutter="0"/>
          <w:cols w:space="720" w:equalWidth="0">
            <w:col w:w="9380"/>
          </w:cols>
        </w:sectPr>
      </w:pPr>
    </w:p>
    <w:p w14:paraId="37929E8A" w14:textId="77777777" w:rsidR="00314982" w:rsidRPr="006C37A8" w:rsidRDefault="006C37A8">
      <w:pPr>
        <w:ind w:left="9200"/>
        <w:rPr>
          <w:ins w:id="412" w:author="Windows User" w:date="2020-10-22T22:30:00Z"/>
          <w:sz w:val="20"/>
          <w:szCs w:val="20"/>
          <w:lang w:val="pt-BR"/>
        </w:rPr>
      </w:pPr>
      <w:ins w:id="413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lastRenderedPageBreak/>
          <w:t>6</w:t>
        </w:r>
      </w:ins>
    </w:p>
    <w:p w14:paraId="0ED8F192" w14:textId="77777777" w:rsidR="00314982" w:rsidRPr="006C37A8" w:rsidRDefault="00314982">
      <w:pPr>
        <w:spacing w:line="200" w:lineRule="exact"/>
        <w:rPr>
          <w:ins w:id="414" w:author="Windows User" w:date="2020-10-22T22:30:00Z"/>
          <w:sz w:val="20"/>
          <w:szCs w:val="20"/>
          <w:lang w:val="pt-BR"/>
        </w:rPr>
      </w:pPr>
    </w:p>
    <w:p w14:paraId="33B834EC" w14:textId="77777777" w:rsidR="00314982" w:rsidRPr="006C37A8" w:rsidRDefault="00314982">
      <w:pPr>
        <w:spacing w:line="246" w:lineRule="exact"/>
        <w:rPr>
          <w:ins w:id="415" w:author="Windows User" w:date="2020-10-22T22:30:00Z"/>
          <w:sz w:val="20"/>
          <w:szCs w:val="20"/>
          <w:lang w:val="pt-BR"/>
        </w:rPr>
      </w:pPr>
    </w:p>
    <w:p w14:paraId="3CD31521" w14:textId="77777777" w:rsidR="00314982" w:rsidRPr="006C37A8" w:rsidRDefault="006C37A8">
      <w:pPr>
        <w:spacing w:line="419" w:lineRule="auto"/>
        <w:ind w:left="260" w:right="60" w:firstLine="858"/>
        <w:jc w:val="both"/>
        <w:rPr>
          <w:ins w:id="416" w:author="Windows User" w:date="2020-10-22T22:30:00Z"/>
          <w:sz w:val="20"/>
          <w:szCs w:val="20"/>
          <w:lang w:val="pt-BR"/>
        </w:rPr>
      </w:pPr>
      <w:ins w:id="417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Tais premissas são sustentadas pelo Fundo Monetário Internacional (FMI) e pelo Banco Mundial (BM), que realiza e incentivam estudos sobre o indicador a nível mundial. A grande maioria dos estudos demonstram a relação inversa entre a taxa de spread bancário e </w:t>
        </w:r>
        <w:proofErr w:type="gramStart"/>
        <w:r w:rsidRPr="006C37A8">
          <w:rPr>
            <w:rFonts w:ascii="Arial" w:eastAsia="Arial" w:hAnsi="Arial" w:cs="Arial"/>
            <w:sz w:val="24"/>
            <w:szCs w:val="24"/>
            <w:lang w:val="pt-BR"/>
          </w:rPr>
          <w:t>o indicadores</w:t>
        </w:r>
        <w:proofErr w:type="gramEnd"/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 que indicam o desenvolvimento dos países e regiões (IMF, 2005).</w:t>
        </w:r>
      </w:ins>
    </w:p>
    <w:p w14:paraId="08DE7333" w14:textId="77777777" w:rsidR="00314982" w:rsidRPr="006C37A8" w:rsidRDefault="00314982">
      <w:pPr>
        <w:spacing w:line="101" w:lineRule="exact"/>
        <w:rPr>
          <w:ins w:id="418" w:author="Windows User" w:date="2020-10-22T22:30:00Z"/>
          <w:sz w:val="20"/>
          <w:szCs w:val="20"/>
          <w:lang w:val="pt-BR"/>
        </w:rPr>
      </w:pPr>
    </w:p>
    <w:p w14:paraId="58F627B2" w14:textId="77777777" w:rsidR="00314982" w:rsidRPr="006C37A8" w:rsidRDefault="006C37A8">
      <w:pPr>
        <w:spacing w:line="419" w:lineRule="auto"/>
        <w:ind w:left="260" w:right="60" w:firstLine="850"/>
        <w:jc w:val="both"/>
        <w:rPr>
          <w:ins w:id="419" w:author="Windows User" w:date="2020-10-22T22:30:00Z"/>
          <w:sz w:val="20"/>
          <w:szCs w:val="20"/>
          <w:lang w:val="pt-BR"/>
        </w:rPr>
      </w:pPr>
      <w:ins w:id="420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Dentre os países estudados, desde a década de 1990, é evidenciado o caso brasileiro, com elevados níveis de spread bancário, baixa relação entre crédito e PIB e cenários de crescimento econômicos instáveis e considerados baixos. E mesmo com recentes modificações no cenário, o mercado brasileiro é um caso que desperta constantes iniciativas de estudos que buscam sua compreensão.</w:t>
        </w:r>
      </w:ins>
    </w:p>
    <w:p w14:paraId="765DAC08" w14:textId="77777777" w:rsidR="00314982" w:rsidRPr="006C37A8" w:rsidRDefault="00314982">
      <w:pPr>
        <w:spacing w:line="101" w:lineRule="exact"/>
        <w:rPr>
          <w:ins w:id="421" w:author="Windows User" w:date="2020-10-22T22:30:00Z"/>
          <w:sz w:val="20"/>
          <w:szCs w:val="20"/>
          <w:lang w:val="pt-BR"/>
        </w:rPr>
      </w:pPr>
    </w:p>
    <w:p w14:paraId="029D9CFB" w14:textId="77777777" w:rsidR="00314982" w:rsidRPr="006C37A8" w:rsidRDefault="006C37A8">
      <w:pPr>
        <w:spacing w:line="433" w:lineRule="auto"/>
        <w:ind w:left="260" w:right="60" w:firstLine="850"/>
        <w:jc w:val="both"/>
        <w:rPr>
          <w:ins w:id="422" w:author="Windows User" w:date="2020-10-22T22:30:00Z"/>
          <w:sz w:val="20"/>
          <w:szCs w:val="20"/>
          <w:lang w:val="pt-BR"/>
        </w:rPr>
      </w:pPr>
      <w:ins w:id="423" w:author="Windows User" w:date="2020-10-22T22:30:00Z">
        <w:r w:rsidRPr="006C37A8">
          <w:rPr>
            <w:rFonts w:ascii="Arial" w:eastAsia="Arial" w:hAnsi="Arial" w:cs="Arial"/>
            <w:sz w:val="23"/>
            <w:szCs w:val="23"/>
            <w:lang w:val="pt-BR"/>
          </w:rPr>
          <w:t>Diversos estudos constararm que a América Latina possui as maiores taxas de juros, bancos mais ineficientes implicando níveis de spread elevados. O caso brasileiro</w:t>
        </w:r>
      </w:ins>
    </w:p>
    <w:p w14:paraId="739BF636" w14:textId="77777777" w:rsidR="00314982" w:rsidRPr="006C37A8" w:rsidRDefault="00314982">
      <w:pPr>
        <w:spacing w:line="2" w:lineRule="exact"/>
        <w:rPr>
          <w:ins w:id="424" w:author="Windows User" w:date="2020-10-22T22:30:00Z"/>
          <w:sz w:val="20"/>
          <w:szCs w:val="20"/>
          <w:lang w:val="pt-BR"/>
        </w:rPr>
      </w:pPr>
    </w:p>
    <w:p w14:paraId="41417C31" w14:textId="77777777" w:rsidR="00314982" w:rsidRPr="006C37A8" w:rsidRDefault="006C37A8">
      <w:pPr>
        <w:numPr>
          <w:ilvl w:val="0"/>
          <w:numId w:val="3"/>
        </w:numPr>
        <w:tabs>
          <w:tab w:val="left" w:pos="471"/>
        </w:tabs>
        <w:spacing w:line="431" w:lineRule="auto"/>
        <w:ind w:left="260" w:right="60" w:hanging="1"/>
        <w:rPr>
          <w:ins w:id="425" w:author="Windows User" w:date="2020-10-22T22:30:00Z"/>
          <w:rFonts w:ascii="Arial" w:eastAsia="Arial" w:hAnsi="Arial" w:cs="Arial"/>
          <w:sz w:val="24"/>
          <w:szCs w:val="24"/>
          <w:lang w:val="pt-BR"/>
        </w:rPr>
      </w:pPr>
      <w:proofErr w:type="gramStart"/>
      <w:ins w:id="426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destacado</w:t>
        </w:r>
        <w:proofErr w:type="gramEnd"/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 com um cenário ainda mais crítico, como níveis de lucro considerados muito elevado, afetando principalmente o setor produtivo (DANTAS, 2012).</w:t>
        </w:r>
      </w:ins>
    </w:p>
    <w:p w14:paraId="0846370D" w14:textId="77777777" w:rsidR="00314982" w:rsidRPr="006C37A8" w:rsidRDefault="00314982">
      <w:pPr>
        <w:spacing w:line="85" w:lineRule="exact"/>
        <w:rPr>
          <w:ins w:id="427" w:author="Windows User" w:date="2020-10-22T22:30:00Z"/>
          <w:sz w:val="20"/>
          <w:szCs w:val="20"/>
          <w:lang w:val="pt-BR"/>
        </w:rPr>
      </w:pPr>
    </w:p>
    <w:p w14:paraId="08BA99A2" w14:textId="77777777" w:rsidR="00314982" w:rsidRPr="006C37A8" w:rsidRDefault="006C37A8">
      <w:pPr>
        <w:spacing w:line="419" w:lineRule="auto"/>
        <w:ind w:left="260" w:firstLine="858"/>
        <w:jc w:val="both"/>
        <w:rPr>
          <w:ins w:id="428" w:author="Windows User" w:date="2020-10-22T22:30:00Z"/>
          <w:sz w:val="20"/>
          <w:szCs w:val="20"/>
          <w:lang w:val="pt-BR"/>
        </w:rPr>
      </w:pPr>
      <w:ins w:id="429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Durante a década de 1990, o spread bancário brasileiro esteve superior a 50%a.a., enquanto na América Latina o observado ficou foi entre 10% e 15% a.a. A relação crédito/PIB no Brasil, em 2003, era de 23%, considerado muito baixo em comparação ao Chile com 68,5%, Uruguai com 64,3%, Estados Unidos com 60,8%, Japão com 64,3%, Coréia com 98,9% e Europa com 140,6% (CAMARGO, 2009; LEAL, 2006)</w:t>
        </w:r>
      </w:ins>
    </w:p>
    <w:p w14:paraId="79A4A042" w14:textId="77777777" w:rsidR="00314982" w:rsidRPr="006C37A8" w:rsidRDefault="00314982">
      <w:pPr>
        <w:spacing w:line="98" w:lineRule="exact"/>
        <w:rPr>
          <w:ins w:id="430" w:author="Windows User" w:date="2020-10-22T22:30:00Z"/>
          <w:sz w:val="20"/>
          <w:szCs w:val="20"/>
          <w:lang w:val="pt-BR"/>
        </w:rPr>
      </w:pPr>
    </w:p>
    <w:p w14:paraId="3BA4FDF6" w14:textId="77777777" w:rsidR="00314982" w:rsidRPr="006C37A8" w:rsidRDefault="006C37A8">
      <w:pPr>
        <w:spacing w:line="421" w:lineRule="auto"/>
        <w:ind w:left="260" w:right="60" w:firstLine="856"/>
        <w:jc w:val="both"/>
        <w:rPr>
          <w:ins w:id="431" w:author="Windows User" w:date="2020-10-22T22:30:00Z"/>
          <w:sz w:val="20"/>
          <w:szCs w:val="20"/>
          <w:lang w:val="pt-BR"/>
        </w:rPr>
      </w:pPr>
      <w:ins w:id="432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Esta pesquisa parte da indagação: Quais variáveis exógenas e endógenas influenciam os componentes explícitos e implícitos do spread bancário e como a variação destes componentes afetam a rentabilidade dos </w:t>
        </w:r>
        <w:proofErr w:type="gramStart"/>
        <w:r w:rsidRPr="006C37A8">
          <w:rPr>
            <w:rFonts w:ascii="Arial" w:eastAsia="Arial" w:hAnsi="Arial" w:cs="Arial"/>
            <w:sz w:val="24"/>
            <w:szCs w:val="24"/>
            <w:lang w:val="pt-BR"/>
          </w:rPr>
          <w:t>bancos?.</w:t>
        </w:r>
        <w:proofErr w:type="gramEnd"/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 Para atingir os objetivos este estudo está dividido em dois capítulos além desta introdução.</w:t>
        </w:r>
      </w:ins>
    </w:p>
    <w:p w14:paraId="43AF951E" w14:textId="77777777" w:rsidR="00314982" w:rsidRPr="006C37A8" w:rsidRDefault="00314982">
      <w:pPr>
        <w:rPr>
          <w:ins w:id="433" w:author="Windows User" w:date="2020-10-22T22:30:00Z"/>
          <w:lang w:val="pt-BR"/>
        </w:rPr>
        <w:sectPr w:rsidR="00314982" w:rsidRPr="006C37A8">
          <w:pgSz w:w="11900" w:h="16838"/>
          <w:pgMar w:top="991" w:right="1086" w:bottom="1440" w:left="1440" w:header="0" w:footer="0" w:gutter="0"/>
          <w:cols w:space="720" w:equalWidth="0">
            <w:col w:w="9380"/>
          </w:cols>
        </w:sectPr>
      </w:pPr>
    </w:p>
    <w:p w14:paraId="41F87611" w14:textId="77777777" w:rsidR="00314982" w:rsidRPr="006C37A8" w:rsidRDefault="006C37A8">
      <w:pPr>
        <w:ind w:left="9200"/>
        <w:rPr>
          <w:ins w:id="434" w:author="Windows User" w:date="2020-10-22T22:30:00Z"/>
          <w:sz w:val="20"/>
          <w:szCs w:val="20"/>
          <w:lang w:val="pt-BR"/>
        </w:rPr>
      </w:pPr>
      <w:ins w:id="435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lastRenderedPageBreak/>
          <w:t>7</w:t>
        </w:r>
      </w:ins>
    </w:p>
    <w:p w14:paraId="73D63FAB" w14:textId="77777777" w:rsidR="00314982" w:rsidRPr="006C37A8" w:rsidRDefault="00314982">
      <w:pPr>
        <w:spacing w:line="200" w:lineRule="exact"/>
        <w:rPr>
          <w:ins w:id="436" w:author="Windows User" w:date="2020-10-22T22:30:00Z"/>
          <w:sz w:val="20"/>
          <w:szCs w:val="20"/>
          <w:lang w:val="pt-BR"/>
        </w:rPr>
      </w:pPr>
    </w:p>
    <w:p w14:paraId="7D55669F" w14:textId="77777777" w:rsidR="00314982" w:rsidRPr="006C37A8" w:rsidRDefault="00314982">
      <w:pPr>
        <w:spacing w:line="246" w:lineRule="exact"/>
        <w:rPr>
          <w:ins w:id="437" w:author="Windows User" w:date="2020-10-22T22:30:00Z"/>
          <w:sz w:val="20"/>
          <w:szCs w:val="20"/>
          <w:lang w:val="pt-BR"/>
        </w:rPr>
      </w:pPr>
    </w:p>
    <w:p w14:paraId="504EEA5B" w14:textId="77777777" w:rsidR="00314982" w:rsidRPr="006C37A8" w:rsidRDefault="006C37A8" w:rsidP="006C37A8">
      <w:pPr>
        <w:tabs>
          <w:tab w:val="left" w:pos="800"/>
        </w:tabs>
        <w:ind w:left="260"/>
        <w:outlineLvl w:val="0"/>
        <w:rPr>
          <w:ins w:id="438" w:author="Windows User" w:date="2020-10-22T22:30:00Z"/>
          <w:sz w:val="20"/>
          <w:szCs w:val="20"/>
          <w:lang w:val="pt-BR"/>
        </w:rPr>
      </w:pPr>
      <w:ins w:id="439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1.2</w:t>
        </w:r>
        <w:r w:rsidRPr="006C37A8">
          <w:rPr>
            <w:sz w:val="20"/>
            <w:szCs w:val="20"/>
            <w:lang w:val="pt-BR"/>
          </w:rPr>
          <w:tab/>
        </w:r>
        <w:r w:rsidRPr="006C37A8">
          <w:rPr>
            <w:rFonts w:ascii="Arial" w:eastAsia="Arial" w:hAnsi="Arial" w:cs="Arial"/>
            <w:sz w:val="23"/>
            <w:szCs w:val="23"/>
            <w:lang w:val="pt-BR"/>
          </w:rPr>
          <w:t>OBJETIVOS</w:t>
        </w:r>
      </w:ins>
    </w:p>
    <w:p w14:paraId="7E8183FD" w14:textId="77777777" w:rsidR="00314982" w:rsidRPr="006C37A8" w:rsidRDefault="00314982">
      <w:pPr>
        <w:spacing w:line="200" w:lineRule="exact"/>
        <w:rPr>
          <w:ins w:id="440" w:author="Windows User" w:date="2020-10-22T22:30:00Z"/>
          <w:sz w:val="20"/>
          <w:szCs w:val="20"/>
          <w:lang w:val="pt-BR"/>
        </w:rPr>
      </w:pPr>
    </w:p>
    <w:p w14:paraId="49B1866F" w14:textId="77777777" w:rsidR="00314982" w:rsidRPr="006C37A8" w:rsidRDefault="00314982">
      <w:pPr>
        <w:spacing w:line="239" w:lineRule="exact"/>
        <w:rPr>
          <w:ins w:id="441" w:author="Windows User" w:date="2020-10-22T22:30:00Z"/>
          <w:sz w:val="20"/>
          <w:szCs w:val="20"/>
          <w:lang w:val="pt-BR"/>
        </w:rPr>
      </w:pPr>
    </w:p>
    <w:p w14:paraId="3A7F1E2D" w14:textId="77777777" w:rsidR="00314982" w:rsidRPr="006C37A8" w:rsidRDefault="006C37A8" w:rsidP="006C37A8">
      <w:pPr>
        <w:tabs>
          <w:tab w:val="left" w:pos="1000"/>
        </w:tabs>
        <w:ind w:left="260"/>
        <w:outlineLvl w:val="0"/>
        <w:rPr>
          <w:ins w:id="442" w:author="Windows User" w:date="2020-10-22T22:30:00Z"/>
          <w:sz w:val="20"/>
          <w:szCs w:val="20"/>
          <w:lang w:val="pt-BR"/>
        </w:rPr>
      </w:pPr>
      <w:ins w:id="443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1.2.1</w:t>
        </w:r>
        <w:r w:rsidRPr="006C37A8">
          <w:rPr>
            <w:sz w:val="20"/>
            <w:szCs w:val="20"/>
            <w:lang w:val="pt-BR"/>
          </w:rPr>
          <w:tab/>
        </w:r>
        <w:r w:rsidRPr="006C37A8">
          <w:rPr>
            <w:rFonts w:ascii="Arial" w:eastAsia="Arial" w:hAnsi="Arial" w:cs="Arial"/>
            <w:sz w:val="23"/>
            <w:szCs w:val="23"/>
            <w:lang w:val="pt-BR"/>
          </w:rPr>
          <w:t>OBJETIVO GERAL</w:t>
        </w:r>
      </w:ins>
    </w:p>
    <w:p w14:paraId="39B5739F" w14:textId="77777777" w:rsidR="00314982" w:rsidRPr="006C37A8" w:rsidRDefault="00314982">
      <w:pPr>
        <w:spacing w:line="357" w:lineRule="exact"/>
        <w:rPr>
          <w:ins w:id="444" w:author="Windows User" w:date="2020-10-22T22:30:00Z"/>
          <w:sz w:val="20"/>
          <w:szCs w:val="20"/>
          <w:lang w:val="pt-BR"/>
        </w:rPr>
      </w:pPr>
    </w:p>
    <w:p w14:paraId="01217B59" w14:textId="77777777" w:rsidR="00314982" w:rsidRPr="006C37A8" w:rsidRDefault="006C37A8">
      <w:pPr>
        <w:spacing w:line="423" w:lineRule="auto"/>
        <w:ind w:left="260" w:firstLine="850"/>
        <w:jc w:val="both"/>
        <w:rPr>
          <w:ins w:id="445" w:author="Windows User" w:date="2020-10-22T22:30:00Z"/>
          <w:sz w:val="20"/>
          <w:szCs w:val="20"/>
          <w:lang w:val="pt-BR"/>
        </w:rPr>
      </w:pPr>
      <w:ins w:id="446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Este estudo buscará verificar quais as </w:t>
        </w:r>
        <w:proofErr w:type="gramStart"/>
        <w:r w:rsidRPr="006C37A8">
          <w:rPr>
            <w:rFonts w:ascii="Arial" w:eastAsia="Arial" w:hAnsi="Arial" w:cs="Arial"/>
            <w:sz w:val="24"/>
            <w:szCs w:val="24"/>
            <w:lang w:val="pt-BR"/>
          </w:rPr>
          <w:t>variáveis microeconômicos</w:t>
        </w:r>
        <w:proofErr w:type="gramEnd"/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 macroe-conômicos influenciam os componentes do spread ex-post e como estes afetaram a rentabilidade das instituições bancárias brasileiras entre os anos de 1999 e 2020.</w:t>
        </w:r>
      </w:ins>
    </w:p>
    <w:p w14:paraId="7C85BDF9" w14:textId="77777777" w:rsidR="00314982" w:rsidRPr="006C37A8" w:rsidRDefault="00314982">
      <w:pPr>
        <w:spacing w:line="310" w:lineRule="exact"/>
        <w:rPr>
          <w:ins w:id="447" w:author="Windows User" w:date="2020-10-22T22:30:00Z"/>
          <w:sz w:val="20"/>
          <w:szCs w:val="20"/>
          <w:lang w:val="pt-BR"/>
        </w:rPr>
      </w:pPr>
    </w:p>
    <w:p w14:paraId="31D605F3" w14:textId="77777777" w:rsidR="00314982" w:rsidRPr="006C37A8" w:rsidRDefault="006C37A8" w:rsidP="006C37A8">
      <w:pPr>
        <w:tabs>
          <w:tab w:val="left" w:pos="1000"/>
        </w:tabs>
        <w:ind w:left="260"/>
        <w:outlineLvl w:val="0"/>
        <w:rPr>
          <w:sz w:val="20"/>
          <w:lang w:val="pt-BR"/>
          <w:rPrChange w:id="448" w:author="Windows User" w:date="2020-10-22T22:30:00Z">
            <w:rPr>
              <w:rFonts w:ascii="Arial" w:hAnsi="Arial"/>
              <w:b/>
              <w:sz w:val="24"/>
            </w:rPr>
          </w:rPrChange>
        </w:rPr>
        <w:pPrChange w:id="449" w:author="Windows User" w:date="2020-10-22T22:30:00Z">
          <w:pPr>
            <w:pStyle w:val="ListParagraph"/>
            <w:numPr>
              <w:ilvl w:val="1"/>
              <w:numId w:val="22"/>
            </w:numPr>
            <w:ind w:left="403" w:hanging="403"/>
            <w:outlineLvl w:val="1"/>
          </w:pPr>
        </w:pPrChange>
      </w:pPr>
      <w:ins w:id="450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1.2.2</w:t>
        </w:r>
        <w:r w:rsidRPr="006C37A8">
          <w:rPr>
            <w:sz w:val="20"/>
            <w:szCs w:val="20"/>
            <w:lang w:val="pt-BR"/>
          </w:rPr>
          <w:tab/>
        </w:r>
      </w:ins>
      <w:bookmarkStart w:id="451" w:name="_Toc52444637"/>
      <w:r w:rsidRPr="006C37A8">
        <w:rPr>
          <w:rFonts w:ascii="Arial" w:hAnsi="Arial"/>
          <w:sz w:val="23"/>
          <w:lang w:val="pt-BR"/>
          <w:rPrChange w:id="452" w:author="Windows User" w:date="2020-10-22T22:30:00Z">
            <w:rPr>
              <w:rFonts w:ascii="Arial" w:hAnsi="Arial"/>
              <w:b/>
              <w:sz w:val="24"/>
            </w:rPr>
          </w:rPrChange>
        </w:rPr>
        <w:t>OBJETIVOS</w:t>
      </w:r>
      <w:bookmarkEnd w:id="451"/>
      <w:ins w:id="453" w:author="Windows User" w:date="2020-10-22T22:30:00Z">
        <w:r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 ESPECÍFICOS</w:t>
        </w:r>
      </w:ins>
    </w:p>
    <w:p w14:paraId="7AAF1078" w14:textId="77777777" w:rsidR="00314982" w:rsidRPr="006C37A8" w:rsidRDefault="00314982">
      <w:pPr>
        <w:spacing w:line="200" w:lineRule="exact"/>
        <w:rPr>
          <w:sz w:val="20"/>
          <w:lang w:val="pt-BR"/>
          <w:rPrChange w:id="454" w:author="Windows User" w:date="2020-10-22T22:30:00Z">
            <w:rPr>
              <w:rFonts w:ascii="Arial" w:hAnsi="Arial"/>
              <w:b/>
              <w:sz w:val="24"/>
            </w:rPr>
          </w:rPrChange>
        </w:rPr>
        <w:pPrChange w:id="455" w:author="Windows User" w:date="2020-10-22T22:30:00Z">
          <w:pPr>
            <w:pStyle w:val="ListParagraph"/>
          </w:pPr>
        </w:pPrChange>
      </w:pPr>
    </w:p>
    <w:p w14:paraId="7B449AFB" w14:textId="77777777" w:rsidR="00921310" w:rsidRPr="006C37A8" w:rsidRDefault="00921310" w:rsidP="00921310">
      <w:pPr>
        <w:pStyle w:val="ListParagraph"/>
        <w:numPr>
          <w:ilvl w:val="2"/>
          <w:numId w:val="22"/>
        </w:numPr>
        <w:ind w:left="0" w:firstLine="0"/>
        <w:outlineLvl w:val="2"/>
        <w:rPr>
          <w:del w:id="456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  <w:bookmarkStart w:id="457" w:name="_Toc52444638"/>
      <w:del w:id="458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delText>OBJETIVO GERAL</w:delText>
        </w:r>
        <w:bookmarkEnd w:id="457"/>
      </w:del>
    </w:p>
    <w:p w14:paraId="11FA91F0" w14:textId="77777777" w:rsidR="00921310" w:rsidRPr="006C37A8" w:rsidRDefault="00921310" w:rsidP="00921310">
      <w:pPr>
        <w:outlineLvl w:val="1"/>
        <w:rPr>
          <w:del w:id="459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54BD5650" w14:textId="77777777" w:rsidR="00921310" w:rsidRPr="006C37A8" w:rsidRDefault="00921310" w:rsidP="00321417">
      <w:pPr>
        <w:pStyle w:val="ListParagraph"/>
        <w:numPr>
          <w:ilvl w:val="2"/>
          <w:numId w:val="22"/>
        </w:numPr>
        <w:outlineLvl w:val="2"/>
        <w:rPr>
          <w:del w:id="460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  <w:bookmarkStart w:id="461" w:name="_Toc52444639"/>
      <w:del w:id="462" w:author="Windows User" w:date="2020-10-22T22:30:00Z">
        <w:r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delText>OBJETIVOS ESPECÍFICOS</w:delText>
        </w:r>
        <w:bookmarkEnd w:id="461"/>
      </w:del>
    </w:p>
    <w:p w14:paraId="2917B997" w14:textId="77777777" w:rsidR="00314982" w:rsidRPr="006C37A8" w:rsidRDefault="00314982">
      <w:pPr>
        <w:spacing w:line="276" w:lineRule="exact"/>
        <w:rPr>
          <w:ins w:id="463" w:author="Windows User" w:date="2020-10-22T22:30:00Z"/>
          <w:sz w:val="20"/>
          <w:szCs w:val="20"/>
          <w:lang w:val="pt-BR"/>
        </w:rPr>
      </w:pPr>
    </w:p>
    <w:p w14:paraId="0E37A236" w14:textId="77777777" w:rsidR="00314982" w:rsidRPr="006C37A8" w:rsidRDefault="006C37A8">
      <w:pPr>
        <w:numPr>
          <w:ilvl w:val="0"/>
          <w:numId w:val="4"/>
        </w:numPr>
        <w:tabs>
          <w:tab w:val="left" w:pos="840"/>
        </w:tabs>
        <w:spacing w:line="421" w:lineRule="auto"/>
        <w:ind w:left="840" w:hanging="312"/>
        <w:jc w:val="both"/>
        <w:rPr>
          <w:ins w:id="464" w:author="Windows User" w:date="2020-10-22T22:30:00Z"/>
          <w:rFonts w:ascii="Arial" w:eastAsia="Arial" w:hAnsi="Arial" w:cs="Arial"/>
          <w:sz w:val="24"/>
          <w:szCs w:val="24"/>
          <w:lang w:val="pt-BR"/>
        </w:rPr>
      </w:pPr>
      <w:ins w:id="465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O segundo capítulo buscará realizar o levantamento teórico a respeito dos con-ceitos, aspectos fundamentais e dados amplos para compreensão da evolução do setor e spread bancário no Brasil, por meio de pesquisa bibliográfica e busca em banco de dados.</w:t>
        </w:r>
      </w:ins>
    </w:p>
    <w:p w14:paraId="0756A89E" w14:textId="77777777" w:rsidR="00314982" w:rsidRPr="006C37A8" w:rsidRDefault="00314982">
      <w:pPr>
        <w:spacing w:line="168" w:lineRule="exact"/>
        <w:rPr>
          <w:ins w:id="466" w:author="Windows User" w:date="2020-10-22T22:30:00Z"/>
          <w:rFonts w:ascii="Arial" w:eastAsia="Arial" w:hAnsi="Arial" w:cs="Arial"/>
          <w:sz w:val="24"/>
          <w:szCs w:val="24"/>
          <w:lang w:val="pt-BR"/>
        </w:rPr>
      </w:pPr>
    </w:p>
    <w:p w14:paraId="228F7550" w14:textId="77777777" w:rsidR="00314982" w:rsidRPr="006C37A8" w:rsidRDefault="006C37A8">
      <w:pPr>
        <w:numPr>
          <w:ilvl w:val="0"/>
          <w:numId w:val="4"/>
        </w:numPr>
        <w:tabs>
          <w:tab w:val="left" w:pos="840"/>
        </w:tabs>
        <w:spacing w:line="421" w:lineRule="auto"/>
        <w:ind w:left="840" w:hanging="312"/>
        <w:jc w:val="both"/>
        <w:rPr>
          <w:ins w:id="467" w:author="Windows User" w:date="2020-10-22T22:30:00Z"/>
          <w:rFonts w:ascii="Arial" w:eastAsia="Arial" w:hAnsi="Arial" w:cs="Arial"/>
          <w:sz w:val="24"/>
          <w:szCs w:val="24"/>
          <w:lang w:val="pt-BR"/>
        </w:rPr>
      </w:pPr>
      <w:ins w:id="468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O terceiro capítulo tem como anseio identificar e testar a variáveis macroeconô-micas e microeconômicas que influenciam os componentes do spread bancário ex-post através da coleta, análises, tratamento de dados e construção de modelo econométrico utilizando dados em painel.</w:t>
        </w:r>
      </w:ins>
    </w:p>
    <w:p w14:paraId="74945593" w14:textId="77777777" w:rsidR="00314982" w:rsidRPr="006C37A8" w:rsidRDefault="00314982">
      <w:pPr>
        <w:spacing w:line="168" w:lineRule="exact"/>
        <w:rPr>
          <w:ins w:id="469" w:author="Windows User" w:date="2020-10-22T22:30:00Z"/>
          <w:rFonts w:ascii="Arial" w:eastAsia="Arial" w:hAnsi="Arial" w:cs="Arial"/>
          <w:sz w:val="24"/>
          <w:szCs w:val="24"/>
          <w:lang w:val="pt-BR"/>
        </w:rPr>
      </w:pPr>
    </w:p>
    <w:p w14:paraId="79A3EE99" w14:textId="77777777" w:rsidR="00314982" w:rsidRPr="006C37A8" w:rsidRDefault="006C37A8">
      <w:pPr>
        <w:numPr>
          <w:ilvl w:val="0"/>
          <w:numId w:val="4"/>
        </w:numPr>
        <w:tabs>
          <w:tab w:val="left" w:pos="840"/>
        </w:tabs>
        <w:spacing w:line="421" w:lineRule="auto"/>
        <w:ind w:left="840" w:right="40" w:hanging="312"/>
        <w:jc w:val="both"/>
        <w:rPr>
          <w:ins w:id="470" w:author="Windows User" w:date="2020-10-22T22:30:00Z"/>
          <w:rFonts w:ascii="Arial" w:eastAsia="Arial" w:hAnsi="Arial" w:cs="Arial"/>
          <w:sz w:val="24"/>
          <w:szCs w:val="24"/>
          <w:lang w:val="pt-BR"/>
        </w:rPr>
      </w:pPr>
      <w:ins w:id="471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O terceiro capítulo, ainda visa verificar como as variações dos componentes do spread bancário afetam a rentabilidade dos bancos por meio da coleta, análises e tratamento de dados e definição de modelo econométrico com utilização de dados em painel.</w:t>
        </w:r>
      </w:ins>
    </w:p>
    <w:p w14:paraId="210549B6" w14:textId="77777777" w:rsidR="00314982" w:rsidRPr="006C37A8" w:rsidRDefault="00314982">
      <w:pPr>
        <w:spacing w:line="168" w:lineRule="exact"/>
        <w:rPr>
          <w:ins w:id="472" w:author="Windows User" w:date="2020-10-22T22:30:00Z"/>
          <w:rFonts w:ascii="Arial" w:eastAsia="Arial" w:hAnsi="Arial" w:cs="Arial"/>
          <w:sz w:val="24"/>
          <w:szCs w:val="24"/>
          <w:lang w:val="pt-BR"/>
        </w:rPr>
      </w:pPr>
    </w:p>
    <w:p w14:paraId="62E994C5" w14:textId="77777777" w:rsidR="00314982" w:rsidRPr="006C37A8" w:rsidRDefault="006C37A8">
      <w:pPr>
        <w:numPr>
          <w:ilvl w:val="0"/>
          <w:numId w:val="4"/>
        </w:numPr>
        <w:tabs>
          <w:tab w:val="left" w:pos="840"/>
        </w:tabs>
        <w:spacing w:line="423" w:lineRule="auto"/>
        <w:ind w:left="840" w:hanging="312"/>
        <w:jc w:val="both"/>
        <w:rPr>
          <w:ins w:id="473" w:author="Windows User" w:date="2020-10-22T22:30:00Z"/>
          <w:rFonts w:ascii="Arial" w:eastAsia="Arial" w:hAnsi="Arial" w:cs="Arial"/>
          <w:sz w:val="24"/>
          <w:szCs w:val="24"/>
          <w:lang w:val="pt-BR"/>
        </w:rPr>
      </w:pPr>
      <w:ins w:id="474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O quarto capítulo almeja explanar e analisar, diante as premissas empregadas, os resultados obtidos na pesquisa, visando descrever e embasar as relações entre as variáveis.</w:t>
        </w:r>
      </w:ins>
    </w:p>
    <w:p w14:paraId="35FD389C" w14:textId="77777777" w:rsidR="00314982" w:rsidRPr="006C37A8" w:rsidRDefault="00314982">
      <w:pPr>
        <w:spacing w:line="167" w:lineRule="exact"/>
        <w:rPr>
          <w:ins w:id="475" w:author="Windows User" w:date="2020-10-22T22:30:00Z"/>
          <w:rFonts w:ascii="Arial" w:eastAsia="Arial" w:hAnsi="Arial" w:cs="Arial"/>
          <w:sz w:val="24"/>
          <w:szCs w:val="24"/>
          <w:lang w:val="pt-BR"/>
        </w:rPr>
      </w:pPr>
    </w:p>
    <w:p w14:paraId="4E7199DA" w14:textId="77777777" w:rsidR="00314982" w:rsidRPr="006C37A8" w:rsidRDefault="006C37A8">
      <w:pPr>
        <w:numPr>
          <w:ilvl w:val="0"/>
          <w:numId w:val="4"/>
        </w:numPr>
        <w:tabs>
          <w:tab w:val="left" w:pos="840"/>
        </w:tabs>
        <w:spacing w:line="423" w:lineRule="auto"/>
        <w:ind w:left="840" w:right="40" w:hanging="312"/>
        <w:jc w:val="both"/>
        <w:rPr>
          <w:ins w:id="476" w:author="Windows User" w:date="2020-10-22T22:30:00Z"/>
          <w:rFonts w:ascii="Arial" w:eastAsia="Arial" w:hAnsi="Arial" w:cs="Arial"/>
          <w:sz w:val="24"/>
          <w:szCs w:val="24"/>
          <w:lang w:val="pt-BR"/>
        </w:rPr>
      </w:pPr>
      <w:ins w:id="477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Por fim serão realizadas as considerações finais, buscando contextualizar os resultados obtidos com o cenário e os estudos identificados e sugerindo estudos complementares.</w:t>
        </w:r>
      </w:ins>
    </w:p>
    <w:p w14:paraId="77283096" w14:textId="77777777" w:rsidR="00314982" w:rsidRPr="006C37A8" w:rsidRDefault="00314982">
      <w:pPr>
        <w:rPr>
          <w:ins w:id="478" w:author="Windows User" w:date="2020-10-22T22:30:00Z"/>
          <w:lang w:val="pt-BR"/>
        </w:rPr>
        <w:sectPr w:rsidR="00314982" w:rsidRPr="006C37A8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5BDCD603" w14:textId="77777777" w:rsidR="00314982" w:rsidRPr="006C37A8" w:rsidRDefault="006C37A8">
      <w:pPr>
        <w:ind w:left="9200"/>
        <w:rPr>
          <w:ins w:id="479" w:author="Windows User" w:date="2020-10-22T22:30:00Z"/>
          <w:sz w:val="20"/>
          <w:szCs w:val="20"/>
          <w:lang w:val="pt-BR"/>
        </w:rPr>
      </w:pPr>
      <w:ins w:id="480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lastRenderedPageBreak/>
          <w:t>8</w:t>
        </w:r>
      </w:ins>
    </w:p>
    <w:p w14:paraId="420B241B" w14:textId="77777777" w:rsidR="00314982" w:rsidRPr="006C37A8" w:rsidRDefault="00314982">
      <w:pPr>
        <w:spacing w:line="200" w:lineRule="exact"/>
        <w:rPr>
          <w:sz w:val="20"/>
          <w:lang w:val="pt-BR"/>
          <w:rPrChange w:id="481" w:author="Windows User" w:date="2020-10-22T22:30:00Z">
            <w:rPr>
              <w:rFonts w:ascii="Arial" w:hAnsi="Arial"/>
              <w:b/>
              <w:sz w:val="24"/>
            </w:rPr>
          </w:rPrChange>
        </w:rPr>
        <w:pPrChange w:id="482" w:author="Windows User" w:date="2020-10-22T22:30:00Z">
          <w:pPr>
            <w:pStyle w:val="ListParagraph"/>
          </w:pPr>
        </w:pPrChange>
      </w:pPr>
    </w:p>
    <w:p w14:paraId="4074F2AE" w14:textId="77777777" w:rsidR="00314982" w:rsidRPr="006C37A8" w:rsidRDefault="00314982">
      <w:pPr>
        <w:spacing w:line="246" w:lineRule="exact"/>
        <w:rPr>
          <w:sz w:val="20"/>
          <w:lang w:val="pt-BR"/>
          <w:rPrChange w:id="483" w:author="Windows User" w:date="2020-10-22T22:30:00Z">
            <w:rPr>
              <w:rFonts w:ascii="Arial" w:hAnsi="Arial"/>
              <w:b/>
              <w:sz w:val="24"/>
            </w:rPr>
          </w:rPrChange>
        </w:rPr>
        <w:pPrChange w:id="484" w:author="Windows User" w:date="2020-10-22T22:30:00Z">
          <w:pPr>
            <w:outlineLvl w:val="2"/>
          </w:pPr>
        </w:pPrChange>
      </w:pPr>
    </w:p>
    <w:p w14:paraId="618ED301" w14:textId="7EA528C1" w:rsidR="00314982" w:rsidRPr="006C37A8" w:rsidRDefault="006C37A8" w:rsidP="006C37A8">
      <w:pPr>
        <w:tabs>
          <w:tab w:val="left" w:pos="800"/>
        </w:tabs>
        <w:ind w:left="260"/>
        <w:outlineLvl w:val="0"/>
        <w:rPr>
          <w:sz w:val="20"/>
          <w:lang w:val="pt-BR"/>
          <w:rPrChange w:id="485" w:author="Windows User" w:date="2020-10-22T22:30:00Z">
            <w:rPr>
              <w:rFonts w:ascii="Arial" w:hAnsi="Arial"/>
              <w:b/>
              <w:sz w:val="24"/>
            </w:rPr>
          </w:rPrChange>
        </w:rPr>
        <w:pPrChange w:id="486" w:author="Windows User" w:date="2020-10-22T22:30:00Z">
          <w:pPr>
            <w:outlineLvl w:val="2"/>
          </w:pPr>
        </w:pPrChange>
      </w:pPr>
      <w:bookmarkStart w:id="487" w:name="_Toc52444640"/>
      <w:r w:rsidRPr="006C37A8">
        <w:rPr>
          <w:rFonts w:ascii="Arial" w:hAnsi="Arial"/>
          <w:sz w:val="24"/>
          <w:lang w:val="pt-BR"/>
          <w:rPrChange w:id="488" w:author="Windows User" w:date="2020-10-22T22:30:00Z">
            <w:rPr>
              <w:rFonts w:ascii="Arial" w:hAnsi="Arial"/>
              <w:b/>
              <w:sz w:val="24"/>
            </w:rPr>
          </w:rPrChange>
        </w:rPr>
        <w:t>1.3</w:t>
      </w:r>
      <w:del w:id="489" w:author="Windows User" w:date="2020-10-22T22:30:00Z">
        <w:r w:rsidR="00321417" w:rsidRPr="006C37A8">
          <w:rPr>
            <w:rFonts w:ascii="Arial" w:eastAsia="Arial" w:hAnsi="Arial" w:cs="Arial"/>
            <w:b/>
            <w:bCs/>
            <w:sz w:val="24"/>
            <w:szCs w:val="24"/>
            <w:lang w:val="pt-BR"/>
          </w:rPr>
          <w:delText xml:space="preserve"> </w:delText>
        </w:r>
      </w:del>
      <w:ins w:id="490" w:author="Windows User" w:date="2020-10-22T22:30:00Z">
        <w:r w:rsidRPr="006C37A8">
          <w:rPr>
            <w:sz w:val="20"/>
            <w:szCs w:val="20"/>
            <w:lang w:val="pt-BR"/>
          </w:rPr>
          <w:tab/>
        </w:r>
      </w:ins>
      <w:r w:rsidRPr="006C37A8">
        <w:rPr>
          <w:rFonts w:ascii="Arial" w:hAnsi="Arial"/>
          <w:sz w:val="23"/>
          <w:lang w:val="pt-BR"/>
          <w:rPrChange w:id="491" w:author="Windows User" w:date="2020-10-22T22:30:00Z">
            <w:rPr>
              <w:rFonts w:ascii="Arial" w:hAnsi="Arial"/>
              <w:b/>
              <w:sz w:val="24"/>
            </w:rPr>
          </w:rPrChange>
        </w:rPr>
        <w:t>JUSTIFICATIVA TEÓRICA E PRÁTICA</w:t>
      </w:r>
      <w:bookmarkEnd w:id="487"/>
    </w:p>
    <w:p w14:paraId="3F41A661" w14:textId="77777777" w:rsidR="00314982" w:rsidRPr="006C37A8" w:rsidRDefault="00314982">
      <w:pPr>
        <w:spacing w:line="200" w:lineRule="exact"/>
        <w:rPr>
          <w:sz w:val="20"/>
          <w:lang w:val="pt-BR"/>
          <w:rPrChange w:id="492" w:author="Windows User" w:date="2020-10-22T22:30:00Z">
            <w:rPr>
              <w:rFonts w:ascii="Arial" w:hAnsi="Arial"/>
              <w:b/>
              <w:sz w:val="24"/>
            </w:rPr>
          </w:rPrChange>
        </w:rPr>
        <w:pPrChange w:id="493" w:author="Windows User" w:date="2020-10-22T22:30:00Z">
          <w:pPr>
            <w:outlineLvl w:val="2"/>
          </w:pPr>
        </w:pPrChange>
      </w:pPr>
    </w:p>
    <w:p w14:paraId="5498A8FC" w14:textId="77777777" w:rsidR="00314982" w:rsidRPr="006C37A8" w:rsidRDefault="00314982">
      <w:pPr>
        <w:spacing w:line="239" w:lineRule="exact"/>
        <w:rPr>
          <w:sz w:val="20"/>
          <w:lang w:val="pt-BR"/>
          <w:rPrChange w:id="494" w:author="Windows User" w:date="2020-10-22T22:30:00Z">
            <w:rPr>
              <w:rFonts w:ascii="Arial" w:hAnsi="Arial"/>
              <w:b/>
              <w:sz w:val="24"/>
            </w:rPr>
          </w:rPrChange>
        </w:rPr>
        <w:pPrChange w:id="495" w:author="Windows User" w:date="2020-10-22T22:30:00Z">
          <w:pPr>
            <w:outlineLvl w:val="2"/>
          </w:pPr>
        </w:pPrChange>
      </w:pPr>
    </w:p>
    <w:p w14:paraId="21197152" w14:textId="77777777" w:rsidR="007518FC" w:rsidRPr="006C37A8" w:rsidRDefault="007518FC" w:rsidP="00921310">
      <w:pPr>
        <w:outlineLvl w:val="2"/>
        <w:rPr>
          <w:del w:id="496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681D1E58" w14:textId="77777777" w:rsidR="007518FC" w:rsidRPr="006C37A8" w:rsidRDefault="007518FC" w:rsidP="00921310">
      <w:pPr>
        <w:outlineLvl w:val="2"/>
        <w:rPr>
          <w:del w:id="497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402201B7" w14:textId="77777777" w:rsidR="007518FC" w:rsidRPr="006C37A8" w:rsidRDefault="007518FC" w:rsidP="00921310">
      <w:pPr>
        <w:outlineLvl w:val="2"/>
        <w:rPr>
          <w:del w:id="498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73A8AAF6" w14:textId="77777777" w:rsidR="007518FC" w:rsidRPr="006C37A8" w:rsidRDefault="007518FC" w:rsidP="00921310">
      <w:pPr>
        <w:outlineLvl w:val="2"/>
        <w:rPr>
          <w:del w:id="499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28B38545" w14:textId="77777777" w:rsidR="007518FC" w:rsidRPr="006C37A8" w:rsidRDefault="007518FC" w:rsidP="00921310">
      <w:pPr>
        <w:outlineLvl w:val="2"/>
        <w:rPr>
          <w:del w:id="500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0A0C831C" w14:textId="77777777" w:rsidR="007518FC" w:rsidRPr="006C37A8" w:rsidRDefault="007518FC" w:rsidP="00921310">
      <w:pPr>
        <w:outlineLvl w:val="2"/>
        <w:rPr>
          <w:del w:id="501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1D0E70E3" w14:textId="77777777" w:rsidR="007518FC" w:rsidRPr="006C37A8" w:rsidRDefault="007518FC" w:rsidP="00921310">
      <w:pPr>
        <w:outlineLvl w:val="2"/>
        <w:rPr>
          <w:del w:id="502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4E0D7248" w14:textId="77777777" w:rsidR="007518FC" w:rsidRPr="006C37A8" w:rsidRDefault="007518FC" w:rsidP="00921310">
      <w:pPr>
        <w:outlineLvl w:val="2"/>
        <w:rPr>
          <w:del w:id="503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74E6085F" w14:textId="77777777" w:rsidR="007518FC" w:rsidRPr="006C37A8" w:rsidRDefault="007518FC" w:rsidP="00921310">
      <w:pPr>
        <w:outlineLvl w:val="2"/>
        <w:rPr>
          <w:del w:id="504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37DC2B02" w14:textId="77777777" w:rsidR="007518FC" w:rsidRPr="006C37A8" w:rsidRDefault="007518FC" w:rsidP="00921310">
      <w:pPr>
        <w:outlineLvl w:val="2"/>
        <w:rPr>
          <w:del w:id="505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146AC75E" w14:textId="77777777" w:rsidR="007518FC" w:rsidRPr="006C37A8" w:rsidRDefault="007518FC" w:rsidP="00921310">
      <w:pPr>
        <w:outlineLvl w:val="2"/>
        <w:rPr>
          <w:del w:id="506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5F6F1A3E" w14:textId="77777777" w:rsidR="007518FC" w:rsidRPr="006C37A8" w:rsidRDefault="007518FC" w:rsidP="00921310">
      <w:pPr>
        <w:outlineLvl w:val="2"/>
        <w:rPr>
          <w:del w:id="507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444EA619" w14:textId="77777777" w:rsidR="007518FC" w:rsidRPr="006C37A8" w:rsidRDefault="007518FC" w:rsidP="00921310">
      <w:pPr>
        <w:outlineLvl w:val="2"/>
        <w:rPr>
          <w:del w:id="508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1846E44D" w14:textId="77777777" w:rsidR="007518FC" w:rsidRPr="006C37A8" w:rsidRDefault="007518FC" w:rsidP="00921310">
      <w:pPr>
        <w:outlineLvl w:val="2"/>
        <w:rPr>
          <w:del w:id="509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72B121EE" w14:textId="77777777" w:rsidR="007518FC" w:rsidRPr="006C37A8" w:rsidRDefault="007518FC" w:rsidP="00921310">
      <w:pPr>
        <w:outlineLvl w:val="2"/>
        <w:rPr>
          <w:del w:id="510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106F9E00" w14:textId="77777777" w:rsidR="007518FC" w:rsidRPr="006C37A8" w:rsidRDefault="007518FC" w:rsidP="00921310">
      <w:pPr>
        <w:outlineLvl w:val="2"/>
        <w:rPr>
          <w:del w:id="511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250D2744" w14:textId="77777777" w:rsidR="007518FC" w:rsidRPr="006C37A8" w:rsidRDefault="007518FC" w:rsidP="00921310">
      <w:pPr>
        <w:outlineLvl w:val="2"/>
        <w:rPr>
          <w:del w:id="512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04A81733" w14:textId="77777777" w:rsidR="007518FC" w:rsidRPr="006C37A8" w:rsidRDefault="007518FC" w:rsidP="00921310">
      <w:pPr>
        <w:outlineLvl w:val="2"/>
        <w:rPr>
          <w:del w:id="513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3F8EBB8C" w14:textId="77777777" w:rsidR="007518FC" w:rsidRPr="006C37A8" w:rsidRDefault="007518FC" w:rsidP="00921310">
      <w:pPr>
        <w:outlineLvl w:val="2"/>
        <w:rPr>
          <w:del w:id="514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61BDB04A" w14:textId="77777777" w:rsidR="007518FC" w:rsidRPr="006C37A8" w:rsidRDefault="007518FC" w:rsidP="00921310">
      <w:pPr>
        <w:outlineLvl w:val="2"/>
        <w:rPr>
          <w:del w:id="515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4520FD32" w14:textId="77777777" w:rsidR="007518FC" w:rsidRPr="006C37A8" w:rsidRDefault="007518FC" w:rsidP="00921310">
      <w:pPr>
        <w:outlineLvl w:val="2"/>
        <w:rPr>
          <w:del w:id="516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1D9E39BD" w14:textId="77777777" w:rsidR="007518FC" w:rsidRPr="006C37A8" w:rsidRDefault="007518FC" w:rsidP="00921310">
      <w:pPr>
        <w:outlineLvl w:val="2"/>
        <w:rPr>
          <w:del w:id="517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5A19C194" w14:textId="77777777" w:rsidR="007518FC" w:rsidRPr="006C37A8" w:rsidRDefault="007518FC" w:rsidP="00921310">
      <w:pPr>
        <w:outlineLvl w:val="2"/>
        <w:rPr>
          <w:del w:id="518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29243444" w14:textId="77777777" w:rsidR="007518FC" w:rsidRPr="006C37A8" w:rsidRDefault="007518FC" w:rsidP="00921310">
      <w:pPr>
        <w:outlineLvl w:val="2"/>
        <w:rPr>
          <w:del w:id="519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6CF5E4F3" w14:textId="77777777" w:rsidR="007518FC" w:rsidRPr="006C37A8" w:rsidRDefault="007518FC" w:rsidP="00921310">
      <w:pPr>
        <w:outlineLvl w:val="2"/>
        <w:rPr>
          <w:del w:id="520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305D2CB9" w14:textId="77777777" w:rsidR="007518FC" w:rsidRPr="006C37A8" w:rsidRDefault="007518FC" w:rsidP="00921310">
      <w:pPr>
        <w:outlineLvl w:val="2"/>
        <w:rPr>
          <w:del w:id="521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01898529" w14:textId="77777777" w:rsidR="007518FC" w:rsidRPr="006C37A8" w:rsidRDefault="007518FC" w:rsidP="00921310">
      <w:pPr>
        <w:outlineLvl w:val="2"/>
        <w:rPr>
          <w:del w:id="522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13C6221B" w14:textId="77777777" w:rsidR="007518FC" w:rsidRPr="006C37A8" w:rsidRDefault="007518FC" w:rsidP="00921310">
      <w:pPr>
        <w:outlineLvl w:val="2"/>
        <w:rPr>
          <w:del w:id="523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33171FBB" w14:textId="77777777" w:rsidR="007518FC" w:rsidRPr="006C37A8" w:rsidRDefault="007518FC" w:rsidP="00921310">
      <w:pPr>
        <w:outlineLvl w:val="2"/>
        <w:rPr>
          <w:del w:id="524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19291793" w14:textId="77777777" w:rsidR="007518FC" w:rsidRPr="006C37A8" w:rsidRDefault="007518FC" w:rsidP="00921310">
      <w:pPr>
        <w:outlineLvl w:val="2"/>
        <w:rPr>
          <w:del w:id="525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587A1AEF" w14:textId="77777777" w:rsidR="007518FC" w:rsidRPr="006C37A8" w:rsidRDefault="007518FC" w:rsidP="00921310">
      <w:pPr>
        <w:outlineLvl w:val="2"/>
        <w:rPr>
          <w:del w:id="526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5F6831AE" w14:textId="77777777" w:rsidR="007518FC" w:rsidRPr="006C37A8" w:rsidRDefault="007518FC" w:rsidP="00921310">
      <w:pPr>
        <w:outlineLvl w:val="2"/>
        <w:rPr>
          <w:del w:id="527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3B46C31E" w14:textId="77777777" w:rsidR="007518FC" w:rsidRPr="006C37A8" w:rsidRDefault="007518FC" w:rsidP="00921310">
      <w:pPr>
        <w:outlineLvl w:val="2"/>
        <w:rPr>
          <w:del w:id="528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24B826C0" w14:textId="77777777" w:rsidR="007518FC" w:rsidRPr="006C37A8" w:rsidRDefault="007518FC" w:rsidP="00921310">
      <w:pPr>
        <w:outlineLvl w:val="2"/>
        <w:rPr>
          <w:del w:id="529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47B346DA" w14:textId="77777777" w:rsidR="007518FC" w:rsidRPr="006C37A8" w:rsidRDefault="007518FC" w:rsidP="00921310">
      <w:pPr>
        <w:outlineLvl w:val="2"/>
        <w:rPr>
          <w:del w:id="530" w:author="Windows User" w:date="2020-10-22T22:30:00Z"/>
          <w:rFonts w:ascii="Arial" w:eastAsia="Arial" w:hAnsi="Arial" w:cs="Arial"/>
          <w:b/>
          <w:bCs/>
          <w:sz w:val="24"/>
          <w:szCs w:val="24"/>
          <w:lang w:val="pt-BR"/>
        </w:rPr>
        <w:sectPr w:rsidR="007518FC" w:rsidRPr="006C37A8">
          <w:footerReference w:type="default" r:id="rId10"/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43B1EE64" w14:textId="77777777" w:rsidR="00616C98" w:rsidRPr="006C37A8" w:rsidRDefault="00536FEA">
      <w:pPr>
        <w:ind w:left="9220"/>
        <w:rPr>
          <w:del w:id="531" w:author="Windows User" w:date="2020-10-22T22:30:00Z"/>
          <w:sz w:val="20"/>
          <w:szCs w:val="20"/>
          <w:lang w:val="pt-BR"/>
        </w:rPr>
      </w:pPr>
      <w:del w:id="532" w:author="Windows User" w:date="2020-10-22T22:30:00Z">
        <w:r w:rsidRPr="006C37A8">
          <w:rPr>
            <w:rFonts w:ascii="Arial" w:eastAsia="Arial" w:hAnsi="Arial" w:cs="Arial"/>
            <w:sz w:val="20"/>
            <w:szCs w:val="20"/>
            <w:lang w:val="pt-BR"/>
          </w:rPr>
          <w:delText>6</w:delText>
        </w:r>
      </w:del>
    </w:p>
    <w:p w14:paraId="7F97ABE7" w14:textId="77777777" w:rsidR="00314982" w:rsidRPr="006C37A8" w:rsidRDefault="006C37A8">
      <w:pPr>
        <w:spacing w:line="419" w:lineRule="auto"/>
        <w:ind w:left="260" w:firstLine="850"/>
        <w:jc w:val="both"/>
        <w:rPr>
          <w:ins w:id="533" w:author="Windows User" w:date="2020-10-22T22:30:00Z"/>
          <w:sz w:val="20"/>
          <w:szCs w:val="20"/>
          <w:lang w:val="pt-BR"/>
        </w:rPr>
      </w:pPr>
      <w:ins w:id="534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A medida em que a economia se torna cada vez mais dinâmica, com modifi-cações em espaço de tempo mais curtos, o setor financeiro deve acompanhar essas perspectivas de dinamismo e evolução, o que vem ampliar sua importância no processo econômico, no oferecimento de novos produtos, ampliação de crédito, oportunidades para investidores, solidez e liquidez do sistema.</w:t>
        </w:r>
      </w:ins>
    </w:p>
    <w:p w14:paraId="78AAAD62" w14:textId="77777777" w:rsidR="00314982" w:rsidRPr="006C37A8" w:rsidRDefault="00314982">
      <w:pPr>
        <w:spacing w:line="101" w:lineRule="exact"/>
        <w:rPr>
          <w:ins w:id="535" w:author="Windows User" w:date="2020-10-22T22:30:00Z"/>
          <w:sz w:val="20"/>
          <w:szCs w:val="20"/>
          <w:lang w:val="pt-BR"/>
        </w:rPr>
      </w:pPr>
    </w:p>
    <w:p w14:paraId="46CA7B2B" w14:textId="77777777" w:rsidR="00314982" w:rsidRPr="006C37A8" w:rsidRDefault="006C37A8">
      <w:pPr>
        <w:spacing w:line="419" w:lineRule="auto"/>
        <w:ind w:left="260" w:right="40" w:firstLine="850"/>
        <w:jc w:val="both"/>
        <w:rPr>
          <w:ins w:id="536" w:author="Windows User" w:date="2020-10-22T22:30:00Z"/>
          <w:sz w:val="20"/>
          <w:szCs w:val="20"/>
          <w:lang w:val="pt-BR"/>
        </w:rPr>
      </w:pPr>
      <w:ins w:id="537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E nesse cenário dinâmico e evolutivo, o spread bancário desponta como o indicador que capta o nível de desenvolvimento do sistema financeiro, no sentido de equacionar a relação entre remuneração dos superavitários e o juros cobrados dos deficitários de capital, com maior relevância os destinados a empreendimentos produtivos.</w:t>
        </w:r>
      </w:ins>
    </w:p>
    <w:p w14:paraId="60E3F01E" w14:textId="77777777" w:rsidR="00314982" w:rsidRPr="006C37A8" w:rsidRDefault="00314982">
      <w:pPr>
        <w:spacing w:line="101" w:lineRule="exact"/>
        <w:rPr>
          <w:ins w:id="538" w:author="Windows User" w:date="2020-10-22T22:30:00Z"/>
          <w:sz w:val="20"/>
          <w:szCs w:val="20"/>
          <w:lang w:val="pt-BR"/>
        </w:rPr>
      </w:pPr>
    </w:p>
    <w:p w14:paraId="237FA463" w14:textId="77777777" w:rsidR="00314982" w:rsidRPr="006C37A8" w:rsidRDefault="006C37A8">
      <w:pPr>
        <w:spacing w:line="419" w:lineRule="auto"/>
        <w:ind w:left="260" w:right="40" w:firstLine="850"/>
        <w:jc w:val="both"/>
        <w:rPr>
          <w:ins w:id="539" w:author="Windows User" w:date="2020-10-22T22:30:00Z"/>
          <w:sz w:val="20"/>
          <w:szCs w:val="20"/>
          <w:lang w:val="pt-BR"/>
        </w:rPr>
      </w:pPr>
      <w:ins w:id="540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Nesse sentido os estudos acerca do spread bancário se tornam necessários e e importantes, diante a perspectiva do dinamismo e constantes transformações da economia. O caso brasileiro demonstra ser ainda mais relevante, por se colocar em uma posição considerada peculiar, diante os históricos baixo crescimento e desenvolvimento e um setor bancário concentrado com elevados níveis de spread.</w:t>
        </w:r>
      </w:ins>
    </w:p>
    <w:p w14:paraId="72D23C9C" w14:textId="77777777" w:rsidR="00314982" w:rsidRPr="006C37A8" w:rsidRDefault="00314982">
      <w:pPr>
        <w:spacing w:line="101" w:lineRule="exact"/>
        <w:rPr>
          <w:ins w:id="541" w:author="Windows User" w:date="2020-10-22T22:30:00Z"/>
          <w:sz w:val="20"/>
          <w:szCs w:val="20"/>
          <w:lang w:val="pt-BR"/>
        </w:rPr>
      </w:pPr>
    </w:p>
    <w:p w14:paraId="066C13ED" w14:textId="77777777" w:rsidR="00314982" w:rsidRPr="006C37A8" w:rsidRDefault="006C37A8">
      <w:pPr>
        <w:spacing w:line="388" w:lineRule="auto"/>
        <w:ind w:left="260" w:firstLine="850"/>
        <w:jc w:val="both"/>
        <w:rPr>
          <w:ins w:id="542" w:author="Windows User" w:date="2020-10-22T22:30:00Z"/>
          <w:sz w:val="20"/>
          <w:szCs w:val="20"/>
          <w:lang w:val="pt-BR"/>
        </w:rPr>
      </w:pPr>
      <w:ins w:id="543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Foi verificado o panorama das publicações de pesquisas relacionadas ao setor bancário no brasil, através da </w:t>
        </w:r>
        <w:proofErr w:type="gramStart"/>
        <w:r w:rsidRPr="006C37A8">
          <w:rPr>
            <w:rFonts w:ascii="Arial" w:eastAsia="Arial" w:hAnsi="Arial" w:cs="Arial"/>
            <w:sz w:val="24"/>
            <w:szCs w:val="24"/>
            <w:lang w:val="pt-BR"/>
          </w:rPr>
          <w:t>plataforma Capes</w:t>
        </w:r>
        <w:proofErr w:type="gramEnd"/>
        <w:r w:rsidRPr="006C37A8">
          <w:rPr>
            <w:rFonts w:ascii="Arial" w:eastAsia="Arial" w:hAnsi="Arial" w:cs="Arial"/>
            <w:sz w:val="24"/>
            <w:szCs w:val="24"/>
            <w:lang w:val="pt-BR"/>
          </w:rPr>
          <w:t>, entre os anos 2000 e 2020.</w:t>
        </w:r>
        <w:r w:rsidRPr="006C37A8">
          <w:rPr>
            <w:rFonts w:ascii="Arial" w:eastAsia="Arial" w:hAnsi="Arial" w:cs="Arial"/>
            <w:sz w:val="31"/>
            <w:szCs w:val="31"/>
            <w:lang w:val="pt-BR"/>
          </w:rPr>
          <w:t xml:space="preserve"> </w:t>
        </w:r>
        <w:r w:rsidRPr="006C37A8">
          <w:rPr>
            <w:rFonts w:ascii="Arial" w:eastAsia="Arial" w:hAnsi="Arial" w:cs="Arial"/>
            <w:sz w:val="31"/>
            <w:szCs w:val="31"/>
            <w:vertAlign w:val="superscript"/>
            <w:lang w:val="pt-BR"/>
          </w:rPr>
          <w:t>1</w:t>
        </w:r>
        <w:r w:rsidRPr="006C37A8">
          <w:rPr>
            <w:rFonts w:ascii="Arial" w:eastAsia="Arial" w:hAnsi="Arial" w:cs="Arial"/>
            <w:sz w:val="24"/>
            <w:szCs w:val="24"/>
            <w:lang w:val="pt-BR"/>
          </w:rPr>
          <w:t>, remontando um total de 4.512 publicações, indicando a relevância do tema.</w:t>
        </w:r>
      </w:ins>
    </w:p>
    <w:p w14:paraId="7B452A42" w14:textId="77777777" w:rsidR="00314982" w:rsidRPr="006C37A8" w:rsidRDefault="00314982">
      <w:pPr>
        <w:spacing w:line="85" w:lineRule="exact"/>
        <w:rPr>
          <w:ins w:id="544" w:author="Windows User" w:date="2020-10-22T22:30:00Z"/>
          <w:sz w:val="20"/>
          <w:szCs w:val="20"/>
          <w:lang w:val="pt-BR"/>
        </w:rPr>
      </w:pPr>
    </w:p>
    <w:p w14:paraId="27732AE7" w14:textId="77777777" w:rsidR="00314982" w:rsidRPr="006C37A8" w:rsidRDefault="006C37A8">
      <w:pPr>
        <w:spacing w:line="397" w:lineRule="auto"/>
        <w:ind w:left="260" w:right="40" w:firstLine="850"/>
        <w:jc w:val="both"/>
        <w:rPr>
          <w:ins w:id="545" w:author="Windows User" w:date="2020-10-22T22:30:00Z"/>
          <w:sz w:val="20"/>
          <w:szCs w:val="20"/>
          <w:lang w:val="pt-BR"/>
        </w:rPr>
      </w:pPr>
      <w:ins w:id="546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Enquanto as pesquisas relacionadas especificamente com o spread bancário brasileiro, através da </w:t>
        </w:r>
        <w:proofErr w:type="gramStart"/>
        <w:r w:rsidRPr="006C37A8">
          <w:rPr>
            <w:rFonts w:ascii="Arial" w:eastAsia="Arial" w:hAnsi="Arial" w:cs="Arial"/>
            <w:sz w:val="24"/>
            <w:szCs w:val="24"/>
            <w:lang w:val="pt-BR"/>
          </w:rPr>
          <w:t>plataforma Capes</w:t>
        </w:r>
        <w:proofErr w:type="gramEnd"/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 foram identificados 3.435 estudos entre os anos de 2000 e 2020</w:t>
        </w:r>
        <w:r w:rsidRPr="006C37A8">
          <w:rPr>
            <w:rFonts w:ascii="Arial" w:eastAsia="Arial" w:hAnsi="Arial" w:cs="Arial"/>
            <w:sz w:val="31"/>
            <w:szCs w:val="31"/>
            <w:lang w:val="pt-BR"/>
          </w:rPr>
          <w:t xml:space="preserve"> </w:t>
        </w:r>
        <w:r w:rsidRPr="006C37A8">
          <w:rPr>
            <w:rFonts w:ascii="Arial" w:eastAsia="Arial" w:hAnsi="Arial" w:cs="Arial"/>
            <w:sz w:val="31"/>
            <w:szCs w:val="31"/>
            <w:vertAlign w:val="superscript"/>
            <w:lang w:val="pt-BR"/>
          </w:rPr>
          <w:t>2</w:t>
        </w:r>
        <w:r w:rsidRPr="006C37A8">
          <w:rPr>
            <w:rFonts w:ascii="Arial" w:eastAsia="Arial" w:hAnsi="Arial" w:cs="Arial"/>
            <w:sz w:val="24"/>
            <w:szCs w:val="24"/>
            <w:lang w:val="pt-BR"/>
          </w:rPr>
          <w:t>, o que também vem destacar a importância da temática na literatura acadêmica.</w:t>
        </w:r>
      </w:ins>
    </w:p>
    <w:p w14:paraId="08419C64" w14:textId="77777777" w:rsidR="00314982" w:rsidRPr="006C37A8" w:rsidRDefault="00314982">
      <w:pPr>
        <w:spacing w:line="73" w:lineRule="exact"/>
        <w:rPr>
          <w:ins w:id="547" w:author="Windows User" w:date="2020-10-22T22:30:00Z"/>
          <w:sz w:val="20"/>
          <w:szCs w:val="20"/>
          <w:lang w:val="pt-BR"/>
        </w:rPr>
      </w:pPr>
    </w:p>
    <w:p w14:paraId="58194BD8" w14:textId="77777777" w:rsidR="00314982" w:rsidRPr="006C37A8" w:rsidRDefault="006C37A8">
      <w:pPr>
        <w:spacing w:line="460" w:lineRule="auto"/>
        <w:ind w:left="260" w:firstLine="850"/>
        <w:rPr>
          <w:ins w:id="548" w:author="Windows User" w:date="2020-10-22T22:30:00Z"/>
          <w:sz w:val="20"/>
          <w:szCs w:val="20"/>
          <w:lang w:val="pt-BR"/>
        </w:rPr>
      </w:pPr>
      <w:ins w:id="549" w:author="Windows User" w:date="2020-10-22T22:30:00Z">
        <w:r w:rsidRPr="006C37A8">
          <w:rPr>
            <w:rFonts w:ascii="Arial" w:eastAsia="Arial" w:hAnsi="Arial" w:cs="Arial"/>
            <w:sz w:val="23"/>
            <w:szCs w:val="23"/>
            <w:lang w:val="pt-BR"/>
          </w:rPr>
          <w:t>Mesmo com um número considerado de estudos sobre o setor bancário brasi-leiro e outros diversos citando o spread bancário, ainda se fazem necessárias novas</w:t>
        </w:r>
      </w:ins>
    </w:p>
    <w:p w14:paraId="5D7F7B0D" w14:textId="77777777" w:rsidR="00314982" w:rsidRPr="006C37A8" w:rsidRDefault="006C37A8">
      <w:pPr>
        <w:spacing w:line="20" w:lineRule="exact"/>
        <w:rPr>
          <w:ins w:id="550" w:author="Windows User" w:date="2020-10-22T22:30:00Z"/>
          <w:sz w:val="20"/>
          <w:szCs w:val="20"/>
          <w:lang w:val="pt-BR"/>
        </w:rPr>
      </w:pPr>
      <w:ins w:id="551" w:author="Windows User" w:date="2020-10-22T22:30:00Z">
        <w:r w:rsidRPr="006C37A8">
          <w:rPr>
            <w:sz w:val="20"/>
            <w:szCs w:val="20"/>
            <w:lang w:val="pt-BR"/>
          </w:rPr>
          <mc:AlternateContent>
            <mc:Choice Requires="wps">
              <w:drawing>
                <wp:anchor distT="0" distB="0" distL="114300" distR="114300" simplePos="0" relativeHeight="251603968" behindDoc="1" locked="0" layoutInCell="0" allowOverlap="1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127635</wp:posOffset>
                  </wp:positionV>
                  <wp:extent cx="2302510" cy="0"/>
                  <wp:effectExtent l="0" t="0" r="0" b="0"/>
                  <wp:wrapNone/>
                  <wp:docPr id="2" name="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2302510" cy="4763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505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A33AD2F" id="Shape 2" o:spid="_x0000_s1026" style="position:absolute;z-index:-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0.05pt" to="194.25pt,1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" o:allowincell="f" filled="t" strokeweight="5054emu">
                  <v:stroke joinstyle="miter"/>
                  <o:lock v:ext="edit" shapetype="f"/>
                </v:line>
              </w:pict>
            </mc:Fallback>
          </mc:AlternateContent>
        </w:r>
      </w:ins>
    </w:p>
    <w:p w14:paraId="7EA09CE7" w14:textId="77777777" w:rsidR="00314982" w:rsidRPr="006C37A8" w:rsidRDefault="00314982">
      <w:pPr>
        <w:spacing w:line="219" w:lineRule="exact"/>
        <w:rPr>
          <w:ins w:id="552" w:author="Windows User" w:date="2020-10-22T22:30:00Z"/>
          <w:sz w:val="20"/>
          <w:szCs w:val="20"/>
          <w:lang w:val="pt-BR"/>
        </w:rPr>
      </w:pPr>
    </w:p>
    <w:p w14:paraId="72B03B6E" w14:textId="77777777" w:rsidR="00314982" w:rsidRPr="006C37A8" w:rsidRDefault="006C37A8">
      <w:pPr>
        <w:numPr>
          <w:ilvl w:val="0"/>
          <w:numId w:val="5"/>
        </w:numPr>
        <w:tabs>
          <w:tab w:val="left" w:pos="540"/>
        </w:tabs>
        <w:spacing w:line="210" w:lineRule="auto"/>
        <w:ind w:left="540" w:right="20" w:hanging="281"/>
        <w:rPr>
          <w:ins w:id="553" w:author="Windows User" w:date="2020-10-22T22:30:00Z"/>
          <w:rFonts w:ascii="Arial" w:eastAsia="Arial" w:hAnsi="Arial" w:cs="Arial"/>
          <w:sz w:val="28"/>
          <w:szCs w:val="28"/>
          <w:vertAlign w:val="superscript"/>
          <w:lang w:val="pt-BR"/>
        </w:rPr>
      </w:pPr>
      <w:ins w:id="554" w:author="Windows User" w:date="2020-10-22T22:30:00Z">
        <w:r w:rsidRPr="006C37A8">
          <w:rPr>
            <w:rFonts w:ascii="Arial" w:eastAsia="Arial" w:hAnsi="Arial" w:cs="Arial"/>
            <w:sz w:val="20"/>
            <w:szCs w:val="20"/>
            <w:lang w:val="pt-BR"/>
          </w:rPr>
          <w:t xml:space="preserve">Foram utilizados operadores booleanos em inglês: </w:t>
        </w:r>
        <w:proofErr w:type="gramStart"/>
        <w:r w:rsidRPr="006C37A8">
          <w:rPr>
            <w:rFonts w:ascii="Arial" w:eastAsia="Arial" w:hAnsi="Arial" w:cs="Arial"/>
            <w:sz w:val="20"/>
            <w:szCs w:val="20"/>
            <w:lang w:val="pt-BR"/>
          </w:rPr>
          <w:t>banking(</w:t>
        </w:r>
        <w:proofErr w:type="gramEnd"/>
        <w:r w:rsidRPr="006C37A8">
          <w:rPr>
            <w:rFonts w:ascii="Arial" w:eastAsia="Arial" w:hAnsi="Arial" w:cs="Arial"/>
            <w:sz w:val="20"/>
            <w:szCs w:val="20"/>
            <w:lang w:val="pt-BR"/>
          </w:rPr>
          <w:t>structure or market or sector or industry) and brazil* e revisados por pares.</w:t>
        </w:r>
      </w:ins>
    </w:p>
    <w:p w14:paraId="6DE4F25B" w14:textId="77777777" w:rsidR="00314982" w:rsidRPr="006C37A8" w:rsidRDefault="00314982">
      <w:pPr>
        <w:spacing w:line="2" w:lineRule="exact"/>
        <w:rPr>
          <w:ins w:id="555" w:author="Windows User" w:date="2020-10-22T22:30:00Z"/>
          <w:sz w:val="20"/>
          <w:szCs w:val="20"/>
          <w:lang w:val="pt-BR"/>
        </w:rPr>
      </w:pPr>
    </w:p>
    <w:p w14:paraId="03326F98" w14:textId="77777777" w:rsidR="00314982" w:rsidRPr="006C37A8" w:rsidRDefault="006C37A8">
      <w:pPr>
        <w:numPr>
          <w:ilvl w:val="0"/>
          <w:numId w:val="6"/>
        </w:numPr>
        <w:tabs>
          <w:tab w:val="left" w:pos="540"/>
        </w:tabs>
        <w:spacing w:line="209" w:lineRule="auto"/>
        <w:ind w:left="540" w:right="40" w:hanging="281"/>
        <w:rPr>
          <w:ins w:id="556" w:author="Windows User" w:date="2020-10-22T22:30:00Z"/>
          <w:rFonts w:ascii="Arial" w:eastAsia="Arial" w:hAnsi="Arial" w:cs="Arial"/>
          <w:sz w:val="28"/>
          <w:szCs w:val="28"/>
          <w:vertAlign w:val="superscript"/>
          <w:lang w:val="pt-BR"/>
        </w:rPr>
      </w:pPr>
      <w:ins w:id="557" w:author="Windows User" w:date="2020-10-22T22:30:00Z">
        <w:r w:rsidRPr="006C37A8">
          <w:rPr>
            <w:rFonts w:ascii="Arial" w:eastAsia="Arial" w:hAnsi="Arial" w:cs="Arial"/>
            <w:sz w:val="20"/>
            <w:szCs w:val="20"/>
            <w:lang w:val="pt-BR"/>
          </w:rPr>
          <w:t>Foram utilizados os operadores boleanos em inglês (bank or banking) and spread and brazil, revisados por pares.</w:t>
        </w:r>
      </w:ins>
    </w:p>
    <w:p w14:paraId="40EFC84D" w14:textId="77777777" w:rsidR="00314982" w:rsidRPr="006C37A8" w:rsidRDefault="00314982">
      <w:pPr>
        <w:rPr>
          <w:ins w:id="558" w:author="Windows User" w:date="2020-10-22T22:30:00Z"/>
          <w:lang w:val="pt-BR"/>
        </w:rPr>
        <w:sectPr w:rsidR="00314982" w:rsidRPr="006C37A8">
          <w:pgSz w:w="11900" w:h="16838"/>
          <w:pgMar w:top="991" w:right="1106" w:bottom="509" w:left="1440" w:header="0" w:footer="0" w:gutter="0"/>
          <w:cols w:space="720" w:equalWidth="0">
            <w:col w:w="9360"/>
          </w:cols>
        </w:sectPr>
      </w:pPr>
    </w:p>
    <w:p w14:paraId="49E400A6" w14:textId="77777777" w:rsidR="00314982" w:rsidRPr="006C37A8" w:rsidRDefault="006C37A8">
      <w:pPr>
        <w:ind w:left="9200"/>
        <w:rPr>
          <w:ins w:id="559" w:author="Windows User" w:date="2020-10-22T22:30:00Z"/>
          <w:sz w:val="20"/>
          <w:szCs w:val="20"/>
          <w:lang w:val="pt-BR"/>
        </w:rPr>
      </w:pPr>
      <w:ins w:id="560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lastRenderedPageBreak/>
          <w:t>9</w:t>
        </w:r>
      </w:ins>
    </w:p>
    <w:p w14:paraId="4AF9C682" w14:textId="77777777" w:rsidR="00314982" w:rsidRPr="006C37A8" w:rsidRDefault="00314982">
      <w:pPr>
        <w:spacing w:line="200" w:lineRule="exact"/>
        <w:rPr>
          <w:ins w:id="561" w:author="Windows User" w:date="2020-10-22T22:30:00Z"/>
          <w:sz w:val="20"/>
          <w:szCs w:val="20"/>
          <w:lang w:val="pt-BR"/>
        </w:rPr>
      </w:pPr>
    </w:p>
    <w:p w14:paraId="6B4139C6" w14:textId="77777777" w:rsidR="00314982" w:rsidRPr="006C37A8" w:rsidRDefault="00314982">
      <w:pPr>
        <w:spacing w:line="246" w:lineRule="exact"/>
        <w:rPr>
          <w:ins w:id="562" w:author="Windows User" w:date="2020-10-22T22:30:00Z"/>
          <w:sz w:val="20"/>
          <w:szCs w:val="20"/>
          <w:lang w:val="pt-BR"/>
        </w:rPr>
      </w:pPr>
    </w:p>
    <w:p w14:paraId="405244E2" w14:textId="77777777" w:rsidR="00314982" w:rsidRPr="006C37A8" w:rsidRDefault="006C37A8">
      <w:pPr>
        <w:spacing w:line="423" w:lineRule="auto"/>
        <w:ind w:left="260"/>
        <w:jc w:val="both"/>
        <w:rPr>
          <w:ins w:id="563" w:author="Windows User" w:date="2020-10-22T22:30:00Z"/>
          <w:sz w:val="20"/>
          <w:szCs w:val="20"/>
          <w:lang w:val="pt-BR"/>
        </w:rPr>
      </w:pPr>
      <w:proofErr w:type="gramStart"/>
      <w:ins w:id="564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iniciativas</w:t>
        </w:r>
        <w:proofErr w:type="gramEnd"/>
        <w:r w:rsidRPr="006C37A8">
          <w:rPr>
            <w:rFonts w:ascii="Arial" w:eastAsia="Arial" w:hAnsi="Arial" w:cs="Arial"/>
            <w:sz w:val="24"/>
            <w:szCs w:val="24"/>
            <w:lang w:val="pt-BR"/>
          </w:rPr>
          <w:t>, diante a importância deste indicador na solidez do setor financeiro e seu pa-pel no desenvolvimento econômico, e principalmente por ainda existirem incongluências, divergências e lacunas a serem explanadas.</w:t>
        </w:r>
      </w:ins>
    </w:p>
    <w:p w14:paraId="2F2977EE" w14:textId="77777777" w:rsidR="00314982" w:rsidRPr="006C37A8" w:rsidRDefault="00314982">
      <w:pPr>
        <w:spacing w:line="95" w:lineRule="exact"/>
        <w:rPr>
          <w:ins w:id="565" w:author="Windows User" w:date="2020-10-22T22:30:00Z"/>
          <w:sz w:val="20"/>
          <w:szCs w:val="20"/>
          <w:lang w:val="pt-BR"/>
        </w:rPr>
      </w:pPr>
    </w:p>
    <w:p w14:paraId="64EAB987" w14:textId="77777777" w:rsidR="00314982" w:rsidRPr="006C37A8" w:rsidRDefault="006C37A8">
      <w:pPr>
        <w:spacing w:line="421" w:lineRule="auto"/>
        <w:ind w:left="260" w:right="40" w:firstLine="850"/>
        <w:jc w:val="both"/>
        <w:rPr>
          <w:ins w:id="566" w:author="Windows User" w:date="2020-10-22T22:30:00Z"/>
          <w:sz w:val="20"/>
          <w:szCs w:val="20"/>
          <w:lang w:val="pt-BR"/>
        </w:rPr>
      </w:pPr>
      <w:ins w:id="567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O próximo capítulo irá abordar sobre aspectos conceituais, teóricos, técnicos e históricos do setor e spread bancário brasileiro, buscando demonstrar as principais características deste mercado, através da descrição e demonstração da evolução da estrutura e seus principais indicadores.</w:t>
        </w:r>
      </w:ins>
    </w:p>
    <w:p w14:paraId="1BDC689B" w14:textId="77777777" w:rsidR="00314982" w:rsidRPr="006C37A8" w:rsidRDefault="00314982">
      <w:pPr>
        <w:rPr>
          <w:ins w:id="568" w:author="Windows User" w:date="2020-10-22T22:30:00Z"/>
          <w:lang w:val="pt-BR"/>
        </w:rPr>
        <w:sectPr w:rsidR="00314982" w:rsidRPr="006C37A8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71A5BFBF" w14:textId="77777777" w:rsidR="00314982" w:rsidRPr="006C37A8" w:rsidRDefault="006C37A8">
      <w:pPr>
        <w:ind w:left="9100"/>
        <w:rPr>
          <w:ins w:id="569" w:author="Windows User" w:date="2020-10-22T22:30:00Z"/>
          <w:sz w:val="20"/>
          <w:szCs w:val="20"/>
          <w:lang w:val="pt-BR"/>
        </w:rPr>
      </w:pPr>
      <w:ins w:id="570" w:author="Windows User" w:date="2020-10-22T22:30:00Z">
        <w:r w:rsidRPr="006C37A8">
          <w:rPr>
            <w:rFonts w:ascii="Arial" w:eastAsia="Arial" w:hAnsi="Arial" w:cs="Arial"/>
            <w:sz w:val="20"/>
            <w:szCs w:val="20"/>
            <w:lang w:val="pt-BR"/>
          </w:rPr>
          <w:lastRenderedPageBreak/>
          <w:t>10</w:t>
        </w:r>
      </w:ins>
    </w:p>
    <w:p w14:paraId="7EBA007D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0B1B039" w14:textId="77777777" w:rsidR="00314982" w:rsidRPr="006C37A8" w:rsidRDefault="00314982">
      <w:pPr>
        <w:spacing w:line="255" w:lineRule="exact"/>
        <w:rPr>
          <w:sz w:val="20"/>
          <w:lang w:val="pt-BR"/>
        </w:rPr>
      </w:pPr>
    </w:p>
    <w:p w14:paraId="7BC25B70" w14:textId="77777777" w:rsidR="00314982" w:rsidRPr="006C37A8" w:rsidRDefault="006C37A8" w:rsidP="006C37A8">
      <w:pPr>
        <w:ind w:left="260"/>
        <w:outlineLvl w:val="0"/>
        <w:rPr>
          <w:sz w:val="20"/>
          <w:lang w:val="pt-BR"/>
        </w:rPr>
      </w:pPr>
      <w:bookmarkStart w:id="571" w:name="_Toc52444641"/>
      <w:r w:rsidRPr="006C37A8">
        <w:rPr>
          <w:rFonts w:ascii="Arial" w:hAnsi="Arial"/>
          <w:b/>
          <w:sz w:val="24"/>
          <w:lang w:val="pt-BR"/>
        </w:rPr>
        <w:t>2 REFERENCIAL TEÓRICO</w:t>
      </w:r>
      <w:bookmarkEnd w:id="571"/>
    </w:p>
    <w:p w14:paraId="6A3AC4A2" w14:textId="77777777" w:rsidR="00314982" w:rsidRPr="006C37A8" w:rsidRDefault="00314982" w:rsidP="006C37A8">
      <w:pPr>
        <w:spacing w:line="200" w:lineRule="exact"/>
        <w:rPr>
          <w:sz w:val="20"/>
          <w:lang w:val="pt-BR"/>
        </w:rPr>
      </w:pPr>
    </w:p>
    <w:p w14:paraId="6B9658E2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1DCD4BC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FD9E2E0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34E17628" w14:textId="77777777" w:rsidR="00314982" w:rsidRPr="006C37A8" w:rsidRDefault="00314982">
      <w:pPr>
        <w:spacing w:line="319" w:lineRule="exact"/>
        <w:rPr>
          <w:sz w:val="20"/>
          <w:szCs w:val="20"/>
          <w:lang w:val="pt-BR"/>
        </w:rPr>
      </w:pPr>
    </w:p>
    <w:p w14:paraId="487EB1A6" w14:textId="51C1A7F9" w:rsidR="00314982" w:rsidRPr="006C37A8" w:rsidRDefault="006C37A8" w:rsidP="006C37A8">
      <w:pPr>
        <w:tabs>
          <w:tab w:val="left" w:pos="820"/>
        </w:tabs>
        <w:ind w:left="260"/>
        <w:outlineLvl w:val="0"/>
        <w:rPr>
          <w:sz w:val="20"/>
          <w:szCs w:val="20"/>
          <w:lang w:val="pt-BR"/>
        </w:rPr>
      </w:pPr>
      <w:bookmarkStart w:id="572" w:name="_Toc52444642"/>
      <w:r w:rsidRPr="006C37A8">
        <w:rPr>
          <w:rFonts w:ascii="Arial" w:hAnsi="Arial"/>
          <w:sz w:val="24"/>
          <w:lang w:val="pt-BR"/>
        </w:rPr>
        <w:t>2.1</w:t>
      </w:r>
      <w:r w:rsidRPr="006C37A8">
        <w:rPr>
          <w:sz w:val="20"/>
          <w:szCs w:val="20"/>
          <w:lang w:val="pt-BR"/>
        </w:rPr>
        <w:tab/>
      </w:r>
      <w:r w:rsidRPr="006C37A8">
        <w:rPr>
          <w:rFonts w:ascii="Arial" w:hAnsi="Arial"/>
          <w:sz w:val="23"/>
          <w:lang w:val="pt-BR"/>
        </w:rPr>
        <w:t>SETOR BANCÁRIO NO BRASIL</w:t>
      </w:r>
      <w:bookmarkEnd w:id="572"/>
    </w:p>
    <w:p w14:paraId="3F721455" w14:textId="77777777" w:rsidR="00314982" w:rsidRPr="006C37A8" w:rsidRDefault="00314982" w:rsidP="006C37A8">
      <w:pPr>
        <w:spacing w:line="200" w:lineRule="exact"/>
        <w:rPr>
          <w:sz w:val="20"/>
          <w:lang w:val="pt-BR"/>
        </w:rPr>
      </w:pPr>
    </w:p>
    <w:p w14:paraId="1682D15B" w14:textId="77777777" w:rsidR="00314982" w:rsidRPr="006C37A8" w:rsidRDefault="00314982" w:rsidP="006C37A8">
      <w:pPr>
        <w:spacing w:line="239" w:lineRule="exact"/>
        <w:rPr>
          <w:sz w:val="20"/>
          <w:lang w:val="pt-BR"/>
        </w:rPr>
      </w:pPr>
    </w:p>
    <w:p w14:paraId="33A646AF" w14:textId="0918FD56" w:rsidR="00314982" w:rsidRPr="006C37A8" w:rsidRDefault="006C37A8" w:rsidP="006C37A8">
      <w:pPr>
        <w:spacing w:line="421" w:lineRule="auto"/>
        <w:ind w:left="260" w:right="4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>Neste capítulo serão abordados os conceitos, características, composição e evolução do setor bancário brasileiro, com objetivo de identificar variáveis quantitativas e qualitativas relevantes para as análises dos componentes e determinantes do spread bancário.</w:t>
      </w:r>
    </w:p>
    <w:p w14:paraId="0CF26B03" w14:textId="77777777" w:rsidR="00314982" w:rsidRPr="006C37A8" w:rsidRDefault="00314982">
      <w:pPr>
        <w:spacing w:line="96" w:lineRule="exact"/>
        <w:rPr>
          <w:sz w:val="20"/>
          <w:szCs w:val="20"/>
          <w:lang w:val="pt-BR"/>
        </w:rPr>
      </w:pPr>
    </w:p>
    <w:p w14:paraId="4B0017D9" w14:textId="658BF727" w:rsidR="00314982" w:rsidRPr="006C37A8" w:rsidRDefault="006C37A8">
      <w:pPr>
        <w:spacing w:line="423" w:lineRule="auto"/>
        <w:ind w:left="260" w:right="40" w:firstLine="850"/>
        <w:jc w:val="both"/>
        <w:rPr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>Essa avaliação se torna relevante na concepção que o nível de desenvolvimento do sistema financeiro guarda relação direta com grau de desenvolvimento econômico do país ou região (ASSAF NETO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(</w:t>
      </w:r>
      <w:r w:rsidRPr="006C37A8">
        <w:rPr>
          <w:rFonts w:ascii="Arial" w:hAnsi="Arial"/>
          <w:sz w:val="24"/>
          <w:lang w:val="pt-BR"/>
        </w:rPr>
        <w:t>2014</w:t>
      </w:r>
      <w:r w:rsidRPr="006C37A8">
        <w:rPr>
          <w:rFonts w:ascii="Arial" w:eastAsia="Arial" w:hAnsi="Arial" w:cs="Arial"/>
          <w:sz w:val="24"/>
          <w:szCs w:val="24"/>
          <w:lang w:val="pt-BR"/>
        </w:rPr>
        <w:t>)</w:t>
      </w:r>
    </w:p>
    <w:p w14:paraId="5D9FBDCA" w14:textId="77777777" w:rsidR="00314982" w:rsidRPr="006C37A8" w:rsidRDefault="00314982">
      <w:pPr>
        <w:spacing w:line="95" w:lineRule="exact"/>
        <w:rPr>
          <w:sz w:val="20"/>
          <w:szCs w:val="20"/>
          <w:lang w:val="pt-BR"/>
        </w:rPr>
      </w:pPr>
    </w:p>
    <w:p w14:paraId="5440E60B" w14:textId="400D142B" w:rsidR="00314982" w:rsidRPr="006C37A8" w:rsidRDefault="006C37A8" w:rsidP="006C37A8">
      <w:pPr>
        <w:spacing w:line="447" w:lineRule="auto"/>
        <w:ind w:left="260" w:firstLine="850"/>
        <w:jc w:val="both"/>
        <w:rPr>
          <w:sz w:val="20"/>
          <w:lang w:val="pt-BR"/>
        </w:rPr>
      </w:pPr>
      <w:r w:rsidRPr="006C37A8">
        <w:rPr>
          <w:rFonts w:ascii="Arial" w:eastAsia="Arial" w:hAnsi="Arial" w:cs="Arial"/>
          <w:sz w:val="23"/>
          <w:szCs w:val="23"/>
          <w:lang w:val="pt-BR"/>
        </w:rPr>
        <w:t>O</w:t>
      </w:r>
      <w:r w:rsidRPr="006C37A8">
        <w:rPr>
          <w:rFonts w:ascii="Arial" w:hAnsi="Arial"/>
          <w:sz w:val="23"/>
          <w:lang w:val="pt-BR"/>
        </w:rPr>
        <w:t xml:space="preserve"> setor bancário exerce papel socioeconômico fundamental, atuando na </w:t>
      </w:r>
      <w:r w:rsidRPr="006C37A8">
        <w:rPr>
          <w:rFonts w:ascii="Arial" w:eastAsia="Arial" w:hAnsi="Arial" w:cs="Arial"/>
          <w:sz w:val="23"/>
          <w:szCs w:val="23"/>
          <w:lang w:val="pt-BR"/>
        </w:rPr>
        <w:t>in-termediação</w:t>
      </w:r>
      <w:r w:rsidRPr="006C37A8">
        <w:rPr>
          <w:rFonts w:ascii="Arial" w:hAnsi="Arial"/>
          <w:sz w:val="23"/>
          <w:lang w:val="pt-BR"/>
        </w:rPr>
        <w:t xml:space="preserve"> financeira, promovendo a circulação do fluxo de crédito, disponibilizando meios de pagamentos e opções para alocação de recursos MAFFILI E SOUZA</w:t>
      </w: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 (</w:t>
      </w:r>
      <w:r w:rsidRPr="006C37A8">
        <w:rPr>
          <w:rFonts w:ascii="Arial" w:hAnsi="Arial"/>
          <w:sz w:val="23"/>
          <w:lang w:val="pt-BR"/>
        </w:rPr>
        <w:t>2007</w:t>
      </w:r>
      <w:r w:rsidRPr="006C37A8">
        <w:rPr>
          <w:rFonts w:ascii="Arial" w:eastAsia="Arial" w:hAnsi="Arial" w:cs="Arial"/>
          <w:sz w:val="23"/>
          <w:szCs w:val="23"/>
          <w:lang w:val="pt-BR"/>
        </w:rPr>
        <w:t>)</w:t>
      </w:r>
    </w:p>
    <w:p w14:paraId="58C610E8" w14:textId="77777777" w:rsidR="00314982" w:rsidRPr="006C37A8" w:rsidRDefault="00314982">
      <w:pPr>
        <w:spacing w:line="76" w:lineRule="exact"/>
        <w:rPr>
          <w:sz w:val="20"/>
          <w:szCs w:val="20"/>
          <w:lang w:val="pt-BR"/>
        </w:rPr>
      </w:pPr>
    </w:p>
    <w:p w14:paraId="4183771D" w14:textId="50CB8B7D" w:rsidR="00314982" w:rsidRPr="006C37A8" w:rsidRDefault="006C37A8">
      <w:pPr>
        <w:spacing w:line="433" w:lineRule="auto"/>
        <w:ind w:left="260" w:right="40" w:firstLine="850"/>
        <w:rPr>
          <w:sz w:val="20"/>
          <w:szCs w:val="20"/>
          <w:lang w:val="pt-BR"/>
        </w:rPr>
      </w:pPr>
      <w:r w:rsidRPr="006C37A8">
        <w:rPr>
          <w:rFonts w:ascii="Arial" w:hAnsi="Arial"/>
          <w:sz w:val="23"/>
          <w:lang w:val="pt-BR"/>
        </w:rPr>
        <w:t>O desenvolvimento do setor bancário pode ser influenciado por diversos fatores endógenos — relacionados com a gestão, tecnologia e eficiência de cada instituição</w:t>
      </w:r>
    </w:p>
    <w:p w14:paraId="6B7D5D6A" w14:textId="77777777" w:rsidR="00314982" w:rsidRPr="006C37A8" w:rsidRDefault="00314982">
      <w:pPr>
        <w:spacing w:line="2" w:lineRule="exact"/>
        <w:rPr>
          <w:sz w:val="20"/>
          <w:szCs w:val="20"/>
          <w:lang w:val="pt-BR"/>
        </w:rPr>
      </w:pPr>
    </w:p>
    <w:p w14:paraId="43758918" w14:textId="4038ACF2" w:rsidR="00314982" w:rsidRPr="006C37A8" w:rsidRDefault="006C37A8">
      <w:pPr>
        <w:spacing w:line="431" w:lineRule="auto"/>
        <w:ind w:left="260" w:right="40" w:hanging="36"/>
        <w:rPr>
          <w:ins w:id="573" w:author="Windows User" w:date="2020-10-22T22:30:00Z"/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— e exógenos — envolvendo a regulação, conjuntura econômica e social </w:t>
      </w:r>
      <w:commentRangeStart w:id="574"/>
      <w:commentRangeStart w:id="575"/>
      <w:r w:rsidRPr="006C37A8">
        <w:rPr>
          <w:rFonts w:ascii="Arial" w:hAnsi="Arial"/>
          <w:sz w:val="24"/>
          <w:lang w:val="pt-BR"/>
        </w:rPr>
        <w:t>(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SULIANI </w:t>
      </w:r>
      <w:r w:rsidRPr="006C37A8">
        <w:rPr>
          <w:rFonts w:ascii="Arial" w:hAnsi="Arial"/>
          <w:sz w:val="24"/>
          <w:lang w:val="pt-BR"/>
        </w:rPr>
        <w:t xml:space="preserve">ROVER </w:t>
      </w:r>
      <w:ins w:id="576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EDUARDO CARDEAL TOMAZZIA</w:t>
        </w:r>
      </w:ins>
      <w:r w:rsidRPr="006C37A8">
        <w:rPr>
          <w:rFonts w:ascii="Arial" w:hAnsi="Arial"/>
          <w:sz w:val="24"/>
          <w:lang w:val="pt-BR"/>
        </w:rPr>
        <w:t>, 2011).</w:t>
      </w:r>
      <w:commentRangeEnd w:id="574"/>
      <w:r w:rsidR="0013115B" w:rsidRPr="006C37A8">
        <w:rPr>
          <w:rFonts w:ascii="Arial" w:eastAsia="Arial" w:hAnsi="Arial" w:cs="Arial"/>
          <w:sz w:val="24"/>
          <w:szCs w:val="24"/>
          <w:lang w:val="pt-BR"/>
        </w:rPr>
        <w:commentReference w:id="574"/>
      </w:r>
      <w:commentRangeEnd w:id="575"/>
      <w:r w:rsidRPr="006C37A8">
        <w:rPr>
          <w:rStyle w:val="CommentReference"/>
          <w:lang w:val="pt-BR"/>
        </w:rPr>
        <w:commentReference w:id="575"/>
      </w:r>
    </w:p>
    <w:p w14:paraId="0F19329E" w14:textId="77777777" w:rsidR="00314982" w:rsidRPr="006C37A8" w:rsidRDefault="00314982" w:rsidP="006C37A8">
      <w:pPr>
        <w:spacing w:line="85" w:lineRule="exact"/>
        <w:rPr>
          <w:sz w:val="20"/>
          <w:lang w:val="pt-BR"/>
        </w:rPr>
      </w:pPr>
    </w:p>
    <w:p w14:paraId="54B78328" w14:textId="01DB01EC" w:rsidR="00314982" w:rsidRPr="006C37A8" w:rsidRDefault="006C37A8" w:rsidP="006C37A8">
      <w:pPr>
        <w:spacing w:line="419" w:lineRule="auto"/>
        <w:ind w:left="260" w:right="4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Devido a importância de um sistema financeiro sólido no desenvolvimento econômico de longo prazo, o lucro das instituições bancárias desperta constante atenção em diversos países e regiões. Estas giram em torno dos riscos que envolvem descontinuidade e insolvência (COUTO apud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(DANTAS, 2012)).</w:t>
      </w:r>
      <w:r w:rsidRPr="006C37A8">
        <w:rPr>
          <w:rFonts w:ascii="Arial" w:hAnsi="Arial"/>
          <w:sz w:val="24"/>
          <w:lang w:val="pt-BR"/>
        </w:rPr>
        <w:t xml:space="preserve"> De acordo com Freitas e Khöler (2009) apud 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Dantas (2012), </w:t>
      </w:r>
      <w:r w:rsidRPr="006C37A8">
        <w:rPr>
          <w:rFonts w:ascii="Arial" w:hAnsi="Arial"/>
          <w:sz w:val="24"/>
          <w:lang w:val="pt-BR"/>
        </w:rPr>
        <w:t>o Brasil apresenta uma conjuntura bancária bem específica em comparação a outros países.</w:t>
      </w:r>
    </w:p>
    <w:p w14:paraId="1F2F725F" w14:textId="77777777" w:rsidR="00314982" w:rsidRPr="006C37A8" w:rsidRDefault="00314982">
      <w:pPr>
        <w:spacing w:line="98" w:lineRule="exact"/>
        <w:rPr>
          <w:sz w:val="20"/>
          <w:szCs w:val="20"/>
          <w:lang w:val="pt-BR"/>
        </w:rPr>
      </w:pPr>
    </w:p>
    <w:p w14:paraId="7A435C02" w14:textId="4CD3268F" w:rsidR="00314982" w:rsidRPr="006C37A8" w:rsidRDefault="006C37A8" w:rsidP="006C37A8">
      <w:pPr>
        <w:spacing w:line="442" w:lineRule="auto"/>
        <w:ind w:left="260" w:right="40" w:firstLine="858"/>
        <w:jc w:val="both"/>
        <w:rPr>
          <w:sz w:val="20"/>
          <w:lang w:val="pt-BR"/>
        </w:rPr>
      </w:pPr>
      <w:r w:rsidRPr="006C37A8">
        <w:rPr>
          <w:rFonts w:ascii="Arial" w:hAnsi="Arial"/>
          <w:sz w:val="23"/>
          <w:lang w:val="pt-BR"/>
        </w:rPr>
        <w:t>O setor bancário brasileiro é componente do Sistema Financeiro Nacional (SFN), sob hierarquia normativa do Conselho Monetário Nacional (CMN) e supervisão do Banco Central do Brasil (BACEN). As instituições que formam o setor bancário assumem o papel de operadoras no mercado de crédito, atuando como intermediadoras</w:t>
      </w:r>
    </w:p>
    <w:p w14:paraId="052DAD18" w14:textId="77777777" w:rsidR="00314982" w:rsidRPr="006C37A8" w:rsidRDefault="00314982">
      <w:pPr>
        <w:rPr>
          <w:ins w:id="577" w:author="Windows User" w:date="2020-10-22T22:30:00Z"/>
          <w:lang w:val="pt-BR"/>
        </w:rPr>
        <w:sectPr w:rsidR="00314982" w:rsidRPr="006C37A8">
          <w:pgSz w:w="11900" w:h="16838"/>
          <w:pgMar w:top="1028" w:right="1106" w:bottom="341" w:left="1440" w:header="0" w:footer="0" w:gutter="0"/>
          <w:cols w:space="720" w:equalWidth="0">
            <w:col w:w="9360"/>
          </w:cols>
        </w:sectPr>
      </w:pPr>
    </w:p>
    <w:p w14:paraId="445628A4" w14:textId="77777777" w:rsidR="00314982" w:rsidRPr="006C37A8" w:rsidRDefault="006C37A8">
      <w:pPr>
        <w:ind w:left="9060"/>
        <w:rPr>
          <w:ins w:id="578" w:author="Windows User" w:date="2020-10-22T22:30:00Z"/>
          <w:sz w:val="20"/>
          <w:szCs w:val="20"/>
          <w:lang w:val="pt-BR"/>
        </w:rPr>
      </w:pPr>
      <w:ins w:id="579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lastRenderedPageBreak/>
          <w:t>11</w:t>
        </w:r>
      </w:ins>
    </w:p>
    <w:p w14:paraId="3861FAE3" w14:textId="77777777" w:rsidR="00314982" w:rsidRPr="006C37A8" w:rsidRDefault="00314982">
      <w:pPr>
        <w:spacing w:line="200" w:lineRule="exact"/>
        <w:rPr>
          <w:ins w:id="580" w:author="Windows User" w:date="2020-10-22T22:30:00Z"/>
          <w:sz w:val="20"/>
          <w:szCs w:val="20"/>
          <w:lang w:val="pt-BR"/>
        </w:rPr>
      </w:pPr>
    </w:p>
    <w:p w14:paraId="21E2B21B" w14:textId="77777777" w:rsidR="00314982" w:rsidRPr="006C37A8" w:rsidRDefault="00314982">
      <w:pPr>
        <w:spacing w:line="246" w:lineRule="exact"/>
        <w:rPr>
          <w:ins w:id="581" w:author="Windows User" w:date="2020-10-22T22:30:00Z"/>
          <w:sz w:val="20"/>
          <w:szCs w:val="20"/>
          <w:lang w:val="pt-BR"/>
        </w:rPr>
      </w:pPr>
    </w:p>
    <w:p w14:paraId="10D76EE8" w14:textId="77777777" w:rsidR="00314982" w:rsidRPr="006C37A8" w:rsidRDefault="006C37A8">
      <w:pPr>
        <w:spacing w:line="431" w:lineRule="auto"/>
        <w:ind w:left="260" w:right="60"/>
        <w:rPr>
          <w:ins w:id="582" w:author="Windows User" w:date="2020-10-22T22:30:00Z"/>
          <w:sz w:val="20"/>
          <w:szCs w:val="20"/>
          <w:lang w:val="pt-BR"/>
        </w:rPr>
      </w:pPr>
      <w:proofErr w:type="gramStart"/>
      <w:ins w:id="583" w:author="Windows User" w:date="2020-10-22T22:30:00Z">
        <w:r w:rsidRPr="006C37A8">
          <w:rPr>
            <w:rFonts w:ascii="Arial" w:eastAsia="Arial" w:hAnsi="Arial" w:cs="Arial"/>
            <w:sz w:val="24"/>
            <w:szCs w:val="24"/>
            <w:lang w:val="pt-BR"/>
          </w:rPr>
          <w:t>financeiras</w:t>
        </w:r>
        <w:proofErr w:type="gramEnd"/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 junto às pessoas físicas e jurídicas, podendo ser de caráter público ou privado (BRASIL, 1964).</w:t>
        </w:r>
      </w:ins>
    </w:p>
    <w:p w14:paraId="33C67D7E" w14:textId="77777777" w:rsidR="00314982" w:rsidRPr="006C37A8" w:rsidRDefault="00314982">
      <w:pPr>
        <w:spacing w:line="81" w:lineRule="exact"/>
        <w:rPr>
          <w:ins w:id="584" w:author="Windows User" w:date="2020-10-22T22:30:00Z"/>
          <w:sz w:val="20"/>
          <w:szCs w:val="20"/>
          <w:lang w:val="pt-BR"/>
        </w:rPr>
      </w:pPr>
    </w:p>
    <w:p w14:paraId="60C921FD" w14:textId="45795ACB" w:rsidR="00314982" w:rsidRPr="006C37A8" w:rsidRDefault="006C37A8" w:rsidP="006C37A8">
      <w:pPr>
        <w:spacing w:line="392" w:lineRule="auto"/>
        <w:ind w:left="260" w:right="2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As modalidades de instituições no setor bancário brasileiro são os Bancos Comerciais, Bancos de Investimentos, Bancos de Desenvolvimento, Bancos de Câmbio, Bancos Múltiplos e Caixas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Econômicas</w:t>
      </w:r>
      <w:r w:rsidRPr="006C37A8">
        <w:rPr>
          <w:rFonts w:ascii="Arial" w:eastAsia="Arial" w:hAnsi="Arial" w:cs="Arial"/>
          <w:sz w:val="31"/>
          <w:szCs w:val="31"/>
          <w:vertAlign w:val="superscript"/>
          <w:lang w:val="pt-BR"/>
        </w:rPr>
        <w:t>1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(BRASIL, 1964).</w:t>
      </w:r>
    </w:p>
    <w:p w14:paraId="1F29D13C" w14:textId="77777777" w:rsidR="00314982" w:rsidRPr="006C37A8" w:rsidRDefault="00314982" w:rsidP="006C37A8">
      <w:pPr>
        <w:spacing w:line="67" w:lineRule="exact"/>
        <w:rPr>
          <w:sz w:val="20"/>
          <w:lang w:val="pt-BR"/>
        </w:rPr>
      </w:pPr>
    </w:p>
    <w:p w14:paraId="224CBAF9" w14:textId="77777777" w:rsidR="00314982" w:rsidRPr="006C37A8" w:rsidRDefault="006C37A8">
      <w:pPr>
        <w:spacing w:line="431" w:lineRule="auto"/>
        <w:ind w:left="260" w:right="20" w:firstLine="850"/>
        <w:jc w:val="both"/>
        <w:rPr>
          <w:sz w:val="20"/>
          <w:szCs w:val="20"/>
          <w:lang w:val="pt-BR"/>
        </w:rPr>
      </w:pPr>
      <w:r w:rsidRPr="006C37A8">
        <w:rPr>
          <w:rFonts w:ascii="Arial" w:hAnsi="Arial"/>
          <w:color w:val="FF0000"/>
          <w:sz w:val="24"/>
          <w:lang w:val="pt-BR"/>
        </w:rPr>
        <w:t xml:space="preserve">INSERIR </w:t>
      </w:r>
      <w:r w:rsidRPr="006C37A8">
        <w:rPr>
          <w:rFonts w:ascii="Arial" w:eastAsia="Arial" w:hAnsi="Arial" w:cs="Arial"/>
          <w:color w:val="FF0000"/>
          <w:sz w:val="24"/>
          <w:szCs w:val="24"/>
          <w:lang w:val="pt-BR"/>
        </w:rPr>
        <w:t>PARÁGRAFO COM CARACTERÍSTICAS GERAIS DAS INSTITUI-ÇÕES BANCÁRIAS</w:t>
      </w:r>
    </w:p>
    <w:p w14:paraId="74ADA391" w14:textId="77777777" w:rsidR="00314982" w:rsidRPr="006C37A8" w:rsidRDefault="00314982">
      <w:pPr>
        <w:spacing w:line="81" w:lineRule="exact"/>
        <w:rPr>
          <w:sz w:val="20"/>
          <w:szCs w:val="20"/>
          <w:lang w:val="pt-BR"/>
        </w:rPr>
      </w:pPr>
    </w:p>
    <w:p w14:paraId="4468EBF5" w14:textId="0157356D" w:rsidR="00314982" w:rsidRPr="006C37A8" w:rsidRDefault="006C37A8" w:rsidP="006C37A8">
      <w:pPr>
        <w:spacing w:line="419" w:lineRule="auto"/>
        <w:ind w:left="260" w:right="2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Os bancos comerciais são instituições financeiras de caráter público ou privado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constituídas</w:t>
      </w:r>
      <w:r w:rsidRPr="006C37A8">
        <w:rPr>
          <w:rFonts w:ascii="Arial" w:hAnsi="Arial"/>
          <w:sz w:val="24"/>
          <w:lang w:val="pt-BR"/>
        </w:rPr>
        <w:t xml:space="preserve"> na forma de sociedade anônima, atuando na intermediação de recursos financeiros de curto e médio prazo para financiamento de atividades comerciais,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indus-triais</w:t>
      </w:r>
      <w:r w:rsidRPr="006C37A8">
        <w:rPr>
          <w:rFonts w:ascii="Arial" w:hAnsi="Arial"/>
          <w:sz w:val="24"/>
          <w:lang w:val="pt-BR"/>
        </w:rPr>
        <w:t xml:space="preserve">, serviços, pessoas físicas e terceiros, realizando captações através de depósitos à vista de livre movimento e depósitos </w:t>
      </w:r>
      <w:proofErr w:type="gramStart"/>
      <w:r w:rsidRPr="006C37A8">
        <w:rPr>
          <w:rFonts w:ascii="Arial" w:hAnsi="Arial"/>
          <w:sz w:val="24"/>
          <w:lang w:val="pt-BR"/>
        </w:rPr>
        <w:t>à</w:t>
      </w:r>
      <w:proofErr w:type="gramEnd"/>
      <w:r w:rsidRPr="006C37A8">
        <w:rPr>
          <w:rFonts w:ascii="Arial" w:hAnsi="Arial"/>
          <w:sz w:val="24"/>
          <w:lang w:val="pt-BR"/>
        </w:rPr>
        <w:t xml:space="preserve"> prazo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(CMN, 1994).</w:t>
      </w:r>
    </w:p>
    <w:p w14:paraId="083100A1" w14:textId="09A94821" w:rsidR="00314982" w:rsidRPr="006C37A8" w:rsidRDefault="00314982">
      <w:pPr>
        <w:spacing w:line="98" w:lineRule="exact"/>
        <w:rPr>
          <w:sz w:val="20"/>
          <w:szCs w:val="20"/>
          <w:lang w:val="pt-BR"/>
        </w:rPr>
      </w:pPr>
    </w:p>
    <w:p w14:paraId="5AF1E62C" w14:textId="65FC9CE2" w:rsidR="00314982" w:rsidRPr="006C37A8" w:rsidRDefault="006C37A8" w:rsidP="006C37A8">
      <w:pPr>
        <w:spacing w:line="419" w:lineRule="auto"/>
        <w:ind w:left="260" w:firstLine="858"/>
        <w:jc w:val="both"/>
        <w:rPr>
          <w:sz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>A</w:t>
      </w:r>
      <w:r w:rsidRPr="006C37A8">
        <w:rPr>
          <w:rFonts w:ascii="Arial" w:hAnsi="Arial"/>
          <w:sz w:val="24"/>
          <w:lang w:val="pt-BR"/>
        </w:rPr>
        <w:t xml:space="preserve"> modalidade de Bancos de Investimento, as instituições financeiras devem ter caráter privado, podendo operar participações temporárias em sociedades,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financia-mentos</w:t>
      </w:r>
      <w:r w:rsidRPr="006C37A8">
        <w:rPr>
          <w:rFonts w:ascii="Arial" w:hAnsi="Arial"/>
          <w:sz w:val="24"/>
          <w:lang w:val="pt-BR"/>
        </w:rPr>
        <w:t xml:space="preserve"> produtivos para ativo fixo e capital de giro e gestão de recursos de terceiros. Realizam captação de recursos por meio de depósitos a prazo, repasses externos e internos e comercialização de cotas de fundos de investimentos que administram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(CMN, 1999).</w:t>
      </w:r>
    </w:p>
    <w:p w14:paraId="0D17FCFB" w14:textId="77777777" w:rsidR="00314982" w:rsidRPr="006C37A8" w:rsidRDefault="00314982">
      <w:pPr>
        <w:spacing w:line="94" w:lineRule="exact"/>
        <w:rPr>
          <w:sz w:val="20"/>
          <w:szCs w:val="20"/>
          <w:lang w:val="pt-BR"/>
        </w:rPr>
      </w:pPr>
    </w:p>
    <w:p w14:paraId="6C50D83C" w14:textId="6467FD18" w:rsidR="00314982" w:rsidRPr="006C37A8" w:rsidRDefault="006C37A8" w:rsidP="006C37A8">
      <w:pPr>
        <w:spacing w:line="419" w:lineRule="auto"/>
        <w:ind w:left="260" w:right="6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Na categoria de Bancos de Desenvolvimento, são autorizadas instituições financeiras de caráter público, controladas por governos estaduais, com foco em financiamento de atividades que promovam o desenvolvimento econômico regional no médio e longo prazo, realizando operações passivas de depósitos a prazo, recursos externos, endossos hipotecários e operações ativas de empréstimos e financiamentos ao setor privado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(CMN, 1976).</w:t>
      </w:r>
    </w:p>
    <w:p w14:paraId="748478B2" w14:textId="77777777" w:rsidR="00314982" w:rsidRPr="006C37A8" w:rsidRDefault="00314982">
      <w:pPr>
        <w:spacing w:line="94" w:lineRule="exact"/>
        <w:rPr>
          <w:sz w:val="20"/>
          <w:szCs w:val="20"/>
          <w:lang w:val="pt-BR"/>
        </w:rPr>
      </w:pPr>
    </w:p>
    <w:p w14:paraId="19172B18" w14:textId="51FF8CB9" w:rsidR="00314982" w:rsidRPr="006C37A8" w:rsidRDefault="006C37A8" w:rsidP="006C37A8">
      <w:pPr>
        <w:spacing w:line="447" w:lineRule="auto"/>
        <w:ind w:left="260" w:right="2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Os Bancos Múltiplos se caracterizam por instituições financeiras que, podem assumir caráter público ou privado e, são autorizadas a realizar operações ativas e </w:t>
      </w:r>
      <w:r w:rsidRPr="006C37A8">
        <w:rPr>
          <w:rFonts w:ascii="Arial" w:eastAsia="Arial" w:hAnsi="Arial" w:cs="Arial"/>
          <w:sz w:val="23"/>
          <w:szCs w:val="23"/>
          <w:lang w:val="pt-BR"/>
        </w:rPr>
        <w:t>pas-sivas</w:t>
      </w:r>
      <w:r w:rsidRPr="006C37A8">
        <w:rPr>
          <w:rFonts w:ascii="Arial" w:hAnsi="Arial"/>
          <w:sz w:val="23"/>
          <w:lang w:val="pt-BR"/>
        </w:rPr>
        <w:t xml:space="preserve"> por meio de acumulação das carteiras comercial, investimento, desenvolvimento,</w:t>
      </w:r>
    </w:p>
    <w:p w14:paraId="28DCF6E3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136525</wp:posOffset>
                </wp:positionV>
                <wp:extent cx="230251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2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8F388" id="Shape 3" o:spid="_x0000_s1026" style="position:absolute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0.75pt" to="194.25pt,1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3FF81AA9" w14:textId="77777777" w:rsidR="00314982" w:rsidRPr="006C37A8" w:rsidRDefault="00314982">
      <w:pPr>
        <w:rPr>
          <w:lang w:val="pt-BR"/>
        </w:rPr>
        <w:sectPr w:rsidR="00314982" w:rsidRPr="006C37A8">
          <w:footerReference w:type="default" r:id="rId13"/>
          <w:pgSz w:w="11900" w:h="16838"/>
          <w:pgMar w:top="991" w:right="1086" w:bottom="409" w:left="1440" w:header="0" w:footer="0" w:gutter="0"/>
          <w:cols w:space="720" w:equalWidth="0">
            <w:col w:w="9380"/>
          </w:cols>
        </w:sectPr>
      </w:pPr>
    </w:p>
    <w:p w14:paraId="2C23A814" w14:textId="77777777" w:rsidR="00314982" w:rsidRPr="006C37A8" w:rsidRDefault="00314982">
      <w:pPr>
        <w:spacing w:line="189" w:lineRule="exact"/>
        <w:rPr>
          <w:sz w:val="20"/>
          <w:szCs w:val="20"/>
          <w:lang w:val="pt-BR"/>
        </w:rPr>
      </w:pPr>
    </w:p>
    <w:p w14:paraId="6EF3C335" w14:textId="77777777" w:rsidR="00314982" w:rsidRPr="006C37A8" w:rsidRDefault="006C37A8">
      <w:pPr>
        <w:numPr>
          <w:ilvl w:val="0"/>
          <w:numId w:val="8"/>
        </w:numPr>
        <w:tabs>
          <w:tab w:val="left" w:pos="540"/>
        </w:tabs>
        <w:ind w:left="540" w:hanging="281"/>
        <w:rPr>
          <w:rFonts w:ascii="Arial" w:eastAsia="Arial" w:hAnsi="Arial" w:cs="Arial"/>
          <w:sz w:val="27"/>
          <w:szCs w:val="27"/>
          <w:vertAlign w:val="superscript"/>
          <w:lang w:val="pt-BR"/>
        </w:rPr>
      </w:pPr>
      <w:r w:rsidRPr="006C37A8">
        <w:rPr>
          <w:rFonts w:ascii="Arial" w:eastAsia="Arial" w:hAnsi="Arial" w:cs="Arial"/>
          <w:sz w:val="19"/>
          <w:szCs w:val="19"/>
          <w:lang w:val="pt-BR"/>
        </w:rPr>
        <w:t>Atualmente nessa modalidade somente a Caixa Econômica Federal está em funcionamento</w:t>
      </w:r>
    </w:p>
    <w:p w14:paraId="1894AE16" w14:textId="77777777" w:rsidR="00314982" w:rsidRPr="006C37A8" w:rsidRDefault="00314982">
      <w:pPr>
        <w:rPr>
          <w:lang w:val="pt-BR"/>
        </w:rPr>
        <w:sectPr w:rsidR="00314982" w:rsidRPr="006C37A8">
          <w:footerReference w:type="default" r:id="rId14"/>
          <w:type w:val="continuous"/>
          <w:pgSz w:w="11900" w:h="16838"/>
          <w:pgMar w:top="991" w:right="1086" w:bottom="409" w:left="1440" w:header="0" w:footer="0" w:gutter="0"/>
          <w:cols w:space="720" w:equalWidth="0">
            <w:col w:w="9380"/>
          </w:cols>
        </w:sectPr>
      </w:pPr>
    </w:p>
    <w:p w14:paraId="1AE72FC7" w14:textId="77777777" w:rsidR="00314982" w:rsidRPr="006C37A8" w:rsidRDefault="006C37A8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12</w:t>
      </w:r>
    </w:p>
    <w:p w14:paraId="32209818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2777B067" w14:textId="77777777" w:rsidR="00314982" w:rsidRPr="006C37A8" w:rsidRDefault="00314982">
      <w:pPr>
        <w:spacing w:line="246" w:lineRule="exact"/>
        <w:rPr>
          <w:sz w:val="20"/>
          <w:szCs w:val="20"/>
          <w:lang w:val="pt-BR"/>
        </w:rPr>
      </w:pPr>
    </w:p>
    <w:p w14:paraId="35B73789" w14:textId="77777777" w:rsidR="00314982" w:rsidRPr="006C37A8" w:rsidRDefault="006C37A8">
      <w:pPr>
        <w:spacing w:line="431" w:lineRule="auto"/>
        <w:ind w:left="260" w:right="60" w:firstLine="8"/>
        <w:rPr>
          <w:sz w:val="20"/>
          <w:szCs w:val="20"/>
          <w:lang w:val="pt-BR"/>
        </w:rPr>
      </w:pPr>
      <w:proofErr w:type="gramStart"/>
      <w:r w:rsidRPr="006C37A8">
        <w:rPr>
          <w:rFonts w:ascii="Arial" w:eastAsia="Arial" w:hAnsi="Arial" w:cs="Arial"/>
          <w:sz w:val="24"/>
          <w:szCs w:val="24"/>
          <w:lang w:val="pt-BR"/>
        </w:rPr>
        <w:t>crédito</w:t>
      </w:r>
      <w:proofErr w:type="gramEnd"/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imobiliário, arrendamento mercantil e crédito, financiamento e investimento (CMN, 1994).</w:t>
      </w:r>
    </w:p>
    <w:p w14:paraId="50DA4D9F" w14:textId="77777777" w:rsidR="00314982" w:rsidRPr="006C37A8" w:rsidRDefault="00314982" w:rsidP="006C37A8">
      <w:pPr>
        <w:spacing w:line="85" w:lineRule="exact"/>
        <w:rPr>
          <w:sz w:val="20"/>
          <w:lang w:val="pt-BR"/>
        </w:rPr>
      </w:pPr>
    </w:p>
    <w:p w14:paraId="61E0B835" w14:textId="284E342E" w:rsidR="00314982" w:rsidRPr="006C37A8" w:rsidRDefault="006C37A8">
      <w:pPr>
        <w:spacing w:line="419" w:lineRule="auto"/>
        <w:ind w:left="260" w:firstLine="858"/>
        <w:jc w:val="both"/>
        <w:rPr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Em sua composição os Bancos Múltiplos devem assumir no mínimo duas carteiras e, de forma obrigatória, uma delas, deve ser a comercial ou a de investimento. As que optarem por carteira comercial podem realizar captação via depósito à vista. Somente os Bancos Públicos podem acumular a carteira de desenvolvimento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(CMN, 1994).</w:t>
      </w:r>
    </w:p>
    <w:p w14:paraId="0507B53B" w14:textId="77777777" w:rsidR="00314982" w:rsidRPr="006C37A8" w:rsidRDefault="00314982">
      <w:pPr>
        <w:spacing w:line="101" w:lineRule="exact"/>
        <w:rPr>
          <w:sz w:val="20"/>
          <w:lang w:val="pt-BR"/>
        </w:rPr>
        <w:pPrChange w:id="585" w:author="Windows User" w:date="2020-10-22T22:30:00Z">
          <w:pPr>
            <w:spacing w:line="419" w:lineRule="auto"/>
            <w:ind w:left="260" w:firstLine="720"/>
            <w:jc w:val="both"/>
          </w:pPr>
        </w:pPrChange>
      </w:pPr>
    </w:p>
    <w:p w14:paraId="13C04219" w14:textId="0811492A" w:rsidR="00314982" w:rsidRPr="006C37A8" w:rsidRDefault="006C37A8" w:rsidP="006C37A8">
      <w:pPr>
        <w:spacing w:line="419" w:lineRule="auto"/>
        <w:ind w:left="260" w:right="2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No segmento de Bancos de Câmbio, as instituições financeiras possuem autorização para realizar operações compra e venda de crédito cambial. Entre as operações de crédito estão o financiamento para exportadores e importadores e antecipação mediante contratos cambiais. Podem receber depósitos em contas com movimentação restrita e sem remuneração exclusiva para as operações cambiais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(CMN, 2006).</w:t>
      </w:r>
    </w:p>
    <w:p w14:paraId="51B46C42" w14:textId="77777777" w:rsidR="00314982" w:rsidRPr="006C37A8" w:rsidRDefault="00314982">
      <w:pPr>
        <w:spacing w:line="98" w:lineRule="exact"/>
        <w:rPr>
          <w:sz w:val="20"/>
          <w:szCs w:val="20"/>
          <w:lang w:val="pt-BR"/>
        </w:rPr>
      </w:pPr>
    </w:p>
    <w:p w14:paraId="11A9FC24" w14:textId="527F91DD" w:rsidR="00314982" w:rsidRPr="006C37A8" w:rsidRDefault="006C37A8">
      <w:pPr>
        <w:spacing w:line="421" w:lineRule="auto"/>
        <w:ind w:left="260" w:right="60" w:firstLine="850"/>
        <w:jc w:val="both"/>
        <w:rPr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 Caixa Econômica Federal (CEF), fundada em 1861, e regulamentada pelo Decreto-Lei nº 759 de 1969 é uma empresa pública subordinada ao Ministério da Economia, com operações similares a de um Banco Comercial, priorizando projetos e programas relacionados a área social e infraestrutura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(BRASIL, 1969).</w:t>
      </w:r>
    </w:p>
    <w:p w14:paraId="413AB497" w14:textId="77777777" w:rsidR="00314982" w:rsidRPr="006C37A8" w:rsidRDefault="00314982">
      <w:pPr>
        <w:spacing w:line="96" w:lineRule="exact"/>
        <w:rPr>
          <w:sz w:val="20"/>
          <w:lang w:val="pt-BR"/>
        </w:rPr>
        <w:pPrChange w:id="586" w:author="Windows User" w:date="2020-10-22T22:30:00Z">
          <w:pPr>
            <w:spacing w:line="419" w:lineRule="auto"/>
            <w:ind w:left="260" w:firstLine="720"/>
            <w:jc w:val="both"/>
          </w:pPr>
        </w:pPrChange>
      </w:pPr>
    </w:p>
    <w:p w14:paraId="042ED196" w14:textId="73263323" w:rsidR="00314982" w:rsidRPr="006C37A8" w:rsidRDefault="006C37A8">
      <w:pPr>
        <w:spacing w:line="419" w:lineRule="auto"/>
        <w:ind w:left="260" w:right="60" w:firstLine="850"/>
        <w:jc w:val="both"/>
        <w:rPr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 CEF atua com operações de crédito ao consumidor, para financiamento de bens de consumo duráveis, operações de garantia de penhor industrial e caução de títulos. Detém o monopólio sobre o penhor de bens pessoais e venda de bilhetes de loteria. É integrante do Sistema Financeiro da Habitação (SFH) e Sistema Brasileiro de Poupança e Empréstimo (SBPE), além da detenção centralizado do recolhimento e aplicação dos recursos do FGTS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(BRASIL, 1969).</w:t>
      </w:r>
    </w:p>
    <w:p w14:paraId="132B1AF9" w14:textId="77777777" w:rsidR="00314982" w:rsidRPr="006C37A8" w:rsidRDefault="00314982" w:rsidP="006C37A8">
      <w:pPr>
        <w:spacing w:line="98" w:lineRule="exact"/>
        <w:rPr>
          <w:sz w:val="20"/>
          <w:lang w:val="pt-BR"/>
        </w:rPr>
      </w:pPr>
    </w:p>
    <w:p w14:paraId="77B66DC3" w14:textId="4C6256CF" w:rsidR="00314982" w:rsidRPr="006C37A8" w:rsidRDefault="006C37A8" w:rsidP="006C37A8">
      <w:pPr>
        <w:spacing w:line="442" w:lineRule="auto"/>
        <w:ind w:left="260" w:right="6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O setor bancário brasileiro passou por significativas modificações em sua estrutura no final da década de 1980 e ao longo da década de 1990. Estas modificações ocorreram em grande parte como reflexo às mudanças internacionais e ao processo de abertura comercial e financeira que se iniciou no Brasil </w:t>
      </w:r>
      <w:r w:rsidRPr="006C37A8">
        <w:rPr>
          <w:rFonts w:ascii="Arial" w:eastAsia="Arial" w:hAnsi="Arial" w:cs="Arial"/>
          <w:sz w:val="23"/>
          <w:szCs w:val="23"/>
          <w:lang w:val="pt-BR"/>
        </w:rPr>
        <w:t>(CAMARGO, 2009).</w:t>
      </w:r>
    </w:p>
    <w:p w14:paraId="2C9DD198" w14:textId="3A7B326B" w:rsidR="00314982" w:rsidRPr="006C37A8" w:rsidRDefault="00314982">
      <w:pPr>
        <w:rPr>
          <w:lang w:val="pt-BR"/>
        </w:rPr>
        <w:sectPr w:rsidR="00314982" w:rsidRPr="006C37A8">
          <w:pgSz w:w="11900" w:h="16838"/>
          <w:pgMar w:top="991" w:right="1086" w:bottom="1016" w:left="1440" w:header="0" w:footer="0" w:gutter="0"/>
          <w:cols w:space="720" w:equalWidth="0">
            <w:col w:w="9380"/>
          </w:cols>
        </w:sectPr>
      </w:pPr>
    </w:p>
    <w:p w14:paraId="3D7E8285" w14:textId="77777777" w:rsidR="00314982" w:rsidRPr="006C37A8" w:rsidRDefault="006C37A8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13</w:t>
      </w:r>
    </w:p>
    <w:p w14:paraId="3961FB0A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EE8767C" w14:textId="77777777" w:rsidR="00314982" w:rsidRPr="006C37A8" w:rsidRDefault="00314982" w:rsidP="006C37A8">
      <w:pPr>
        <w:spacing w:line="215" w:lineRule="exact"/>
        <w:rPr>
          <w:sz w:val="20"/>
          <w:lang w:val="pt-BR"/>
        </w:rPr>
      </w:pPr>
    </w:p>
    <w:p w14:paraId="37167AAB" w14:textId="77777777" w:rsidR="00314982" w:rsidRPr="006C37A8" w:rsidRDefault="006C37A8" w:rsidP="006C37A8">
      <w:pPr>
        <w:ind w:left="48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Tabela 1 – Composição do setor bancário brasileiro por segmento em dezembro de 2019</w:t>
      </w:r>
    </w:p>
    <w:p w14:paraId="746CC344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</wp:posOffset>
                </wp:positionV>
                <wp:extent cx="575691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6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C02C" id="Shape 4" o:spid="_x0000_s1026" style="position:absolute;z-index:-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2.2pt" to="466.2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" o:allowincell="f" filled="t" strokeweight="11887emu">
                <v:stroke joinstyle="miter"/>
                <o:lock v:ext="edit" shapetype="f"/>
              </v:line>
            </w:pict>
          </mc:Fallback>
        </mc:AlternateContent>
      </w:r>
    </w:p>
    <w:p w14:paraId="0B8BFD0B" w14:textId="77777777" w:rsidR="00314982" w:rsidRPr="006C37A8" w:rsidRDefault="00314982">
      <w:pPr>
        <w:spacing w:line="278" w:lineRule="exact"/>
        <w:rPr>
          <w:sz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660"/>
        <w:gridCol w:w="1260"/>
        <w:gridCol w:w="1640"/>
        <w:gridCol w:w="1380"/>
      </w:tblGrid>
      <w:tr w:rsidR="00314982" w:rsidRPr="006C37A8" w14:paraId="687FFD51" w14:textId="77777777" w:rsidTr="006C37A8">
        <w:trPr>
          <w:trHeight w:val="246"/>
        </w:trPr>
        <w:tc>
          <w:tcPr>
            <w:tcW w:w="3140" w:type="dxa"/>
            <w:vAlign w:val="bottom"/>
          </w:tcPr>
          <w:p w14:paraId="147753DC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Segmento</w:t>
            </w:r>
          </w:p>
        </w:tc>
        <w:tc>
          <w:tcPr>
            <w:tcW w:w="1660" w:type="dxa"/>
            <w:vAlign w:val="bottom"/>
          </w:tcPr>
          <w:p w14:paraId="40D8CFA0" w14:textId="77777777" w:rsidR="00314982" w:rsidRPr="006C37A8" w:rsidRDefault="006C37A8">
            <w:pPr>
              <w:ind w:left="6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Sigla</w:t>
            </w:r>
          </w:p>
        </w:tc>
        <w:tc>
          <w:tcPr>
            <w:tcW w:w="1260" w:type="dxa"/>
            <w:vAlign w:val="bottom"/>
          </w:tcPr>
          <w:p w14:paraId="58A20983" w14:textId="77777777" w:rsidR="00314982" w:rsidRPr="006C37A8" w:rsidRDefault="006C37A8">
            <w:pPr>
              <w:ind w:left="30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Ano</w:t>
            </w:r>
          </w:p>
        </w:tc>
        <w:tc>
          <w:tcPr>
            <w:tcW w:w="1640" w:type="dxa"/>
            <w:vAlign w:val="bottom"/>
          </w:tcPr>
          <w:p w14:paraId="5B53BF01" w14:textId="77777777" w:rsidR="00314982" w:rsidRPr="006C37A8" w:rsidRDefault="006C37A8">
            <w:pPr>
              <w:ind w:right="20"/>
              <w:jc w:val="right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Quantidade</w:t>
            </w:r>
          </w:p>
        </w:tc>
        <w:tc>
          <w:tcPr>
            <w:tcW w:w="1380" w:type="dxa"/>
            <w:vAlign w:val="bottom"/>
          </w:tcPr>
          <w:p w14:paraId="36D37017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Participação</w:t>
            </w:r>
          </w:p>
        </w:tc>
      </w:tr>
      <w:tr w:rsidR="00314982" w:rsidRPr="006C37A8" w14:paraId="5FB2F556" w14:textId="77777777" w:rsidTr="006C37A8">
        <w:trPr>
          <w:trHeight w:val="57"/>
        </w:trPr>
        <w:tc>
          <w:tcPr>
            <w:tcW w:w="3140" w:type="dxa"/>
            <w:tcBorders>
              <w:bottom w:val="single" w:sz="8" w:space="0" w:color="auto"/>
            </w:tcBorders>
            <w:vAlign w:val="bottom"/>
          </w:tcPr>
          <w:p w14:paraId="1125F9E6" w14:textId="77777777" w:rsidR="00314982" w:rsidRPr="006C37A8" w:rsidRDefault="00314982">
            <w:pPr>
              <w:rPr>
                <w:sz w:val="4"/>
                <w:lang w:val="pt-BR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78F0AE7D" w14:textId="77777777" w:rsidR="00314982" w:rsidRPr="006C37A8" w:rsidRDefault="00314982">
            <w:pPr>
              <w:rPr>
                <w:sz w:val="4"/>
                <w:lang w:val="pt-BR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14:paraId="4462EB9E" w14:textId="77777777" w:rsidR="00314982" w:rsidRPr="006C37A8" w:rsidRDefault="00314982">
            <w:pPr>
              <w:rPr>
                <w:sz w:val="4"/>
                <w:lang w:val="pt-BR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F5F021" w14:textId="77777777" w:rsidR="00314982" w:rsidRPr="006C37A8" w:rsidRDefault="00314982">
            <w:pPr>
              <w:rPr>
                <w:sz w:val="4"/>
                <w:lang w:val="pt-BR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7309F2C2" w14:textId="77777777" w:rsidR="00314982" w:rsidRPr="006C37A8" w:rsidRDefault="00314982">
            <w:pPr>
              <w:rPr>
                <w:sz w:val="4"/>
                <w:lang w:val="pt-BR"/>
              </w:rPr>
            </w:pPr>
          </w:p>
        </w:tc>
      </w:tr>
      <w:tr w:rsidR="00314982" w:rsidRPr="006C37A8" w14:paraId="0A75C916" w14:textId="77777777" w:rsidTr="006C37A8">
        <w:trPr>
          <w:trHeight w:val="275"/>
        </w:trPr>
        <w:tc>
          <w:tcPr>
            <w:tcW w:w="3140" w:type="dxa"/>
            <w:vAlign w:val="bottom"/>
          </w:tcPr>
          <w:p w14:paraId="6F7ABDA1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Banco Múltiplo</w:t>
            </w:r>
          </w:p>
        </w:tc>
        <w:tc>
          <w:tcPr>
            <w:tcW w:w="1660" w:type="dxa"/>
            <w:vAlign w:val="bottom"/>
          </w:tcPr>
          <w:p w14:paraId="52C9BE13" w14:textId="77777777" w:rsidR="00314982" w:rsidRPr="006C37A8" w:rsidRDefault="006C37A8">
            <w:pPr>
              <w:ind w:left="6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BM</w:t>
            </w:r>
          </w:p>
        </w:tc>
        <w:tc>
          <w:tcPr>
            <w:tcW w:w="1260" w:type="dxa"/>
            <w:vAlign w:val="bottom"/>
          </w:tcPr>
          <w:p w14:paraId="208DD105" w14:textId="77777777" w:rsidR="00314982" w:rsidRPr="006C37A8" w:rsidRDefault="006C37A8">
            <w:pPr>
              <w:ind w:left="3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2019</w:t>
            </w:r>
          </w:p>
        </w:tc>
        <w:tc>
          <w:tcPr>
            <w:tcW w:w="1640" w:type="dxa"/>
            <w:vAlign w:val="bottom"/>
          </w:tcPr>
          <w:p w14:paraId="7B9878CA" w14:textId="77777777" w:rsidR="00314982" w:rsidRPr="006C37A8" w:rsidRDefault="006C37A8">
            <w:pPr>
              <w:ind w:right="20"/>
              <w:jc w:val="right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132</w:t>
            </w:r>
          </w:p>
        </w:tc>
        <w:tc>
          <w:tcPr>
            <w:tcW w:w="1380" w:type="dxa"/>
            <w:vAlign w:val="bottom"/>
          </w:tcPr>
          <w:p w14:paraId="235EE4A1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76.30%</w:t>
            </w:r>
          </w:p>
        </w:tc>
      </w:tr>
      <w:tr w:rsidR="00314982" w:rsidRPr="006C37A8" w14:paraId="3F7CB76B" w14:textId="77777777" w:rsidTr="006C37A8">
        <w:trPr>
          <w:trHeight w:val="239"/>
        </w:trPr>
        <w:tc>
          <w:tcPr>
            <w:tcW w:w="3140" w:type="dxa"/>
            <w:vAlign w:val="bottom"/>
          </w:tcPr>
          <w:p w14:paraId="63B0073D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Banco Comercial</w:t>
            </w:r>
          </w:p>
        </w:tc>
        <w:tc>
          <w:tcPr>
            <w:tcW w:w="1660" w:type="dxa"/>
            <w:vAlign w:val="bottom"/>
          </w:tcPr>
          <w:p w14:paraId="73129C7A" w14:textId="77777777" w:rsidR="00314982" w:rsidRPr="006C37A8" w:rsidRDefault="006C37A8">
            <w:pPr>
              <w:ind w:left="6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BC</w:t>
            </w:r>
          </w:p>
        </w:tc>
        <w:tc>
          <w:tcPr>
            <w:tcW w:w="1260" w:type="dxa"/>
            <w:vAlign w:val="bottom"/>
          </w:tcPr>
          <w:p w14:paraId="2C09F50C" w14:textId="77777777" w:rsidR="00314982" w:rsidRPr="006C37A8" w:rsidRDefault="006C37A8">
            <w:pPr>
              <w:ind w:left="3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2019</w:t>
            </w:r>
          </w:p>
        </w:tc>
        <w:tc>
          <w:tcPr>
            <w:tcW w:w="1640" w:type="dxa"/>
            <w:vAlign w:val="bottom"/>
          </w:tcPr>
          <w:p w14:paraId="150AA999" w14:textId="77777777" w:rsidR="00314982" w:rsidRPr="006C37A8" w:rsidRDefault="006C37A8">
            <w:pPr>
              <w:ind w:right="20"/>
              <w:jc w:val="right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20</w:t>
            </w:r>
          </w:p>
        </w:tc>
        <w:tc>
          <w:tcPr>
            <w:tcW w:w="1380" w:type="dxa"/>
            <w:vAlign w:val="bottom"/>
          </w:tcPr>
          <w:p w14:paraId="55191D0F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11.56%</w:t>
            </w:r>
          </w:p>
        </w:tc>
      </w:tr>
      <w:tr w:rsidR="00314982" w:rsidRPr="006C37A8" w14:paraId="0028AD09" w14:textId="77777777" w:rsidTr="006C37A8">
        <w:trPr>
          <w:trHeight w:val="239"/>
        </w:trPr>
        <w:tc>
          <w:tcPr>
            <w:tcW w:w="3140" w:type="dxa"/>
            <w:vAlign w:val="bottom"/>
          </w:tcPr>
          <w:p w14:paraId="2E955E16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Banco de Investimento</w:t>
            </w:r>
          </w:p>
        </w:tc>
        <w:tc>
          <w:tcPr>
            <w:tcW w:w="1660" w:type="dxa"/>
            <w:vAlign w:val="bottom"/>
          </w:tcPr>
          <w:p w14:paraId="33474025" w14:textId="77777777" w:rsidR="00314982" w:rsidRPr="006C37A8" w:rsidRDefault="006C37A8">
            <w:pPr>
              <w:ind w:left="6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BI</w:t>
            </w:r>
          </w:p>
        </w:tc>
        <w:tc>
          <w:tcPr>
            <w:tcW w:w="1260" w:type="dxa"/>
            <w:vAlign w:val="bottom"/>
          </w:tcPr>
          <w:p w14:paraId="4F74903A" w14:textId="77777777" w:rsidR="00314982" w:rsidRPr="006C37A8" w:rsidRDefault="006C37A8">
            <w:pPr>
              <w:ind w:left="3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2019</w:t>
            </w:r>
          </w:p>
        </w:tc>
        <w:tc>
          <w:tcPr>
            <w:tcW w:w="1640" w:type="dxa"/>
            <w:vAlign w:val="bottom"/>
          </w:tcPr>
          <w:p w14:paraId="45CDD12B" w14:textId="77777777" w:rsidR="00314982" w:rsidRPr="006C37A8" w:rsidRDefault="006C37A8">
            <w:pPr>
              <w:ind w:right="20"/>
              <w:jc w:val="right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1380" w:type="dxa"/>
            <w:vAlign w:val="bottom"/>
          </w:tcPr>
          <w:p w14:paraId="03DE3F22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6.36%</w:t>
            </w:r>
          </w:p>
        </w:tc>
      </w:tr>
      <w:tr w:rsidR="00314982" w:rsidRPr="006C37A8" w14:paraId="71467E2C" w14:textId="77777777" w:rsidTr="006C37A8">
        <w:trPr>
          <w:trHeight w:val="239"/>
        </w:trPr>
        <w:tc>
          <w:tcPr>
            <w:tcW w:w="3140" w:type="dxa"/>
            <w:vAlign w:val="bottom"/>
          </w:tcPr>
          <w:p w14:paraId="3382CFCB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Banco de Câmbio</w:t>
            </w:r>
          </w:p>
        </w:tc>
        <w:tc>
          <w:tcPr>
            <w:tcW w:w="1660" w:type="dxa"/>
            <w:vAlign w:val="bottom"/>
          </w:tcPr>
          <w:p w14:paraId="3C6A67F4" w14:textId="77777777" w:rsidR="00314982" w:rsidRPr="006C37A8" w:rsidRDefault="006C37A8">
            <w:pPr>
              <w:ind w:left="6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 Camb</w:t>
            </w:r>
          </w:p>
        </w:tc>
        <w:tc>
          <w:tcPr>
            <w:tcW w:w="1260" w:type="dxa"/>
            <w:vAlign w:val="bottom"/>
          </w:tcPr>
          <w:p w14:paraId="5922CF42" w14:textId="77777777" w:rsidR="00314982" w:rsidRPr="006C37A8" w:rsidRDefault="006C37A8">
            <w:pPr>
              <w:ind w:left="3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2019</w:t>
            </w:r>
          </w:p>
        </w:tc>
        <w:tc>
          <w:tcPr>
            <w:tcW w:w="1640" w:type="dxa"/>
            <w:vAlign w:val="bottom"/>
          </w:tcPr>
          <w:p w14:paraId="27760C17" w14:textId="77777777" w:rsidR="00314982" w:rsidRPr="006C37A8" w:rsidRDefault="006C37A8">
            <w:pPr>
              <w:ind w:right="20"/>
              <w:jc w:val="right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5</w:t>
            </w:r>
          </w:p>
        </w:tc>
        <w:tc>
          <w:tcPr>
            <w:tcW w:w="1380" w:type="dxa"/>
            <w:vAlign w:val="bottom"/>
          </w:tcPr>
          <w:p w14:paraId="76BAA485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2.89%</w:t>
            </w:r>
          </w:p>
        </w:tc>
      </w:tr>
      <w:tr w:rsidR="00314982" w:rsidRPr="006C37A8" w14:paraId="3D2E68B3" w14:textId="77777777" w:rsidTr="006C37A8">
        <w:trPr>
          <w:trHeight w:val="246"/>
        </w:trPr>
        <w:tc>
          <w:tcPr>
            <w:tcW w:w="3140" w:type="dxa"/>
            <w:vAlign w:val="bottom"/>
          </w:tcPr>
          <w:p w14:paraId="38634191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Banco de Desenvolvimento</w:t>
            </w:r>
          </w:p>
        </w:tc>
        <w:tc>
          <w:tcPr>
            <w:tcW w:w="1660" w:type="dxa"/>
            <w:vAlign w:val="bottom"/>
          </w:tcPr>
          <w:p w14:paraId="52D71A96" w14:textId="77777777" w:rsidR="00314982" w:rsidRPr="006C37A8" w:rsidRDefault="006C37A8">
            <w:pPr>
              <w:ind w:left="6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BD</w:t>
            </w:r>
          </w:p>
        </w:tc>
        <w:tc>
          <w:tcPr>
            <w:tcW w:w="1260" w:type="dxa"/>
            <w:vAlign w:val="bottom"/>
          </w:tcPr>
          <w:p w14:paraId="2123CE33" w14:textId="77777777" w:rsidR="00314982" w:rsidRPr="006C37A8" w:rsidRDefault="006C37A8">
            <w:pPr>
              <w:ind w:left="3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2019</w:t>
            </w:r>
          </w:p>
        </w:tc>
        <w:tc>
          <w:tcPr>
            <w:tcW w:w="1640" w:type="dxa"/>
            <w:vAlign w:val="bottom"/>
          </w:tcPr>
          <w:p w14:paraId="75AA4EF8" w14:textId="77777777" w:rsidR="00314982" w:rsidRPr="006C37A8" w:rsidRDefault="006C37A8">
            <w:pPr>
              <w:ind w:right="20"/>
              <w:jc w:val="right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4</w:t>
            </w:r>
          </w:p>
        </w:tc>
        <w:tc>
          <w:tcPr>
            <w:tcW w:w="1380" w:type="dxa"/>
            <w:vAlign w:val="bottom"/>
          </w:tcPr>
          <w:p w14:paraId="21A47522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2.31%</w:t>
            </w:r>
          </w:p>
        </w:tc>
      </w:tr>
      <w:tr w:rsidR="00314982" w:rsidRPr="006C37A8" w14:paraId="78100267" w14:textId="77777777" w:rsidTr="006C37A8">
        <w:trPr>
          <w:trHeight w:val="356"/>
        </w:trPr>
        <w:tc>
          <w:tcPr>
            <w:tcW w:w="3140" w:type="dxa"/>
            <w:vAlign w:val="bottom"/>
          </w:tcPr>
          <w:p w14:paraId="38738294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Caixas Econômicas</w:t>
            </w:r>
          </w:p>
        </w:tc>
        <w:tc>
          <w:tcPr>
            <w:tcW w:w="1660" w:type="dxa"/>
            <w:vAlign w:val="bottom"/>
          </w:tcPr>
          <w:p w14:paraId="426542A7" w14:textId="77777777" w:rsidR="00314982" w:rsidRPr="006C37A8" w:rsidRDefault="006C37A8">
            <w:pPr>
              <w:ind w:left="6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CE</w:t>
            </w:r>
          </w:p>
        </w:tc>
        <w:tc>
          <w:tcPr>
            <w:tcW w:w="1260" w:type="dxa"/>
            <w:vAlign w:val="bottom"/>
          </w:tcPr>
          <w:p w14:paraId="41BAE72C" w14:textId="77777777" w:rsidR="00314982" w:rsidRPr="006C37A8" w:rsidRDefault="006C37A8">
            <w:pPr>
              <w:ind w:left="3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2019</w:t>
            </w:r>
          </w:p>
        </w:tc>
        <w:tc>
          <w:tcPr>
            <w:tcW w:w="1640" w:type="dxa"/>
            <w:vAlign w:val="bottom"/>
          </w:tcPr>
          <w:p w14:paraId="3A43490B" w14:textId="77777777" w:rsidR="00314982" w:rsidRPr="006C37A8" w:rsidRDefault="006C37A8">
            <w:pPr>
              <w:ind w:right="20"/>
              <w:jc w:val="right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1380" w:type="dxa"/>
            <w:vAlign w:val="bottom"/>
          </w:tcPr>
          <w:p w14:paraId="4255FE77" w14:textId="77777777" w:rsidR="00314982" w:rsidRPr="006C37A8" w:rsidRDefault="006C37A8">
            <w:pPr>
              <w:ind w:left="120"/>
              <w:rPr>
                <w:sz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0.58%</w:t>
            </w:r>
          </w:p>
        </w:tc>
      </w:tr>
      <w:tr w:rsidR="00314982" w:rsidRPr="006C37A8" w14:paraId="46D8D90B" w14:textId="77777777" w:rsidTr="006C37A8">
        <w:trPr>
          <w:trHeight w:val="57"/>
        </w:trPr>
        <w:tc>
          <w:tcPr>
            <w:tcW w:w="7700" w:type="dxa"/>
            <w:gridSpan w:val="4"/>
            <w:tcBorders>
              <w:bottom w:val="single" w:sz="8" w:space="0" w:color="auto"/>
            </w:tcBorders>
            <w:vAlign w:val="bottom"/>
          </w:tcPr>
          <w:p w14:paraId="19392E32" w14:textId="77777777" w:rsidR="00314982" w:rsidRPr="006C37A8" w:rsidRDefault="00314982">
            <w:pPr>
              <w:rPr>
                <w:sz w:val="4"/>
                <w:lang w:val="pt-BR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41ADE28B" w14:textId="77777777" w:rsidR="00314982" w:rsidRPr="006C37A8" w:rsidRDefault="00314982">
            <w:pPr>
              <w:rPr>
                <w:sz w:val="4"/>
                <w:lang w:val="pt-BR"/>
              </w:rPr>
            </w:pPr>
          </w:p>
        </w:tc>
      </w:tr>
      <w:tr w:rsidR="00314982" w:rsidRPr="006C37A8" w14:paraId="1B483280" w14:textId="77777777">
        <w:trPr>
          <w:trHeight w:val="320"/>
        </w:trPr>
        <w:tc>
          <w:tcPr>
            <w:tcW w:w="7700" w:type="dxa"/>
            <w:gridSpan w:val="4"/>
            <w:vAlign w:val="bottom"/>
          </w:tcPr>
          <w:p w14:paraId="080B6014" w14:textId="77777777" w:rsidR="00314982" w:rsidRPr="006C37A8" w:rsidRDefault="006C37A8">
            <w:pPr>
              <w:ind w:left="2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Fonte:</w:t>
            </w:r>
            <w:r w:rsidRPr="006C37A8">
              <w:rPr>
                <w:rFonts w:ascii="Arial" w:eastAsia="Arial" w:hAnsi="Arial" w:cs="Arial"/>
                <w:sz w:val="21"/>
                <w:szCs w:val="21"/>
                <w:lang w:val="pt-BR"/>
              </w:rPr>
              <w:t xml:space="preserve"> –</w:t>
            </w: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Desenvolvido com dados do Banco Central</w:t>
            </w:r>
          </w:p>
        </w:tc>
        <w:tc>
          <w:tcPr>
            <w:tcW w:w="1380" w:type="dxa"/>
            <w:vAlign w:val="bottom"/>
          </w:tcPr>
          <w:p w14:paraId="37719404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3BC61232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38B4DCC2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D85DB17" w14:textId="77777777" w:rsidR="00314982" w:rsidRPr="006C37A8" w:rsidRDefault="00314982">
      <w:pPr>
        <w:spacing w:line="217" w:lineRule="exact"/>
        <w:rPr>
          <w:sz w:val="20"/>
          <w:szCs w:val="20"/>
          <w:lang w:val="pt-BR"/>
        </w:rPr>
      </w:pPr>
    </w:p>
    <w:p w14:paraId="6332C850" w14:textId="4E00B489" w:rsidR="00314982" w:rsidRPr="006C37A8" w:rsidRDefault="006C37A8" w:rsidP="006C37A8">
      <w:pPr>
        <w:spacing w:line="419" w:lineRule="auto"/>
        <w:ind w:left="260" w:firstLine="850"/>
        <w:jc w:val="both"/>
        <w:rPr>
          <w:sz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Na Tabela 1 </w:t>
      </w:r>
      <w:r w:rsidRPr="006C37A8">
        <w:rPr>
          <w:rFonts w:ascii="Arial" w:hAnsi="Arial"/>
          <w:sz w:val="24"/>
          <w:lang w:val="pt-BR"/>
        </w:rPr>
        <w:t xml:space="preserve">é possível verificar a concentração — levando em consideração a quantidade de instituições — do setor bancário brasileiro na categoria de bancos múltiplos, com 76%,3 de participação, onde apenas 11,5% das instituições bancárias operam exclusivamente com carteira comercial e 6,3% exclusivamente com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investi-mento</w:t>
      </w:r>
      <w:r w:rsidRPr="006C37A8">
        <w:rPr>
          <w:rFonts w:ascii="Arial" w:hAnsi="Arial"/>
          <w:sz w:val="24"/>
          <w:lang w:val="pt-BR"/>
        </w:rPr>
        <w:t>.</w:t>
      </w:r>
    </w:p>
    <w:p w14:paraId="2E3B7F6D" w14:textId="77777777" w:rsidR="00314982" w:rsidRPr="006C37A8" w:rsidRDefault="00314982" w:rsidP="006C37A8">
      <w:pPr>
        <w:spacing w:line="100" w:lineRule="exact"/>
        <w:rPr>
          <w:sz w:val="20"/>
          <w:lang w:val="pt-BR"/>
        </w:rPr>
      </w:pPr>
    </w:p>
    <w:p w14:paraId="3B9454AF" w14:textId="03D9EDFB" w:rsidR="00314982" w:rsidRPr="006C37A8" w:rsidRDefault="006C37A8">
      <w:pPr>
        <w:spacing w:line="421" w:lineRule="auto"/>
        <w:ind w:left="260" w:right="40" w:firstLine="850"/>
        <w:jc w:val="both"/>
        <w:rPr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Entre as principais mudanças iniciadas na década de 1980 está a reforma bancária ocorrida em 1998, através da Resolução nº 1.524 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(CMN, 1988), </w:t>
      </w:r>
      <w:r w:rsidRPr="006C37A8">
        <w:rPr>
          <w:rFonts w:ascii="Arial" w:hAnsi="Arial"/>
          <w:sz w:val="24"/>
          <w:lang w:val="pt-BR"/>
        </w:rPr>
        <w:t>que instituiu diversas medidas de desregulamentação, entre elas a extinção da necessidade de carta-patente para constituição de Bancos Múltiplos.</w:t>
      </w:r>
    </w:p>
    <w:p w14:paraId="4481A07B" w14:textId="77777777" w:rsidR="00314982" w:rsidRPr="006C37A8" w:rsidRDefault="00314982">
      <w:pPr>
        <w:spacing w:line="95" w:lineRule="exact"/>
        <w:rPr>
          <w:sz w:val="20"/>
          <w:szCs w:val="20"/>
          <w:lang w:val="pt-BR"/>
        </w:rPr>
      </w:pPr>
    </w:p>
    <w:p w14:paraId="3BF65F88" w14:textId="4BBF7858" w:rsidR="00314982" w:rsidRPr="006C37A8" w:rsidRDefault="006C37A8" w:rsidP="006C37A8">
      <w:pPr>
        <w:spacing w:line="447" w:lineRule="auto"/>
        <w:ind w:left="26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Mesmo com as limitações da Constituição de 1988 </w:t>
      </w: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(BRASIL, 1988) </w:t>
      </w:r>
      <w:r w:rsidRPr="006C37A8">
        <w:rPr>
          <w:rFonts w:ascii="Arial" w:hAnsi="Arial"/>
          <w:sz w:val="23"/>
          <w:lang w:val="pt-BR"/>
        </w:rPr>
        <w:t xml:space="preserve">para </w:t>
      </w:r>
      <w:r w:rsidRPr="006C37A8">
        <w:rPr>
          <w:rFonts w:ascii="Arial" w:eastAsia="Arial" w:hAnsi="Arial" w:cs="Arial"/>
          <w:sz w:val="23"/>
          <w:szCs w:val="23"/>
          <w:lang w:val="pt-BR"/>
        </w:rPr>
        <w:t>insta-lação</w:t>
      </w:r>
      <w:r w:rsidRPr="006C37A8">
        <w:rPr>
          <w:rFonts w:ascii="Arial" w:hAnsi="Arial"/>
          <w:sz w:val="23"/>
          <w:lang w:val="pt-BR"/>
        </w:rPr>
        <w:t xml:space="preserve"> de bancos estrangeiros, não houveram restrições para que ocorresse aumento na participação de capital estrangeiro em bancos nacionais </w:t>
      </w:r>
      <w:r w:rsidRPr="006C37A8">
        <w:rPr>
          <w:rFonts w:ascii="Arial" w:eastAsia="Arial" w:hAnsi="Arial" w:cs="Arial"/>
          <w:sz w:val="23"/>
          <w:szCs w:val="23"/>
          <w:lang w:val="pt-BR"/>
        </w:rPr>
        <w:t>(CAMARGO, 2009).</w:t>
      </w:r>
    </w:p>
    <w:p w14:paraId="75BBBDDE" w14:textId="77777777" w:rsidR="00314982" w:rsidRPr="006C37A8" w:rsidRDefault="00314982" w:rsidP="006C37A8">
      <w:pPr>
        <w:spacing w:line="75" w:lineRule="exact"/>
        <w:rPr>
          <w:sz w:val="20"/>
          <w:lang w:val="pt-BR"/>
        </w:rPr>
      </w:pPr>
    </w:p>
    <w:p w14:paraId="3E6FE935" w14:textId="77777777" w:rsidR="00314982" w:rsidRPr="006C37A8" w:rsidRDefault="006C37A8" w:rsidP="006C37A8">
      <w:pPr>
        <w:ind w:left="1100"/>
        <w:outlineLvl w:val="0"/>
        <w:rPr>
          <w:sz w:val="20"/>
          <w:lang w:val="pt-BR"/>
        </w:rPr>
      </w:pPr>
      <w:r w:rsidRPr="006C37A8">
        <w:rPr>
          <w:rFonts w:ascii="Arial" w:hAnsi="Arial"/>
          <w:color w:val="FF0000"/>
          <w:sz w:val="24"/>
          <w:lang w:val="pt-BR"/>
        </w:rPr>
        <w:t>ABORDAR SOBRE O ÍNDICE HHI (CONCENTRAÇÃO)</w:t>
      </w:r>
    </w:p>
    <w:p w14:paraId="66525DF5" w14:textId="77777777" w:rsidR="00314982" w:rsidRPr="006C37A8" w:rsidRDefault="00314982" w:rsidP="006C37A8">
      <w:pPr>
        <w:spacing w:line="321" w:lineRule="exact"/>
        <w:rPr>
          <w:sz w:val="20"/>
          <w:lang w:val="pt-BR"/>
        </w:rPr>
      </w:pPr>
    </w:p>
    <w:p w14:paraId="00EB79B1" w14:textId="4A05758F" w:rsidR="00314982" w:rsidRPr="006C37A8" w:rsidRDefault="006C37A8">
      <w:pPr>
        <w:spacing w:line="402" w:lineRule="auto"/>
        <w:ind w:left="260" w:firstLine="850"/>
        <w:jc w:val="both"/>
        <w:rPr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 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Figura 1 </w:t>
      </w:r>
      <w:r w:rsidRPr="006C37A8">
        <w:rPr>
          <w:rFonts w:ascii="Arial" w:hAnsi="Arial"/>
          <w:sz w:val="24"/>
          <w:lang w:val="pt-BR"/>
        </w:rPr>
        <w:t xml:space="preserve">demonstra a evolução número de instituições bancárias por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seg-mento</w:t>
      </w:r>
      <w:r w:rsidRPr="006C37A8">
        <w:rPr>
          <w:rFonts w:ascii="Arial" w:hAnsi="Arial"/>
          <w:sz w:val="24"/>
          <w:lang w:val="pt-BR"/>
        </w:rPr>
        <w:t xml:space="preserve"> entre 1978 </w:t>
      </w:r>
      <w:proofErr w:type="gramStart"/>
      <w:r w:rsidRPr="006C37A8">
        <w:rPr>
          <w:rFonts w:ascii="Arial" w:hAnsi="Arial"/>
          <w:sz w:val="24"/>
          <w:lang w:val="pt-BR"/>
        </w:rPr>
        <w:t>à</w:t>
      </w:r>
      <w:proofErr w:type="gramEnd"/>
      <w:r w:rsidRPr="006C37A8">
        <w:rPr>
          <w:rFonts w:ascii="Arial" w:hAnsi="Arial"/>
          <w:sz w:val="24"/>
          <w:lang w:val="pt-BR"/>
        </w:rPr>
        <w:t xml:space="preserve"> 2019, podendo ser visualizada uma mudança na composição da estrutura, com significativo aumento de instituições aderindo modalidades de múltiplas carteiras</w:t>
      </w:r>
      <w:r w:rsidRPr="006C37A8">
        <w:rPr>
          <w:rFonts w:ascii="Arial" w:eastAsia="Arial" w:hAnsi="Arial" w:cs="Arial"/>
          <w:sz w:val="31"/>
          <w:szCs w:val="31"/>
          <w:lang w:val="pt-BR"/>
        </w:rPr>
        <w:t xml:space="preserve"> </w:t>
      </w:r>
      <w:r w:rsidRPr="006C37A8">
        <w:rPr>
          <w:rFonts w:ascii="Arial" w:eastAsia="Arial" w:hAnsi="Arial" w:cs="Arial"/>
          <w:sz w:val="31"/>
          <w:szCs w:val="31"/>
          <w:vertAlign w:val="superscript"/>
          <w:lang w:val="pt-BR"/>
        </w:rPr>
        <w:t>2</w:t>
      </w:r>
      <w:r w:rsidRPr="006C37A8">
        <w:rPr>
          <w:rFonts w:ascii="Arial" w:hAnsi="Arial"/>
          <w:sz w:val="24"/>
          <w:lang w:val="pt-BR"/>
        </w:rPr>
        <w:t xml:space="preserve"> e redução de instituições que operam exclusivamente com carteira comercial e exclusivamente com carteira de investimento.</w:t>
      </w:r>
    </w:p>
    <w:p w14:paraId="64A82E2D" w14:textId="77777777" w:rsidR="00314982" w:rsidRPr="006C37A8" w:rsidRDefault="00314982">
      <w:pPr>
        <w:spacing w:line="63" w:lineRule="exact"/>
        <w:rPr>
          <w:sz w:val="20"/>
          <w:szCs w:val="20"/>
          <w:lang w:val="pt-BR"/>
        </w:rPr>
      </w:pPr>
    </w:p>
    <w:p w14:paraId="23005B01" w14:textId="77777777" w:rsidR="00314982" w:rsidRPr="006C37A8" w:rsidRDefault="006C37A8">
      <w:pPr>
        <w:spacing w:line="431" w:lineRule="auto"/>
        <w:ind w:left="260" w:right="40" w:firstLine="850"/>
        <w:rPr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>Alguns dos efeitos da abertura comercial-financeira e das modificações na estrutura bancária provenientes das medidas governamentais foram o aumento da</w:t>
      </w:r>
    </w:p>
    <w:p w14:paraId="5FAFEE75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142240</wp:posOffset>
                </wp:positionV>
                <wp:extent cx="23025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2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513CE" id="Shape 5" o:spid="_x0000_s1026" style="position:absolute;z-index:-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1.2pt" to="194.25pt,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7B5BE813" w14:textId="77777777" w:rsidR="00314982" w:rsidRPr="006C37A8" w:rsidRDefault="00314982">
      <w:pPr>
        <w:rPr>
          <w:lang w:val="pt-BR"/>
        </w:rPr>
        <w:sectPr w:rsidR="00314982" w:rsidRPr="006C37A8">
          <w:footerReference w:type="default" r:id="rId15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0FE31E7C" w14:textId="77777777" w:rsidR="00314982" w:rsidRPr="006C37A8" w:rsidRDefault="00314982">
      <w:pPr>
        <w:spacing w:line="197" w:lineRule="exact"/>
        <w:rPr>
          <w:sz w:val="20"/>
          <w:szCs w:val="20"/>
          <w:lang w:val="pt-BR"/>
        </w:rPr>
      </w:pPr>
    </w:p>
    <w:p w14:paraId="17153F02" w14:textId="77777777" w:rsidR="00314982" w:rsidRPr="006C37A8" w:rsidRDefault="006C37A8">
      <w:pPr>
        <w:numPr>
          <w:ilvl w:val="0"/>
          <w:numId w:val="9"/>
        </w:numPr>
        <w:tabs>
          <w:tab w:val="left" w:pos="540"/>
        </w:tabs>
        <w:ind w:left="540" w:hanging="281"/>
        <w:rPr>
          <w:rFonts w:ascii="Arial" w:eastAsia="Arial" w:hAnsi="Arial" w:cs="Arial"/>
          <w:sz w:val="27"/>
          <w:szCs w:val="27"/>
          <w:vertAlign w:val="superscript"/>
          <w:lang w:val="pt-BR"/>
        </w:rPr>
      </w:pPr>
      <w:r w:rsidRPr="006C37A8">
        <w:rPr>
          <w:rFonts w:ascii="Arial" w:eastAsia="Arial" w:hAnsi="Arial" w:cs="Arial"/>
          <w:sz w:val="19"/>
          <w:szCs w:val="19"/>
          <w:lang w:val="pt-BR"/>
        </w:rPr>
        <w:t>As primeiras instituições com carteira múltipla começaram a operar no ano de 1988</w:t>
      </w:r>
    </w:p>
    <w:p w14:paraId="251EFFE7" w14:textId="77777777" w:rsidR="00314982" w:rsidRPr="006C37A8" w:rsidRDefault="00314982">
      <w:pPr>
        <w:rPr>
          <w:lang w:val="pt-BR"/>
        </w:rPr>
        <w:sectPr w:rsidR="00314982" w:rsidRPr="006C37A8"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314C0208" w14:textId="77777777" w:rsidR="00314982" w:rsidRPr="006C37A8" w:rsidRDefault="006C37A8">
      <w:pPr>
        <w:ind w:right="40"/>
        <w:jc w:val="right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14</w:t>
      </w:r>
    </w:p>
    <w:p w14:paraId="4BF6C0D3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4504946" w14:textId="77777777" w:rsidR="00314982" w:rsidRPr="006C37A8" w:rsidRDefault="00314982">
      <w:pPr>
        <w:spacing w:line="215" w:lineRule="exact"/>
        <w:rPr>
          <w:sz w:val="20"/>
          <w:szCs w:val="20"/>
          <w:lang w:val="pt-BR"/>
        </w:rPr>
      </w:pPr>
    </w:p>
    <w:p w14:paraId="2717EE7A" w14:textId="77777777" w:rsidR="00314982" w:rsidRPr="006C37A8" w:rsidRDefault="006C37A8" w:rsidP="006C37A8">
      <w:pPr>
        <w:ind w:left="178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Figura 1 – Evolução do setor bancário brasileiro por segmento</w:t>
      </w:r>
    </w:p>
    <w:p w14:paraId="5C249550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608064" behindDoc="1" locked="0" layoutInCell="0" allowOverlap="1">
            <wp:simplePos x="0" y="0"/>
            <wp:positionH relativeFrom="column">
              <wp:posOffset>581025</wp:posOffset>
            </wp:positionH>
            <wp:positionV relativeFrom="paragraph">
              <wp:posOffset>327025</wp:posOffset>
            </wp:positionV>
            <wp:extent cx="5272405" cy="17475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4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80F37C" w14:textId="77777777" w:rsidR="00314982" w:rsidRPr="006C37A8" w:rsidRDefault="00314982">
      <w:pPr>
        <w:rPr>
          <w:lang w:val="pt-BR"/>
        </w:rPr>
        <w:sectPr w:rsidR="00314982" w:rsidRPr="006C37A8" w:rsidSect="006C37A8">
          <w:pgSz w:w="11900" w:h="16838"/>
          <w:pgMar w:top="991" w:right="1106" w:bottom="400" w:left="1440" w:header="0" w:footer="0" w:gutter="0"/>
          <w:cols w:space="720" w:equalWidth="0">
            <w:col w:w="9360"/>
          </w:cols>
        </w:sectPr>
      </w:pPr>
    </w:p>
    <w:p w14:paraId="2809923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23B54B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92D262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41D78D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9B0AAD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995D2F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3CA382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FD9DAE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3AFD7E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BFAF97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641DCD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7C2194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C512F6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19393FA" w14:textId="77777777" w:rsidR="00314982" w:rsidRPr="006C37A8" w:rsidRDefault="00314982">
      <w:pPr>
        <w:spacing w:line="342" w:lineRule="exact"/>
        <w:rPr>
          <w:sz w:val="20"/>
          <w:lang w:val="pt-BR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</w:tblGrid>
      <w:tr w:rsidR="00314982" w:rsidRPr="006C37A8" w14:paraId="7D7410F3" w14:textId="77777777">
        <w:trPr>
          <w:trHeight w:val="1100"/>
        </w:trPr>
        <w:tc>
          <w:tcPr>
            <w:tcW w:w="230" w:type="dxa"/>
            <w:textDirection w:val="btLr"/>
            <w:vAlign w:val="bottom"/>
          </w:tcPr>
          <w:p w14:paraId="05A09B57" w14:textId="77777777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20"/>
                <w:szCs w:val="20"/>
                <w:lang w:val="pt-BR"/>
              </w:rPr>
              <w:t>Quantidade</w:t>
            </w:r>
          </w:p>
        </w:tc>
      </w:tr>
    </w:tbl>
    <w:p w14:paraId="68BB2AE4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br w:type="column"/>
      </w:r>
    </w:p>
    <w:p w14:paraId="6F696D54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3A941D10" w14:textId="77777777" w:rsidR="00314982" w:rsidRPr="006C37A8" w:rsidRDefault="00314982">
      <w:pPr>
        <w:spacing w:line="358" w:lineRule="exact"/>
        <w:rPr>
          <w:sz w:val="20"/>
          <w:szCs w:val="20"/>
          <w:lang w:val="pt-BR"/>
        </w:rPr>
      </w:pPr>
    </w:p>
    <w:p w14:paraId="5F2BB7DE" w14:textId="77777777" w:rsidR="00314982" w:rsidRPr="006C37A8" w:rsidRDefault="006C37A8">
      <w:pPr>
        <w:tabs>
          <w:tab w:val="left" w:pos="3820"/>
          <w:tab w:val="left" w:pos="6260"/>
        </w:tabs>
        <w:ind w:left="1080"/>
        <w:rPr>
          <w:sz w:val="20"/>
          <w:lang w:val="pt-BR"/>
        </w:rPr>
      </w:pPr>
      <w:r w:rsidRPr="006C37A8">
        <w:rPr>
          <w:rFonts w:ascii="Helvetica" w:hAnsi="Helvetica"/>
          <w:color w:val="1A1A1A"/>
          <w:sz w:val="18"/>
          <w:lang w:val="pt-BR"/>
        </w:rPr>
        <w:t>Banco Comercial</w:t>
      </w:r>
      <w:r w:rsidRPr="006C37A8">
        <w:rPr>
          <w:sz w:val="20"/>
          <w:lang w:val="pt-BR"/>
        </w:rPr>
        <w:tab/>
      </w:r>
      <w:r w:rsidRPr="006C37A8">
        <w:rPr>
          <w:rFonts w:ascii="Helvetica" w:hAnsi="Helvetica"/>
          <w:color w:val="1A1A1A"/>
          <w:sz w:val="18"/>
          <w:lang w:val="pt-BR"/>
        </w:rPr>
        <w:t>Banco de Câmbio</w:t>
      </w:r>
      <w:r w:rsidRPr="006C37A8">
        <w:rPr>
          <w:sz w:val="20"/>
          <w:lang w:val="pt-BR"/>
        </w:rPr>
        <w:tab/>
      </w:r>
      <w:r w:rsidRPr="006C37A8">
        <w:rPr>
          <w:rFonts w:ascii="Helvetica" w:hAnsi="Helvetica"/>
          <w:color w:val="1A1A1A"/>
          <w:sz w:val="17"/>
          <w:lang w:val="pt-BR"/>
        </w:rPr>
        <w:t>Banco de Desenvolvimento</w:t>
      </w:r>
    </w:p>
    <w:p w14:paraId="2B399D4F" w14:textId="77777777" w:rsidR="00314982" w:rsidRPr="006C37A8" w:rsidRDefault="00314982">
      <w:pPr>
        <w:spacing w:line="114" w:lineRule="exact"/>
        <w:rPr>
          <w:sz w:val="20"/>
          <w:lang w:val="pt-BR"/>
        </w:rPr>
      </w:pPr>
    </w:p>
    <w:p w14:paraId="5C54BB7C" w14:textId="77777777" w:rsidR="00314982" w:rsidRPr="006C37A8" w:rsidRDefault="006C37A8">
      <w:pPr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200</w:t>
      </w:r>
    </w:p>
    <w:p w14:paraId="39A97171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4A0D7" id="Shape 7" o:spid="_x0000_s1026" style="position:absolute;z-index:-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3471DD62" w14:textId="77777777" w:rsidR="00314982" w:rsidRPr="006C37A8" w:rsidRDefault="00314982">
      <w:pPr>
        <w:spacing w:line="311" w:lineRule="exact"/>
        <w:rPr>
          <w:sz w:val="20"/>
          <w:lang w:val="pt-BR"/>
        </w:rPr>
      </w:pPr>
    </w:p>
    <w:p w14:paraId="0F46D092" w14:textId="77777777" w:rsidR="00314982" w:rsidRPr="006C37A8" w:rsidRDefault="006C37A8">
      <w:pPr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150</w:t>
      </w:r>
    </w:p>
    <w:p w14:paraId="2ABC2DF5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8DCB3" id="Shape 8" o:spid="_x0000_s1026" style="position:absolute;z-index:-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103BDD55" w14:textId="77777777" w:rsidR="00314982" w:rsidRPr="006C37A8" w:rsidRDefault="00314982">
      <w:pPr>
        <w:spacing w:line="311" w:lineRule="exact"/>
        <w:rPr>
          <w:sz w:val="20"/>
          <w:lang w:val="pt-BR"/>
        </w:rPr>
      </w:pPr>
    </w:p>
    <w:p w14:paraId="63A6CABC" w14:textId="77777777" w:rsidR="00314982" w:rsidRPr="006C37A8" w:rsidRDefault="006C37A8">
      <w:pPr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100</w:t>
      </w:r>
    </w:p>
    <w:p w14:paraId="10BC8BBB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C179D" id="Shape 9" o:spid="_x0000_s1026" style="position:absolute;z-index:-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2C493AF5" w14:textId="77777777" w:rsidR="00314982" w:rsidRPr="006C37A8" w:rsidRDefault="00314982">
      <w:pPr>
        <w:spacing w:line="311" w:lineRule="exact"/>
        <w:rPr>
          <w:sz w:val="20"/>
          <w:lang w:val="pt-BR"/>
        </w:rPr>
      </w:pPr>
    </w:p>
    <w:p w14:paraId="1067A16C" w14:textId="77777777" w:rsidR="00314982" w:rsidRPr="006C37A8" w:rsidRDefault="006C37A8">
      <w:pPr>
        <w:ind w:left="100"/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50</w:t>
      </w:r>
    </w:p>
    <w:p w14:paraId="72A86C98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6C47" id="Shape 10" o:spid="_x0000_s1026" style="position:absolute;z-index:-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425B048C" w14:textId="77777777" w:rsidR="00314982" w:rsidRPr="006C37A8" w:rsidRDefault="00314982">
      <w:pPr>
        <w:spacing w:line="311" w:lineRule="exact"/>
        <w:rPr>
          <w:sz w:val="20"/>
          <w:lang w:val="pt-BR"/>
        </w:rPr>
      </w:pPr>
    </w:p>
    <w:p w14:paraId="38CA361E" w14:textId="77777777" w:rsidR="00314982" w:rsidRPr="006C37A8" w:rsidRDefault="006C37A8">
      <w:pPr>
        <w:ind w:left="200"/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0</w:t>
      </w:r>
    </w:p>
    <w:p w14:paraId="408AECC6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613184" behindDoc="1" locked="0" layoutInCell="0" allowOverlap="1">
            <wp:simplePos x="0" y="0"/>
            <wp:positionH relativeFrom="column">
              <wp:posOffset>250825</wp:posOffset>
            </wp:positionH>
            <wp:positionV relativeFrom="paragraph">
              <wp:posOffset>73660</wp:posOffset>
            </wp:positionV>
            <wp:extent cx="5272405" cy="2139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07E5" id="Shape 12" o:spid="_x0000_s1026" style="position:absolute;z-index:-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2CAA3389" w14:textId="77777777" w:rsidR="00314982" w:rsidRPr="006C37A8" w:rsidRDefault="00314982">
      <w:pPr>
        <w:spacing w:line="159" w:lineRule="exact"/>
        <w:rPr>
          <w:sz w:val="20"/>
          <w:lang w:val="pt-BR"/>
        </w:rPr>
      </w:pPr>
    </w:p>
    <w:p w14:paraId="1887CCD0" w14:textId="77777777" w:rsidR="00314982" w:rsidRPr="006C37A8" w:rsidRDefault="006C37A8">
      <w:pPr>
        <w:tabs>
          <w:tab w:val="left" w:pos="3940"/>
          <w:tab w:val="left" w:pos="6560"/>
        </w:tabs>
        <w:ind w:left="860"/>
        <w:rPr>
          <w:sz w:val="20"/>
          <w:lang w:val="pt-BR"/>
        </w:rPr>
      </w:pPr>
      <w:r w:rsidRPr="006C37A8">
        <w:rPr>
          <w:rFonts w:ascii="Helvetica" w:hAnsi="Helvetica"/>
          <w:color w:val="1A1A1A"/>
          <w:sz w:val="18"/>
          <w:lang w:val="pt-BR"/>
        </w:rPr>
        <w:t>Banco de Investimento</w:t>
      </w:r>
      <w:r w:rsidRPr="006C37A8">
        <w:rPr>
          <w:sz w:val="20"/>
          <w:lang w:val="pt-BR"/>
        </w:rPr>
        <w:tab/>
      </w:r>
      <w:r w:rsidRPr="006C37A8">
        <w:rPr>
          <w:rFonts w:ascii="Helvetica" w:hAnsi="Helvetica"/>
          <w:color w:val="1A1A1A"/>
          <w:sz w:val="18"/>
          <w:lang w:val="pt-BR"/>
        </w:rPr>
        <w:t>Banco Múltiplo</w:t>
      </w:r>
      <w:r w:rsidRPr="006C37A8">
        <w:rPr>
          <w:sz w:val="20"/>
          <w:lang w:val="pt-BR"/>
        </w:rPr>
        <w:tab/>
      </w:r>
      <w:r w:rsidRPr="006C37A8">
        <w:rPr>
          <w:rFonts w:ascii="Helvetica" w:hAnsi="Helvetica"/>
          <w:color w:val="1A1A1A"/>
          <w:sz w:val="17"/>
          <w:lang w:val="pt-BR"/>
        </w:rPr>
        <w:t>Caixas Econômicas</w:t>
      </w:r>
    </w:p>
    <w:p w14:paraId="2CC90A53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615232" behindDoc="1" locked="0" layoutInCell="0" allowOverlap="1">
            <wp:simplePos x="0" y="0"/>
            <wp:positionH relativeFrom="column">
              <wp:posOffset>250825</wp:posOffset>
            </wp:positionH>
            <wp:positionV relativeFrom="paragraph">
              <wp:posOffset>42545</wp:posOffset>
            </wp:positionV>
            <wp:extent cx="5272405" cy="15341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9DE5EC" w14:textId="77777777" w:rsidR="00314982" w:rsidRPr="006C37A8" w:rsidRDefault="00314982">
      <w:pPr>
        <w:spacing w:line="94" w:lineRule="exact"/>
        <w:rPr>
          <w:sz w:val="20"/>
          <w:lang w:val="pt-BR"/>
        </w:rPr>
      </w:pPr>
    </w:p>
    <w:p w14:paraId="3F8A6B6C" w14:textId="77777777" w:rsidR="00314982" w:rsidRPr="006C37A8" w:rsidRDefault="006C37A8">
      <w:pPr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200</w:t>
      </w:r>
    </w:p>
    <w:p w14:paraId="3C47DC29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C75F" id="Shape 14" o:spid="_x0000_s1026" style="position:absolute;z-index:-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2BD5E723" w14:textId="77777777" w:rsidR="00314982" w:rsidRPr="006C37A8" w:rsidRDefault="00314982">
      <w:pPr>
        <w:spacing w:line="311" w:lineRule="exact"/>
        <w:rPr>
          <w:sz w:val="20"/>
          <w:lang w:val="pt-BR"/>
        </w:rPr>
      </w:pPr>
    </w:p>
    <w:p w14:paraId="4811062D" w14:textId="77777777" w:rsidR="00314982" w:rsidRPr="006C37A8" w:rsidRDefault="006C37A8">
      <w:pPr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150</w:t>
      </w:r>
    </w:p>
    <w:p w14:paraId="5026CBBB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7D9A" id="Shape 15" o:spid="_x0000_s1026" style="position:absolute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7B62A789" w14:textId="77777777" w:rsidR="00314982" w:rsidRPr="006C37A8" w:rsidRDefault="00314982">
      <w:pPr>
        <w:spacing w:line="311" w:lineRule="exact"/>
        <w:rPr>
          <w:sz w:val="20"/>
          <w:lang w:val="pt-BR"/>
        </w:rPr>
      </w:pPr>
    </w:p>
    <w:p w14:paraId="12C23479" w14:textId="77777777" w:rsidR="00314982" w:rsidRPr="006C37A8" w:rsidRDefault="006C37A8">
      <w:pPr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100</w:t>
      </w:r>
    </w:p>
    <w:p w14:paraId="3F63C99E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D05F5" id="Shape 16" o:spid="_x0000_s1026" style="position:absolute;z-index:-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723A8D0F" w14:textId="77777777" w:rsidR="00314982" w:rsidRPr="006C37A8" w:rsidRDefault="00314982">
      <w:pPr>
        <w:spacing w:line="311" w:lineRule="exact"/>
        <w:rPr>
          <w:sz w:val="20"/>
          <w:lang w:val="pt-BR"/>
        </w:rPr>
      </w:pPr>
    </w:p>
    <w:p w14:paraId="4B427069" w14:textId="77777777" w:rsidR="00314982" w:rsidRPr="006C37A8" w:rsidRDefault="006C37A8">
      <w:pPr>
        <w:ind w:left="100"/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50</w:t>
      </w:r>
    </w:p>
    <w:p w14:paraId="4EDF3EA4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499A1" id="Shape 17" o:spid="_x0000_s1026" style="position:absolute;z-index:-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6572F2E4" w14:textId="77777777" w:rsidR="00314982" w:rsidRPr="006C37A8" w:rsidRDefault="00314982">
      <w:pPr>
        <w:spacing w:line="311" w:lineRule="exact"/>
        <w:rPr>
          <w:sz w:val="20"/>
          <w:lang w:val="pt-BR"/>
        </w:rPr>
      </w:pPr>
    </w:p>
    <w:p w14:paraId="05DD0274" w14:textId="77777777" w:rsidR="00314982" w:rsidRPr="006C37A8" w:rsidRDefault="006C37A8">
      <w:pPr>
        <w:ind w:left="200"/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0</w:t>
      </w:r>
    </w:p>
    <w:p w14:paraId="0AB3C5A8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396C9" id="Shape 18" o:spid="_x0000_s1026" style="position:absolute;z-index:-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4pt" to="31.8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12110" id="Shape 19" o:spid="_x0000_s1026" style="position:absolute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.4pt" to="61.7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BAACA" id="Shape 20" o:spid="_x0000_s1026" style="position:absolute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.4pt" to="91.6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7CC3F" id="Shape 21" o:spid="_x0000_s1026" style="position:absolute;z-index:-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.4pt" to="121.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6779E" id="Shape 22" o:spid="_x0000_s1026" style="position:absolute;z-index:-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.4pt" to="151.4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9B56A" id="Shape 23" o:spid="_x0000_s1026" style="position:absolute;z-index:-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.4pt" to="172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589A" id="Shape 24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pt,.4pt" to="201.9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3BDD2" id="Shape 25" o:spid="_x0000_s1026" style="position:absolute;z-index:-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.4pt" to="231.7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54D84" id="Shape 26" o:spid="_x0000_s1026" style="position:absolute;z-index:-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.4pt" to="261.6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370D" id="Shape 27" o:spid="_x0000_s1026" style="position:absolute;z-index:-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.4pt" to="291.5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C15A" id="Shape 28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.4pt" to="312.1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A0B49" id="Shape 29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05pt,.4pt" to="342.0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34460" id="Shape 30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.4pt" to="371.9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B8BDD" id="Shape 31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5pt,.4pt" to="401.8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column">
                  <wp:posOffset>5483225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02673" id="Shape 32" o:spid="_x0000_s1026" style="position:absolute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75pt,.4pt" to="431.7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03C2B" id="Shape 33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pt" to="19.7pt,-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" o:allowincell="f" filled="t" strokecolor="#333" strokeweight="13304emu">
                <v:stroke joinstyle="miter"/>
                <o:lock v:ext="edit" shapetype="f"/>
              </v:line>
            </w:pict>
          </mc:Fallback>
        </mc:AlternateContent>
      </w:r>
    </w:p>
    <w:p w14:paraId="2DB26346" w14:textId="77777777" w:rsidR="00314982" w:rsidRPr="006C37A8" w:rsidRDefault="00314982">
      <w:pPr>
        <w:spacing w:line="43" w:lineRule="exact"/>
        <w:rPr>
          <w:sz w:val="20"/>
          <w:lang w:val="pt-BR"/>
        </w:rPr>
      </w:pPr>
    </w:p>
    <w:p w14:paraId="2F973279" w14:textId="77777777" w:rsidR="00314982" w:rsidRPr="006C37A8" w:rsidRDefault="006C37A8">
      <w:pPr>
        <w:tabs>
          <w:tab w:val="left" w:pos="180"/>
          <w:tab w:val="left" w:pos="180"/>
          <w:tab w:val="left" w:pos="200"/>
          <w:tab w:val="left" w:pos="200"/>
          <w:tab w:val="left" w:pos="180"/>
          <w:tab w:val="left" w:pos="180"/>
          <w:tab w:val="left" w:pos="180"/>
          <w:tab w:val="left" w:pos="200"/>
          <w:tab w:val="left" w:pos="180"/>
          <w:tab w:val="left" w:pos="180"/>
          <w:tab w:val="left" w:pos="180"/>
          <w:tab w:val="left" w:pos="180"/>
        </w:tabs>
        <w:ind w:right="-439"/>
        <w:jc w:val="center"/>
        <w:rPr>
          <w:sz w:val="20"/>
          <w:lang w:val="pt-BR"/>
        </w:rPr>
      </w:pPr>
      <w:r w:rsidRPr="006C37A8">
        <w:rPr>
          <w:rFonts w:ascii="Helvetica" w:hAnsi="Helvetica"/>
          <w:color w:val="4D4D4D"/>
          <w:sz w:val="18"/>
          <w:lang w:val="pt-BR"/>
        </w:rPr>
        <w:t>1980</w:t>
      </w:r>
      <w:r w:rsidRPr="006C37A8">
        <w:rPr>
          <w:rFonts w:ascii="Helvetica" w:hAnsi="Helvetica"/>
          <w:color w:val="4D4D4D"/>
          <w:sz w:val="18"/>
          <w:lang w:val="pt-BR"/>
        </w:rPr>
        <w:tab/>
        <w:t>1990</w:t>
      </w:r>
      <w:r w:rsidRPr="006C37A8">
        <w:rPr>
          <w:rFonts w:ascii="Helvetica" w:hAnsi="Helvetica"/>
          <w:color w:val="4D4D4D"/>
          <w:sz w:val="18"/>
          <w:lang w:val="pt-BR"/>
        </w:rPr>
        <w:tab/>
        <w:t>2000</w:t>
      </w:r>
      <w:r w:rsidRPr="006C37A8">
        <w:rPr>
          <w:rFonts w:ascii="Helvetica" w:hAnsi="Helvetica"/>
          <w:color w:val="4D4D4D"/>
          <w:sz w:val="18"/>
          <w:lang w:val="pt-BR"/>
        </w:rPr>
        <w:tab/>
        <w:t>2010</w:t>
      </w:r>
      <w:r w:rsidRPr="006C37A8">
        <w:rPr>
          <w:rFonts w:ascii="Helvetica" w:hAnsi="Helvetica"/>
          <w:color w:val="4D4D4D"/>
          <w:sz w:val="18"/>
          <w:lang w:val="pt-BR"/>
        </w:rPr>
        <w:tab/>
        <w:t>20201980</w:t>
      </w:r>
      <w:r w:rsidRPr="006C37A8">
        <w:rPr>
          <w:rFonts w:ascii="Helvetica" w:hAnsi="Helvetica"/>
          <w:color w:val="4D4D4D"/>
          <w:sz w:val="18"/>
          <w:lang w:val="pt-BR"/>
        </w:rPr>
        <w:tab/>
        <w:t>1990</w:t>
      </w:r>
      <w:r w:rsidRPr="006C37A8">
        <w:rPr>
          <w:rFonts w:ascii="Helvetica" w:hAnsi="Helvetica"/>
          <w:color w:val="4D4D4D"/>
          <w:sz w:val="18"/>
          <w:lang w:val="pt-BR"/>
        </w:rPr>
        <w:tab/>
        <w:t>2000</w:t>
      </w:r>
      <w:r w:rsidRPr="006C37A8">
        <w:rPr>
          <w:rFonts w:ascii="Helvetica" w:hAnsi="Helvetica"/>
          <w:color w:val="4D4D4D"/>
          <w:sz w:val="18"/>
          <w:lang w:val="pt-BR"/>
        </w:rPr>
        <w:tab/>
        <w:t>2010</w:t>
      </w:r>
      <w:r w:rsidRPr="006C37A8">
        <w:rPr>
          <w:rFonts w:ascii="Helvetica" w:hAnsi="Helvetica"/>
          <w:color w:val="4D4D4D"/>
          <w:sz w:val="18"/>
          <w:lang w:val="pt-BR"/>
        </w:rPr>
        <w:tab/>
        <w:t>20201980</w:t>
      </w:r>
      <w:r w:rsidRPr="006C37A8">
        <w:rPr>
          <w:rFonts w:ascii="Helvetica" w:hAnsi="Helvetica"/>
          <w:color w:val="4D4D4D"/>
          <w:sz w:val="18"/>
          <w:lang w:val="pt-BR"/>
        </w:rPr>
        <w:tab/>
        <w:t>1990</w:t>
      </w:r>
      <w:r w:rsidRPr="006C37A8">
        <w:rPr>
          <w:rFonts w:ascii="Helvetica" w:hAnsi="Helvetica"/>
          <w:color w:val="4D4D4D"/>
          <w:sz w:val="18"/>
          <w:lang w:val="pt-BR"/>
        </w:rPr>
        <w:tab/>
        <w:t>2000</w:t>
      </w:r>
      <w:r w:rsidRPr="006C37A8">
        <w:rPr>
          <w:rFonts w:ascii="Helvetica" w:hAnsi="Helvetica"/>
          <w:color w:val="4D4D4D"/>
          <w:sz w:val="18"/>
          <w:lang w:val="pt-BR"/>
        </w:rPr>
        <w:tab/>
        <w:t>2010</w:t>
      </w:r>
      <w:r w:rsidRPr="006C37A8">
        <w:rPr>
          <w:sz w:val="20"/>
          <w:lang w:val="pt-BR"/>
        </w:rPr>
        <w:tab/>
      </w:r>
      <w:r w:rsidRPr="006C37A8">
        <w:rPr>
          <w:rFonts w:ascii="Helvetica" w:hAnsi="Helvetica"/>
          <w:color w:val="4D4D4D"/>
          <w:sz w:val="17"/>
          <w:lang w:val="pt-BR"/>
        </w:rPr>
        <w:t>2020</w:t>
      </w:r>
    </w:p>
    <w:p w14:paraId="56780EB8" w14:textId="77777777" w:rsidR="00314982" w:rsidRPr="006C37A8" w:rsidRDefault="00314982">
      <w:pPr>
        <w:spacing w:line="4" w:lineRule="exact"/>
        <w:rPr>
          <w:sz w:val="20"/>
          <w:lang w:val="pt-BR"/>
        </w:rPr>
      </w:pPr>
    </w:p>
    <w:p w14:paraId="56D97C9D" w14:textId="77777777" w:rsidR="00314982" w:rsidRPr="006C37A8" w:rsidRDefault="006C37A8" w:rsidP="006C37A8">
      <w:pPr>
        <w:ind w:right="-259"/>
        <w:jc w:val="center"/>
        <w:outlineLvl w:val="0"/>
        <w:rPr>
          <w:sz w:val="20"/>
          <w:lang w:val="pt-BR"/>
        </w:rPr>
      </w:pPr>
      <w:r w:rsidRPr="006C37A8">
        <w:rPr>
          <w:rFonts w:ascii="Helvetica" w:hAnsi="Helvetica"/>
          <w:lang w:val="pt-BR"/>
        </w:rPr>
        <w:t>Ano</w:t>
      </w:r>
    </w:p>
    <w:p w14:paraId="708E6FB8" w14:textId="77777777" w:rsidR="00314982" w:rsidRPr="006C37A8" w:rsidRDefault="00314982">
      <w:pPr>
        <w:spacing w:line="252" w:lineRule="exact"/>
        <w:rPr>
          <w:sz w:val="20"/>
          <w:lang w:val="pt-BR"/>
        </w:rPr>
      </w:pPr>
    </w:p>
    <w:p w14:paraId="2360DA22" w14:textId="77777777" w:rsidR="00314982" w:rsidRPr="006C37A8" w:rsidRDefault="006C37A8" w:rsidP="006C37A8">
      <w:pPr>
        <w:ind w:right="300"/>
        <w:jc w:val="center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6C37A8">
        <w:rPr>
          <w:rFonts w:ascii="Arial" w:hAnsi="Arial"/>
          <w:sz w:val="21"/>
          <w:lang w:val="pt-BR"/>
        </w:rPr>
        <w:t xml:space="preserve"> –</w:t>
      </w:r>
      <w:r w:rsidRPr="006C37A8">
        <w:rPr>
          <w:rFonts w:ascii="Arial" w:hAnsi="Arial"/>
          <w:sz w:val="20"/>
          <w:lang w:val="pt-BR"/>
        </w:rPr>
        <w:t xml:space="preserve"> Desenvolvido a partir de dados do Banco Central</w:t>
      </w:r>
    </w:p>
    <w:p w14:paraId="559D209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7F843AF" w14:textId="77777777" w:rsidR="00314982" w:rsidRPr="006C37A8" w:rsidRDefault="00314982">
      <w:pPr>
        <w:rPr>
          <w:lang w:val="pt-BR"/>
        </w:rPr>
        <w:sectPr w:rsidR="00314982" w:rsidRPr="006C37A8" w:rsidSect="006C37A8">
          <w:type w:val="continuous"/>
          <w:pgSz w:w="11900" w:h="16838"/>
          <w:pgMar w:top="991" w:right="1106" w:bottom="400" w:left="1440" w:header="0" w:footer="0" w:gutter="0"/>
          <w:cols w:num="2" w:space="720" w:equalWidth="0">
            <w:col w:w="467" w:space="53"/>
            <w:col w:w="8840"/>
          </w:cols>
        </w:sectPr>
      </w:pPr>
    </w:p>
    <w:p w14:paraId="5A494998" w14:textId="77777777" w:rsidR="00314982" w:rsidRPr="006C37A8" w:rsidRDefault="00314982">
      <w:pPr>
        <w:spacing w:line="258" w:lineRule="exact"/>
        <w:rPr>
          <w:sz w:val="20"/>
          <w:lang w:val="pt-BR"/>
        </w:rPr>
      </w:pPr>
    </w:p>
    <w:p w14:paraId="48992ED3" w14:textId="77777777" w:rsidR="00314982" w:rsidRPr="006C37A8" w:rsidRDefault="006C37A8" w:rsidP="006C37A8">
      <w:pPr>
        <w:ind w:left="36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 xml:space="preserve">Tabela 2 – Composição por tipo de iniciativa no setor bancário brasileiro — </w:t>
      </w:r>
      <w:proofErr w:type="gramStart"/>
      <w:r w:rsidRPr="006C37A8">
        <w:rPr>
          <w:rFonts w:ascii="Arial" w:hAnsi="Arial"/>
          <w:lang w:val="pt-BR"/>
        </w:rPr>
        <w:t>Dezembro</w:t>
      </w:r>
      <w:proofErr w:type="gramEnd"/>
      <w:r w:rsidRPr="006C37A8">
        <w:rPr>
          <w:rFonts w:ascii="Arial" w:hAnsi="Arial"/>
          <w:lang w:val="pt-BR"/>
        </w:rPr>
        <w:t xml:space="preserve"> 2019</w:t>
      </w:r>
    </w:p>
    <w:p w14:paraId="37A62FFE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</wp:posOffset>
                </wp:positionV>
                <wp:extent cx="4623435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23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88B5F" id="Shape 34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2.2pt" to="377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" o:allowincell="f" filled="t" strokeweight="11887emu">
                <v:stroke joinstyle="miter"/>
                <o:lock v:ext="edit" shapetype="f"/>
              </v:line>
            </w:pict>
          </mc:Fallback>
        </mc:AlternateContent>
      </w:r>
    </w:p>
    <w:p w14:paraId="7D8BE6DB" w14:textId="77777777" w:rsidR="00314982" w:rsidRPr="006C37A8" w:rsidRDefault="00314982">
      <w:pPr>
        <w:spacing w:line="278" w:lineRule="exact"/>
        <w:rPr>
          <w:sz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6040"/>
        <w:gridCol w:w="100"/>
      </w:tblGrid>
      <w:tr w:rsidR="00314982" w:rsidRPr="006C37A8" w14:paraId="4F08A8E4" w14:textId="77777777" w:rsidTr="006C37A8">
        <w:trPr>
          <w:trHeight w:val="246"/>
        </w:trPr>
        <w:tc>
          <w:tcPr>
            <w:tcW w:w="1240" w:type="dxa"/>
            <w:vAlign w:val="bottom"/>
          </w:tcPr>
          <w:p w14:paraId="7B24599D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Tipo</w:t>
            </w:r>
          </w:p>
        </w:tc>
        <w:tc>
          <w:tcPr>
            <w:tcW w:w="6120" w:type="dxa"/>
            <w:gridSpan w:val="2"/>
            <w:vAlign w:val="bottom"/>
          </w:tcPr>
          <w:p w14:paraId="3C8ED831" w14:textId="77777777" w:rsidR="00314982" w:rsidRPr="006C37A8" w:rsidRDefault="006C37A8">
            <w:pPr>
              <w:ind w:left="25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Participação</w:t>
            </w:r>
          </w:p>
        </w:tc>
      </w:tr>
      <w:tr w:rsidR="00314982" w:rsidRPr="006C37A8" w14:paraId="46DF5FE6" w14:textId="77777777" w:rsidTr="006C37A8">
        <w:trPr>
          <w:trHeight w:val="57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1A440B8C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3F7BAFBC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100" w:type="dxa"/>
            <w:vAlign w:val="bottom"/>
          </w:tcPr>
          <w:p w14:paraId="071189C8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</w:tr>
      <w:tr w:rsidR="00314982" w:rsidRPr="006C37A8" w14:paraId="5402F1AA" w14:textId="77777777" w:rsidTr="006C37A8">
        <w:trPr>
          <w:trHeight w:val="275"/>
        </w:trPr>
        <w:tc>
          <w:tcPr>
            <w:tcW w:w="1240" w:type="dxa"/>
            <w:vAlign w:val="bottom"/>
          </w:tcPr>
          <w:p w14:paraId="026ED4C6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Privado</w:t>
            </w:r>
          </w:p>
        </w:tc>
        <w:tc>
          <w:tcPr>
            <w:tcW w:w="6040" w:type="dxa"/>
            <w:vAlign w:val="bottom"/>
          </w:tcPr>
          <w:p w14:paraId="70E557B7" w14:textId="77777777" w:rsidR="00314982" w:rsidRPr="006C37A8" w:rsidRDefault="006C37A8">
            <w:pPr>
              <w:ind w:left="25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93%</w:t>
            </w:r>
          </w:p>
        </w:tc>
        <w:tc>
          <w:tcPr>
            <w:tcW w:w="100" w:type="dxa"/>
            <w:vAlign w:val="bottom"/>
          </w:tcPr>
          <w:p w14:paraId="2962F2A2" w14:textId="77777777" w:rsidR="00314982" w:rsidRPr="006C37A8" w:rsidRDefault="00314982">
            <w:pPr>
              <w:rPr>
                <w:sz w:val="23"/>
                <w:szCs w:val="23"/>
                <w:lang w:val="pt-BR"/>
              </w:rPr>
            </w:pPr>
          </w:p>
        </w:tc>
      </w:tr>
      <w:tr w:rsidR="00314982" w:rsidRPr="006C37A8" w14:paraId="10E442F6" w14:textId="77777777" w:rsidTr="006C37A8">
        <w:trPr>
          <w:trHeight w:val="246"/>
        </w:trPr>
        <w:tc>
          <w:tcPr>
            <w:tcW w:w="1240" w:type="dxa"/>
            <w:vAlign w:val="bottom"/>
          </w:tcPr>
          <w:p w14:paraId="0FFDE52C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Público</w:t>
            </w:r>
          </w:p>
        </w:tc>
        <w:tc>
          <w:tcPr>
            <w:tcW w:w="6040" w:type="dxa"/>
            <w:vAlign w:val="bottom"/>
          </w:tcPr>
          <w:p w14:paraId="1A4D775E" w14:textId="77777777" w:rsidR="00314982" w:rsidRPr="006C37A8" w:rsidRDefault="006C37A8">
            <w:pPr>
              <w:ind w:left="25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7%</w:t>
            </w:r>
          </w:p>
        </w:tc>
        <w:tc>
          <w:tcPr>
            <w:tcW w:w="100" w:type="dxa"/>
            <w:vAlign w:val="bottom"/>
          </w:tcPr>
          <w:p w14:paraId="28E91556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</w:tr>
      <w:tr w:rsidR="00314982" w:rsidRPr="006C37A8" w14:paraId="324F0544" w14:textId="77777777" w:rsidTr="006C37A8">
        <w:trPr>
          <w:trHeight w:val="57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1FE98C1E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5DB12FF1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100" w:type="dxa"/>
            <w:vAlign w:val="bottom"/>
          </w:tcPr>
          <w:p w14:paraId="7189109B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</w:tr>
      <w:tr w:rsidR="00314982" w:rsidRPr="006C37A8" w14:paraId="675043DB" w14:textId="77777777" w:rsidTr="006C37A8">
        <w:trPr>
          <w:trHeight w:val="270"/>
        </w:trPr>
        <w:tc>
          <w:tcPr>
            <w:tcW w:w="1240" w:type="dxa"/>
            <w:vAlign w:val="bottom"/>
          </w:tcPr>
          <w:p w14:paraId="1C89DE64" w14:textId="77777777" w:rsidR="00314982" w:rsidRPr="006C37A8" w:rsidRDefault="00314982">
            <w:pPr>
              <w:rPr>
                <w:sz w:val="23"/>
                <w:szCs w:val="23"/>
                <w:lang w:val="pt-BR"/>
              </w:rPr>
            </w:pPr>
          </w:p>
        </w:tc>
        <w:tc>
          <w:tcPr>
            <w:tcW w:w="6120" w:type="dxa"/>
            <w:gridSpan w:val="2"/>
            <w:vAlign w:val="bottom"/>
          </w:tcPr>
          <w:p w14:paraId="70257040" w14:textId="77777777" w:rsidR="00314982" w:rsidRPr="006C37A8" w:rsidRDefault="006C37A8">
            <w:pPr>
              <w:ind w:left="460"/>
              <w:rPr>
                <w:sz w:val="20"/>
                <w:lang w:val="pt-BR"/>
              </w:rPr>
            </w:pPr>
            <w:r w:rsidRPr="006C37A8">
              <w:rPr>
                <w:rFonts w:ascii="Arial" w:hAnsi="Arial"/>
                <w:sz w:val="20"/>
                <w:lang w:val="pt-BR"/>
              </w:rPr>
              <w:t>Fonte:</w:t>
            </w:r>
            <w:r w:rsidRPr="006C37A8">
              <w:rPr>
                <w:rFonts w:ascii="Arial" w:hAnsi="Arial"/>
                <w:sz w:val="21"/>
                <w:lang w:val="pt-BR"/>
              </w:rPr>
              <w:t xml:space="preserve"> –</w:t>
            </w:r>
            <w:r w:rsidRPr="006C37A8">
              <w:rPr>
                <w:rFonts w:ascii="Arial" w:hAnsi="Arial"/>
                <w:sz w:val="20"/>
                <w:lang w:val="pt-BR"/>
              </w:rPr>
              <w:t xml:space="preserve"> Desenvolvido pelo autor, com dados do Banco Central</w:t>
            </w:r>
          </w:p>
        </w:tc>
      </w:tr>
    </w:tbl>
    <w:p w14:paraId="0D48051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EF8501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724A106" w14:textId="77777777" w:rsidR="00314982" w:rsidRPr="006C37A8" w:rsidRDefault="00314982">
      <w:pPr>
        <w:spacing w:line="220" w:lineRule="exact"/>
        <w:rPr>
          <w:sz w:val="20"/>
          <w:lang w:val="pt-BR"/>
        </w:rPr>
      </w:pPr>
    </w:p>
    <w:p w14:paraId="13423EE5" w14:textId="5B5EFBAE" w:rsidR="00314982" w:rsidRPr="006C37A8" w:rsidRDefault="006C37A8" w:rsidP="006C37A8">
      <w:pPr>
        <w:spacing w:line="423" w:lineRule="auto"/>
        <w:ind w:left="260" w:right="40"/>
        <w:jc w:val="both"/>
        <w:rPr>
          <w:sz w:val="20"/>
          <w:lang w:val="pt-BR"/>
        </w:rPr>
      </w:pPr>
      <w:proofErr w:type="gramStart"/>
      <w:r w:rsidRPr="006C37A8">
        <w:rPr>
          <w:rFonts w:ascii="Arial" w:hAnsi="Arial"/>
          <w:sz w:val="24"/>
          <w:lang w:val="pt-BR"/>
        </w:rPr>
        <w:t>participação</w:t>
      </w:r>
      <w:proofErr w:type="gramEnd"/>
      <w:r w:rsidRPr="006C37A8">
        <w:rPr>
          <w:rFonts w:ascii="Arial" w:hAnsi="Arial"/>
          <w:sz w:val="24"/>
          <w:lang w:val="pt-BR"/>
        </w:rPr>
        <w:t xml:space="preserve"> de instituições estrangeiras no país e, um consistente processo de fusões e aquisições, de ambas as origens de capital, que resultou em considerável elevação do grau de concentração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(CAMARGO, 2009).</w:t>
      </w:r>
    </w:p>
    <w:p w14:paraId="6F739741" w14:textId="77777777" w:rsidR="00314982" w:rsidRPr="006C37A8" w:rsidRDefault="00314982" w:rsidP="006C37A8">
      <w:pPr>
        <w:spacing w:line="95" w:lineRule="exact"/>
        <w:rPr>
          <w:sz w:val="20"/>
          <w:lang w:val="pt-BR"/>
        </w:rPr>
      </w:pPr>
    </w:p>
    <w:p w14:paraId="407E7E11" w14:textId="3AA48D55" w:rsidR="00314982" w:rsidRPr="006C37A8" w:rsidRDefault="006C37A8" w:rsidP="006C37A8">
      <w:pPr>
        <w:spacing w:line="440" w:lineRule="auto"/>
        <w:ind w:left="260" w:right="40" w:firstLine="850"/>
        <w:jc w:val="both"/>
        <w:rPr>
          <w:sz w:val="20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A observação sobre o aumento da concentração bancária no Brasil realizada por </w:t>
      </w: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Camargo (2009) </w:t>
      </w:r>
      <w:r w:rsidRPr="006C37A8">
        <w:rPr>
          <w:rFonts w:ascii="Arial" w:hAnsi="Arial"/>
          <w:sz w:val="23"/>
          <w:lang w:val="pt-BR"/>
        </w:rPr>
        <w:t xml:space="preserve">pode ser visualizada na </w:t>
      </w: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Figura 2. </w:t>
      </w:r>
      <w:r w:rsidRPr="006C37A8">
        <w:rPr>
          <w:rFonts w:ascii="Arial" w:hAnsi="Arial"/>
          <w:sz w:val="23"/>
          <w:lang w:val="pt-BR"/>
        </w:rPr>
        <w:t>Entre as metades das décadas de 1980 e 1990, com redução da concentração, levando em consideração o número de instituições. Esse cenário passou se inverter a partir de 1994, chegando em 2019 a um nível aproximado ao observado no início da década de 1980.</w:t>
      </w:r>
    </w:p>
    <w:p w14:paraId="4FB729EB" w14:textId="77777777" w:rsidR="00314982" w:rsidRPr="006C37A8" w:rsidRDefault="00314982">
      <w:pPr>
        <w:rPr>
          <w:lang w:val="pt-BR"/>
        </w:rPr>
        <w:sectPr w:rsidR="00314982" w:rsidRPr="006C37A8" w:rsidSect="006C37A8">
          <w:type w:val="continuous"/>
          <w:pgSz w:w="11900" w:h="16838"/>
          <w:pgMar w:top="991" w:right="1106" w:bottom="400" w:left="1440" w:header="0" w:footer="0" w:gutter="0"/>
          <w:cols w:space="720" w:equalWidth="0">
            <w:col w:w="9360"/>
          </w:cols>
        </w:sectPr>
      </w:pPr>
    </w:p>
    <w:p w14:paraId="40CFEABF" w14:textId="77777777" w:rsidR="00314982" w:rsidRPr="006C37A8" w:rsidRDefault="006C37A8">
      <w:pPr>
        <w:ind w:right="40"/>
        <w:jc w:val="right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15</w:t>
      </w:r>
    </w:p>
    <w:p w14:paraId="036D7B1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A177201" w14:textId="77777777" w:rsidR="00314982" w:rsidRPr="006C37A8" w:rsidRDefault="00314982">
      <w:pPr>
        <w:spacing w:line="215" w:lineRule="exact"/>
        <w:rPr>
          <w:sz w:val="20"/>
          <w:lang w:val="pt-BR"/>
        </w:rPr>
      </w:pPr>
    </w:p>
    <w:p w14:paraId="107D4BA3" w14:textId="77777777" w:rsidR="00314982" w:rsidRPr="006C37A8" w:rsidRDefault="006C37A8" w:rsidP="006C37A8">
      <w:pPr>
        <w:ind w:left="104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Figura 2 – Evolução da quantidade de instituições no setor bancário brasileiro</w:t>
      </w:r>
    </w:p>
    <w:p w14:paraId="31CB5354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585470</wp:posOffset>
            </wp:positionH>
            <wp:positionV relativeFrom="paragraph">
              <wp:posOffset>327025</wp:posOffset>
            </wp:positionV>
            <wp:extent cx="5330190" cy="36029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48904F" w14:textId="77777777" w:rsidR="00314982" w:rsidRPr="006C37A8" w:rsidRDefault="00314982">
      <w:pPr>
        <w:rPr>
          <w:lang w:val="pt-BR"/>
        </w:rPr>
        <w:sectPr w:rsidR="00314982" w:rsidRPr="006C37A8" w:rsidSect="006C37A8">
          <w:pgSz w:w="11900" w:h="16838"/>
          <w:pgMar w:top="991" w:right="1106" w:bottom="464" w:left="1440" w:header="0" w:footer="0" w:gutter="0"/>
          <w:cols w:space="720" w:equalWidth="0">
            <w:col w:w="9360"/>
          </w:cols>
        </w:sectPr>
      </w:pPr>
    </w:p>
    <w:p w14:paraId="5AD51BE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C9BB09A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BD2D55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24E684F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504570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28C319E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7582E1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CED5BA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8E2466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BB489F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81D44FB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5EC4E3D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5825A12" w14:textId="77777777" w:rsidR="00314982" w:rsidRPr="006C37A8" w:rsidRDefault="00314982">
      <w:pPr>
        <w:spacing w:line="382" w:lineRule="exact"/>
        <w:rPr>
          <w:sz w:val="20"/>
          <w:lang w:val="pt-BR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314982" w:rsidRPr="006C37A8" w14:paraId="01740206" w14:textId="77777777">
        <w:trPr>
          <w:trHeight w:val="1140"/>
        </w:trPr>
        <w:tc>
          <w:tcPr>
            <w:tcW w:w="253" w:type="dxa"/>
            <w:textDirection w:val="btLr"/>
            <w:vAlign w:val="bottom"/>
          </w:tcPr>
          <w:p w14:paraId="44C62B32" w14:textId="77777777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lang w:val="pt-BR"/>
              </w:rPr>
              <w:t>Quantidade</w:t>
            </w:r>
          </w:p>
        </w:tc>
      </w:tr>
    </w:tbl>
    <w:p w14:paraId="5A7E4006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br w:type="column"/>
      </w:r>
    </w:p>
    <w:p w14:paraId="386B079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D0EEFE3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115D4F8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D981185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DE51CF1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9942CAE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482F4F6" w14:textId="77777777" w:rsidR="00314982" w:rsidRPr="006C37A8" w:rsidRDefault="00314982">
      <w:pPr>
        <w:spacing w:line="349" w:lineRule="exact"/>
        <w:rPr>
          <w:sz w:val="20"/>
          <w:szCs w:val="20"/>
          <w:lang w:val="pt-BR"/>
        </w:rPr>
      </w:pPr>
    </w:p>
    <w:p w14:paraId="5EFC74D5" w14:textId="77777777" w:rsidR="00314982" w:rsidRPr="006C37A8" w:rsidRDefault="00314982">
      <w:pPr>
        <w:spacing w:line="1" w:lineRule="exact"/>
        <w:rPr>
          <w:sz w:val="1"/>
          <w:szCs w:val="1"/>
          <w:lang w:val="pt-B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740"/>
        <w:gridCol w:w="1980"/>
        <w:gridCol w:w="1860"/>
        <w:gridCol w:w="1160"/>
      </w:tblGrid>
      <w:tr w:rsidR="00314982" w:rsidRPr="006C37A8" w14:paraId="513AF827" w14:textId="77777777" w:rsidTr="006C37A8">
        <w:trPr>
          <w:trHeight w:val="207"/>
        </w:trPr>
        <w:tc>
          <w:tcPr>
            <w:tcW w:w="2080" w:type="dxa"/>
            <w:vAlign w:val="bottom"/>
          </w:tcPr>
          <w:p w14:paraId="161AE5C6" w14:textId="77777777" w:rsidR="00314982" w:rsidRPr="006C37A8" w:rsidRDefault="006C37A8">
            <w:pPr>
              <w:ind w:right="169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  <w:lang w:val="pt-BR"/>
              </w:rPr>
              <w:t>250</w:t>
            </w:r>
          </w:p>
        </w:tc>
        <w:tc>
          <w:tcPr>
            <w:tcW w:w="1740" w:type="dxa"/>
            <w:vAlign w:val="bottom"/>
          </w:tcPr>
          <w:p w14:paraId="20EDA0F8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1980" w:type="dxa"/>
            <w:vAlign w:val="bottom"/>
          </w:tcPr>
          <w:p w14:paraId="5744FADF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1860" w:type="dxa"/>
            <w:vAlign w:val="bottom"/>
          </w:tcPr>
          <w:p w14:paraId="0C59205F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1160" w:type="dxa"/>
            <w:vAlign w:val="bottom"/>
          </w:tcPr>
          <w:p w14:paraId="523B8A71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</w:tr>
      <w:tr w:rsidR="00314982" w:rsidRPr="006C37A8" w14:paraId="4B3A13DA" w14:textId="77777777" w:rsidTr="006C37A8">
        <w:trPr>
          <w:trHeight w:val="1183"/>
        </w:trPr>
        <w:tc>
          <w:tcPr>
            <w:tcW w:w="2080" w:type="dxa"/>
            <w:vAlign w:val="bottom"/>
          </w:tcPr>
          <w:p w14:paraId="5E4EC79C" w14:textId="77777777" w:rsidR="00314982" w:rsidRPr="006C37A8" w:rsidRDefault="006C37A8">
            <w:pPr>
              <w:ind w:right="169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  <w:lang w:val="pt-BR"/>
              </w:rPr>
              <w:t>225</w:t>
            </w:r>
          </w:p>
        </w:tc>
        <w:tc>
          <w:tcPr>
            <w:tcW w:w="1740" w:type="dxa"/>
            <w:vAlign w:val="bottom"/>
          </w:tcPr>
          <w:p w14:paraId="0F4C848A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980" w:type="dxa"/>
            <w:vAlign w:val="bottom"/>
          </w:tcPr>
          <w:p w14:paraId="058565F2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60" w:type="dxa"/>
            <w:vAlign w:val="bottom"/>
          </w:tcPr>
          <w:p w14:paraId="69A4B72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160" w:type="dxa"/>
            <w:vAlign w:val="bottom"/>
          </w:tcPr>
          <w:p w14:paraId="6F131C8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43BA7E4E" w14:textId="77777777" w:rsidTr="006C37A8">
        <w:trPr>
          <w:trHeight w:val="1183"/>
        </w:trPr>
        <w:tc>
          <w:tcPr>
            <w:tcW w:w="2080" w:type="dxa"/>
            <w:vAlign w:val="bottom"/>
          </w:tcPr>
          <w:p w14:paraId="0E185DA7" w14:textId="77777777" w:rsidR="00314982" w:rsidRPr="006C37A8" w:rsidRDefault="006C37A8">
            <w:pPr>
              <w:ind w:right="169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  <w:lang w:val="pt-BR"/>
              </w:rPr>
              <w:t>200</w:t>
            </w:r>
          </w:p>
        </w:tc>
        <w:tc>
          <w:tcPr>
            <w:tcW w:w="1740" w:type="dxa"/>
            <w:vAlign w:val="bottom"/>
          </w:tcPr>
          <w:p w14:paraId="57CD7FC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980" w:type="dxa"/>
            <w:vAlign w:val="bottom"/>
          </w:tcPr>
          <w:p w14:paraId="01AB99F0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60" w:type="dxa"/>
            <w:vAlign w:val="bottom"/>
          </w:tcPr>
          <w:p w14:paraId="2F3D38D9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160" w:type="dxa"/>
            <w:vAlign w:val="bottom"/>
          </w:tcPr>
          <w:p w14:paraId="5ABA9A33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56CAD1EF" w14:textId="77777777" w:rsidTr="006C37A8">
        <w:trPr>
          <w:trHeight w:val="1183"/>
        </w:trPr>
        <w:tc>
          <w:tcPr>
            <w:tcW w:w="2080" w:type="dxa"/>
            <w:vAlign w:val="bottom"/>
          </w:tcPr>
          <w:p w14:paraId="648C3FC4" w14:textId="77777777" w:rsidR="00314982" w:rsidRPr="006C37A8" w:rsidRDefault="006C37A8">
            <w:pPr>
              <w:ind w:right="169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  <w:lang w:val="pt-BR"/>
              </w:rPr>
              <w:t>175</w:t>
            </w:r>
          </w:p>
        </w:tc>
        <w:tc>
          <w:tcPr>
            <w:tcW w:w="1740" w:type="dxa"/>
            <w:vAlign w:val="bottom"/>
          </w:tcPr>
          <w:p w14:paraId="73771C57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980" w:type="dxa"/>
            <w:vAlign w:val="bottom"/>
          </w:tcPr>
          <w:p w14:paraId="3B872327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60" w:type="dxa"/>
            <w:vAlign w:val="bottom"/>
          </w:tcPr>
          <w:p w14:paraId="4A5C5839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160" w:type="dxa"/>
            <w:vAlign w:val="bottom"/>
          </w:tcPr>
          <w:p w14:paraId="53B1605E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192B6BF9" w14:textId="77777777" w:rsidTr="006C37A8">
        <w:trPr>
          <w:trHeight w:val="1129"/>
        </w:trPr>
        <w:tc>
          <w:tcPr>
            <w:tcW w:w="2080" w:type="dxa"/>
            <w:vAlign w:val="bottom"/>
          </w:tcPr>
          <w:p w14:paraId="3DE4AB38" w14:textId="77777777" w:rsidR="00314982" w:rsidRPr="006C37A8" w:rsidRDefault="006C37A8">
            <w:pPr>
              <w:ind w:right="63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1980</w:t>
            </w:r>
          </w:p>
        </w:tc>
        <w:tc>
          <w:tcPr>
            <w:tcW w:w="1740" w:type="dxa"/>
            <w:vAlign w:val="bottom"/>
          </w:tcPr>
          <w:p w14:paraId="088964AE" w14:textId="77777777" w:rsidR="00314982" w:rsidRPr="006C37A8" w:rsidRDefault="006C37A8">
            <w:pPr>
              <w:ind w:right="51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1990</w:t>
            </w:r>
          </w:p>
        </w:tc>
        <w:tc>
          <w:tcPr>
            <w:tcW w:w="1980" w:type="dxa"/>
            <w:vAlign w:val="bottom"/>
          </w:tcPr>
          <w:p w14:paraId="19E818D1" w14:textId="77777777" w:rsidR="00314982" w:rsidRPr="006C37A8" w:rsidRDefault="006C37A8">
            <w:pPr>
              <w:ind w:right="62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2000</w:t>
            </w:r>
          </w:p>
        </w:tc>
        <w:tc>
          <w:tcPr>
            <w:tcW w:w="1860" w:type="dxa"/>
            <w:vAlign w:val="bottom"/>
          </w:tcPr>
          <w:p w14:paraId="780CC6D7" w14:textId="77777777" w:rsidR="00314982" w:rsidRPr="006C37A8" w:rsidRDefault="006C37A8">
            <w:pPr>
              <w:ind w:right="63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2010</w:t>
            </w:r>
          </w:p>
        </w:tc>
        <w:tc>
          <w:tcPr>
            <w:tcW w:w="1160" w:type="dxa"/>
            <w:vAlign w:val="bottom"/>
          </w:tcPr>
          <w:p w14:paraId="1D3519CC" w14:textId="77777777" w:rsidR="00314982" w:rsidRPr="006C37A8" w:rsidRDefault="006C37A8">
            <w:pPr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2020</w:t>
            </w:r>
          </w:p>
        </w:tc>
      </w:tr>
      <w:tr w:rsidR="00314982" w:rsidRPr="006C37A8" w14:paraId="7D64E4BA" w14:textId="77777777" w:rsidTr="006C37A8">
        <w:trPr>
          <w:trHeight w:val="258"/>
        </w:trPr>
        <w:tc>
          <w:tcPr>
            <w:tcW w:w="2080" w:type="dxa"/>
            <w:vAlign w:val="bottom"/>
          </w:tcPr>
          <w:p w14:paraId="31D9E029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740" w:type="dxa"/>
            <w:vAlign w:val="bottom"/>
          </w:tcPr>
          <w:p w14:paraId="0E796149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980" w:type="dxa"/>
            <w:vAlign w:val="bottom"/>
          </w:tcPr>
          <w:p w14:paraId="6195DF92" w14:textId="77777777" w:rsidR="00314982" w:rsidRPr="006C37A8" w:rsidRDefault="006C37A8">
            <w:pPr>
              <w:ind w:right="90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lang w:val="pt-BR"/>
              </w:rPr>
              <w:t>Ano</w:t>
            </w:r>
          </w:p>
        </w:tc>
        <w:tc>
          <w:tcPr>
            <w:tcW w:w="1860" w:type="dxa"/>
            <w:vAlign w:val="bottom"/>
          </w:tcPr>
          <w:p w14:paraId="4DAECAC4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160" w:type="dxa"/>
            <w:vAlign w:val="bottom"/>
          </w:tcPr>
          <w:p w14:paraId="45A59C2B" w14:textId="77777777" w:rsidR="00314982" w:rsidRPr="006C37A8" w:rsidRDefault="00314982">
            <w:pPr>
              <w:rPr>
                <w:lang w:val="pt-BR"/>
              </w:rPr>
            </w:pPr>
          </w:p>
        </w:tc>
      </w:tr>
    </w:tbl>
    <w:p w14:paraId="22A79BDF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-946150</wp:posOffset>
                </wp:positionV>
                <wp:extent cx="3429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216ED" id="Shape 36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-74.45pt" to="20.05pt,-7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-1697355</wp:posOffset>
                </wp:positionV>
                <wp:extent cx="3429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AB70C" id="Shape 37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-133.6pt" to="20.05pt,-13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-2448560</wp:posOffset>
                </wp:positionV>
                <wp:extent cx="3429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5A702" id="Shape 38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-192.75pt" to="20.05pt,-19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-3200400</wp:posOffset>
                </wp:positionV>
                <wp:extent cx="3429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DBBCD" id="Shape 39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-251.95pt" to="20.05pt,-25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83937" id="Shape 40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-26.1pt" to="57.75pt,-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EDD11" id="Shape 41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-26.1pt" to="150.8pt,-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F6D8E" id="Shape 42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-26.1pt" to="243.9pt,-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919D7" id="Shape 43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-26.1pt" to="336.95pt,-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2205" id="Shape 44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-26.1pt" to="430pt,-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</w:p>
    <w:p w14:paraId="13138DDC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035EE36" w14:textId="77777777" w:rsidR="00314982" w:rsidRPr="006C37A8" w:rsidRDefault="00314982">
      <w:pPr>
        <w:rPr>
          <w:lang w:val="pt-BR"/>
        </w:rPr>
        <w:sectPr w:rsidR="00314982" w:rsidRPr="006C37A8" w:rsidSect="006C37A8">
          <w:type w:val="continuous"/>
          <w:pgSz w:w="11900" w:h="16838"/>
          <w:pgMar w:top="991" w:right="1106" w:bottom="464" w:left="1440" w:header="0" w:footer="0" w:gutter="0"/>
          <w:cols w:num="2" w:space="720" w:equalWidth="0">
            <w:col w:w="474" w:space="46"/>
            <w:col w:w="8840"/>
          </w:cols>
        </w:sectPr>
      </w:pPr>
    </w:p>
    <w:p w14:paraId="60007DC9" w14:textId="77777777" w:rsidR="00314982" w:rsidRPr="006C37A8" w:rsidRDefault="00314982">
      <w:pPr>
        <w:spacing w:line="52" w:lineRule="exact"/>
        <w:rPr>
          <w:sz w:val="20"/>
          <w:szCs w:val="20"/>
          <w:lang w:val="pt-BR"/>
        </w:rPr>
      </w:pPr>
    </w:p>
    <w:p w14:paraId="0DE65EB7" w14:textId="77777777" w:rsidR="00314982" w:rsidRPr="006C37A8" w:rsidRDefault="006C37A8" w:rsidP="006C37A8">
      <w:pPr>
        <w:ind w:left="1960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6C37A8">
        <w:rPr>
          <w:rFonts w:ascii="Arial" w:hAnsi="Arial"/>
          <w:sz w:val="21"/>
          <w:lang w:val="pt-BR"/>
        </w:rPr>
        <w:t xml:space="preserve"> –</w:t>
      </w:r>
      <w:r w:rsidRPr="006C37A8">
        <w:rPr>
          <w:rFonts w:ascii="Arial" w:hAnsi="Arial"/>
          <w:sz w:val="20"/>
          <w:lang w:val="pt-BR"/>
        </w:rPr>
        <w:t xml:space="preserve"> Desenvolvido pelo autor, com dados do Banco Central</w:t>
      </w:r>
    </w:p>
    <w:p w14:paraId="59CC4C0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D8D6F3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5EFDC62" w14:textId="77777777" w:rsidR="00314982" w:rsidRPr="006C37A8" w:rsidRDefault="00314982">
      <w:pPr>
        <w:spacing w:line="248" w:lineRule="exact"/>
        <w:rPr>
          <w:sz w:val="20"/>
          <w:lang w:val="pt-BR"/>
        </w:rPr>
      </w:pPr>
    </w:p>
    <w:p w14:paraId="5DE661CF" w14:textId="3FE5F49C" w:rsidR="00314982" w:rsidRPr="006C37A8" w:rsidRDefault="006C37A8" w:rsidP="006C37A8">
      <w:pPr>
        <w:spacing w:line="419" w:lineRule="auto"/>
        <w:ind w:left="260" w:right="40" w:firstLine="858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De acordo com Strachman e Vasconcelos apud 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Camargo (2009), </w:t>
      </w:r>
      <w:r w:rsidRPr="006C37A8">
        <w:rPr>
          <w:rFonts w:ascii="Arial" w:hAnsi="Arial"/>
          <w:sz w:val="24"/>
          <w:lang w:val="pt-BR"/>
        </w:rPr>
        <w:t xml:space="preserve">o aumento da concentração bancária pode ser prejudicial ao crescimento econômico, uma vez que, com maior participação de mercado, as instituições bancárias acabam por obter a prerrogativa de determinar seus preços, comportamento este observado em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Klein (1971).</w:t>
      </w:r>
    </w:p>
    <w:p w14:paraId="6A43239B" w14:textId="77777777" w:rsidR="00314982" w:rsidRPr="006C37A8" w:rsidRDefault="00314982" w:rsidP="006C37A8">
      <w:pPr>
        <w:spacing w:line="101" w:lineRule="exact"/>
        <w:rPr>
          <w:sz w:val="20"/>
          <w:lang w:val="pt-BR"/>
        </w:rPr>
      </w:pPr>
    </w:p>
    <w:p w14:paraId="2CB9D03F" w14:textId="2545B202" w:rsidR="00314982" w:rsidRPr="006C37A8" w:rsidRDefault="006C37A8" w:rsidP="006C37A8">
      <w:pPr>
        <w:spacing w:line="421" w:lineRule="auto"/>
        <w:ind w:left="260" w:right="40" w:firstLine="850"/>
        <w:jc w:val="both"/>
        <w:rPr>
          <w:sz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Segundo Camargo (2009) e Dantas (2012) </w:t>
      </w:r>
      <w:r w:rsidRPr="006C37A8">
        <w:rPr>
          <w:rFonts w:ascii="Arial" w:hAnsi="Arial"/>
          <w:sz w:val="24"/>
          <w:lang w:val="pt-BR"/>
        </w:rPr>
        <w:t>por outra perspectiva, o ganho de escala, onde o cenário de aumento do tamanho das instituições, das operações de crédito e redução de custos operacionais atua melhorando a remuneração dos depósitos podendo atuar na redução dos juros finais pagos pelos clientes.</w:t>
      </w:r>
    </w:p>
    <w:p w14:paraId="6F76B9AE" w14:textId="77777777" w:rsidR="00314982" w:rsidRPr="006C37A8" w:rsidRDefault="00314982">
      <w:pPr>
        <w:spacing w:line="96" w:lineRule="exact"/>
        <w:rPr>
          <w:sz w:val="20"/>
          <w:szCs w:val="20"/>
          <w:lang w:val="pt-BR"/>
        </w:rPr>
      </w:pPr>
    </w:p>
    <w:p w14:paraId="38BE3C47" w14:textId="333972D8" w:rsidR="00314982" w:rsidRPr="006C37A8" w:rsidRDefault="006C37A8">
      <w:pPr>
        <w:spacing w:line="447" w:lineRule="auto"/>
        <w:ind w:left="260" w:firstLine="850"/>
        <w:jc w:val="both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Outra possível tendência para a concentração bancária seria a redução do risco das operações, implicando em redução de custos, obtida por meio expansão geo-gráfica, setorial e de produtos financeiros. </w:t>
      </w:r>
      <w:r w:rsidRPr="006C37A8">
        <w:rPr>
          <w:rFonts w:ascii="Arial" w:hAnsi="Arial"/>
          <w:sz w:val="23"/>
          <w:lang w:val="pt-BR"/>
          <w:rPrChange w:id="587" w:author="Windows User" w:date="2020-10-22T22:30:00Z">
            <w:rPr>
              <w:rFonts w:ascii="Arial" w:hAnsi="Arial"/>
              <w:sz w:val="24"/>
              <w:lang w:val="pt-BR"/>
            </w:rPr>
          </w:rPrChange>
        </w:rPr>
        <w:t>Porém os possíveis efeitos da concentração</w:t>
      </w:r>
    </w:p>
    <w:p w14:paraId="751B3134" w14:textId="77777777" w:rsidR="00314982" w:rsidRPr="006C37A8" w:rsidRDefault="00314982">
      <w:pPr>
        <w:rPr>
          <w:lang w:val="pt-BR"/>
        </w:rPr>
        <w:sectPr w:rsidR="00314982" w:rsidRPr="006C37A8">
          <w:type w:val="continuous"/>
          <w:pgSz w:w="11900" w:h="16838"/>
          <w:pgMar w:top="991" w:right="1106" w:bottom="464" w:left="1440" w:header="0" w:footer="0" w:gutter="0"/>
          <w:cols w:space="720" w:equalWidth="0">
            <w:col w:w="9360"/>
          </w:cols>
        </w:sectPr>
      </w:pPr>
    </w:p>
    <w:p w14:paraId="2F3B87AF" w14:textId="77777777" w:rsidR="00314982" w:rsidRPr="006C37A8" w:rsidRDefault="006C37A8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16</w:t>
      </w:r>
    </w:p>
    <w:p w14:paraId="19D11EB7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69419AB" w14:textId="77777777" w:rsidR="00314982" w:rsidRPr="006C37A8" w:rsidRDefault="00314982">
      <w:pPr>
        <w:spacing w:line="215" w:lineRule="exact"/>
        <w:rPr>
          <w:sz w:val="20"/>
          <w:lang w:val="pt-BR"/>
        </w:rPr>
      </w:pPr>
    </w:p>
    <w:p w14:paraId="7AA957A9" w14:textId="77777777" w:rsidR="00314982" w:rsidRPr="006C37A8" w:rsidRDefault="006C37A8" w:rsidP="006C37A8">
      <w:pPr>
        <w:ind w:left="92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 xml:space="preserve">Tabela 3 – Setor bancário brasileiro por origem de capital — </w:t>
      </w:r>
      <w:proofErr w:type="gramStart"/>
      <w:r w:rsidRPr="006C37A8">
        <w:rPr>
          <w:rFonts w:ascii="Arial" w:hAnsi="Arial"/>
          <w:lang w:val="pt-BR"/>
        </w:rPr>
        <w:t>Dezembro</w:t>
      </w:r>
      <w:proofErr w:type="gramEnd"/>
      <w:r w:rsidRPr="006C37A8">
        <w:rPr>
          <w:rFonts w:ascii="Arial" w:hAnsi="Arial"/>
          <w:lang w:val="pt-BR"/>
        </w:rPr>
        <w:t xml:space="preserve"> de 2019</w:t>
      </w:r>
    </w:p>
    <w:p w14:paraId="4D94E47B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</wp:posOffset>
                </wp:positionV>
                <wp:extent cx="575691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6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46CD0" id="Shape 45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2.2pt" to="466.2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" o:allowincell="f" filled="t" strokeweight="11887emu">
                <v:stroke joinstyle="miter"/>
                <o:lock v:ext="edit" shapetype="f"/>
              </v:line>
            </w:pict>
          </mc:Fallback>
        </mc:AlternateContent>
      </w:r>
    </w:p>
    <w:p w14:paraId="640E26B6" w14:textId="77777777" w:rsidR="00314982" w:rsidRPr="006C37A8" w:rsidRDefault="00314982">
      <w:pPr>
        <w:spacing w:line="278" w:lineRule="exact"/>
        <w:rPr>
          <w:sz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0"/>
        <w:gridCol w:w="2300"/>
        <w:gridCol w:w="3040"/>
      </w:tblGrid>
      <w:tr w:rsidR="00314982" w:rsidRPr="006C37A8" w14:paraId="6685EC47" w14:textId="77777777" w:rsidTr="006C37A8">
        <w:trPr>
          <w:trHeight w:val="246"/>
        </w:trPr>
        <w:tc>
          <w:tcPr>
            <w:tcW w:w="3740" w:type="dxa"/>
            <w:vAlign w:val="bottom"/>
          </w:tcPr>
          <w:p w14:paraId="0DF000C4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Capital</w:t>
            </w:r>
          </w:p>
        </w:tc>
        <w:tc>
          <w:tcPr>
            <w:tcW w:w="2300" w:type="dxa"/>
            <w:vAlign w:val="bottom"/>
          </w:tcPr>
          <w:p w14:paraId="4B5A2137" w14:textId="77777777" w:rsidR="00314982" w:rsidRPr="006C37A8" w:rsidRDefault="006C37A8">
            <w:pPr>
              <w:ind w:right="20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Quantidade</w:t>
            </w:r>
          </w:p>
        </w:tc>
        <w:tc>
          <w:tcPr>
            <w:tcW w:w="3040" w:type="dxa"/>
            <w:vAlign w:val="bottom"/>
          </w:tcPr>
          <w:p w14:paraId="5BB915CB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Participação</w:t>
            </w:r>
          </w:p>
        </w:tc>
      </w:tr>
      <w:tr w:rsidR="00314982" w:rsidRPr="006C37A8" w14:paraId="58EBD934" w14:textId="77777777" w:rsidTr="006C37A8">
        <w:trPr>
          <w:trHeight w:val="57"/>
        </w:trPr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3AC65056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6504C656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3040" w:type="dxa"/>
            <w:tcBorders>
              <w:bottom w:val="single" w:sz="8" w:space="0" w:color="auto"/>
            </w:tcBorders>
            <w:vAlign w:val="bottom"/>
          </w:tcPr>
          <w:p w14:paraId="0339BBF2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</w:tr>
      <w:tr w:rsidR="00314982" w:rsidRPr="006C37A8" w14:paraId="30FA8DD4" w14:textId="77777777" w:rsidTr="006C37A8">
        <w:trPr>
          <w:trHeight w:val="275"/>
        </w:trPr>
        <w:tc>
          <w:tcPr>
            <w:tcW w:w="3740" w:type="dxa"/>
            <w:vAlign w:val="bottom"/>
          </w:tcPr>
          <w:p w14:paraId="6AF872C3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Nacionais</w:t>
            </w:r>
          </w:p>
        </w:tc>
        <w:tc>
          <w:tcPr>
            <w:tcW w:w="2300" w:type="dxa"/>
            <w:vAlign w:val="bottom"/>
          </w:tcPr>
          <w:p w14:paraId="58578FA2" w14:textId="77777777" w:rsidR="00314982" w:rsidRPr="006C37A8" w:rsidRDefault="006C37A8">
            <w:pPr>
              <w:ind w:right="20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66</w:t>
            </w:r>
          </w:p>
        </w:tc>
        <w:tc>
          <w:tcPr>
            <w:tcW w:w="3040" w:type="dxa"/>
            <w:vAlign w:val="bottom"/>
          </w:tcPr>
          <w:p w14:paraId="322E302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43.1%</w:t>
            </w:r>
          </w:p>
        </w:tc>
      </w:tr>
      <w:tr w:rsidR="00314982" w:rsidRPr="006C37A8" w14:paraId="73937C50" w14:textId="77777777" w:rsidTr="006C37A8">
        <w:trPr>
          <w:trHeight w:val="239"/>
        </w:trPr>
        <w:tc>
          <w:tcPr>
            <w:tcW w:w="3740" w:type="dxa"/>
            <w:vAlign w:val="bottom"/>
          </w:tcPr>
          <w:p w14:paraId="171FDE4D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Controle Estrangeiro</w:t>
            </w:r>
          </w:p>
        </w:tc>
        <w:tc>
          <w:tcPr>
            <w:tcW w:w="2300" w:type="dxa"/>
            <w:vAlign w:val="bottom"/>
          </w:tcPr>
          <w:p w14:paraId="3C9FF31C" w14:textId="77777777" w:rsidR="00314982" w:rsidRPr="006C37A8" w:rsidRDefault="006C37A8">
            <w:pPr>
              <w:ind w:right="20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60</w:t>
            </w:r>
          </w:p>
        </w:tc>
        <w:tc>
          <w:tcPr>
            <w:tcW w:w="3040" w:type="dxa"/>
            <w:vAlign w:val="bottom"/>
          </w:tcPr>
          <w:p w14:paraId="5F3E496B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39.2%</w:t>
            </w:r>
          </w:p>
        </w:tc>
      </w:tr>
      <w:tr w:rsidR="00314982" w:rsidRPr="006C37A8" w14:paraId="3936D885" w14:textId="77777777" w:rsidTr="006C37A8">
        <w:trPr>
          <w:trHeight w:val="239"/>
        </w:trPr>
        <w:tc>
          <w:tcPr>
            <w:tcW w:w="3740" w:type="dxa"/>
            <w:vAlign w:val="bottom"/>
          </w:tcPr>
          <w:p w14:paraId="7C14FF39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Nacionais com Participação</w:t>
            </w:r>
          </w:p>
        </w:tc>
        <w:tc>
          <w:tcPr>
            <w:tcW w:w="2300" w:type="dxa"/>
            <w:vAlign w:val="bottom"/>
          </w:tcPr>
          <w:p w14:paraId="4C9018C7" w14:textId="77777777" w:rsidR="00314982" w:rsidRPr="006C37A8" w:rsidRDefault="006C37A8">
            <w:pPr>
              <w:ind w:right="20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12</w:t>
            </w:r>
          </w:p>
        </w:tc>
        <w:tc>
          <w:tcPr>
            <w:tcW w:w="3040" w:type="dxa"/>
            <w:vAlign w:val="bottom"/>
          </w:tcPr>
          <w:p w14:paraId="4F1379DC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7.8%</w:t>
            </w:r>
          </w:p>
        </w:tc>
      </w:tr>
      <w:tr w:rsidR="00314982" w:rsidRPr="006C37A8" w14:paraId="04CC6B5A" w14:textId="77777777" w:rsidTr="006C37A8">
        <w:trPr>
          <w:trHeight w:val="212"/>
        </w:trPr>
        <w:tc>
          <w:tcPr>
            <w:tcW w:w="3740" w:type="dxa"/>
            <w:vAlign w:val="bottom"/>
          </w:tcPr>
          <w:p w14:paraId="081D39DD" w14:textId="77777777" w:rsidR="00314982" w:rsidRPr="006C37A8" w:rsidRDefault="006C37A8">
            <w:pPr>
              <w:spacing w:line="211" w:lineRule="exact"/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Estrangeira</w:t>
            </w:r>
          </w:p>
        </w:tc>
        <w:tc>
          <w:tcPr>
            <w:tcW w:w="2300" w:type="dxa"/>
            <w:vAlign w:val="bottom"/>
          </w:tcPr>
          <w:p w14:paraId="64419B11" w14:textId="77777777" w:rsidR="00314982" w:rsidRPr="006C37A8" w:rsidRDefault="0031498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040" w:type="dxa"/>
            <w:vAlign w:val="bottom"/>
          </w:tcPr>
          <w:p w14:paraId="43E6B577" w14:textId="77777777" w:rsidR="00314982" w:rsidRPr="006C37A8" w:rsidRDefault="00314982">
            <w:pPr>
              <w:rPr>
                <w:sz w:val="18"/>
                <w:szCs w:val="18"/>
                <w:lang w:val="pt-BR"/>
              </w:rPr>
            </w:pPr>
          </w:p>
        </w:tc>
      </w:tr>
      <w:tr w:rsidR="00314982" w:rsidRPr="006C37A8" w14:paraId="65FE0B25" w14:textId="77777777" w:rsidTr="006C37A8">
        <w:trPr>
          <w:trHeight w:val="239"/>
        </w:trPr>
        <w:tc>
          <w:tcPr>
            <w:tcW w:w="3740" w:type="dxa"/>
            <w:vAlign w:val="bottom"/>
          </w:tcPr>
          <w:p w14:paraId="313F1C5C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Públicos</w:t>
            </w:r>
          </w:p>
        </w:tc>
        <w:tc>
          <w:tcPr>
            <w:tcW w:w="2300" w:type="dxa"/>
            <w:vAlign w:val="bottom"/>
          </w:tcPr>
          <w:p w14:paraId="5D2FC5E5" w14:textId="77777777" w:rsidR="00314982" w:rsidRPr="006C37A8" w:rsidRDefault="006C37A8">
            <w:pPr>
              <w:ind w:right="20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10</w:t>
            </w:r>
          </w:p>
        </w:tc>
        <w:tc>
          <w:tcPr>
            <w:tcW w:w="3040" w:type="dxa"/>
            <w:vAlign w:val="bottom"/>
          </w:tcPr>
          <w:p w14:paraId="0CC7BF2E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6.5%</w:t>
            </w:r>
          </w:p>
        </w:tc>
      </w:tr>
      <w:tr w:rsidR="00314982" w:rsidRPr="006C37A8" w14:paraId="1691E27C" w14:textId="77777777" w:rsidTr="006C37A8">
        <w:trPr>
          <w:trHeight w:val="246"/>
        </w:trPr>
        <w:tc>
          <w:tcPr>
            <w:tcW w:w="3740" w:type="dxa"/>
            <w:vAlign w:val="bottom"/>
          </w:tcPr>
          <w:p w14:paraId="5DFE7690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Estrangeiros</w:t>
            </w:r>
          </w:p>
        </w:tc>
        <w:tc>
          <w:tcPr>
            <w:tcW w:w="2300" w:type="dxa"/>
            <w:vAlign w:val="bottom"/>
          </w:tcPr>
          <w:p w14:paraId="06175047" w14:textId="77777777" w:rsidR="00314982" w:rsidRPr="006C37A8" w:rsidRDefault="006C37A8">
            <w:pPr>
              <w:ind w:right="20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5</w:t>
            </w:r>
          </w:p>
        </w:tc>
        <w:tc>
          <w:tcPr>
            <w:tcW w:w="3040" w:type="dxa"/>
            <w:vAlign w:val="bottom"/>
          </w:tcPr>
          <w:p w14:paraId="476F5EB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3.3%</w:t>
            </w:r>
          </w:p>
        </w:tc>
      </w:tr>
      <w:tr w:rsidR="00314982" w:rsidRPr="006C37A8" w14:paraId="47B7304A" w14:textId="77777777" w:rsidTr="006C37A8">
        <w:trPr>
          <w:trHeight w:val="57"/>
        </w:trPr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75AA6B83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25EB70D6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3040" w:type="dxa"/>
            <w:tcBorders>
              <w:bottom w:val="single" w:sz="8" w:space="0" w:color="auto"/>
            </w:tcBorders>
            <w:vAlign w:val="bottom"/>
          </w:tcPr>
          <w:p w14:paraId="5454791D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</w:tr>
    </w:tbl>
    <w:p w14:paraId="59C47028" w14:textId="77777777" w:rsidR="00314982" w:rsidRPr="006C37A8" w:rsidRDefault="00314982">
      <w:pPr>
        <w:spacing w:line="52" w:lineRule="exact"/>
        <w:rPr>
          <w:sz w:val="20"/>
          <w:szCs w:val="20"/>
          <w:lang w:val="pt-BR"/>
        </w:rPr>
      </w:pPr>
    </w:p>
    <w:p w14:paraId="600F903C" w14:textId="77777777" w:rsidR="00314982" w:rsidRPr="006C37A8" w:rsidRDefault="006C37A8" w:rsidP="006C37A8">
      <w:pPr>
        <w:ind w:left="1960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6C37A8">
        <w:rPr>
          <w:rFonts w:ascii="Arial" w:hAnsi="Arial"/>
          <w:sz w:val="21"/>
          <w:lang w:val="pt-BR"/>
        </w:rPr>
        <w:t xml:space="preserve"> –</w:t>
      </w:r>
      <w:r w:rsidRPr="006C37A8">
        <w:rPr>
          <w:rFonts w:ascii="Arial" w:hAnsi="Arial"/>
          <w:sz w:val="20"/>
          <w:lang w:val="pt-BR"/>
        </w:rPr>
        <w:t xml:space="preserve"> Desenvolvida pelo autor, com dados do Banco Central</w:t>
      </w:r>
    </w:p>
    <w:p w14:paraId="501D489B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E7730FD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D9F02C0" w14:textId="77777777" w:rsidR="00314982" w:rsidRPr="006C37A8" w:rsidRDefault="00314982">
      <w:pPr>
        <w:spacing w:line="248" w:lineRule="exact"/>
        <w:rPr>
          <w:sz w:val="20"/>
          <w:lang w:val="pt-BR"/>
        </w:rPr>
      </w:pPr>
    </w:p>
    <w:p w14:paraId="28393301" w14:textId="5F6EE2E9" w:rsidR="00314982" w:rsidRPr="006C37A8" w:rsidRDefault="006C37A8" w:rsidP="006C37A8">
      <w:pPr>
        <w:spacing w:line="431" w:lineRule="auto"/>
        <w:ind w:left="260" w:right="60"/>
        <w:jc w:val="both"/>
        <w:rPr>
          <w:sz w:val="20"/>
          <w:lang w:val="pt-BR"/>
        </w:rPr>
      </w:pPr>
      <w:proofErr w:type="gramStart"/>
      <w:r w:rsidRPr="006C37A8">
        <w:rPr>
          <w:rFonts w:ascii="Arial" w:eastAsia="Arial" w:hAnsi="Arial" w:cs="Arial"/>
          <w:sz w:val="24"/>
          <w:szCs w:val="24"/>
          <w:lang w:val="pt-BR"/>
        </w:rPr>
        <w:t>dependem</w:t>
      </w:r>
      <w:proofErr w:type="gramEnd"/>
      <w:r w:rsidRPr="006C37A8">
        <w:rPr>
          <w:rFonts w:ascii="Arial" w:hAnsi="Arial"/>
          <w:sz w:val="24"/>
          <w:lang w:val="pt-BR"/>
        </w:rPr>
        <w:t xml:space="preserve"> de uma série de condições, principalmente em torno da eficiência e do nível de concorrência no mercado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(CAMARGO, 2009).</w:t>
      </w:r>
    </w:p>
    <w:p w14:paraId="35666A22" w14:textId="77777777" w:rsidR="00314982" w:rsidRPr="006C37A8" w:rsidRDefault="00314982" w:rsidP="006C37A8">
      <w:pPr>
        <w:spacing w:line="25" w:lineRule="exact"/>
        <w:rPr>
          <w:sz w:val="20"/>
          <w:lang w:val="pt-BR"/>
        </w:rPr>
      </w:pPr>
    </w:p>
    <w:p w14:paraId="350259BE" w14:textId="77777777" w:rsidR="00314982" w:rsidRPr="006C37A8" w:rsidRDefault="006C37A8" w:rsidP="006C37A8">
      <w:pPr>
        <w:ind w:left="108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Figura 3 – Evolução de origem de capital das instituições bancárias no Brasil</w:t>
      </w:r>
    </w:p>
    <w:p w14:paraId="36399B20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B00F0F1" w14:textId="77777777" w:rsidR="00314982" w:rsidRPr="006C37A8" w:rsidRDefault="00314982">
      <w:pPr>
        <w:spacing w:line="261" w:lineRule="exact"/>
        <w:rPr>
          <w:sz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120"/>
        <w:gridCol w:w="1420"/>
        <w:gridCol w:w="1220"/>
        <w:gridCol w:w="3060"/>
        <w:gridCol w:w="460"/>
      </w:tblGrid>
      <w:tr w:rsidR="00314982" w:rsidRPr="006C37A8" w14:paraId="226084FD" w14:textId="77777777" w:rsidTr="006C37A8">
        <w:trPr>
          <w:trHeight w:val="199"/>
        </w:trPr>
        <w:tc>
          <w:tcPr>
            <w:tcW w:w="800" w:type="dxa"/>
            <w:vAlign w:val="bottom"/>
          </w:tcPr>
          <w:p w14:paraId="4E2830FB" w14:textId="77777777" w:rsidR="00314982" w:rsidRPr="006C37A8" w:rsidRDefault="006C37A8">
            <w:pPr>
              <w:ind w:right="46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7"/>
                <w:szCs w:val="17"/>
                <w:lang w:val="pt-BR"/>
              </w:rPr>
              <w:t>150</w:t>
            </w:r>
          </w:p>
        </w:tc>
        <w:tc>
          <w:tcPr>
            <w:tcW w:w="2120" w:type="dxa"/>
            <w:vAlign w:val="bottom"/>
          </w:tcPr>
          <w:p w14:paraId="76EBE871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1420" w:type="dxa"/>
            <w:vAlign w:val="bottom"/>
          </w:tcPr>
          <w:p w14:paraId="53414065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09503A96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3060" w:type="dxa"/>
            <w:vAlign w:val="bottom"/>
          </w:tcPr>
          <w:p w14:paraId="65E44270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460" w:type="dxa"/>
            <w:vAlign w:val="bottom"/>
          </w:tcPr>
          <w:p w14:paraId="00D5BA81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</w:tr>
      <w:tr w:rsidR="00314982" w:rsidRPr="006C37A8" w14:paraId="722E9639" w14:textId="77777777" w:rsidTr="006C37A8">
        <w:trPr>
          <w:trHeight w:val="1521"/>
        </w:trPr>
        <w:tc>
          <w:tcPr>
            <w:tcW w:w="800" w:type="dxa"/>
            <w:vAlign w:val="bottom"/>
          </w:tcPr>
          <w:p w14:paraId="6BDA9222" w14:textId="77777777" w:rsidR="00314982" w:rsidRPr="006C37A8" w:rsidRDefault="006C37A8">
            <w:pPr>
              <w:ind w:right="46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7"/>
                <w:szCs w:val="17"/>
                <w:lang w:val="pt-BR"/>
              </w:rPr>
              <w:t>100</w:t>
            </w:r>
          </w:p>
        </w:tc>
        <w:tc>
          <w:tcPr>
            <w:tcW w:w="2120" w:type="dxa"/>
            <w:vAlign w:val="bottom"/>
          </w:tcPr>
          <w:p w14:paraId="3B251ED8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20" w:type="dxa"/>
            <w:vAlign w:val="bottom"/>
          </w:tcPr>
          <w:p w14:paraId="1A1D29B3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6BD57AB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060" w:type="dxa"/>
            <w:vAlign w:val="bottom"/>
          </w:tcPr>
          <w:p w14:paraId="77D18B47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60" w:type="dxa"/>
            <w:vAlign w:val="bottom"/>
          </w:tcPr>
          <w:p w14:paraId="3CD92A0A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24EEAA12" w14:textId="77777777" w:rsidTr="006C37A8">
        <w:trPr>
          <w:trHeight w:val="1257"/>
        </w:trPr>
        <w:tc>
          <w:tcPr>
            <w:tcW w:w="800" w:type="dxa"/>
            <w:textDirection w:val="btLr"/>
            <w:vAlign w:val="bottom"/>
          </w:tcPr>
          <w:p w14:paraId="00460BB0" w14:textId="77777777" w:rsidR="00314982" w:rsidRPr="006C37A8" w:rsidRDefault="006C37A8">
            <w:pPr>
              <w:ind w:right="399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21"/>
                <w:szCs w:val="21"/>
                <w:lang w:val="pt-BR"/>
              </w:rPr>
              <w:t>Quantidade</w:t>
            </w:r>
          </w:p>
        </w:tc>
        <w:tc>
          <w:tcPr>
            <w:tcW w:w="2120" w:type="dxa"/>
            <w:vAlign w:val="bottom"/>
          </w:tcPr>
          <w:p w14:paraId="1A3AFF89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20" w:type="dxa"/>
            <w:vAlign w:val="bottom"/>
          </w:tcPr>
          <w:p w14:paraId="6469DEC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4C94160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060" w:type="dxa"/>
            <w:vAlign w:val="bottom"/>
          </w:tcPr>
          <w:p w14:paraId="681DA3CB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60" w:type="dxa"/>
            <w:vAlign w:val="bottom"/>
          </w:tcPr>
          <w:p w14:paraId="542184C0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78903DF6" w14:textId="77777777" w:rsidTr="006C37A8">
        <w:trPr>
          <w:trHeight w:val="263"/>
        </w:trPr>
        <w:tc>
          <w:tcPr>
            <w:tcW w:w="800" w:type="dxa"/>
            <w:vAlign w:val="bottom"/>
          </w:tcPr>
          <w:p w14:paraId="72FF32BA" w14:textId="77777777" w:rsidR="00314982" w:rsidRPr="006C37A8" w:rsidRDefault="006C37A8">
            <w:pPr>
              <w:ind w:right="46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7"/>
                <w:szCs w:val="17"/>
                <w:lang w:val="pt-BR"/>
              </w:rPr>
              <w:t>50</w:t>
            </w:r>
          </w:p>
        </w:tc>
        <w:tc>
          <w:tcPr>
            <w:tcW w:w="2120" w:type="dxa"/>
            <w:vAlign w:val="bottom"/>
          </w:tcPr>
          <w:p w14:paraId="434A00A2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420" w:type="dxa"/>
            <w:vAlign w:val="bottom"/>
          </w:tcPr>
          <w:p w14:paraId="09071275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6F5BD08B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3060" w:type="dxa"/>
            <w:vAlign w:val="bottom"/>
          </w:tcPr>
          <w:p w14:paraId="305C4D9F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460" w:type="dxa"/>
            <w:vAlign w:val="bottom"/>
          </w:tcPr>
          <w:p w14:paraId="601AA09B" w14:textId="77777777" w:rsidR="00314982" w:rsidRPr="006C37A8" w:rsidRDefault="00314982">
            <w:pPr>
              <w:rPr>
                <w:lang w:val="pt-BR"/>
              </w:rPr>
            </w:pPr>
          </w:p>
        </w:tc>
      </w:tr>
      <w:tr w:rsidR="00314982" w:rsidRPr="006C37A8" w14:paraId="1847EE5C" w14:textId="77777777" w:rsidTr="006C37A8">
        <w:trPr>
          <w:trHeight w:val="1521"/>
        </w:trPr>
        <w:tc>
          <w:tcPr>
            <w:tcW w:w="800" w:type="dxa"/>
            <w:vAlign w:val="bottom"/>
          </w:tcPr>
          <w:p w14:paraId="50A5F689" w14:textId="77777777" w:rsidR="00314982" w:rsidRPr="006C37A8" w:rsidRDefault="006C37A8">
            <w:pPr>
              <w:ind w:right="46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7"/>
                <w:szCs w:val="17"/>
                <w:lang w:val="pt-BR"/>
              </w:rPr>
              <w:t>0</w:t>
            </w:r>
          </w:p>
        </w:tc>
        <w:tc>
          <w:tcPr>
            <w:tcW w:w="2120" w:type="dxa"/>
            <w:vAlign w:val="bottom"/>
          </w:tcPr>
          <w:p w14:paraId="09EFBC77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20" w:type="dxa"/>
            <w:vAlign w:val="bottom"/>
          </w:tcPr>
          <w:p w14:paraId="4D1DDAC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0D5ECAF4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060" w:type="dxa"/>
            <w:vAlign w:val="bottom"/>
          </w:tcPr>
          <w:p w14:paraId="089CB122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60" w:type="dxa"/>
            <w:vAlign w:val="bottom"/>
          </w:tcPr>
          <w:p w14:paraId="7E442B8E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6C37A8" w:rsidRPr="006C37A8" w14:paraId="05F85C9B" w14:textId="77777777" w:rsidTr="006C37A8">
        <w:trPr>
          <w:trHeight w:val="315"/>
        </w:trPr>
        <w:tc>
          <w:tcPr>
            <w:tcW w:w="800" w:type="dxa"/>
            <w:vAlign w:val="bottom"/>
          </w:tcPr>
          <w:p w14:paraId="13E7E3F1" w14:textId="77777777" w:rsidR="006C37A8" w:rsidRPr="006C37A8" w:rsidRDefault="006C37A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120" w:type="dxa"/>
            <w:vAlign w:val="bottom"/>
          </w:tcPr>
          <w:p w14:paraId="42205D02" w14:textId="77777777" w:rsidR="006C37A8" w:rsidRPr="006C37A8" w:rsidRDefault="006C37A8">
            <w:pPr>
              <w:ind w:right="151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7"/>
                <w:szCs w:val="17"/>
                <w:lang w:val="pt-BR"/>
              </w:rPr>
              <w:t>1990</w:t>
            </w:r>
          </w:p>
        </w:tc>
        <w:tc>
          <w:tcPr>
            <w:tcW w:w="1420" w:type="dxa"/>
            <w:gridSpan w:val="2"/>
            <w:vAlign w:val="bottom"/>
          </w:tcPr>
          <w:p w14:paraId="6E9CE200" w14:textId="77777777" w:rsidR="006C37A8" w:rsidRPr="006C37A8" w:rsidRDefault="006C37A8">
            <w:pPr>
              <w:ind w:right="35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7"/>
                <w:szCs w:val="17"/>
                <w:lang w:val="pt-BR"/>
              </w:rPr>
              <w:t>2000</w:t>
            </w:r>
          </w:p>
        </w:tc>
        <w:tc>
          <w:tcPr>
            <w:tcW w:w="3060" w:type="dxa"/>
            <w:vAlign w:val="bottom"/>
          </w:tcPr>
          <w:p w14:paraId="139716C2" w14:textId="77777777" w:rsidR="006C37A8" w:rsidRPr="006C37A8" w:rsidRDefault="006C37A8">
            <w:pPr>
              <w:ind w:right="205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7"/>
                <w:szCs w:val="17"/>
                <w:lang w:val="pt-BR"/>
              </w:rPr>
              <w:t>2010</w:t>
            </w:r>
          </w:p>
        </w:tc>
        <w:tc>
          <w:tcPr>
            <w:tcW w:w="460" w:type="dxa"/>
            <w:vAlign w:val="bottom"/>
          </w:tcPr>
          <w:p w14:paraId="2650D497" w14:textId="77777777" w:rsidR="006C37A8" w:rsidRPr="006C37A8" w:rsidRDefault="006C37A8">
            <w:pPr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7"/>
                <w:szCs w:val="17"/>
                <w:lang w:val="pt-BR"/>
              </w:rPr>
              <w:t>2020</w:t>
            </w:r>
          </w:p>
        </w:tc>
      </w:tr>
      <w:tr w:rsidR="00194BFE" w:rsidRPr="006C37A8" w14:paraId="6AA7FE4F" w14:textId="77777777" w:rsidTr="00194BFE">
        <w:trPr>
          <w:trHeight w:val="255"/>
        </w:trPr>
        <w:tc>
          <w:tcPr>
            <w:tcW w:w="800" w:type="dxa"/>
            <w:vAlign w:val="bottom"/>
          </w:tcPr>
          <w:p w14:paraId="50F54B20" w14:textId="77777777" w:rsidR="00194BFE" w:rsidRPr="006C37A8" w:rsidRDefault="00194BFE">
            <w:pPr>
              <w:rPr>
                <w:lang w:val="pt-BR"/>
              </w:rPr>
            </w:pPr>
          </w:p>
        </w:tc>
        <w:tc>
          <w:tcPr>
            <w:tcW w:w="2120" w:type="dxa"/>
            <w:gridSpan w:val="2"/>
            <w:vAlign w:val="bottom"/>
          </w:tcPr>
          <w:p w14:paraId="6D4FEE94" w14:textId="77777777" w:rsidR="00194BFE" w:rsidRPr="006C37A8" w:rsidRDefault="00194BFE">
            <w:pPr>
              <w:rPr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2E8094E9" w14:textId="77777777" w:rsidR="00194BFE" w:rsidRPr="006C37A8" w:rsidRDefault="00194BFE">
            <w:pPr>
              <w:ind w:left="3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21"/>
                <w:szCs w:val="21"/>
                <w:lang w:val="pt-BR"/>
              </w:rPr>
              <w:t>Ano</w:t>
            </w:r>
          </w:p>
        </w:tc>
        <w:tc>
          <w:tcPr>
            <w:tcW w:w="3060" w:type="dxa"/>
            <w:gridSpan w:val="2"/>
            <w:vAlign w:val="bottom"/>
          </w:tcPr>
          <w:p w14:paraId="15DD6CEA" w14:textId="77777777" w:rsidR="00194BFE" w:rsidRPr="006C37A8" w:rsidRDefault="00194BFE">
            <w:pPr>
              <w:rPr>
                <w:lang w:val="pt-BR"/>
              </w:rPr>
            </w:pPr>
          </w:p>
        </w:tc>
      </w:tr>
    </w:tbl>
    <w:p w14:paraId="238C2AFE" w14:textId="77777777" w:rsidR="00CD5A07" w:rsidRPr="006C37A8" w:rsidRDefault="00CD5A07" w:rsidP="00CD5A07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776000" behindDoc="1" locked="0" layoutInCell="0" allowOverlap="1" wp14:anchorId="68952FEC" wp14:editId="3E5C5A15">
            <wp:simplePos x="0" y="0"/>
            <wp:positionH relativeFrom="column">
              <wp:posOffset>605155</wp:posOffset>
            </wp:positionH>
            <wp:positionV relativeFrom="paragraph">
              <wp:posOffset>-3363595</wp:posOffset>
            </wp:positionV>
            <wp:extent cx="5260975" cy="3071495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07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77F8C04D" wp14:editId="1CF640A9">
                <wp:simplePos x="0" y="0"/>
                <wp:positionH relativeFrom="column">
                  <wp:posOffset>657860</wp:posOffset>
                </wp:positionH>
                <wp:positionV relativeFrom="paragraph">
                  <wp:posOffset>208280</wp:posOffset>
                </wp:positionV>
                <wp:extent cx="212725" cy="212725"/>
                <wp:effectExtent l="0" t="0" r="0" b="0"/>
                <wp:wrapNone/>
                <wp:docPr id="151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9DA4FB" id="Shape 47" o:spid="_x0000_s1026" style="position:absolute;margin-left:51.8pt;margin-top:16.4pt;width:16.75pt;height:16.75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2E1B6272" wp14:editId="6B9C7B17">
                <wp:simplePos x="0" y="0"/>
                <wp:positionH relativeFrom="column">
                  <wp:posOffset>678815</wp:posOffset>
                </wp:positionH>
                <wp:positionV relativeFrom="paragraph">
                  <wp:posOffset>314325</wp:posOffset>
                </wp:positionV>
                <wp:extent cx="170180" cy="0"/>
                <wp:effectExtent l="0" t="0" r="0" b="0"/>
                <wp:wrapNone/>
                <wp:docPr id="152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F8766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54954" id="Shape 48" o:spid="_x0000_s1026" style="position:absolute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24.75pt" to="66.85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" o:allowincell="f" filled="t" strokecolor="#f8766d" strokeweight="1319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6D2B0CBA" wp14:editId="279420A7">
                <wp:simplePos x="0" y="0"/>
                <wp:positionH relativeFrom="column">
                  <wp:posOffset>1909445</wp:posOffset>
                </wp:positionH>
                <wp:positionV relativeFrom="paragraph">
                  <wp:posOffset>208280</wp:posOffset>
                </wp:positionV>
                <wp:extent cx="212725" cy="212725"/>
                <wp:effectExtent l="0" t="0" r="0" b="0"/>
                <wp:wrapNone/>
                <wp:docPr id="153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072F47" id="Shape 49" o:spid="_x0000_s1026" style="position:absolute;margin-left:150.35pt;margin-top:16.4pt;width:16.75pt;height:16.75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78B55B7D" wp14:editId="6083CCC9">
                <wp:simplePos x="0" y="0"/>
                <wp:positionH relativeFrom="column">
                  <wp:posOffset>1930400</wp:posOffset>
                </wp:positionH>
                <wp:positionV relativeFrom="paragraph">
                  <wp:posOffset>314325</wp:posOffset>
                </wp:positionV>
                <wp:extent cx="170180" cy="0"/>
                <wp:effectExtent l="0" t="0" r="0" b="0"/>
                <wp:wrapNone/>
                <wp:docPr id="154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A3A5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4CC0E" id="Shape 50" o:spid="_x0000_s1026" style="position:absolute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4.75pt" to="165.4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" o:allowincell="f" filled="t" strokecolor="#a3a500" strokeweight="1319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3B5416F5" wp14:editId="240189FA">
                <wp:simplePos x="0" y="0"/>
                <wp:positionH relativeFrom="column">
                  <wp:posOffset>2809875</wp:posOffset>
                </wp:positionH>
                <wp:positionV relativeFrom="paragraph">
                  <wp:posOffset>208280</wp:posOffset>
                </wp:positionV>
                <wp:extent cx="213360" cy="212725"/>
                <wp:effectExtent l="0" t="0" r="0" b="0"/>
                <wp:wrapNone/>
                <wp:docPr id="155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8BF671" id="Shape 51" o:spid="_x0000_s1026" style="position:absolute;margin-left:221.25pt;margin-top:16.4pt;width:16.8pt;height:16.75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6A16EE8B" wp14:editId="0CCA4994">
                <wp:simplePos x="0" y="0"/>
                <wp:positionH relativeFrom="column">
                  <wp:posOffset>2830830</wp:posOffset>
                </wp:positionH>
                <wp:positionV relativeFrom="paragraph">
                  <wp:posOffset>314325</wp:posOffset>
                </wp:positionV>
                <wp:extent cx="170815" cy="0"/>
                <wp:effectExtent l="0" t="0" r="0" b="0"/>
                <wp:wrapNone/>
                <wp:docPr id="156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00BF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7F23D" id="Shape 52" o:spid="_x0000_s1026" style="position:absolute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pt,24.75pt" to="236.35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" o:allowincell="f" filled="t" strokecolor="#00bf7d" strokeweight="1319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477568A4" wp14:editId="7E3C260E">
                <wp:simplePos x="0" y="0"/>
                <wp:positionH relativeFrom="column">
                  <wp:posOffset>3590925</wp:posOffset>
                </wp:positionH>
                <wp:positionV relativeFrom="paragraph">
                  <wp:posOffset>208280</wp:posOffset>
                </wp:positionV>
                <wp:extent cx="213360" cy="212725"/>
                <wp:effectExtent l="0" t="0" r="0" b="0"/>
                <wp:wrapNone/>
                <wp:docPr id="157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D84A98" id="Shape 53" o:spid="_x0000_s1026" style="position:absolute;margin-left:282.75pt;margin-top:16.4pt;width:16.8pt;height:16.75pt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648CD60E" wp14:editId="09FCB161">
                <wp:simplePos x="0" y="0"/>
                <wp:positionH relativeFrom="column">
                  <wp:posOffset>3611880</wp:posOffset>
                </wp:positionH>
                <wp:positionV relativeFrom="paragraph">
                  <wp:posOffset>314325</wp:posOffset>
                </wp:positionV>
                <wp:extent cx="170815" cy="0"/>
                <wp:effectExtent l="0" t="0" r="0" b="0"/>
                <wp:wrapNone/>
                <wp:docPr id="158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00B0F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42617" id="Shape 54" o:spid="_x0000_s1026" style="position:absolute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24.75pt" to="297.85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" o:allowincell="f" filled="t" strokecolor="#00b0f6" strokeweight="1319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3E2D84FE" wp14:editId="7353EB4C">
                <wp:simplePos x="0" y="0"/>
                <wp:positionH relativeFrom="column">
                  <wp:posOffset>5685155</wp:posOffset>
                </wp:positionH>
                <wp:positionV relativeFrom="paragraph">
                  <wp:posOffset>208280</wp:posOffset>
                </wp:positionV>
                <wp:extent cx="213360" cy="212725"/>
                <wp:effectExtent l="0" t="0" r="0" b="0"/>
                <wp:wrapNone/>
                <wp:docPr id="159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079494" id="Shape 55" o:spid="_x0000_s1026" style="position:absolute;margin-left:447.65pt;margin-top:16.4pt;width:16.8pt;height:16.75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7576B971" wp14:editId="66B5278C">
                <wp:simplePos x="0" y="0"/>
                <wp:positionH relativeFrom="column">
                  <wp:posOffset>5706745</wp:posOffset>
                </wp:positionH>
                <wp:positionV relativeFrom="paragraph">
                  <wp:posOffset>314325</wp:posOffset>
                </wp:positionV>
                <wp:extent cx="170180" cy="0"/>
                <wp:effectExtent l="0" t="0" r="0" b="0"/>
                <wp:wrapNone/>
                <wp:docPr id="160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E76BF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9245B" id="Shape 56" o:spid="_x0000_s1026" style="position:absolute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5pt,24.75pt" to="462.75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" o:allowincell="f" filled="t" strokecolor="#e76bf3" strokeweight="13190emu">
                <v:stroke joinstyle="miter"/>
                <o:lock v:ext="edit" shapetype="f"/>
              </v:line>
            </w:pict>
          </mc:Fallback>
        </mc:AlternateContent>
      </w:r>
    </w:p>
    <w:p w14:paraId="535A29DD" w14:textId="77777777" w:rsidR="00CD5A07" w:rsidRPr="006C37A8" w:rsidRDefault="00CD5A07" w:rsidP="00CD5A07">
      <w:pPr>
        <w:spacing w:line="291" w:lineRule="exact"/>
        <w:rPr>
          <w:sz w:val="20"/>
          <w:szCs w:val="20"/>
          <w:lang w:val="pt-BR"/>
        </w:rPr>
      </w:pPr>
    </w:p>
    <w:p w14:paraId="57CE6CB3" w14:textId="5675D81B" w:rsidR="00CD5A07" w:rsidRPr="006C37A8" w:rsidRDefault="00CD5A07" w:rsidP="00CD5A07">
      <w:pPr>
        <w:tabs>
          <w:tab w:val="left" w:pos="1460"/>
          <w:tab w:val="left" w:pos="3420"/>
          <w:tab w:val="left" w:pos="4840"/>
          <w:tab w:val="left" w:pos="6080"/>
        </w:tabs>
        <w:ind w:left="260"/>
        <w:rPr>
          <w:sz w:val="20"/>
          <w:szCs w:val="20"/>
          <w:lang w:val="pt-BR"/>
        </w:rPr>
      </w:pPr>
      <w:r w:rsidRPr="006C37A8">
        <w:rPr>
          <w:rFonts w:ascii="Helvetica" w:eastAsia="Helvetica" w:hAnsi="Helvetica" w:cs="Helvetica"/>
          <w:sz w:val="21"/>
          <w:szCs w:val="21"/>
          <w:lang w:val="pt-BR"/>
        </w:rPr>
        <w:t>Capital</w:t>
      </w:r>
      <w:r w:rsidRPr="006C37A8">
        <w:rPr>
          <w:sz w:val="20"/>
          <w:szCs w:val="20"/>
          <w:lang w:val="pt-BR"/>
        </w:rPr>
        <w:tab/>
      </w:r>
      <w:r w:rsidR="006C37A8" w:rsidRPr="006C37A8">
        <w:rPr>
          <w:rFonts w:ascii="Helvetica" w:eastAsia="Helvetica" w:hAnsi="Helvetica" w:cs="Helvetica"/>
          <w:sz w:val="16"/>
          <w:szCs w:val="16"/>
          <w:lang w:val="pt-BR"/>
        </w:rPr>
        <w:t>Controle Estrangeiro</w:t>
      </w:r>
      <w:r w:rsidRPr="006C37A8">
        <w:rPr>
          <w:sz w:val="20"/>
          <w:szCs w:val="20"/>
          <w:lang w:val="pt-BR"/>
        </w:rPr>
        <w:tab/>
      </w:r>
      <w:r w:rsidR="006C37A8" w:rsidRPr="006C37A8">
        <w:rPr>
          <w:rFonts w:ascii="Helvetica" w:eastAsia="Helvetica" w:hAnsi="Helvetica" w:cs="Helvetica"/>
          <w:sz w:val="16"/>
          <w:szCs w:val="16"/>
          <w:lang w:val="pt-BR"/>
        </w:rPr>
        <w:t>Estrangeiros</w:t>
      </w:r>
      <w:r w:rsidRPr="006C37A8">
        <w:rPr>
          <w:sz w:val="20"/>
          <w:szCs w:val="20"/>
          <w:lang w:val="pt-BR"/>
        </w:rPr>
        <w:tab/>
      </w:r>
      <w:r w:rsidR="006C37A8" w:rsidRPr="006C37A8">
        <w:rPr>
          <w:rFonts w:ascii="Helvetica" w:eastAsia="Helvetica" w:hAnsi="Helvetica" w:cs="Helvetica"/>
          <w:sz w:val="16"/>
          <w:szCs w:val="16"/>
          <w:lang w:val="pt-BR"/>
        </w:rPr>
        <w:t>Nacionais</w:t>
      </w:r>
      <w:r w:rsidRPr="006C37A8">
        <w:rPr>
          <w:sz w:val="20"/>
          <w:szCs w:val="20"/>
          <w:lang w:val="pt-BR"/>
        </w:rPr>
        <w:tab/>
      </w:r>
      <w:r w:rsidR="006C37A8" w:rsidRPr="006C37A8">
        <w:rPr>
          <w:rFonts w:ascii="Helvetica" w:eastAsia="Helvetica" w:hAnsi="Helvetica" w:cs="Helvetica"/>
          <w:sz w:val="16"/>
          <w:szCs w:val="16"/>
          <w:lang w:val="pt-BR"/>
        </w:rPr>
        <w:t>Nacionais com Participação Estrangeira</w:t>
      </w:r>
    </w:p>
    <w:p w14:paraId="252CEE0A" w14:textId="77777777" w:rsidR="00CD5A07" w:rsidRPr="006C37A8" w:rsidRDefault="00CD5A07" w:rsidP="00CD5A07">
      <w:pPr>
        <w:rPr>
          <w:lang w:val="pt-BR"/>
        </w:rPr>
        <w:sectPr w:rsidR="00CD5A07" w:rsidRPr="006C37A8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47B4B566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A401C2F" w14:textId="1B8EFEB7" w:rsidR="00314982" w:rsidRPr="006C37A8" w:rsidRDefault="00314982" w:rsidP="00194BFE">
      <w:pPr>
        <w:spacing w:line="202" w:lineRule="exact"/>
        <w:rPr>
          <w:sz w:val="20"/>
          <w:lang w:val="pt-BR"/>
        </w:rPr>
      </w:pPr>
    </w:p>
    <w:p w14:paraId="5885E7ED" w14:textId="77777777" w:rsidR="00314982" w:rsidRPr="006C37A8" w:rsidRDefault="006C37A8" w:rsidP="006C37A8">
      <w:pPr>
        <w:ind w:left="1960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Desenvolvido pelo autor, com dados do Banco Central</w:t>
      </w:r>
    </w:p>
    <w:p w14:paraId="7A9FD3A2" w14:textId="77777777" w:rsidR="00CD5A07" w:rsidRPr="006C37A8" w:rsidRDefault="00CD5A07" w:rsidP="00CD5A07">
      <w:pPr>
        <w:rPr>
          <w:lang w:val="pt-BR"/>
        </w:rPr>
        <w:sectPr w:rsidR="00CD5A07" w:rsidRPr="006C37A8">
          <w:type w:val="continuous"/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241F596C" w14:textId="6086D5ED" w:rsidR="00314982" w:rsidRPr="006C37A8" w:rsidRDefault="00CD5A07" w:rsidP="00194BFE">
      <w:pPr>
        <w:ind w:left="9060"/>
        <w:rPr>
          <w:sz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13</w:t>
      </w:r>
    </w:p>
    <w:p w14:paraId="61B6546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AD10142" w14:textId="77777777" w:rsidR="00314982" w:rsidRPr="006C37A8" w:rsidRDefault="00314982" w:rsidP="00194BFE">
      <w:pPr>
        <w:spacing w:line="246" w:lineRule="exact"/>
        <w:rPr>
          <w:sz w:val="20"/>
          <w:lang w:val="pt-BR"/>
        </w:rPr>
      </w:pPr>
    </w:p>
    <w:p w14:paraId="431489A9" w14:textId="5C504F01" w:rsidR="00314982" w:rsidRPr="00194BFE" w:rsidRDefault="006C37A8">
      <w:pPr>
        <w:spacing w:line="431" w:lineRule="auto"/>
        <w:ind w:left="260" w:right="60"/>
        <w:rPr>
          <w:rFonts w:ascii="Arial" w:hAnsi="Arial"/>
          <w:lang w:val="pt-BR"/>
        </w:rPr>
        <w:pPrChange w:id="588" w:author="Windows User" w:date="2020-10-22T22:30:00Z">
          <w:pPr>
            <w:spacing w:line="360" w:lineRule="auto"/>
            <w:ind w:left="260" w:right="60" w:firstLine="720"/>
            <w:jc w:val="both"/>
          </w:pPr>
        </w:pPrChange>
      </w:pPr>
      <w:r w:rsidRPr="00194BFE">
        <w:rPr>
          <w:rFonts w:ascii="Arial" w:hAnsi="Arial"/>
          <w:lang w:val="pt-BR"/>
        </w:rPr>
        <w:t xml:space="preserve">O aumento da participação estrangeira no setor bancário brasileiro durante a década de 1990, evidenciado por </w:t>
      </w:r>
      <w:r w:rsidRPr="006C37A8">
        <w:rPr>
          <w:lang w:val="pt-BR"/>
        </w:rPr>
        <w:fldChar w:fldCharType="begin"/>
      </w:r>
      <w:r w:rsidRPr="006C37A8">
        <w:rPr>
          <w:lang w:val="pt-BR"/>
        </w:rPr>
        <w:instrText xml:space="preserve"> HYPERLINK \l "page37" \h </w:instrText>
      </w:r>
      <w:r w:rsidRPr="006C37A8">
        <w:rPr>
          <w:lang w:val="pt-BR"/>
        </w:rPr>
        <w:fldChar w:fldCharType="separate"/>
      </w:r>
      <w:r w:rsidR="00CD5A07" w:rsidRPr="006C37A8">
        <w:rPr>
          <w:rFonts w:ascii="Arial" w:eastAsia="Arial" w:hAnsi="Arial" w:cs="Arial"/>
          <w:lang w:val="pt-BR"/>
        </w:rPr>
        <w:t xml:space="preserve">Camargo (2009) </w:t>
      </w:r>
      <w:r w:rsidRPr="006C37A8">
        <w:rPr>
          <w:rFonts w:ascii="Arial" w:eastAsia="Arial" w:hAnsi="Arial" w:cs="Arial"/>
          <w:lang w:val="pt-BR"/>
        </w:rPr>
        <w:fldChar w:fldCharType="end"/>
      </w:r>
      <w:r w:rsidRPr="00194BFE">
        <w:rPr>
          <w:rFonts w:ascii="Arial" w:hAnsi="Arial"/>
          <w:lang w:val="pt-BR"/>
        </w:rPr>
        <w:t xml:space="preserve">pode ser observado na </w:t>
      </w:r>
      <w:r w:rsidRPr="006C37A8">
        <w:rPr>
          <w:lang w:val="pt-BR"/>
        </w:rPr>
        <w:fldChar w:fldCharType="begin"/>
      </w:r>
      <w:r w:rsidRPr="006C37A8">
        <w:rPr>
          <w:lang w:val="pt-BR"/>
        </w:rPr>
        <w:instrText xml:space="preserve"> HYPERLINK \l "page13" \h </w:instrText>
      </w:r>
      <w:r w:rsidRPr="006C37A8">
        <w:rPr>
          <w:lang w:val="pt-BR"/>
        </w:rPr>
        <w:fldChar w:fldCharType="separate"/>
      </w:r>
      <w:r w:rsidR="00CD5A07" w:rsidRPr="006C37A8">
        <w:rPr>
          <w:rFonts w:ascii="Arial" w:eastAsia="Arial" w:hAnsi="Arial" w:cs="Arial"/>
          <w:lang w:val="pt-BR"/>
        </w:rPr>
        <w:t xml:space="preserve">Figura 3. </w:t>
      </w:r>
      <w:r w:rsidRPr="006C37A8">
        <w:rPr>
          <w:rFonts w:ascii="Arial" w:eastAsia="Arial" w:hAnsi="Arial" w:cs="Arial"/>
          <w:lang w:val="pt-BR"/>
        </w:rPr>
        <w:fldChar w:fldCharType="end"/>
      </w:r>
      <w:r w:rsidRPr="00194BFE">
        <w:rPr>
          <w:rFonts w:ascii="Arial" w:hAnsi="Arial"/>
          <w:lang w:val="pt-BR"/>
        </w:rPr>
        <w:t>Esse aumento ocorreu principalmente através do controle acionário, com elevação acentuada na segunda metade da década de 1990 até o início da década de 2000.</w:t>
      </w:r>
      <w:r w:rsidR="00CD5A07" w:rsidRPr="006C37A8">
        <w:rPr>
          <w:rFonts w:ascii="Arial" w:eastAsia="Arial" w:hAnsi="Arial" w:cs="Arial"/>
          <w:lang w:val="pt-BR"/>
        </w:rPr>
        <w:t xml:space="preserve"> </w:t>
      </w:r>
      <w:r w:rsidRPr="00194BFE">
        <w:rPr>
          <w:rFonts w:ascii="Arial" w:hAnsi="Arial"/>
          <w:lang w:val="pt-BR"/>
        </w:rPr>
        <w:t>Ocorrendo redução em instituições nacionais, estrangeiras e nacionais com participação estrangeira.</w:t>
      </w:r>
    </w:p>
    <w:p w14:paraId="05F1E726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2C3D4C9C" w14:textId="16537F5B" w:rsidR="00314982" w:rsidRPr="00194BFE" w:rsidRDefault="006C37A8" w:rsidP="00194BFE">
      <w:pPr>
        <w:spacing w:line="360" w:lineRule="auto"/>
        <w:ind w:left="260" w:right="20" w:firstLine="720"/>
        <w:jc w:val="both"/>
        <w:rPr>
          <w:rFonts w:ascii="Arial" w:hAnsi="Arial"/>
          <w:sz w:val="23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Durante este período, a inclinação para aplicação massiva em títulos públicos se dava diante a manutenção de elevadas taxas de juros, tornando o crédito para </w:t>
      </w:r>
      <w:r w:rsidR="00CD5A07" w:rsidRPr="006C37A8">
        <w:rPr>
          <w:rFonts w:ascii="Arial" w:eastAsia="Arial" w:hAnsi="Arial" w:cs="Arial"/>
          <w:sz w:val="23"/>
          <w:szCs w:val="23"/>
          <w:lang w:val="pt-BR"/>
        </w:rPr>
        <w:t>empreendimentos</w:t>
      </w:r>
      <w:r w:rsidRPr="006C37A8">
        <w:rPr>
          <w:rFonts w:ascii="Arial" w:hAnsi="Arial"/>
          <w:sz w:val="23"/>
          <w:lang w:val="pt-BR"/>
        </w:rPr>
        <w:t xml:space="preserve"> privados de elevado risco, e consequentemente elevando substancialmente o spread bancário e reduzindo a oferta de crédito </w:t>
      </w:r>
      <w:hyperlink w:anchor="page37">
        <w:r w:rsidR="00CD5A07" w:rsidRPr="006C37A8">
          <w:rPr>
            <w:rFonts w:ascii="Arial" w:eastAsia="Arial" w:hAnsi="Arial" w:cs="Arial"/>
            <w:sz w:val="23"/>
            <w:szCs w:val="23"/>
            <w:lang w:val="pt-BR"/>
          </w:rPr>
          <w:t>(CAMARGO, 2009)</w:t>
        </w:r>
      </w:hyperlink>
      <w:r w:rsidR="00CD5A07" w:rsidRPr="006C37A8">
        <w:rPr>
          <w:rFonts w:ascii="Arial" w:eastAsia="Arial" w:hAnsi="Arial" w:cs="Arial"/>
          <w:sz w:val="23"/>
          <w:szCs w:val="23"/>
          <w:lang w:val="pt-BR"/>
        </w:rPr>
        <w:t>.</w:t>
      </w:r>
    </w:p>
    <w:p w14:paraId="46B0D22A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087B78C4" w14:textId="49441464" w:rsidR="00314982" w:rsidRPr="00194BFE" w:rsidRDefault="006C37A8" w:rsidP="00194BFE">
      <w:pPr>
        <w:spacing w:line="360" w:lineRule="auto"/>
        <w:ind w:left="260" w:right="2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 expectativa com a entrada de instituições estrangeiras era que houvesse </w:t>
      </w:r>
      <w:r w:rsidR="00CD5A07" w:rsidRPr="006C37A8">
        <w:rPr>
          <w:rFonts w:ascii="Arial" w:eastAsia="Arial" w:hAnsi="Arial" w:cs="Arial"/>
          <w:sz w:val="24"/>
          <w:szCs w:val="24"/>
          <w:lang w:val="pt-BR"/>
        </w:rPr>
        <w:t>elevação</w:t>
      </w:r>
      <w:r w:rsidRPr="006C37A8">
        <w:rPr>
          <w:rFonts w:ascii="Arial" w:hAnsi="Arial"/>
          <w:sz w:val="24"/>
          <w:lang w:val="pt-BR"/>
        </w:rPr>
        <w:t xml:space="preserve"> da concorrência e, consequentemente, redução no spread bancário, aumento da concessão de crédito, melhoria da qualidade e diversificação dos produtos financeiros, avanços em tecnologias, ou seja, uma elevação na eficiência do setor </w:t>
      </w:r>
      <w:hyperlink w:anchor="page37">
        <w:r w:rsidR="00CD5A07" w:rsidRPr="006C37A8">
          <w:rPr>
            <w:rFonts w:ascii="Arial" w:eastAsia="Arial" w:hAnsi="Arial" w:cs="Arial"/>
            <w:sz w:val="24"/>
            <w:szCs w:val="24"/>
            <w:lang w:val="pt-BR"/>
          </w:rPr>
          <w:t>(CAMARGO,</w:t>
        </w:r>
      </w:hyperlink>
      <w:r w:rsidR="00CD5A07"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7">
        <w:r w:rsidR="00CD5A07" w:rsidRPr="006C37A8">
          <w:rPr>
            <w:rFonts w:ascii="Arial" w:eastAsia="Arial" w:hAnsi="Arial" w:cs="Arial"/>
            <w:sz w:val="24"/>
            <w:szCs w:val="24"/>
            <w:lang w:val="pt-BR"/>
          </w:rPr>
          <w:t>2009)</w:t>
        </w:r>
      </w:hyperlink>
      <w:r w:rsidR="00CD5A07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3D4B313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11E69867" w14:textId="53CF1778" w:rsidR="00314982" w:rsidRPr="00194BFE" w:rsidRDefault="006C37A8" w:rsidP="00194BFE">
      <w:pPr>
        <w:spacing w:line="360" w:lineRule="auto"/>
        <w:ind w:left="260" w:right="2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Porém, o que se observou foi a adoção de postura conservadora por partes dos bancos estrangeiros, com estratégia de ativos inclinada para negociação de títulos públicos, e passivos direcionados para a captação de recursos advindos de grupos de rendas média e alta, com exceção dos bancos públicos que concentraram em operações de crédito </w:t>
      </w:r>
      <w:hyperlink w:anchor="page37">
        <w:r w:rsidR="00CD5A07" w:rsidRPr="006C37A8">
          <w:rPr>
            <w:rFonts w:ascii="Arial" w:eastAsia="Arial" w:hAnsi="Arial" w:cs="Arial"/>
            <w:sz w:val="24"/>
            <w:szCs w:val="24"/>
            <w:lang w:val="pt-BR"/>
          </w:rPr>
          <w:t>(CAMARGO, 2009)</w:t>
        </w:r>
      </w:hyperlink>
      <w:r w:rsidR="00CD5A07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671593F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5C7E891A" w14:textId="698483F1" w:rsidR="00CD5A07" w:rsidRPr="006C37A8" w:rsidRDefault="00CD5A07" w:rsidP="00194BFE">
      <w:pPr>
        <w:spacing w:line="360" w:lineRule="auto"/>
        <w:ind w:left="260" w:right="40" w:firstLine="46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Segundo Singh apud </w:t>
      </w:r>
      <w:hyperlink w:anchor="page39">
        <w:r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Leal (2006), </w:t>
        </w:r>
      </w:hyperlink>
      <w:r w:rsidRPr="006C37A8">
        <w:rPr>
          <w:rFonts w:ascii="Arial" w:eastAsia="Arial" w:hAnsi="Arial" w:cs="Arial"/>
          <w:sz w:val="23"/>
          <w:szCs w:val="23"/>
          <w:lang w:val="pt-BR"/>
        </w:rPr>
        <w:t>durante a década de 1990 o spread bancário no Brasil esteve superior a 50%a.a., enquanto na América Latina esteve entre 10% a 15%</w:t>
      </w:r>
      <w:r w:rsidR="00194BFE">
        <w:rPr>
          <w:rFonts w:ascii="Arial" w:eastAsia="Arial" w:hAnsi="Arial" w:cs="Arial"/>
          <w:sz w:val="23"/>
          <w:szCs w:val="23"/>
          <w:lang w:val="pt-BR"/>
        </w:rPr>
        <w:t xml:space="preserve">. </w:t>
      </w: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A relação crédito/PIB em 2003 no Brasil era de 23%, considerado muito baixo em comparação Chile com 68,5%, Uruguai com 64,3%, Estados Unidos com 60,8%, Japão com 64,3%, Coréia com 98,9% e Europa com 140,6% </w:t>
      </w:r>
      <w:hyperlink w:anchor="page37">
        <w:r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(CAMARGO, 2009; </w:t>
        </w:r>
      </w:hyperlink>
      <w:hyperlink w:anchor="page39">
        <w:r w:rsidRPr="006C37A8">
          <w:rPr>
            <w:rFonts w:ascii="Arial" w:eastAsia="Arial" w:hAnsi="Arial" w:cs="Arial"/>
            <w:sz w:val="23"/>
            <w:szCs w:val="23"/>
            <w:lang w:val="pt-BR"/>
          </w:rPr>
          <w:t>LEAL, 2006)</w:t>
        </w:r>
      </w:hyperlink>
      <w:r w:rsidRPr="006C37A8">
        <w:rPr>
          <w:rFonts w:ascii="Arial" w:eastAsia="Arial" w:hAnsi="Arial" w:cs="Arial"/>
          <w:sz w:val="23"/>
          <w:szCs w:val="23"/>
          <w:lang w:val="pt-BR"/>
        </w:rPr>
        <w:t>.</w:t>
      </w:r>
    </w:p>
    <w:p w14:paraId="7D5E8F85" w14:textId="77777777" w:rsidR="00CD5A07" w:rsidRPr="006C37A8" w:rsidRDefault="00CD5A07" w:rsidP="00CD5A07">
      <w:pPr>
        <w:spacing w:line="360" w:lineRule="auto"/>
        <w:ind w:firstLine="720"/>
        <w:rPr>
          <w:rFonts w:ascii="Arial" w:eastAsia="Arial" w:hAnsi="Arial" w:cs="Arial"/>
          <w:sz w:val="23"/>
          <w:szCs w:val="23"/>
          <w:lang w:val="pt-BR"/>
        </w:rPr>
      </w:pPr>
    </w:p>
    <w:p w14:paraId="557997B5" w14:textId="06DA9EFD" w:rsidR="00314982" w:rsidRPr="00194BFE" w:rsidRDefault="00194BFE" w:rsidP="00194BFE">
      <w:pPr>
        <w:spacing w:line="360" w:lineRule="auto"/>
        <w:ind w:left="260" w:right="40" w:firstLine="720"/>
        <w:jc w:val="both"/>
        <w:rPr>
          <w:rFonts w:ascii="Arial" w:hAnsi="Arial"/>
          <w:sz w:val="23"/>
          <w:lang w:val="pt-BR"/>
        </w:rPr>
      </w:pPr>
      <w:r>
        <w:rPr>
          <w:rFonts w:ascii="Arial" w:eastAsia="Arial" w:hAnsi="Arial" w:cs="Arial"/>
          <w:sz w:val="23"/>
          <w:szCs w:val="23"/>
          <w:lang w:val="pt-BR"/>
        </w:rPr>
        <w:t>A</w:t>
      </w:r>
      <w:r w:rsidR="00CD5A07" w:rsidRPr="006C37A8">
        <w:rPr>
          <w:rFonts w:ascii="Arial" w:eastAsia="Arial" w:hAnsi="Arial" w:cs="Arial"/>
          <w:sz w:val="23"/>
          <w:szCs w:val="23"/>
          <w:lang w:val="pt-BR"/>
        </w:rPr>
        <w:t xml:space="preserve"> </w:t>
      </w:r>
      <w:hyperlink w:anchor="page15">
        <w:r w:rsidR="00CD5A07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Figura 4 </w:t>
        </w:r>
      </w:hyperlink>
      <w:r w:rsidR="006C37A8" w:rsidRPr="00194BFE">
        <w:rPr>
          <w:rFonts w:ascii="Arial" w:hAnsi="Arial"/>
          <w:sz w:val="23"/>
          <w:lang w:val="pt-BR"/>
        </w:rPr>
        <w:t>demonstra o comportamento da relação crédito/PIB no Brasil, que entre a segunda metade da década de 1990 até a meados da primeira metade da década de 2000 sofreu significativa queda, ficando abaixo dos 25%. Após esse período a oferta de crédito sofreu uma expansão exponencial atingindo patamares acima de 50% do PIB.</w:t>
      </w:r>
    </w:p>
    <w:p w14:paraId="496D5ACA" w14:textId="77777777" w:rsidR="00CD5A07" w:rsidRPr="006C37A8" w:rsidRDefault="00CD5A07" w:rsidP="00CD5A07">
      <w:pPr>
        <w:rPr>
          <w:lang w:val="pt-BR"/>
        </w:rPr>
        <w:sectPr w:rsidR="00CD5A07" w:rsidRPr="006C37A8">
          <w:pgSz w:w="11900" w:h="16838"/>
          <w:pgMar w:top="991" w:right="1086" w:bottom="538" w:left="1440" w:header="0" w:footer="0" w:gutter="0"/>
          <w:cols w:space="720" w:equalWidth="0">
            <w:col w:w="9380"/>
          </w:cols>
        </w:sectPr>
      </w:pPr>
    </w:p>
    <w:p w14:paraId="0340D772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995DEA5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358B3C8E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399EF18C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1A55929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F5A3071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20141E2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54944FC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6E82EC6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14571063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B1C711E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3D2C6CDB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C58E932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9F702A0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42C777D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38F0B533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564479D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31BFC97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13B633A8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FE85ED1" w14:textId="77777777" w:rsidR="00CD5A07" w:rsidRPr="006C37A8" w:rsidRDefault="00CD5A07" w:rsidP="00CD5A07">
      <w:pPr>
        <w:spacing w:line="266" w:lineRule="exact"/>
        <w:rPr>
          <w:sz w:val="20"/>
          <w:szCs w:val="20"/>
          <w:lang w:val="pt-BR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CD5A07" w:rsidRPr="006C37A8" w14:paraId="73CED0A0" w14:textId="77777777" w:rsidTr="006C37A8">
        <w:trPr>
          <w:trHeight w:val="720"/>
        </w:trPr>
        <w:tc>
          <w:tcPr>
            <w:tcW w:w="253" w:type="dxa"/>
            <w:textDirection w:val="btLr"/>
            <w:vAlign w:val="bottom"/>
          </w:tcPr>
          <w:p w14:paraId="208A46E7" w14:textId="77777777" w:rsidR="00CD5A07" w:rsidRPr="006C37A8" w:rsidRDefault="00CD5A07" w:rsidP="006C37A8">
            <w:pPr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lang w:val="pt-BR"/>
              </w:rPr>
              <w:t>Spread</w:t>
            </w:r>
          </w:p>
        </w:tc>
      </w:tr>
    </w:tbl>
    <w:p w14:paraId="6026799E" w14:textId="77777777" w:rsidR="00CD5A07" w:rsidRPr="006C37A8" w:rsidRDefault="00CD5A07" w:rsidP="00CD5A07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br w:type="column"/>
      </w:r>
    </w:p>
    <w:p w14:paraId="3F148707" w14:textId="77777777" w:rsidR="00CD5A07" w:rsidRPr="006C37A8" w:rsidRDefault="00CD5A07" w:rsidP="00CD5A07">
      <w:pPr>
        <w:spacing w:line="1" w:lineRule="exact"/>
        <w:rPr>
          <w:sz w:val="1"/>
          <w:szCs w:val="1"/>
          <w:lang w:val="pt-B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800"/>
        <w:gridCol w:w="1380"/>
        <w:gridCol w:w="20"/>
        <w:tblGridChange w:id="589">
          <w:tblGrid>
            <w:gridCol w:w="3620"/>
            <w:gridCol w:w="3800"/>
            <w:gridCol w:w="1380"/>
          </w:tblGrid>
        </w:tblGridChange>
      </w:tblGrid>
      <w:tr w:rsidR="00CD5A07" w:rsidRPr="006C37A8" w14:paraId="76A36CA2" w14:textId="77777777" w:rsidTr="006C37A8">
        <w:trPr>
          <w:gridAfter w:val="1"/>
          <w:wAfter w:w="20" w:type="dxa"/>
          <w:trHeight w:val="294"/>
        </w:trPr>
        <w:tc>
          <w:tcPr>
            <w:tcW w:w="3620" w:type="dxa"/>
            <w:vAlign w:val="bottom"/>
          </w:tcPr>
          <w:p w14:paraId="118CEF36" w14:textId="77777777" w:rsidR="00CD5A07" w:rsidRPr="006C37A8" w:rsidRDefault="00CD5A07" w:rsidP="006C37A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800" w:type="dxa"/>
            <w:vAlign w:val="bottom"/>
          </w:tcPr>
          <w:p w14:paraId="66C1B206" w14:textId="77777777" w:rsidR="00CD5A07" w:rsidRPr="006C37A8" w:rsidRDefault="00CD5A07" w:rsidP="006C37A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380" w:type="dxa"/>
            <w:vAlign w:val="bottom"/>
          </w:tcPr>
          <w:p w14:paraId="2FD76DFE" w14:textId="77777777" w:rsidR="00CD5A07" w:rsidRPr="006C37A8" w:rsidRDefault="00CD5A07" w:rsidP="006C37A8">
            <w:pPr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4"/>
                <w:szCs w:val="24"/>
                <w:lang w:val="pt-BR"/>
              </w:rPr>
              <w:t>14</w:t>
            </w:r>
          </w:p>
        </w:tc>
      </w:tr>
      <w:tr w:rsidR="00314982" w:rsidRPr="006C37A8" w14:paraId="754C3626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PrExChange w:id="590" w:author="Windows User" w:date="2020-10-22T22:30:00Z">
            <w:tblPrEx>
              <w:tblW w:w="0" w:type="auto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666"/>
          <w:trPrChange w:id="591" w:author="Windows User" w:date="2020-10-22T22:30:00Z">
            <w:trPr>
              <w:trHeight w:val="666"/>
            </w:trPr>
          </w:trPrChange>
        </w:trPr>
        <w:tc>
          <w:tcPr>
            <w:tcW w:w="7420" w:type="dxa"/>
            <w:gridSpan w:val="2"/>
            <w:vAlign w:val="bottom"/>
            <w:tcPrChange w:id="592" w:author="Windows User" w:date="2020-10-22T22:30:00Z">
              <w:tcPr>
                <w:tcW w:w="7420" w:type="dxa"/>
                <w:gridSpan w:val="2"/>
                <w:vAlign w:val="bottom"/>
              </w:tcPr>
            </w:tcPrChange>
          </w:tcPr>
          <w:p w14:paraId="768B6800" w14:textId="77777777" w:rsidR="00314982" w:rsidRPr="006C37A8" w:rsidRDefault="006C37A8">
            <w:pPr>
              <w:ind w:right="511"/>
              <w:jc w:val="right"/>
              <w:rPr>
                <w:sz w:val="20"/>
                <w:lang w:val="pt-BR"/>
              </w:rPr>
            </w:pPr>
            <w:r w:rsidRPr="006C37A8">
              <w:rPr>
                <w:rFonts w:ascii="Arial" w:hAnsi="Arial"/>
                <w:lang w:val="pt-BR"/>
              </w:rPr>
              <w:t>Figura 4 – Evolução da relação Crédito/PIB no Brasil</w:t>
            </w:r>
          </w:p>
        </w:tc>
        <w:tc>
          <w:tcPr>
            <w:tcW w:w="1400" w:type="dxa"/>
            <w:gridSpan w:val="2"/>
            <w:vAlign w:val="bottom"/>
            <w:tcPrChange w:id="593" w:author="Windows User" w:date="2020-10-22T22:30:00Z">
              <w:tcPr>
                <w:tcW w:w="1380" w:type="dxa"/>
                <w:vAlign w:val="bottom"/>
              </w:tcPr>
            </w:tcPrChange>
          </w:tcPr>
          <w:p w14:paraId="5D21D098" w14:textId="77777777" w:rsidR="00314982" w:rsidRPr="006C37A8" w:rsidRDefault="00314982">
            <w:pPr>
              <w:rPr>
                <w:sz w:val="24"/>
                <w:lang w:val="pt-BR"/>
              </w:rPr>
            </w:pPr>
          </w:p>
        </w:tc>
      </w:tr>
      <w:tr w:rsidR="00314982" w:rsidRPr="006C37A8" w14:paraId="3BEB6DD1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PrExChange w:id="594" w:author="Windows User" w:date="2020-10-22T22:30:00Z">
            <w:tblPrEx>
              <w:tblW w:w="0" w:type="auto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1569"/>
          <w:trPrChange w:id="595" w:author="Windows User" w:date="2020-10-22T22:30:00Z">
            <w:trPr>
              <w:trHeight w:val="1569"/>
            </w:trPr>
          </w:trPrChange>
        </w:trPr>
        <w:tc>
          <w:tcPr>
            <w:tcW w:w="3620" w:type="dxa"/>
            <w:vAlign w:val="bottom"/>
            <w:tcPrChange w:id="596" w:author="Windows User" w:date="2020-10-22T22:30:00Z">
              <w:tcPr>
                <w:tcW w:w="3620" w:type="dxa"/>
                <w:vAlign w:val="bottom"/>
              </w:tcPr>
            </w:tcPrChange>
          </w:tcPr>
          <w:p w14:paraId="07C65555" w14:textId="77777777" w:rsidR="00314982" w:rsidRPr="006C37A8" w:rsidRDefault="006C37A8">
            <w:pPr>
              <w:ind w:right="332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  <w:lang w:val="pt-BR"/>
              </w:rPr>
              <w:t>50</w:t>
            </w:r>
          </w:p>
        </w:tc>
        <w:tc>
          <w:tcPr>
            <w:tcW w:w="3800" w:type="dxa"/>
            <w:vAlign w:val="bottom"/>
            <w:tcPrChange w:id="597" w:author="Windows User" w:date="2020-10-22T22:30:00Z">
              <w:tcPr>
                <w:tcW w:w="3800" w:type="dxa"/>
                <w:vAlign w:val="bottom"/>
              </w:tcPr>
            </w:tcPrChange>
          </w:tcPr>
          <w:p w14:paraId="5EC4455D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00" w:type="dxa"/>
            <w:gridSpan w:val="2"/>
            <w:vAlign w:val="bottom"/>
            <w:tcPrChange w:id="598" w:author="Windows User" w:date="2020-10-22T22:30:00Z">
              <w:tcPr>
                <w:tcW w:w="1380" w:type="dxa"/>
                <w:vAlign w:val="bottom"/>
              </w:tcPr>
            </w:tcPrChange>
          </w:tcPr>
          <w:p w14:paraId="2AA5F66D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4A67D16B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PrExChange w:id="599" w:author="Windows User" w:date="2020-10-22T22:30:00Z">
            <w:tblPrEx>
              <w:tblW w:w="0" w:type="auto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1805"/>
          <w:trPrChange w:id="600" w:author="Windows User" w:date="2020-10-22T22:30:00Z">
            <w:trPr>
              <w:trHeight w:val="1805"/>
            </w:trPr>
          </w:trPrChange>
        </w:trPr>
        <w:tc>
          <w:tcPr>
            <w:tcW w:w="3620" w:type="dxa"/>
            <w:vAlign w:val="bottom"/>
            <w:tcPrChange w:id="601" w:author="Windows User" w:date="2020-10-22T22:30:00Z">
              <w:tcPr>
                <w:tcW w:w="3620" w:type="dxa"/>
                <w:vAlign w:val="bottom"/>
              </w:tcPr>
            </w:tcPrChange>
          </w:tcPr>
          <w:p w14:paraId="51E0C9EF" w14:textId="77777777" w:rsidR="00314982" w:rsidRPr="006C37A8" w:rsidRDefault="006C37A8">
            <w:pPr>
              <w:ind w:right="332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  <w:lang w:val="pt-BR"/>
              </w:rPr>
              <w:t>40</w:t>
            </w:r>
          </w:p>
        </w:tc>
        <w:tc>
          <w:tcPr>
            <w:tcW w:w="3800" w:type="dxa"/>
            <w:vAlign w:val="bottom"/>
            <w:tcPrChange w:id="602" w:author="Windows User" w:date="2020-10-22T22:30:00Z">
              <w:tcPr>
                <w:tcW w:w="3800" w:type="dxa"/>
                <w:vAlign w:val="bottom"/>
              </w:tcPr>
            </w:tcPrChange>
          </w:tcPr>
          <w:p w14:paraId="37AFBBF4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00" w:type="dxa"/>
            <w:gridSpan w:val="2"/>
            <w:vAlign w:val="bottom"/>
            <w:tcPrChange w:id="603" w:author="Windows User" w:date="2020-10-22T22:30:00Z">
              <w:tcPr>
                <w:tcW w:w="1380" w:type="dxa"/>
                <w:vAlign w:val="bottom"/>
              </w:tcPr>
            </w:tcPrChange>
          </w:tcPr>
          <w:p w14:paraId="6BCA4938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729EB961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PrExChange w:id="604" w:author="Windows User" w:date="2020-10-22T22:30:00Z">
            <w:tblPrEx>
              <w:tblW w:w="0" w:type="auto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1805"/>
          <w:trPrChange w:id="605" w:author="Windows User" w:date="2020-10-22T22:30:00Z">
            <w:trPr>
              <w:trHeight w:val="1805"/>
            </w:trPr>
          </w:trPrChange>
        </w:trPr>
        <w:tc>
          <w:tcPr>
            <w:tcW w:w="3620" w:type="dxa"/>
            <w:vAlign w:val="bottom"/>
            <w:tcPrChange w:id="606" w:author="Windows User" w:date="2020-10-22T22:30:00Z">
              <w:tcPr>
                <w:tcW w:w="3620" w:type="dxa"/>
                <w:vAlign w:val="bottom"/>
              </w:tcPr>
            </w:tcPrChange>
          </w:tcPr>
          <w:p w14:paraId="0BD9DB41" w14:textId="77777777" w:rsidR="00314982" w:rsidRPr="006C37A8" w:rsidRDefault="006C37A8">
            <w:pPr>
              <w:ind w:right="332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  <w:lang w:val="pt-BR"/>
              </w:rPr>
              <w:t>30</w:t>
            </w:r>
          </w:p>
        </w:tc>
        <w:tc>
          <w:tcPr>
            <w:tcW w:w="3800" w:type="dxa"/>
            <w:vAlign w:val="bottom"/>
            <w:tcPrChange w:id="607" w:author="Windows User" w:date="2020-10-22T22:30:00Z">
              <w:tcPr>
                <w:tcW w:w="3800" w:type="dxa"/>
                <w:vAlign w:val="bottom"/>
              </w:tcPr>
            </w:tcPrChange>
          </w:tcPr>
          <w:p w14:paraId="3FBCF6E0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00" w:type="dxa"/>
            <w:gridSpan w:val="2"/>
            <w:vAlign w:val="bottom"/>
            <w:tcPrChange w:id="608" w:author="Windows User" w:date="2020-10-22T22:30:00Z">
              <w:tcPr>
                <w:tcW w:w="1380" w:type="dxa"/>
                <w:vAlign w:val="bottom"/>
              </w:tcPr>
            </w:tcPrChange>
          </w:tcPr>
          <w:p w14:paraId="4F57B3EF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209BD163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PrExChange w:id="609" w:author="Windows User" w:date="2020-10-22T22:30:00Z">
            <w:tblPrEx>
              <w:tblW w:w="0" w:type="auto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1518"/>
          <w:trPrChange w:id="610" w:author="Windows User" w:date="2020-10-22T22:30:00Z">
            <w:trPr>
              <w:trHeight w:val="1518"/>
            </w:trPr>
          </w:trPrChange>
        </w:trPr>
        <w:tc>
          <w:tcPr>
            <w:tcW w:w="3620" w:type="dxa"/>
            <w:vAlign w:val="bottom"/>
            <w:tcPrChange w:id="611" w:author="Windows User" w:date="2020-10-22T22:30:00Z">
              <w:tcPr>
                <w:tcW w:w="3620" w:type="dxa"/>
                <w:vAlign w:val="bottom"/>
              </w:tcPr>
            </w:tcPrChange>
          </w:tcPr>
          <w:p w14:paraId="4E3AAB1C" w14:textId="77777777" w:rsidR="00314982" w:rsidRPr="006C37A8" w:rsidRDefault="006C37A8">
            <w:pPr>
              <w:ind w:right="124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2000</w:t>
            </w:r>
          </w:p>
        </w:tc>
        <w:tc>
          <w:tcPr>
            <w:tcW w:w="3800" w:type="dxa"/>
            <w:vAlign w:val="bottom"/>
            <w:tcPrChange w:id="612" w:author="Windows User" w:date="2020-10-22T22:30:00Z">
              <w:tcPr>
                <w:tcW w:w="3800" w:type="dxa"/>
                <w:vAlign w:val="bottom"/>
              </w:tcPr>
            </w:tcPrChange>
          </w:tcPr>
          <w:p w14:paraId="3BC3282A" w14:textId="77777777" w:rsidR="00314982" w:rsidRPr="006C37A8" w:rsidRDefault="006C37A8">
            <w:pPr>
              <w:ind w:right="197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2010</w:t>
            </w:r>
          </w:p>
        </w:tc>
        <w:tc>
          <w:tcPr>
            <w:tcW w:w="1400" w:type="dxa"/>
            <w:gridSpan w:val="2"/>
            <w:vAlign w:val="bottom"/>
            <w:tcPrChange w:id="613" w:author="Windows User" w:date="2020-10-22T22:30:00Z">
              <w:tcPr>
                <w:tcW w:w="1380" w:type="dxa"/>
                <w:vAlign w:val="bottom"/>
              </w:tcPr>
            </w:tcPrChange>
          </w:tcPr>
          <w:p w14:paraId="48E8A8AD" w14:textId="77777777" w:rsidR="00314982" w:rsidRPr="006C37A8" w:rsidRDefault="006C37A8">
            <w:pPr>
              <w:ind w:right="276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2020</w:t>
            </w:r>
          </w:p>
        </w:tc>
      </w:tr>
    </w:tbl>
    <w:p w14:paraId="14BC82F5" w14:textId="77777777" w:rsidR="00CD5A07" w:rsidRPr="006C37A8" w:rsidRDefault="00CD5A07" w:rsidP="00CD5A07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788288" behindDoc="1" locked="0" layoutInCell="0" allowOverlap="1" wp14:anchorId="1EF8A921" wp14:editId="447D0C56">
            <wp:simplePos x="0" y="0"/>
            <wp:positionH relativeFrom="column">
              <wp:posOffset>158115</wp:posOffset>
            </wp:positionH>
            <wp:positionV relativeFrom="paragraph">
              <wp:posOffset>-3935095</wp:posOffset>
            </wp:positionV>
            <wp:extent cx="5427345" cy="3801110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4F25AC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364F693" w14:textId="77777777" w:rsidR="00314982" w:rsidRPr="006C37A8" w:rsidRDefault="00314982">
      <w:pPr>
        <w:rPr>
          <w:lang w:val="pt-BR"/>
        </w:rPr>
        <w:sectPr w:rsidR="00314982" w:rsidRPr="006C37A8">
          <w:pgSz w:w="11900" w:h="16838"/>
          <w:pgMar w:top="991" w:right="1106" w:bottom="967" w:left="1440" w:header="0" w:footer="0" w:gutter="0"/>
          <w:cols w:num="2" w:space="720" w:equalWidth="0">
            <w:col w:w="474" w:space="46"/>
            <w:col w:w="8840"/>
          </w:cols>
          <w:sectPrChange w:id="614" w:author="Windows User" w:date="2020-10-22T22:30:00Z">
            <w:sectPr w:rsidR="00314982" w:rsidRPr="006C37A8">
              <w:pgMar w:top="991" w:right="1086" w:bottom="927" w:left="1440" w:header="0" w:footer="0" w:gutter="0"/>
            </w:sectPr>
          </w:sectPrChange>
        </w:sectPr>
      </w:pPr>
    </w:p>
    <w:p w14:paraId="63543CFE" w14:textId="77777777" w:rsidR="00314982" w:rsidRPr="006C37A8" w:rsidRDefault="00314982">
      <w:pPr>
        <w:spacing w:line="51" w:lineRule="exact"/>
        <w:rPr>
          <w:sz w:val="20"/>
          <w:szCs w:val="20"/>
          <w:lang w:val="pt-BR"/>
        </w:rPr>
      </w:pPr>
    </w:p>
    <w:p w14:paraId="31B4C314" w14:textId="77777777" w:rsidR="00314982" w:rsidRPr="006C37A8" w:rsidRDefault="006C37A8">
      <w:pPr>
        <w:ind w:left="202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Desenvolvido pelo autor, com dados o Banco Central</w:t>
      </w:r>
    </w:p>
    <w:p w14:paraId="7EAC91D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D6381BB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D74A565" w14:textId="77777777" w:rsidR="00314982" w:rsidRPr="006C37A8" w:rsidRDefault="00314982">
      <w:pPr>
        <w:spacing w:line="248" w:lineRule="exact"/>
        <w:rPr>
          <w:sz w:val="20"/>
          <w:lang w:val="pt-BR"/>
        </w:rPr>
      </w:pPr>
    </w:p>
    <w:p w14:paraId="7397059C" w14:textId="6309A3B0" w:rsidR="00314982" w:rsidRPr="00194BFE" w:rsidRDefault="006C37A8" w:rsidP="00194BFE">
      <w:pPr>
        <w:spacing w:line="440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Durante o período citado, foi observado no setor bancário brasileiro os maiores níveis de spread praticados no mundo, associado a um quadro econômico instabilidades e baixos crescimento e desenvolvimento. Esse cenário encontra embasamento em estudos teóricos e empíricos que </w:t>
      </w:r>
      <w:r w:rsidRPr="00194BFE">
        <w:rPr>
          <w:rFonts w:ascii="Arial" w:hAnsi="Arial"/>
          <w:sz w:val="24"/>
          <w:lang w:val="pt-BR"/>
        </w:rPr>
        <w:t xml:space="preserve">demonstram que um sistema financeiro desenvolvido favorece o crescimento e desenvolvimento econômico </w:t>
      </w:r>
      <w:hyperlink w:anchor="page39">
        <w:r w:rsidR="00CD5A07" w:rsidRPr="006C37A8">
          <w:rPr>
            <w:rFonts w:ascii="Arial" w:eastAsia="Arial" w:hAnsi="Arial" w:cs="Arial"/>
            <w:sz w:val="24"/>
            <w:szCs w:val="24"/>
            <w:lang w:val="pt-BR"/>
          </w:rPr>
          <w:t>(LEVINE, 1997; MATOS, 2003)</w:t>
        </w:r>
      </w:hyperlink>
      <w:r w:rsidR="00CD5A07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3BF248A" w14:textId="77777777" w:rsidR="00314982" w:rsidRPr="00194BFE" w:rsidRDefault="00314982" w:rsidP="00194BFE">
      <w:pPr>
        <w:spacing w:line="86" w:lineRule="exact"/>
        <w:ind w:firstLine="720"/>
        <w:rPr>
          <w:rFonts w:ascii="Arial" w:hAnsi="Arial"/>
          <w:sz w:val="24"/>
          <w:lang w:val="pt-BR"/>
        </w:rPr>
      </w:pPr>
    </w:p>
    <w:p w14:paraId="17D01865" w14:textId="027F3DD8" w:rsidR="00314982" w:rsidRPr="00194BFE" w:rsidRDefault="006C37A8">
      <w:pPr>
        <w:spacing w:line="431" w:lineRule="auto"/>
        <w:ind w:left="260" w:right="40"/>
        <w:rPr>
          <w:rFonts w:ascii="Arial" w:hAnsi="Arial"/>
          <w:sz w:val="24"/>
          <w:lang w:val="pt-BR"/>
        </w:rPr>
        <w:pPrChange w:id="615" w:author="Windows User" w:date="2020-10-22T22:30:00Z">
          <w:pPr>
            <w:spacing w:line="421" w:lineRule="auto"/>
            <w:ind w:left="260" w:right="60" w:firstLine="720"/>
            <w:jc w:val="both"/>
          </w:pPr>
        </w:pPrChange>
      </w:pPr>
      <w:r w:rsidRPr="00194BFE">
        <w:rPr>
          <w:rFonts w:ascii="Arial" w:hAnsi="Arial"/>
          <w:sz w:val="24"/>
          <w:lang w:val="pt-BR"/>
        </w:rPr>
        <w:t xml:space="preserve">A </w:t>
      </w:r>
      <w:r w:rsidRPr="006C37A8">
        <w:rPr>
          <w:lang w:val="pt-BR"/>
        </w:rPr>
        <w:fldChar w:fldCharType="begin"/>
      </w:r>
      <w:r w:rsidRPr="006C37A8">
        <w:rPr>
          <w:lang w:val="pt-BR"/>
        </w:rPr>
        <w:instrText xml:space="preserve"> HYPERLINK \l "page16" \h </w:instrText>
      </w:r>
      <w:r w:rsidRPr="006C37A8">
        <w:rPr>
          <w:lang w:val="pt-BR"/>
        </w:rPr>
        <w:fldChar w:fldCharType="separate"/>
      </w:r>
      <w:r w:rsidR="00CD5A07" w:rsidRPr="006C37A8">
        <w:rPr>
          <w:rFonts w:ascii="Arial" w:eastAsia="Arial" w:hAnsi="Arial" w:cs="Arial"/>
          <w:sz w:val="24"/>
          <w:szCs w:val="24"/>
          <w:lang w:val="pt-BR"/>
        </w:rPr>
        <w:t xml:space="preserve">Figura 5 </w:t>
      </w:r>
      <w:r w:rsidRPr="006C37A8">
        <w:rPr>
          <w:rFonts w:ascii="Arial" w:eastAsia="Arial" w:hAnsi="Arial" w:cs="Arial"/>
          <w:sz w:val="24"/>
          <w:szCs w:val="24"/>
          <w:lang w:val="pt-BR"/>
        </w:rPr>
        <w:fldChar w:fldCharType="end"/>
      </w:r>
      <w:r w:rsidRPr="00194BFE">
        <w:rPr>
          <w:rFonts w:ascii="Arial" w:hAnsi="Arial"/>
          <w:sz w:val="24"/>
          <w:lang w:val="pt-BR"/>
        </w:rPr>
        <w:t xml:space="preserve">demonstra a evolução do saldo da carteira de crédito anual em termos correntes entre 1990 e 2020, podendo ser visualizada uma expansão </w:t>
      </w:r>
      <w:r w:rsidR="00CD5A07" w:rsidRPr="006C37A8">
        <w:rPr>
          <w:rFonts w:ascii="Arial" w:eastAsia="Arial" w:hAnsi="Arial" w:cs="Arial"/>
          <w:sz w:val="24"/>
          <w:szCs w:val="24"/>
          <w:lang w:val="pt-BR"/>
        </w:rPr>
        <w:t>exponencial</w:t>
      </w:r>
      <w:r w:rsidRPr="006C37A8">
        <w:rPr>
          <w:rFonts w:ascii="Arial" w:hAnsi="Arial"/>
          <w:sz w:val="24"/>
          <w:lang w:val="pt-BR"/>
        </w:rPr>
        <w:t xml:space="preserve"> de crédito a partir do início da década de 2000, com leve recuo na até metade da década de 2010 e retoma ultrapassando máxima anterior.</w:t>
      </w:r>
    </w:p>
    <w:p w14:paraId="25449EA7" w14:textId="77777777" w:rsidR="00314982" w:rsidRPr="00194BFE" w:rsidRDefault="00314982" w:rsidP="00194BFE">
      <w:pPr>
        <w:spacing w:line="96" w:lineRule="exact"/>
        <w:ind w:firstLine="720"/>
        <w:rPr>
          <w:rFonts w:ascii="Arial" w:hAnsi="Arial"/>
          <w:sz w:val="24"/>
          <w:lang w:val="pt-BR"/>
        </w:rPr>
      </w:pPr>
    </w:p>
    <w:p w14:paraId="54873CD7" w14:textId="77777777" w:rsidR="00314982" w:rsidRPr="00194BFE" w:rsidRDefault="006C37A8" w:rsidP="00194BFE">
      <w:pPr>
        <w:spacing w:line="460" w:lineRule="auto"/>
        <w:ind w:left="260" w:right="2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Diante o levantamento, o setor bancário brasileiro durante o período avaliado passou por diversas transformações em sua estrutura no que tange a concentração </w:t>
      </w:r>
      <w:r w:rsidRPr="006C37A8">
        <w:rPr>
          <w:rFonts w:ascii="Arial" w:hAnsi="Arial"/>
          <w:sz w:val="24"/>
          <w:lang w:val="pt-BR"/>
        </w:rPr>
        <w:lastRenderedPageBreak/>
        <w:t>de mercado, aumento da participação de capital estrangeiro por meio de controle acionário, redução da participação pública.</w:t>
      </w:r>
    </w:p>
    <w:p w14:paraId="6335EB94" w14:textId="77777777" w:rsidR="00314982" w:rsidRPr="00194BFE" w:rsidRDefault="00314982" w:rsidP="00194BFE">
      <w:pPr>
        <w:spacing w:line="85" w:lineRule="exact"/>
        <w:rPr>
          <w:rFonts w:ascii="Arial" w:hAnsi="Arial"/>
          <w:sz w:val="24"/>
          <w:lang w:val="pt-BR"/>
        </w:rPr>
      </w:pPr>
    </w:p>
    <w:p w14:paraId="269B870D" w14:textId="77777777" w:rsidR="00314982" w:rsidRPr="00194BFE" w:rsidRDefault="006C37A8" w:rsidP="00194BFE">
      <w:pPr>
        <w:spacing w:line="419" w:lineRule="auto"/>
        <w:ind w:left="260" w:firstLine="46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>Em relação aos indicadores foi verificado que entre a década de 1980 até metade da década de 1990, no cenário hiperinflacionário, mesmo com redução da concentração bancária, os indicadores de eficiência de intermediação financeiras como o spread bancário e a relação crédito/PIB estavam em níveis considerados ineficientes e muito destoantes em comparação a outros países e regiões.</w:t>
      </w:r>
    </w:p>
    <w:p w14:paraId="2C527B18" w14:textId="77777777" w:rsidR="00CD5A07" w:rsidRPr="006C37A8" w:rsidRDefault="00CD5A07" w:rsidP="00CD5A07">
      <w:pPr>
        <w:spacing w:line="101" w:lineRule="exact"/>
        <w:rPr>
          <w:rFonts w:ascii="Arial" w:hAnsi="Arial"/>
          <w:sz w:val="24"/>
          <w:szCs w:val="24"/>
          <w:lang w:val="pt-BR"/>
        </w:rPr>
      </w:pPr>
    </w:p>
    <w:p w14:paraId="57C98EAF" w14:textId="77777777" w:rsidR="00314982" w:rsidRPr="00194BFE" w:rsidRDefault="006C37A8" w:rsidP="00194BFE">
      <w:pPr>
        <w:spacing w:line="421" w:lineRule="auto"/>
        <w:ind w:left="260" w:firstLine="46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>A partir de 1995 se observou mudanças significativas no setor bancário, com nova concentração, redução de instituições nacionais devido o controle acionário por capital estrangeiro, e expressiva redução no spread bancário e a partir de 2004 uma mudança significativa na relação crédito/PIB.</w:t>
      </w:r>
    </w:p>
    <w:p w14:paraId="7348FF63" w14:textId="77777777" w:rsidR="00CD5A07" w:rsidRPr="006C37A8" w:rsidRDefault="00CD5A07" w:rsidP="00CD5A07">
      <w:pPr>
        <w:rPr>
          <w:lang w:val="pt-BR"/>
        </w:rPr>
        <w:sectPr w:rsidR="00CD5A07" w:rsidRPr="006C37A8">
          <w:type w:val="continuous"/>
          <w:pgSz w:w="11900" w:h="16838"/>
          <w:pgMar w:top="991" w:right="1086" w:bottom="927" w:left="1440" w:header="0" w:footer="0" w:gutter="0"/>
          <w:cols w:space="720" w:equalWidth="0">
            <w:col w:w="9380"/>
          </w:cols>
        </w:sectPr>
      </w:pPr>
    </w:p>
    <w:p w14:paraId="527A7798" w14:textId="77777777" w:rsidR="00CD5A07" w:rsidRPr="006C37A8" w:rsidRDefault="00CD5A07" w:rsidP="00CD5A07">
      <w:pPr>
        <w:jc w:val="right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15</w:t>
      </w:r>
    </w:p>
    <w:p w14:paraId="3F4ADB2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5C67EAD" w14:textId="77777777" w:rsidR="00314982" w:rsidRPr="006C37A8" w:rsidRDefault="00314982">
      <w:pPr>
        <w:spacing w:line="215" w:lineRule="exact"/>
        <w:rPr>
          <w:sz w:val="20"/>
          <w:lang w:val="pt-BR"/>
        </w:rPr>
      </w:pPr>
    </w:p>
    <w:p w14:paraId="1AF670F7" w14:textId="77777777" w:rsidR="00314982" w:rsidRPr="006C37A8" w:rsidRDefault="006C37A8">
      <w:pPr>
        <w:ind w:left="218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Figura 5 – Evolução anual do saldo carteira de crédito</w:t>
      </w:r>
    </w:p>
    <w:p w14:paraId="7B587D75" w14:textId="77777777" w:rsidR="00CD5A07" w:rsidRPr="006C37A8" w:rsidRDefault="00CD5A07" w:rsidP="00CD5A07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790336" behindDoc="1" locked="0" layoutInCell="0" allowOverlap="1" wp14:anchorId="0CD1E785" wp14:editId="6BAB9016">
            <wp:simplePos x="0" y="0"/>
            <wp:positionH relativeFrom="column">
              <wp:posOffset>962660</wp:posOffset>
            </wp:positionH>
            <wp:positionV relativeFrom="paragraph">
              <wp:posOffset>327025</wp:posOffset>
            </wp:positionV>
            <wp:extent cx="4953000" cy="3766820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6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C393BB" w14:textId="77777777" w:rsidR="00314982" w:rsidRPr="006C37A8" w:rsidRDefault="00314982">
      <w:pPr>
        <w:rPr>
          <w:lang w:val="pt-BR"/>
        </w:rPr>
        <w:sectPr w:rsidR="00314982" w:rsidRPr="006C37A8" w:rsidSect="00194BFE">
          <w:pgSz w:w="11900" w:h="16838"/>
          <w:pgMar w:top="991" w:right="1146" w:bottom="961" w:left="1440" w:header="0" w:footer="0" w:gutter="0"/>
          <w:cols w:space="720" w:equalWidth="0">
            <w:col w:w="9320"/>
          </w:cols>
        </w:sectPr>
      </w:pPr>
    </w:p>
    <w:p w14:paraId="7D072A9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6FA1C3B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419C59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BBE40F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CCF416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60C3DE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EAF463F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526A060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5E3534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CFE7A7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9AC555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35289A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076A09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1FC4036" w14:textId="77777777" w:rsidR="00314982" w:rsidRPr="006C37A8" w:rsidRDefault="00314982">
      <w:pPr>
        <w:spacing w:line="202" w:lineRule="exact"/>
        <w:rPr>
          <w:sz w:val="20"/>
          <w:lang w:val="pt-BR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314982" w:rsidRPr="006C37A8" w14:paraId="67FC251B" w14:textId="77777777">
        <w:trPr>
          <w:trHeight w:val="1340"/>
        </w:trPr>
        <w:tc>
          <w:tcPr>
            <w:tcW w:w="253" w:type="dxa"/>
            <w:textDirection w:val="btLr"/>
            <w:vAlign w:val="bottom"/>
          </w:tcPr>
          <w:p w14:paraId="553832A7" w14:textId="77777777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lang w:val="pt-BR"/>
              </w:rPr>
              <w:t>Saldo.Crédito</w:t>
            </w:r>
          </w:p>
        </w:tc>
      </w:tr>
    </w:tbl>
    <w:p w14:paraId="4F2860FD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br w:type="column"/>
      </w:r>
    </w:p>
    <w:p w14:paraId="5B1D9E21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1A483820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F9DD8D3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593EF25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74A25C6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297F3C5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2A6FBA6A" w14:textId="77777777" w:rsidR="00314982" w:rsidRPr="006C37A8" w:rsidRDefault="00314982">
      <w:pPr>
        <w:spacing w:line="206" w:lineRule="exact"/>
        <w:rPr>
          <w:sz w:val="20"/>
          <w:szCs w:val="20"/>
          <w:lang w:val="pt-BR"/>
        </w:rPr>
      </w:pPr>
    </w:p>
    <w:p w14:paraId="1B4F32ED" w14:textId="77777777" w:rsidR="00314982" w:rsidRPr="006C37A8" w:rsidRDefault="006C37A8">
      <w:pPr>
        <w:jc w:val="center"/>
        <w:rPr>
          <w:sz w:val="20"/>
          <w:szCs w:val="20"/>
          <w:lang w:val="pt-BR"/>
        </w:rPr>
      </w:pPr>
      <w:r w:rsidRPr="006C37A8">
        <w:rPr>
          <w:rFonts w:ascii="Helvetica" w:eastAsia="Helvetica" w:hAnsi="Helvetica" w:cs="Helvetica"/>
          <w:color w:val="4D4D4D"/>
          <w:sz w:val="17"/>
          <w:szCs w:val="17"/>
          <w:lang w:val="pt-BR"/>
        </w:rPr>
        <w:t>$3,000,000</w:t>
      </w:r>
    </w:p>
    <w:p w14:paraId="48616D56" w14:textId="77777777" w:rsidR="00CD5A07" w:rsidRPr="006C37A8" w:rsidRDefault="00CD5A07" w:rsidP="00CD5A07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5CAC61C5" wp14:editId="5C2FA120">
                <wp:simplePos x="0" y="0"/>
                <wp:positionH relativeFrom="column">
                  <wp:posOffset>597535</wp:posOffset>
                </wp:positionH>
                <wp:positionV relativeFrom="paragraph">
                  <wp:posOffset>-60325</wp:posOffset>
                </wp:positionV>
                <wp:extent cx="34925" cy="0"/>
                <wp:effectExtent l="0" t="0" r="0" b="0"/>
                <wp:wrapNone/>
                <wp:docPr id="164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6B555" id="Shape 59" o:spid="_x0000_s1026" style="position:absolute;z-index:-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-4.7pt" to="49.8pt,-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</w:p>
    <w:p w14:paraId="2A452B4F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3A9B31A4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ECC466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2DB5D7DA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3426988B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7B6D7E0" w14:textId="77777777" w:rsidR="00314982" w:rsidRPr="006C37A8" w:rsidRDefault="00314982">
      <w:pPr>
        <w:spacing w:line="335" w:lineRule="exact"/>
        <w:rPr>
          <w:sz w:val="20"/>
          <w:szCs w:val="20"/>
          <w:lang w:val="pt-BR"/>
        </w:rPr>
      </w:pPr>
    </w:p>
    <w:p w14:paraId="4C847BE0" w14:textId="77777777" w:rsidR="00314982" w:rsidRPr="006C37A8" w:rsidRDefault="006C37A8">
      <w:pPr>
        <w:jc w:val="center"/>
        <w:rPr>
          <w:sz w:val="20"/>
          <w:szCs w:val="20"/>
          <w:lang w:val="pt-BR"/>
        </w:rPr>
      </w:pPr>
      <w:r w:rsidRPr="006C37A8">
        <w:rPr>
          <w:rFonts w:ascii="Helvetica" w:eastAsia="Helvetica" w:hAnsi="Helvetica" w:cs="Helvetica"/>
          <w:color w:val="4D4D4D"/>
          <w:sz w:val="17"/>
          <w:szCs w:val="17"/>
          <w:lang w:val="pt-BR"/>
        </w:rPr>
        <w:t>$2,000,000</w:t>
      </w:r>
    </w:p>
    <w:p w14:paraId="11910F81" w14:textId="77777777" w:rsidR="00CD5A07" w:rsidRPr="006C37A8" w:rsidRDefault="00CD5A07" w:rsidP="00CD5A07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050C7426" wp14:editId="49D096B1">
                <wp:simplePos x="0" y="0"/>
                <wp:positionH relativeFrom="column">
                  <wp:posOffset>597535</wp:posOffset>
                </wp:positionH>
                <wp:positionV relativeFrom="paragraph">
                  <wp:posOffset>-60325</wp:posOffset>
                </wp:positionV>
                <wp:extent cx="34925" cy="0"/>
                <wp:effectExtent l="0" t="0" r="0" b="0"/>
                <wp:wrapNone/>
                <wp:docPr id="165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B6925" id="Shape 60" o:spid="_x0000_s1026" style="position:absolute;z-index:-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-4.7pt" to="49.8pt,-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</w:p>
    <w:p w14:paraId="6231E9AD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2FDE88D6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7343E4E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A46F18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EACB4EB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12A54C01" w14:textId="77777777" w:rsidR="00314982" w:rsidRPr="006C37A8" w:rsidRDefault="00314982">
      <w:pPr>
        <w:spacing w:line="335" w:lineRule="exact"/>
        <w:rPr>
          <w:sz w:val="20"/>
          <w:szCs w:val="20"/>
          <w:lang w:val="pt-BR"/>
        </w:rPr>
      </w:pPr>
    </w:p>
    <w:p w14:paraId="6A61716A" w14:textId="77777777" w:rsidR="00314982" w:rsidRPr="006C37A8" w:rsidRDefault="006C37A8">
      <w:pPr>
        <w:jc w:val="center"/>
        <w:rPr>
          <w:sz w:val="20"/>
          <w:szCs w:val="20"/>
          <w:lang w:val="pt-BR"/>
        </w:rPr>
      </w:pPr>
      <w:r w:rsidRPr="006C37A8">
        <w:rPr>
          <w:rFonts w:ascii="Helvetica" w:eastAsia="Helvetica" w:hAnsi="Helvetica" w:cs="Helvetica"/>
          <w:color w:val="4D4D4D"/>
          <w:sz w:val="17"/>
          <w:szCs w:val="17"/>
          <w:lang w:val="pt-BR"/>
        </w:rPr>
        <w:t>$1,000,000</w:t>
      </w:r>
    </w:p>
    <w:p w14:paraId="3748F269" w14:textId="77777777" w:rsidR="00CD5A07" w:rsidRPr="006C37A8" w:rsidRDefault="00CD5A07" w:rsidP="00CD5A07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04886623" wp14:editId="7FC304D5">
                <wp:simplePos x="0" y="0"/>
                <wp:positionH relativeFrom="column">
                  <wp:posOffset>597535</wp:posOffset>
                </wp:positionH>
                <wp:positionV relativeFrom="paragraph">
                  <wp:posOffset>-60325</wp:posOffset>
                </wp:positionV>
                <wp:extent cx="34925" cy="0"/>
                <wp:effectExtent l="0" t="0" r="0" b="0"/>
                <wp:wrapNone/>
                <wp:docPr id="166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0F4AF" id="Shape 61" o:spid="_x0000_s1026" style="position:absolute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-4.7pt" to="49.8pt,-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</w:p>
    <w:p w14:paraId="779D6174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BB08591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E00F133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3532368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2629C6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C170091" w14:textId="77777777" w:rsidR="00314982" w:rsidRPr="006C37A8" w:rsidRDefault="00314982">
      <w:pPr>
        <w:spacing w:line="332" w:lineRule="exact"/>
        <w:rPr>
          <w:sz w:val="20"/>
          <w:szCs w:val="20"/>
          <w:lang w:val="pt-BR"/>
        </w:rPr>
      </w:pPr>
    </w:p>
    <w:p w14:paraId="197DC31F" w14:textId="77777777" w:rsidR="00314982" w:rsidRPr="006C37A8" w:rsidRDefault="006C37A8">
      <w:pPr>
        <w:jc w:val="right"/>
        <w:rPr>
          <w:sz w:val="20"/>
          <w:szCs w:val="20"/>
          <w:lang w:val="pt-BR"/>
        </w:rPr>
      </w:pPr>
      <w:r w:rsidRPr="006C37A8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$0</w:t>
      </w:r>
    </w:p>
    <w:p w14:paraId="08B34D43" w14:textId="77777777" w:rsidR="00CD5A07" w:rsidRPr="006C37A8" w:rsidRDefault="00CD5A07" w:rsidP="00CD5A07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61A7C460" wp14:editId="7C258A30">
                <wp:simplePos x="0" y="0"/>
                <wp:positionH relativeFrom="column">
                  <wp:posOffset>597535</wp:posOffset>
                </wp:positionH>
                <wp:positionV relativeFrom="paragraph">
                  <wp:posOffset>-65405</wp:posOffset>
                </wp:positionV>
                <wp:extent cx="34925" cy="0"/>
                <wp:effectExtent l="0" t="0" r="0" b="0"/>
                <wp:wrapNone/>
                <wp:docPr id="167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CB962" id="Shape 62" o:spid="_x0000_s1026" style="position:absolute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-5.1pt" to="49.8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</w:p>
    <w:p w14:paraId="4733422E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br w:type="column"/>
      </w:r>
    </w:p>
    <w:p w14:paraId="147ECA89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F2CABDB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FC9D25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C972F05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1EF39D5F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2E9151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2DAC316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D7AF185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0905395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BE353EB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B174193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63B911F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63B41AE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A538DF3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2795FAB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5580C65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DE06065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3DEFD81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1CAFE62D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231E1B8D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5513A379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D733C16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8D4FDBE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1E1755A4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03D328C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6C8E0A7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235F3E90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17EFDEA6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83D52F4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13A453E1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22328E2C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884E0A4" w14:textId="77777777" w:rsidR="00314982" w:rsidRPr="006C37A8" w:rsidRDefault="00314982">
      <w:pPr>
        <w:spacing w:line="285" w:lineRule="exact"/>
        <w:rPr>
          <w:sz w:val="20"/>
          <w:szCs w:val="20"/>
          <w:lang w:val="pt-BR"/>
        </w:rPr>
      </w:pPr>
    </w:p>
    <w:p w14:paraId="6CAA9EF6" w14:textId="77777777" w:rsidR="00314982" w:rsidRPr="006C37A8" w:rsidRDefault="00314982">
      <w:pPr>
        <w:spacing w:line="1" w:lineRule="exact"/>
        <w:rPr>
          <w:sz w:val="1"/>
          <w:szCs w:val="1"/>
          <w:lang w:val="pt-B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2360"/>
        <w:gridCol w:w="2380"/>
        <w:gridCol w:w="1380"/>
      </w:tblGrid>
      <w:tr w:rsidR="00314982" w:rsidRPr="006C37A8" w14:paraId="5EFF4B79" w14:textId="77777777" w:rsidTr="00194BFE">
        <w:trPr>
          <w:trHeight w:val="207"/>
        </w:trPr>
        <w:tc>
          <w:tcPr>
            <w:tcW w:w="1380" w:type="dxa"/>
            <w:vAlign w:val="bottom"/>
          </w:tcPr>
          <w:p w14:paraId="68A123B9" w14:textId="77777777" w:rsidR="00314982" w:rsidRPr="006C37A8" w:rsidRDefault="006C37A8">
            <w:pPr>
              <w:ind w:right="91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  <w:lang w:val="pt-BR"/>
              </w:rPr>
              <w:t>1990</w:t>
            </w:r>
          </w:p>
        </w:tc>
        <w:tc>
          <w:tcPr>
            <w:tcW w:w="2360" w:type="dxa"/>
            <w:vAlign w:val="bottom"/>
          </w:tcPr>
          <w:p w14:paraId="08E460D4" w14:textId="77777777" w:rsidR="00314982" w:rsidRPr="006C37A8" w:rsidRDefault="006C37A8">
            <w:pPr>
              <w:ind w:right="89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2000</w:t>
            </w:r>
          </w:p>
        </w:tc>
        <w:tc>
          <w:tcPr>
            <w:tcW w:w="2380" w:type="dxa"/>
            <w:vAlign w:val="bottom"/>
          </w:tcPr>
          <w:p w14:paraId="3C6358B7" w14:textId="77777777" w:rsidR="00314982" w:rsidRPr="006C37A8" w:rsidRDefault="006C37A8">
            <w:pPr>
              <w:ind w:right="91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2010</w:t>
            </w:r>
          </w:p>
        </w:tc>
        <w:tc>
          <w:tcPr>
            <w:tcW w:w="1380" w:type="dxa"/>
            <w:vAlign w:val="bottom"/>
          </w:tcPr>
          <w:p w14:paraId="4A4F4B0F" w14:textId="77777777" w:rsidR="00314982" w:rsidRPr="006C37A8" w:rsidRDefault="006C37A8">
            <w:pPr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2020</w:t>
            </w:r>
          </w:p>
        </w:tc>
      </w:tr>
    </w:tbl>
    <w:p w14:paraId="02FF56AC" w14:textId="77777777" w:rsidR="00CD5A07" w:rsidRPr="006C37A8" w:rsidRDefault="00CD5A07" w:rsidP="00CD5A07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18ACC5AD" wp14:editId="37283260">
                <wp:simplePos x="0" y="0"/>
                <wp:positionH relativeFrom="column">
                  <wp:posOffset>120650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168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0C53C" id="Shape 63" o:spid="_x0000_s1026" style="position:absolute;z-index:-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-13.2pt" to="9.5pt,-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 wp14:anchorId="1C216405" wp14:editId="4806D0CF">
                <wp:simplePos x="0" y="0"/>
                <wp:positionH relativeFrom="column">
                  <wp:posOffset>1625600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169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D3E65" id="Shape 64" o:spid="_x0000_s1026" style="position:absolute;z-index:-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-13.2pt" to="128pt,-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4885697E" wp14:editId="412CEDE0">
                <wp:simplePos x="0" y="0"/>
                <wp:positionH relativeFrom="column">
                  <wp:posOffset>3131185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170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3ED82" id="Shape 65" o:spid="_x0000_s1026" style="position:absolute;z-index:-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-13.2pt" to="246.55pt,-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03648" behindDoc="1" locked="0" layoutInCell="0" allowOverlap="1" wp14:anchorId="73AE81D0" wp14:editId="08B707CB">
                <wp:simplePos x="0" y="0"/>
                <wp:positionH relativeFrom="column">
                  <wp:posOffset>4636135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171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11257" id="Shape 66" o:spid="_x0000_s1026" style="position:absolute;z-index:-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05pt,-13.2pt" to="365.05pt,-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</w:p>
    <w:p w14:paraId="70B2BAB4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13B181EE" w14:textId="77777777" w:rsidR="00314982" w:rsidRPr="006C37A8" w:rsidRDefault="00314982">
      <w:pPr>
        <w:rPr>
          <w:lang w:val="pt-BR"/>
        </w:rPr>
        <w:sectPr w:rsidR="00314982" w:rsidRPr="006C37A8" w:rsidSect="00194BFE">
          <w:type w:val="continuous"/>
          <w:pgSz w:w="11900" w:h="16838"/>
          <w:pgMar w:top="991" w:right="1146" w:bottom="961" w:left="1440" w:header="0" w:footer="0" w:gutter="0"/>
          <w:cols w:num="3" w:space="720" w:equalWidth="0">
            <w:col w:w="474" w:space="46"/>
            <w:col w:w="900" w:space="260"/>
            <w:col w:w="7640"/>
          </w:cols>
        </w:sectPr>
      </w:pPr>
    </w:p>
    <w:p w14:paraId="1BD248BA" w14:textId="77777777" w:rsidR="00314982" w:rsidRPr="006C37A8" w:rsidRDefault="00314982">
      <w:pPr>
        <w:spacing w:line="51" w:lineRule="exact"/>
        <w:rPr>
          <w:sz w:val="20"/>
          <w:szCs w:val="20"/>
          <w:lang w:val="pt-BR"/>
        </w:rPr>
      </w:pPr>
    </w:p>
    <w:p w14:paraId="6D3CC310" w14:textId="77777777" w:rsidR="00314982" w:rsidRPr="006C37A8" w:rsidRDefault="006C37A8" w:rsidP="00194BFE">
      <w:pPr>
        <w:ind w:right="-259"/>
        <w:jc w:val="center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Elaborado com dados do Banco Central</w:t>
      </w:r>
    </w:p>
    <w:p w14:paraId="4F141F3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1FD87A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64AA868" w14:textId="77777777" w:rsidR="00314982" w:rsidRPr="006C37A8" w:rsidRDefault="00314982">
      <w:pPr>
        <w:spacing w:line="248" w:lineRule="exact"/>
        <w:rPr>
          <w:sz w:val="20"/>
          <w:lang w:val="pt-BR"/>
        </w:rPr>
      </w:pPr>
    </w:p>
    <w:p w14:paraId="792B45DD" w14:textId="77777777" w:rsidR="00CD5A07" w:rsidRPr="006C37A8" w:rsidRDefault="00CD5A07" w:rsidP="00CD5A07">
      <w:pPr>
        <w:rPr>
          <w:lang w:val="pt-BR"/>
        </w:rPr>
        <w:sectPr w:rsidR="00CD5A07" w:rsidRPr="006C37A8">
          <w:type w:val="continuous"/>
          <w:pgSz w:w="11900" w:h="16838"/>
          <w:pgMar w:top="991" w:right="1146" w:bottom="961" w:left="1440" w:header="0" w:footer="0" w:gutter="0"/>
          <w:cols w:space="720" w:equalWidth="0">
            <w:col w:w="9320"/>
          </w:cols>
        </w:sectPr>
      </w:pPr>
    </w:p>
    <w:p w14:paraId="0C24364F" w14:textId="77777777" w:rsidR="00CD5A07" w:rsidRPr="006C37A8" w:rsidRDefault="00CD5A07" w:rsidP="00CD5A07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16</w:t>
      </w:r>
    </w:p>
    <w:p w14:paraId="64443476" w14:textId="77777777" w:rsidR="00CD5A07" w:rsidRPr="006C37A8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A73A357" w14:textId="77777777" w:rsidR="00314982" w:rsidRPr="006C37A8" w:rsidRDefault="00314982" w:rsidP="00194BFE">
      <w:pPr>
        <w:spacing w:line="246" w:lineRule="exact"/>
        <w:rPr>
          <w:sz w:val="20"/>
          <w:lang w:val="pt-BR"/>
        </w:rPr>
      </w:pPr>
    </w:p>
    <w:p w14:paraId="714E43A7" w14:textId="31B27BCC" w:rsidR="00314982" w:rsidRPr="006C37A8" w:rsidRDefault="006C37A8" w:rsidP="00194BFE">
      <w:pPr>
        <w:spacing w:line="419" w:lineRule="auto"/>
        <w:ind w:left="26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Este capítulo levantou informações amplas sobre o setor bancário brasileiro, e </w:t>
      </w:r>
      <w:r w:rsidR="00CD5A07" w:rsidRPr="006C37A8">
        <w:rPr>
          <w:rFonts w:ascii="Arial" w:eastAsia="Arial" w:hAnsi="Arial" w:cs="Arial"/>
          <w:sz w:val="24"/>
          <w:szCs w:val="24"/>
          <w:lang w:val="pt-BR"/>
        </w:rPr>
        <w:t>identifi-cou</w:t>
      </w:r>
      <w:r w:rsidRPr="006C37A8">
        <w:rPr>
          <w:rFonts w:ascii="Arial" w:hAnsi="Arial"/>
          <w:sz w:val="24"/>
          <w:lang w:val="pt-BR"/>
        </w:rPr>
        <w:t xml:space="preserve"> como variáveis o nível de concentração, tipo de iniciativa, origem do capital, taxa de juros, spread bancário, saldo da carteira de crédito de recurs</w:t>
      </w:r>
      <w:r w:rsidR="00194BFE">
        <w:rPr>
          <w:rFonts w:ascii="Arial" w:hAnsi="Arial"/>
          <w:sz w:val="24"/>
          <w:lang w:val="pt-BR"/>
        </w:rPr>
        <w:t xml:space="preserve">os livres e destinados, PIB. </w:t>
      </w:r>
      <w:r w:rsidRPr="006C37A8">
        <w:rPr>
          <w:rFonts w:ascii="Arial" w:hAnsi="Arial"/>
          <w:sz w:val="24"/>
          <w:lang w:val="pt-BR"/>
        </w:rPr>
        <w:t xml:space="preserve"> </w:t>
      </w:r>
      <w:proofErr w:type="gramStart"/>
      <w:r w:rsidRPr="006C37A8">
        <w:rPr>
          <w:rFonts w:ascii="Arial" w:hAnsi="Arial"/>
          <w:sz w:val="24"/>
          <w:lang w:val="pt-BR"/>
        </w:rPr>
        <w:t>No</w:t>
      </w:r>
      <w:proofErr w:type="gramEnd"/>
      <w:r w:rsidRPr="006C37A8">
        <w:rPr>
          <w:rFonts w:ascii="Arial" w:hAnsi="Arial"/>
          <w:sz w:val="24"/>
          <w:lang w:val="pt-BR"/>
        </w:rPr>
        <w:t xml:space="preserve"> próximo capítulo serão levantados conceitos, definições e estudos sobre a evolução, decomposição e determinantes do spread bancário.</w:t>
      </w:r>
    </w:p>
    <w:p w14:paraId="5602FA3F" w14:textId="77777777" w:rsidR="00314982" w:rsidRPr="006C37A8" w:rsidRDefault="00314982">
      <w:pPr>
        <w:spacing w:line="101" w:lineRule="exact"/>
        <w:rPr>
          <w:sz w:val="20"/>
          <w:lang w:val="pt-BR"/>
        </w:rPr>
      </w:pPr>
    </w:p>
    <w:p w14:paraId="4B471F59" w14:textId="77777777" w:rsidR="00314982" w:rsidRPr="006C37A8" w:rsidRDefault="006C37A8" w:rsidP="00194BFE">
      <w:pPr>
        <w:ind w:left="260"/>
        <w:rPr>
          <w:sz w:val="20"/>
          <w:lang w:val="pt-BR"/>
        </w:rPr>
      </w:pPr>
      <w:r w:rsidRPr="00194BFE">
        <w:rPr>
          <w:rFonts w:ascii="Arial" w:hAnsi="Arial"/>
          <w:color w:val="FF0000"/>
          <w:sz w:val="24"/>
          <w:lang w:val="pt-BR"/>
        </w:rPr>
        <w:t>INSERIR BREVE CONTEXTO E DADOS SOBRE BASE MONETÁRIA</w:t>
      </w:r>
    </w:p>
    <w:p w14:paraId="028A78B8" w14:textId="77777777" w:rsidR="00314982" w:rsidRPr="006C37A8" w:rsidRDefault="00314982">
      <w:pPr>
        <w:rPr>
          <w:lang w:val="pt-BR"/>
        </w:rPr>
        <w:sectPr w:rsidR="00314982" w:rsidRPr="006C37A8">
          <w:type w:val="continuous"/>
          <w:pgSz w:w="11900" w:h="16838"/>
          <w:pgMar w:top="991" w:right="1106" w:bottom="1440" w:left="1440" w:header="0" w:footer="0" w:gutter="0"/>
          <w:cols w:space="720" w:equalWidth="0">
            <w:col w:w="9360"/>
          </w:cols>
          <w:sectPrChange w:id="616" w:author="Windows User" w:date="2020-10-22T22:30:00Z">
            <w:sectPr w:rsidR="00314982" w:rsidRPr="006C37A8">
              <w:type w:val="nextPage"/>
              <w:pgMar w:top="991" w:right="1086" w:bottom="396" w:left="1440" w:header="0" w:footer="0" w:gutter="0"/>
            </w:sectPr>
          </w:sectPrChange>
        </w:sectPr>
      </w:pPr>
    </w:p>
    <w:p w14:paraId="35BF125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123C338" w14:textId="3042E301" w:rsidR="00314982" w:rsidRPr="006C37A8" w:rsidRDefault="006C37A8" w:rsidP="00194BFE">
      <w:pPr>
        <w:outlineLvl w:val="1"/>
        <w:rPr>
          <w:sz w:val="20"/>
          <w:lang w:val="pt-BR"/>
        </w:rPr>
      </w:pPr>
      <w:bookmarkStart w:id="617" w:name="_Toc52444643"/>
      <w:r w:rsidRPr="00194BFE">
        <w:rPr>
          <w:rFonts w:ascii="Arial" w:hAnsi="Arial"/>
          <w:b/>
          <w:sz w:val="24"/>
          <w:lang w:val="pt-BR"/>
        </w:rPr>
        <w:t>2</w:t>
      </w:r>
      <w:r w:rsidR="00921310"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.2 </w:t>
      </w:r>
      <w:r w:rsidRPr="00194BFE">
        <w:rPr>
          <w:rFonts w:ascii="Arial" w:hAnsi="Arial"/>
          <w:b/>
          <w:sz w:val="24"/>
          <w:lang w:val="pt-BR"/>
        </w:rPr>
        <w:t>SPREAD BANCÁRIO</w:t>
      </w:r>
      <w:bookmarkEnd w:id="617"/>
    </w:p>
    <w:p w14:paraId="7B5D08D6" w14:textId="77777777" w:rsidR="00616C98" w:rsidRPr="006C37A8" w:rsidRDefault="00616C98">
      <w:pPr>
        <w:spacing w:line="200" w:lineRule="exact"/>
        <w:rPr>
          <w:sz w:val="20"/>
          <w:szCs w:val="20"/>
          <w:lang w:val="pt-BR"/>
        </w:rPr>
      </w:pPr>
    </w:p>
    <w:p w14:paraId="3B28E3B1" w14:textId="77777777" w:rsidR="00616C98" w:rsidRPr="006C37A8" w:rsidRDefault="00616C98">
      <w:pPr>
        <w:spacing w:line="200" w:lineRule="exact"/>
        <w:rPr>
          <w:sz w:val="20"/>
          <w:szCs w:val="20"/>
          <w:lang w:val="pt-BR"/>
        </w:rPr>
      </w:pPr>
    </w:p>
    <w:p w14:paraId="2AB3D126" w14:textId="77777777" w:rsidR="00616C98" w:rsidRPr="006C37A8" w:rsidRDefault="00616C98">
      <w:pPr>
        <w:spacing w:line="200" w:lineRule="exact"/>
        <w:rPr>
          <w:sz w:val="20"/>
          <w:szCs w:val="20"/>
          <w:lang w:val="pt-BR"/>
        </w:rPr>
      </w:pPr>
    </w:p>
    <w:p w14:paraId="0405384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74BC14C" w14:textId="77777777" w:rsidR="00314982" w:rsidRPr="006C37A8" w:rsidRDefault="00314982" w:rsidP="00194BFE">
      <w:pPr>
        <w:spacing w:line="319" w:lineRule="exact"/>
        <w:rPr>
          <w:sz w:val="20"/>
          <w:lang w:val="pt-BR"/>
        </w:rPr>
      </w:pPr>
    </w:p>
    <w:p w14:paraId="1043567B" w14:textId="77777777" w:rsidR="00314982" w:rsidRPr="006C37A8" w:rsidRDefault="006C37A8" w:rsidP="00194BFE">
      <w:pPr>
        <w:spacing w:line="420" w:lineRule="auto"/>
        <w:ind w:left="261" w:firstLine="72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>Este capítulo irá tratar sobre os principais aspectos e características do spread bancário. Na primeira parte serão abordados conceitos e definições gerais. Na segunda parte as características amplas do mercado Brasileiro. Na terceira parte sobre os estudos empíricos realizados no Brasil. O foco é identificar elementos que possam contribuir com o objeto deste estudo.</w:t>
      </w:r>
    </w:p>
    <w:p w14:paraId="0259664F" w14:textId="77777777" w:rsidR="00314982" w:rsidRPr="006C37A8" w:rsidRDefault="00314982" w:rsidP="00194BFE">
      <w:pPr>
        <w:spacing w:line="342" w:lineRule="exact"/>
        <w:rPr>
          <w:sz w:val="20"/>
          <w:lang w:val="pt-BR"/>
        </w:rPr>
      </w:pPr>
    </w:p>
    <w:p w14:paraId="3AB68BF6" w14:textId="77777777" w:rsidR="00314982" w:rsidRPr="006C37A8" w:rsidRDefault="006C37A8" w:rsidP="00194BFE">
      <w:pPr>
        <w:tabs>
          <w:tab w:val="left" w:pos="820"/>
        </w:tabs>
        <w:ind w:left="261"/>
        <w:outlineLvl w:val="2"/>
        <w:rPr>
          <w:sz w:val="20"/>
          <w:lang w:val="pt-BR"/>
        </w:rPr>
      </w:pPr>
      <w:bookmarkStart w:id="618" w:name="_Toc52444644"/>
      <w:r w:rsidRPr="006C37A8">
        <w:rPr>
          <w:rFonts w:ascii="Arial" w:hAnsi="Arial"/>
          <w:sz w:val="24"/>
          <w:lang w:val="pt-BR"/>
        </w:rPr>
        <w:t>2.2.1</w:t>
      </w:r>
      <w:r w:rsidRPr="006C37A8">
        <w:rPr>
          <w:sz w:val="20"/>
          <w:lang w:val="pt-BR"/>
        </w:rPr>
        <w:tab/>
      </w:r>
      <w:r w:rsidRPr="006C37A8">
        <w:rPr>
          <w:rFonts w:ascii="Arial" w:hAnsi="Arial"/>
          <w:sz w:val="23"/>
          <w:lang w:val="pt-BR"/>
        </w:rPr>
        <w:t>CONCEITOS E DEFINIÇÕES</w:t>
      </w:r>
      <w:bookmarkEnd w:id="618"/>
    </w:p>
    <w:p w14:paraId="08243D1B" w14:textId="77777777" w:rsidR="00314982" w:rsidRPr="006C37A8" w:rsidRDefault="00314982" w:rsidP="00194BFE">
      <w:pPr>
        <w:spacing w:line="200" w:lineRule="exact"/>
        <w:rPr>
          <w:sz w:val="20"/>
          <w:lang w:val="pt-BR"/>
        </w:rPr>
      </w:pPr>
    </w:p>
    <w:p w14:paraId="4F6B5C18" w14:textId="77777777" w:rsidR="00616C98" w:rsidRPr="006C37A8" w:rsidRDefault="00616C98">
      <w:pPr>
        <w:spacing w:line="239" w:lineRule="exact"/>
        <w:rPr>
          <w:sz w:val="20"/>
          <w:szCs w:val="20"/>
          <w:lang w:val="pt-BR"/>
        </w:rPr>
      </w:pPr>
    </w:p>
    <w:p w14:paraId="7148EC07" w14:textId="7EDD8396" w:rsidR="00314982" w:rsidRPr="00194BFE" w:rsidRDefault="006C37A8" w:rsidP="00194BFE">
      <w:pPr>
        <w:spacing w:line="420" w:lineRule="auto"/>
        <w:ind w:left="261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Por definição o spread bancário é obtido através da subtração percentual, entre a taxa de aplicação incidente nas operações de crédito, e a taxa de captação que remunera as aplicações financeiras, se configurando como a diferença entre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estes custos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(BACEN,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2000)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1593C3BA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0C881B9" w14:textId="77777777" w:rsidR="00314982" w:rsidRPr="006C37A8" w:rsidRDefault="00314982">
      <w:pPr>
        <w:spacing w:line="331" w:lineRule="exact"/>
        <w:rPr>
          <w:sz w:val="20"/>
          <w:lang w:val="pt-BR"/>
        </w:rPr>
      </w:pPr>
    </w:p>
    <w:p w14:paraId="0725772B" w14:textId="77777777" w:rsidR="00314982" w:rsidRPr="006C37A8" w:rsidRDefault="006C37A8" w:rsidP="006C37A8">
      <w:pPr>
        <w:ind w:right="-21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i/>
          <w:sz w:val="24"/>
          <w:lang w:val="pt-BR"/>
        </w:rPr>
        <w:t>Spread</w:t>
      </w:r>
      <w:r w:rsidRPr="00194BFE">
        <w:rPr>
          <w:rFonts w:ascii="Arial" w:hAnsi="Arial"/>
          <w:i/>
          <w:sz w:val="24"/>
          <w:lang w:val="pt-BR"/>
        </w:rPr>
        <w:t xml:space="preserve"> </w:t>
      </w:r>
      <w:r w:rsidRPr="006C37A8">
        <w:rPr>
          <w:rFonts w:ascii="Arial" w:hAnsi="Arial"/>
          <w:sz w:val="24"/>
          <w:lang w:val="pt-BR"/>
        </w:rPr>
        <w:t>=</w:t>
      </w:r>
      <w:r w:rsidRPr="00194BFE">
        <w:rPr>
          <w:rFonts w:ascii="Arial" w:hAnsi="Arial"/>
          <w:i/>
          <w:sz w:val="24"/>
          <w:lang w:val="pt-BR"/>
        </w:rPr>
        <w:t xml:space="preserve"> </w:t>
      </w:r>
      <w:r w:rsidRPr="006C37A8">
        <w:rPr>
          <w:rFonts w:ascii="Arial" w:hAnsi="Arial"/>
          <w:i/>
          <w:sz w:val="24"/>
          <w:lang w:val="pt-BR"/>
        </w:rPr>
        <w:t>T axadeAplica</w:t>
      </w:r>
      <w:r w:rsidRPr="006C37A8">
        <w:rPr>
          <w:rFonts w:ascii="Arial" w:hAnsi="Arial"/>
          <w:sz w:val="24"/>
          <w:lang w:val="pt-BR"/>
        </w:rPr>
        <w:t>çã</w:t>
      </w:r>
      <w:r w:rsidRPr="006C37A8">
        <w:rPr>
          <w:rFonts w:ascii="Arial" w:hAnsi="Arial"/>
          <w:i/>
          <w:sz w:val="24"/>
          <w:lang w:val="pt-BR"/>
        </w:rPr>
        <w:t>o</w:t>
      </w:r>
      <w:r w:rsidRPr="00194BFE">
        <w:rPr>
          <w:rFonts w:ascii="Arial" w:hAnsi="Arial"/>
          <w:i/>
          <w:sz w:val="24"/>
          <w:lang w:val="pt-BR"/>
        </w:rPr>
        <w:t xml:space="preserve"> </w:t>
      </w:r>
      <w:r w:rsidRPr="006C37A8">
        <w:rPr>
          <w:rFonts w:ascii="Arial" w:hAnsi="Arial"/>
          <w:sz w:val="24"/>
          <w:lang w:val="pt-BR"/>
        </w:rPr>
        <w:t>−</w:t>
      </w:r>
      <w:r w:rsidRPr="00194BFE">
        <w:rPr>
          <w:rFonts w:ascii="Arial" w:hAnsi="Arial"/>
          <w:i/>
          <w:sz w:val="24"/>
          <w:lang w:val="pt-BR"/>
        </w:rPr>
        <w:t xml:space="preserve"> </w:t>
      </w:r>
      <w:r w:rsidRPr="006C37A8">
        <w:rPr>
          <w:rFonts w:ascii="Arial" w:hAnsi="Arial"/>
          <w:i/>
          <w:sz w:val="24"/>
          <w:lang w:val="pt-BR"/>
        </w:rPr>
        <w:t>T axadeCapta</w:t>
      </w:r>
      <w:r w:rsidRPr="006C37A8">
        <w:rPr>
          <w:rFonts w:ascii="Arial" w:hAnsi="Arial"/>
          <w:sz w:val="24"/>
          <w:lang w:val="pt-BR"/>
        </w:rPr>
        <w:t>çã</w:t>
      </w:r>
      <w:r w:rsidRPr="006C37A8">
        <w:rPr>
          <w:rFonts w:ascii="Arial" w:hAnsi="Arial"/>
          <w:i/>
          <w:sz w:val="24"/>
          <w:lang w:val="pt-BR"/>
        </w:rPr>
        <w:t>o</w:t>
      </w:r>
    </w:p>
    <w:p w14:paraId="435961BF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707ADE8" w14:textId="77777777" w:rsidR="00314982" w:rsidRPr="006C37A8" w:rsidRDefault="00314982">
      <w:pPr>
        <w:spacing w:line="294" w:lineRule="exact"/>
        <w:rPr>
          <w:sz w:val="20"/>
          <w:lang w:val="pt-BR"/>
        </w:rPr>
      </w:pPr>
    </w:p>
    <w:p w14:paraId="2329888D" w14:textId="1FB84ED6" w:rsidR="00314982" w:rsidRPr="00194BFE" w:rsidRDefault="006C37A8" w:rsidP="00194BFE">
      <w:pPr>
        <w:spacing w:line="420" w:lineRule="auto"/>
        <w:ind w:left="261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O spread bancário representa uma medida que sinaliza o desempenho dos bancos </w:t>
      </w:r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(LEVINE, 1997)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  <w:r w:rsidRPr="006C37A8">
        <w:rPr>
          <w:rFonts w:ascii="Arial" w:hAnsi="Arial"/>
          <w:sz w:val="24"/>
          <w:lang w:val="pt-BR"/>
        </w:rPr>
        <w:t xml:space="preserve"> É considerado um indicador de eficiência da economia, no sentido de favorecer o crédito e a atividade econômica. Em níveis elevados pode desfavorecer o crédito destinado para produção e consumo produtivos e estar associado com o fraco desempenho econômico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(IMF, 2005)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B68543B" w14:textId="4E461DF5" w:rsidR="00314982" w:rsidRPr="00194BFE" w:rsidRDefault="006C37A8" w:rsidP="00194BFE">
      <w:pPr>
        <w:spacing w:line="420" w:lineRule="auto"/>
        <w:ind w:left="261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Os estudos em torno do spread bancário ocorrem em três óticas: evolução, estrutura e determinantes (SOUZA (2014). Em Dick apud </w:t>
      </w:r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(LEAL, 2006) </w:t>
        </w:r>
      </w:hyperlink>
      <w:r w:rsidRPr="006C37A8">
        <w:rPr>
          <w:rFonts w:ascii="Arial" w:hAnsi="Arial"/>
          <w:sz w:val="24"/>
          <w:lang w:val="pt-BR"/>
        </w:rPr>
        <w:t xml:space="preserve">é destacada a importância de distinguir a abordagem em torno da estrutura e determinante do spread bancário, no sentido de complementariedade. O diagrama na </w:t>
      </w:r>
      <w:hyperlink w:anchor="page1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Figura 6 </w:t>
        </w:r>
      </w:hyperlink>
      <w:r w:rsidRPr="006C37A8">
        <w:rPr>
          <w:rFonts w:ascii="Arial" w:hAnsi="Arial"/>
          <w:sz w:val="24"/>
          <w:lang w:val="pt-BR"/>
        </w:rPr>
        <w:t>ilustra as óticas de estudo do spread bancário.</w:t>
      </w:r>
    </w:p>
    <w:p w14:paraId="3C740817" w14:textId="77777777" w:rsidR="00314982" w:rsidRPr="006C37A8" w:rsidRDefault="00314982">
      <w:pPr>
        <w:spacing w:line="101" w:lineRule="exact"/>
        <w:rPr>
          <w:sz w:val="20"/>
          <w:lang w:val="pt-BR"/>
        </w:rPr>
      </w:pPr>
    </w:p>
    <w:p w14:paraId="4A673E16" w14:textId="72F82ED2" w:rsidR="00314982" w:rsidRPr="00194BFE" w:rsidRDefault="006C37A8" w:rsidP="00194BFE">
      <w:pPr>
        <w:spacing w:line="420" w:lineRule="auto"/>
        <w:ind w:left="261" w:firstLine="720"/>
        <w:jc w:val="both"/>
        <w:rPr>
          <w:rFonts w:ascii="Arial" w:hAnsi="Arial"/>
          <w:sz w:val="24"/>
          <w:lang w:val="pt-BR"/>
        </w:rPr>
      </w:pPr>
      <w:r w:rsidRPr="00194BFE">
        <w:rPr>
          <w:rFonts w:ascii="Arial" w:hAnsi="Arial"/>
          <w:sz w:val="24"/>
          <w:lang w:val="pt-BR"/>
        </w:rPr>
        <w:t>A abordagem em torno da evolução visa analisar o comportamento ao longo do tempo, através de análises quantitativas e qualitativas, enquanto a ótica da estrutura busca</w:t>
      </w:r>
    </w:p>
    <w:p w14:paraId="75C5A2C3" w14:textId="77777777" w:rsidR="00314982" w:rsidRPr="006C37A8" w:rsidRDefault="00314982">
      <w:pPr>
        <w:rPr>
          <w:lang w:val="pt-BR"/>
        </w:rPr>
        <w:sectPr w:rsidR="00314982" w:rsidRPr="006C37A8" w:rsidSect="00194BFE">
          <w:pgSz w:w="11900" w:h="16838"/>
          <w:pgMar w:top="1028" w:right="1086" w:bottom="427" w:left="1440" w:header="0" w:footer="0" w:gutter="0"/>
          <w:cols w:space="720" w:equalWidth="0">
            <w:col w:w="9380"/>
          </w:cols>
        </w:sectPr>
      </w:pPr>
    </w:p>
    <w:p w14:paraId="3B2EE583" w14:textId="77777777" w:rsidR="00616C98" w:rsidRPr="006C37A8" w:rsidRDefault="00536FEA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18</w:t>
      </w:r>
    </w:p>
    <w:p w14:paraId="7B87AB6A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EC7F619" w14:textId="77777777" w:rsidR="00314982" w:rsidRPr="006C37A8" w:rsidRDefault="00314982">
      <w:pPr>
        <w:spacing w:line="215" w:lineRule="exact"/>
        <w:rPr>
          <w:sz w:val="20"/>
          <w:lang w:val="pt-BR"/>
        </w:rPr>
      </w:pPr>
    </w:p>
    <w:p w14:paraId="7838E8D5" w14:textId="77777777" w:rsidR="00314982" w:rsidRPr="006C37A8" w:rsidRDefault="006C37A8" w:rsidP="006C37A8">
      <w:pPr>
        <w:ind w:left="132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Figura 6 – Diagrama de ilustração das vertentes de pesquisa do spread</w:t>
      </w:r>
    </w:p>
    <w:p w14:paraId="1127A23E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805696" behindDoc="1" locked="0" layoutInCell="0" allowOverlap="1" wp14:anchorId="3887DB39" wp14:editId="4EF1E41C">
            <wp:simplePos x="0" y="0"/>
            <wp:positionH relativeFrom="column">
              <wp:posOffset>1933575</wp:posOffset>
            </wp:positionH>
            <wp:positionV relativeFrom="paragraph">
              <wp:posOffset>321310</wp:posOffset>
            </wp:positionV>
            <wp:extent cx="2241550" cy="773430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7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38E4E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8B147D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41D83C8" w14:textId="77777777" w:rsidR="00314982" w:rsidRPr="006C37A8" w:rsidRDefault="00314982" w:rsidP="00194BFE">
      <w:pPr>
        <w:spacing w:line="285" w:lineRule="exact"/>
        <w:rPr>
          <w:sz w:val="20"/>
          <w:lang w:val="pt-BR"/>
        </w:rPr>
      </w:pPr>
    </w:p>
    <w:p w14:paraId="1B555B7C" w14:textId="77777777" w:rsidR="00314982" w:rsidRPr="006C37A8" w:rsidRDefault="006C37A8" w:rsidP="00194BFE">
      <w:pPr>
        <w:ind w:right="-159"/>
        <w:jc w:val="center"/>
        <w:rPr>
          <w:sz w:val="20"/>
          <w:szCs w:val="20"/>
          <w:lang w:val="pt-BR"/>
        </w:rPr>
      </w:pPr>
      <w:r w:rsidRPr="006C37A8">
        <w:rPr>
          <w:rFonts w:ascii="Times" w:eastAsia="Times" w:hAnsi="Times" w:cs="Times"/>
          <w:sz w:val="23"/>
          <w:szCs w:val="23"/>
          <w:lang w:val="pt-BR"/>
        </w:rPr>
        <w:t>Spread Bancário</w:t>
      </w:r>
    </w:p>
    <w:p w14:paraId="6718051B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1F88C197" w14:textId="77777777" w:rsidR="00314982" w:rsidRPr="006C37A8" w:rsidRDefault="00314982" w:rsidP="00194BFE">
      <w:pPr>
        <w:spacing w:line="200" w:lineRule="exact"/>
        <w:rPr>
          <w:sz w:val="20"/>
          <w:szCs w:val="20"/>
          <w:lang w:val="pt-BR"/>
        </w:rPr>
      </w:pPr>
    </w:p>
    <w:p w14:paraId="5C777D18" w14:textId="77777777" w:rsidR="00314982" w:rsidRPr="00194BFE" w:rsidRDefault="00314982" w:rsidP="00194BFE">
      <w:pPr>
        <w:spacing w:line="293" w:lineRule="exact"/>
        <w:rPr>
          <w:sz w:val="20"/>
        </w:rPr>
      </w:pPr>
    </w:p>
    <w:tbl>
      <w:tblPr>
        <w:tblW w:w="0" w:type="auto"/>
        <w:tblInd w:w="18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080"/>
        <w:gridCol w:w="540"/>
        <w:gridCol w:w="560"/>
        <w:gridCol w:w="1000"/>
        <w:gridCol w:w="1600"/>
      </w:tblGrid>
      <w:tr w:rsidR="00314982" w:rsidRPr="006C37A8" w14:paraId="0A3ADCD8" w14:textId="77777777" w:rsidTr="00194BFE">
        <w:trPr>
          <w:trHeight w:val="588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93355E" w14:textId="77777777" w:rsidR="00536FEA" w:rsidRPr="006C37A8" w:rsidRDefault="00536FEA">
            <w:pPr>
              <w:ind w:left="240"/>
              <w:rPr>
                <w:rFonts w:ascii="Times" w:eastAsia="Times" w:hAnsi="Times" w:cs="Times"/>
                <w:sz w:val="23"/>
                <w:szCs w:val="23"/>
                <w:lang w:val="pt-BR"/>
              </w:rPr>
            </w:pPr>
            <w:r w:rsidRPr="006C37A8">
              <w:rPr>
                <w:rFonts w:ascii="Times" w:eastAsia="Times" w:hAnsi="Times" w:cs="Times"/>
                <w:sz w:val="23"/>
                <w:szCs w:val="23"/>
                <w:lang w:val="pt-BR"/>
              </w:rPr>
              <w:t>Evolução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F734F08" w14:textId="77777777" w:rsidR="00616C98" w:rsidRPr="006C37A8" w:rsidRDefault="00616C9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1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06E73E" w14:textId="495435CE" w:rsidR="00314982" w:rsidRPr="006C37A8" w:rsidRDefault="006C37A8">
            <w:pPr>
              <w:ind w:left="1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Times" w:eastAsia="Times" w:hAnsi="Times" w:cs="Times"/>
                <w:sz w:val="23"/>
                <w:szCs w:val="23"/>
                <w:lang w:val="pt-BR"/>
              </w:rPr>
              <w:t>Estrutura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6E23A71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E90A3E" w14:textId="77777777" w:rsidR="00314982" w:rsidRPr="006C37A8" w:rsidRDefault="006C37A8">
            <w:pPr>
              <w:ind w:left="1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Times" w:eastAsia="Times" w:hAnsi="Times" w:cs="Times"/>
                <w:sz w:val="23"/>
                <w:szCs w:val="23"/>
                <w:lang w:val="pt-BR"/>
              </w:rPr>
              <w:t>Determinantes</w:t>
            </w:r>
          </w:p>
        </w:tc>
      </w:tr>
      <w:tr w:rsidR="00314982" w:rsidRPr="006C37A8" w14:paraId="477E4D09" w14:textId="7BF00AFC" w:rsidTr="00194BFE">
        <w:trPr>
          <w:trHeight w:val="409"/>
        </w:trPr>
        <w:tc>
          <w:tcPr>
            <w:tcW w:w="1320" w:type="dxa"/>
            <w:vAlign w:val="bottom"/>
          </w:tcPr>
          <w:p w14:paraId="0F3708AA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080" w:type="dxa"/>
            <w:vAlign w:val="bottom"/>
          </w:tcPr>
          <w:p w14:paraId="4D540C18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C60C03F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560" w:type="dxa"/>
            <w:vAlign w:val="bottom"/>
          </w:tcPr>
          <w:p w14:paraId="16BC0E53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000" w:type="dxa"/>
            <w:vAlign w:val="bottom"/>
          </w:tcPr>
          <w:p w14:paraId="6E0A6FA5" w14:textId="77777777" w:rsidR="00616C98" w:rsidRPr="006C37A8" w:rsidRDefault="00616C9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600" w:type="dxa"/>
            <w:vAlign w:val="bottom"/>
          </w:tcPr>
          <w:p w14:paraId="216A0581" w14:textId="77777777" w:rsidR="00616C98" w:rsidRPr="006C37A8" w:rsidRDefault="00616C98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7ECB9215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807744" behindDoc="1" locked="0" layoutInCell="0" allowOverlap="1" wp14:anchorId="1B337B32" wp14:editId="2109F326">
            <wp:simplePos x="0" y="0"/>
            <wp:positionH relativeFrom="column">
              <wp:posOffset>1209675</wp:posOffset>
            </wp:positionH>
            <wp:positionV relativeFrom="paragraph">
              <wp:posOffset>-275590</wp:posOffset>
            </wp:positionV>
            <wp:extent cx="269875" cy="403225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808768" behindDoc="1" locked="0" layoutInCell="0" allowOverlap="1" wp14:anchorId="15C1C54F" wp14:editId="45BB2CA2">
            <wp:simplePos x="0" y="0"/>
            <wp:positionH relativeFrom="column">
              <wp:posOffset>2976880</wp:posOffset>
            </wp:positionH>
            <wp:positionV relativeFrom="paragraph">
              <wp:posOffset>-17145</wp:posOffset>
            </wp:positionV>
            <wp:extent cx="114300" cy="145415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809792" behindDoc="1" locked="0" layoutInCell="0" allowOverlap="1" wp14:anchorId="38AC20E3" wp14:editId="3E767CBB">
            <wp:simplePos x="0" y="0"/>
            <wp:positionH relativeFrom="column">
              <wp:posOffset>4629150</wp:posOffset>
            </wp:positionH>
            <wp:positionV relativeFrom="paragraph">
              <wp:posOffset>-275590</wp:posOffset>
            </wp:positionV>
            <wp:extent cx="250190" cy="403225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B02976" w14:textId="77777777" w:rsidR="00616C98" w:rsidRPr="006C37A8" w:rsidRDefault="00616C98">
      <w:pPr>
        <w:spacing w:line="124" w:lineRule="exact"/>
        <w:rPr>
          <w:sz w:val="20"/>
          <w:szCs w:val="20"/>
          <w:lang w:val="pt-BR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80"/>
        <w:gridCol w:w="2660"/>
        <w:gridCol w:w="300"/>
        <w:gridCol w:w="2900"/>
      </w:tblGrid>
      <w:tr w:rsidR="00314982" w:rsidRPr="006C37A8" w14:paraId="789CE0F8" w14:textId="77777777" w:rsidTr="00194BFE">
        <w:trPr>
          <w:trHeight w:val="38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896D8C" w14:textId="77777777" w:rsidR="00536FEA" w:rsidRPr="006C37A8" w:rsidRDefault="00536FEA">
            <w:pPr>
              <w:jc w:val="center"/>
              <w:rPr>
                <w:rFonts w:ascii="Times" w:eastAsia="Times" w:hAnsi="Times" w:cs="Times"/>
                <w:w w:val="99"/>
                <w:sz w:val="23"/>
                <w:szCs w:val="23"/>
                <w:lang w:val="pt-BR"/>
              </w:rPr>
            </w:pPr>
            <w:r w:rsidRPr="006C37A8">
              <w:rPr>
                <w:rFonts w:ascii="Times" w:eastAsia="Times" w:hAnsi="Times" w:cs="Times"/>
                <w:w w:val="99"/>
                <w:sz w:val="23"/>
                <w:szCs w:val="23"/>
                <w:lang w:val="pt-BR"/>
              </w:rPr>
              <w:t>Análises do comportamento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03C5B0B" w14:textId="77777777" w:rsidR="00616C98" w:rsidRPr="006C37A8" w:rsidRDefault="00616C9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A924843" w14:textId="075977F6" w:rsidR="00314982" w:rsidRPr="006C37A8" w:rsidRDefault="006C37A8">
            <w:pPr>
              <w:jc w:val="center"/>
              <w:rPr>
                <w:sz w:val="20"/>
                <w:szCs w:val="20"/>
                <w:lang w:val="pt-BR"/>
              </w:rPr>
            </w:pPr>
            <w:r w:rsidRPr="006C37A8">
              <w:rPr>
                <w:rFonts w:ascii="Times" w:eastAsia="Times" w:hAnsi="Times" w:cs="Times"/>
                <w:w w:val="99"/>
                <w:sz w:val="23"/>
                <w:szCs w:val="23"/>
                <w:lang w:val="pt-BR"/>
              </w:rPr>
              <w:t>Identificar e analisar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18EB06B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6D3BD4" w14:textId="77777777" w:rsidR="00314982" w:rsidRPr="006C37A8" w:rsidRDefault="006C37A8">
            <w:pPr>
              <w:jc w:val="center"/>
              <w:rPr>
                <w:sz w:val="20"/>
                <w:szCs w:val="20"/>
                <w:lang w:val="pt-BR"/>
              </w:rPr>
            </w:pPr>
            <w:r w:rsidRPr="00194BFE">
              <w:rPr>
                <w:rFonts w:ascii="Times" w:hAnsi="Times"/>
                <w:w w:val="99"/>
                <w:sz w:val="23"/>
              </w:rPr>
              <w:t>Analisar os efeitos de</w:t>
            </w:r>
          </w:p>
        </w:tc>
      </w:tr>
      <w:tr w:rsidR="00314982" w:rsidRPr="006C37A8" w14:paraId="65EE375A" w14:textId="77777777" w:rsidTr="00194BFE">
        <w:trPr>
          <w:trHeight w:val="294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0FE403" w14:textId="77777777" w:rsidR="00536FEA" w:rsidRPr="006C37A8" w:rsidRDefault="00536FEA">
            <w:pPr>
              <w:jc w:val="center"/>
              <w:rPr>
                <w:rFonts w:ascii="Times" w:eastAsia="Times" w:hAnsi="Times" w:cs="Times"/>
                <w:sz w:val="23"/>
                <w:szCs w:val="23"/>
                <w:lang w:val="pt-BR"/>
              </w:rPr>
            </w:pPr>
            <w:r w:rsidRPr="006C37A8">
              <w:rPr>
                <w:rFonts w:ascii="Times" w:eastAsia="Times" w:hAnsi="Times" w:cs="Times"/>
                <w:sz w:val="23"/>
                <w:szCs w:val="23"/>
                <w:lang w:val="pt-BR"/>
              </w:rPr>
              <w:t>ao longo do tempo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5AB4844" w14:textId="77777777" w:rsidR="00616C98" w:rsidRPr="006C37A8" w:rsidRDefault="00616C9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6F89B3" w14:textId="6F1263E9" w:rsidR="00314982" w:rsidRPr="006C37A8" w:rsidRDefault="006C37A8">
            <w:pPr>
              <w:jc w:val="center"/>
              <w:rPr>
                <w:sz w:val="20"/>
                <w:szCs w:val="20"/>
                <w:lang w:val="pt-BR"/>
              </w:rPr>
            </w:pPr>
            <w:r w:rsidRPr="006C37A8">
              <w:rPr>
                <w:rFonts w:ascii="Times" w:eastAsia="Times" w:hAnsi="Times" w:cs="Times"/>
                <w:w w:val="99"/>
                <w:sz w:val="23"/>
                <w:szCs w:val="23"/>
                <w:lang w:val="pt-BR"/>
              </w:rPr>
              <w:t>componentes de resultado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1302586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05CF4A" w14:textId="77777777" w:rsidR="00314982" w:rsidRPr="006C37A8" w:rsidRDefault="006C37A8">
            <w:pPr>
              <w:jc w:val="center"/>
              <w:rPr>
                <w:sz w:val="20"/>
                <w:szCs w:val="20"/>
                <w:lang w:val="pt-BR"/>
              </w:rPr>
            </w:pPr>
            <w:r w:rsidRPr="00194BFE">
              <w:rPr>
                <w:rFonts w:ascii="Times" w:hAnsi="Times"/>
                <w:w w:val="98"/>
                <w:sz w:val="23"/>
                <w:lang w:val="pt-BR"/>
              </w:rPr>
              <w:t>variáveis ao longo do tempo</w:t>
            </w:r>
          </w:p>
        </w:tc>
      </w:tr>
    </w:tbl>
    <w:p w14:paraId="5D518B69" w14:textId="77777777" w:rsidR="00314982" w:rsidRPr="006C37A8" w:rsidRDefault="00314982" w:rsidP="00194BFE">
      <w:pPr>
        <w:spacing w:line="286" w:lineRule="exact"/>
        <w:rPr>
          <w:sz w:val="20"/>
          <w:lang w:val="pt-BR"/>
        </w:rPr>
      </w:pPr>
    </w:p>
    <w:p w14:paraId="1C5E3248" w14:textId="77777777" w:rsidR="00314982" w:rsidRPr="006C37A8" w:rsidRDefault="006C37A8" w:rsidP="006C37A8">
      <w:pPr>
        <w:ind w:right="-21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Desenvolvido com base nas fontes citadas</w:t>
      </w:r>
    </w:p>
    <w:p w14:paraId="64BBC6A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2C0CDF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9AB03CF" w14:textId="77777777" w:rsidR="00314982" w:rsidRPr="006C37A8" w:rsidRDefault="00314982">
      <w:pPr>
        <w:spacing w:line="248" w:lineRule="exact"/>
        <w:rPr>
          <w:sz w:val="20"/>
          <w:lang w:val="pt-BR"/>
        </w:rPr>
      </w:pPr>
    </w:p>
    <w:p w14:paraId="00BDC5B7" w14:textId="602E5A14" w:rsidR="00314982" w:rsidRPr="00194BFE" w:rsidRDefault="00536FEA" w:rsidP="00194BFE">
      <w:pPr>
        <w:spacing w:line="447" w:lineRule="auto"/>
        <w:ind w:left="260" w:right="60"/>
        <w:jc w:val="both"/>
        <w:rPr>
          <w:rFonts w:ascii="Arial" w:hAnsi="Arial"/>
          <w:sz w:val="23"/>
          <w:lang w:val="pt-BR"/>
        </w:rPr>
      </w:pPr>
      <w:proofErr w:type="gramStart"/>
      <w:r w:rsidRPr="006C37A8">
        <w:rPr>
          <w:rFonts w:ascii="Arial" w:eastAsia="Arial" w:hAnsi="Arial" w:cs="Arial"/>
          <w:sz w:val="23"/>
          <w:szCs w:val="23"/>
          <w:lang w:val="pt-BR"/>
        </w:rPr>
        <w:t>identificar</w:t>
      </w:r>
      <w:proofErr w:type="gramEnd"/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 e analisar os componentes de resultado envolvendo receitas, despesas</w:t>
      </w:r>
      <w:r w:rsidR="006C37A8" w:rsidRPr="006C37A8">
        <w:rPr>
          <w:rFonts w:ascii="Arial" w:hAnsi="Arial"/>
          <w:sz w:val="23"/>
          <w:lang w:val="pt-BR"/>
        </w:rPr>
        <w:t xml:space="preserve"> e provisões. Na abordagem sobre os determinantes é vislumbrado identificar as variáveis que explicam as variações do indicador ao longo dos períodos </w:t>
      </w:r>
      <w:hyperlink w:anchor="page39">
        <w:r w:rsidRPr="006C37A8">
          <w:rPr>
            <w:rFonts w:ascii="Arial" w:eastAsia="Arial" w:hAnsi="Arial" w:cs="Arial"/>
            <w:sz w:val="23"/>
            <w:szCs w:val="23"/>
            <w:lang w:val="pt-BR"/>
          </w:rPr>
          <w:t>(LEAL, 2006)</w:t>
        </w:r>
      </w:hyperlink>
      <w:r w:rsidRPr="006C37A8">
        <w:rPr>
          <w:rFonts w:ascii="Arial" w:eastAsia="Arial" w:hAnsi="Arial" w:cs="Arial"/>
          <w:sz w:val="23"/>
          <w:szCs w:val="23"/>
          <w:lang w:val="pt-BR"/>
        </w:rPr>
        <w:t>.</w:t>
      </w:r>
    </w:p>
    <w:p w14:paraId="0B56A2B9" w14:textId="77777777" w:rsidR="00314982" w:rsidRPr="006C37A8" w:rsidRDefault="00314982" w:rsidP="00194BFE">
      <w:pPr>
        <w:spacing w:line="76" w:lineRule="exact"/>
        <w:rPr>
          <w:sz w:val="20"/>
          <w:lang w:val="pt-BR"/>
        </w:rPr>
      </w:pPr>
    </w:p>
    <w:p w14:paraId="15AD5140" w14:textId="2F5D7FC5" w:rsidR="00314982" w:rsidRPr="00194BFE" w:rsidRDefault="006C37A8" w:rsidP="00194BFE">
      <w:pPr>
        <w:spacing w:line="421" w:lineRule="auto"/>
        <w:ind w:left="26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Vem se tornando relevantes os estudos em torno da decomposição do spread bancário. Entre os componentes explícitos estão a inadimplência, despesas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administrativas</w:t>
      </w:r>
      <w:r w:rsidRPr="006C37A8">
        <w:rPr>
          <w:rFonts w:ascii="Arial" w:hAnsi="Arial"/>
          <w:sz w:val="24"/>
          <w:lang w:val="pt-BR"/>
        </w:rPr>
        <w:t xml:space="preserve">, impostos diretos e indiretos e margem de lucro dos bancos conforme ilustrado abaixo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(BACEN, 2000)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3512D28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E22CE02" w14:textId="77777777" w:rsidR="00314982" w:rsidRPr="006C37A8" w:rsidRDefault="00314982">
      <w:pPr>
        <w:spacing w:line="331" w:lineRule="exact"/>
        <w:rPr>
          <w:sz w:val="20"/>
          <w:lang w:val="pt-BR"/>
        </w:rPr>
      </w:pPr>
    </w:p>
    <w:p w14:paraId="0845FFD4" w14:textId="77777777" w:rsidR="00314982" w:rsidRPr="006C37A8" w:rsidRDefault="006C37A8" w:rsidP="006C37A8">
      <w:pPr>
        <w:ind w:right="-219"/>
        <w:jc w:val="center"/>
        <w:outlineLvl w:val="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i/>
          <w:iCs/>
          <w:sz w:val="24"/>
          <w:szCs w:val="24"/>
          <w:lang w:val="pt-BR"/>
        </w:rPr>
        <w:t>Sprd</w:t>
      </w:r>
      <w:r w:rsidRPr="00194BFE">
        <w:rPr>
          <w:rFonts w:ascii="Arial" w:hAnsi="Arial"/>
          <w:i/>
          <w:sz w:val="24"/>
        </w:rPr>
        <w:t xml:space="preserve">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=</w:t>
      </w:r>
      <w:r w:rsidRPr="00194BFE">
        <w:rPr>
          <w:rFonts w:ascii="Arial" w:hAnsi="Arial"/>
          <w:i/>
          <w:sz w:val="24"/>
        </w:rPr>
        <w:t xml:space="preserve"> </w:t>
      </w:r>
      <w:proofErr w:type="gramStart"/>
      <w:r w:rsidRPr="006C37A8">
        <w:rPr>
          <w:rFonts w:ascii="Arial" w:eastAsia="Arial" w:hAnsi="Arial" w:cs="Arial"/>
          <w:i/>
          <w:iCs/>
          <w:sz w:val="24"/>
          <w:szCs w:val="24"/>
          <w:lang w:val="pt-BR"/>
        </w:rPr>
        <w:t>f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</w:t>
      </w:r>
      <w:proofErr w:type="gramEnd"/>
      <w:r w:rsidRPr="006C37A8">
        <w:rPr>
          <w:rFonts w:ascii="Arial" w:eastAsia="Arial" w:hAnsi="Arial" w:cs="Arial"/>
          <w:i/>
          <w:iCs/>
          <w:sz w:val="24"/>
          <w:szCs w:val="24"/>
          <w:lang w:val="pt-BR"/>
        </w:rPr>
        <w:t>Ind, DA, II, M L, CP</w:t>
      </w:r>
      <w:r w:rsidRPr="00194BFE">
        <w:rPr>
          <w:rFonts w:ascii="Arial" w:hAnsi="Arial"/>
          <w:i/>
          <w:sz w:val="24"/>
        </w:rPr>
        <w:t xml:space="preserve">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)</w:t>
      </w:r>
    </w:p>
    <w:p w14:paraId="007422BA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0264E5F8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3D71340" w14:textId="77777777" w:rsidR="00314982" w:rsidRPr="006C37A8" w:rsidRDefault="00314982">
      <w:pPr>
        <w:spacing w:line="215" w:lineRule="exact"/>
        <w:rPr>
          <w:sz w:val="20"/>
          <w:szCs w:val="20"/>
          <w:lang w:val="pt-BR"/>
        </w:rPr>
      </w:pPr>
    </w:p>
    <w:p w14:paraId="1D0A7C21" w14:textId="77777777" w:rsidR="00314982" w:rsidRPr="006C37A8" w:rsidRDefault="006C37A8" w:rsidP="00194BFE">
      <w:pPr>
        <w:numPr>
          <w:ilvl w:val="0"/>
          <w:numId w:val="6"/>
        </w:num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>Sprd = Spread</w:t>
      </w:r>
    </w:p>
    <w:p w14:paraId="3648C6E5" w14:textId="77777777" w:rsidR="00314982" w:rsidRPr="006C37A8" w:rsidRDefault="00314982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1030EEB" w14:textId="77777777" w:rsidR="00314982" w:rsidRPr="006C37A8" w:rsidRDefault="006C37A8" w:rsidP="00194BFE">
      <w:pPr>
        <w:numPr>
          <w:ilvl w:val="0"/>
          <w:numId w:val="6"/>
        </w:num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>Ind = Inadimplência</w:t>
      </w:r>
    </w:p>
    <w:p w14:paraId="0D600B0A" w14:textId="77777777" w:rsidR="00314982" w:rsidRPr="006C37A8" w:rsidRDefault="00314982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89444EB" w14:textId="77777777" w:rsidR="00314982" w:rsidRPr="006C37A8" w:rsidRDefault="006C37A8" w:rsidP="00194BFE">
      <w:pPr>
        <w:numPr>
          <w:ilvl w:val="0"/>
          <w:numId w:val="6"/>
        </w:num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>DA = Despesas Administrativas</w:t>
      </w:r>
    </w:p>
    <w:p w14:paraId="2B24AD62" w14:textId="77777777" w:rsidR="00314982" w:rsidRPr="006C37A8" w:rsidRDefault="00314982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91C636A" w14:textId="77777777" w:rsidR="00314982" w:rsidRPr="006C37A8" w:rsidRDefault="006C37A8" w:rsidP="00194BFE">
      <w:pPr>
        <w:numPr>
          <w:ilvl w:val="0"/>
          <w:numId w:val="6"/>
        </w:num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>II = Impostos Indiretos</w:t>
      </w:r>
    </w:p>
    <w:p w14:paraId="111EB90B" w14:textId="77777777" w:rsidR="00314982" w:rsidRPr="006C37A8" w:rsidRDefault="00314982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2ADA52C" w14:textId="77777777" w:rsidR="00314982" w:rsidRPr="006C37A8" w:rsidRDefault="006C37A8" w:rsidP="00194BFE">
      <w:pPr>
        <w:numPr>
          <w:ilvl w:val="0"/>
          <w:numId w:val="6"/>
        </w:num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>ML = Margem de Lucro</w:t>
      </w:r>
    </w:p>
    <w:p w14:paraId="3AA68272" w14:textId="77777777" w:rsidR="00314982" w:rsidRPr="006C37A8" w:rsidRDefault="00314982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0E713C0" w14:textId="77777777" w:rsidR="00314982" w:rsidRPr="006C37A8" w:rsidRDefault="006C37A8" w:rsidP="00194BFE">
      <w:pPr>
        <w:numPr>
          <w:ilvl w:val="0"/>
          <w:numId w:val="6"/>
        </w:num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>CP = Custo de Captação</w:t>
      </w:r>
    </w:p>
    <w:p w14:paraId="5BED7966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4057374A" w14:textId="77777777" w:rsidR="00314982" w:rsidRPr="006C37A8" w:rsidRDefault="00314982">
      <w:pPr>
        <w:spacing w:line="372" w:lineRule="exact"/>
        <w:rPr>
          <w:sz w:val="20"/>
          <w:szCs w:val="20"/>
          <w:lang w:val="pt-BR"/>
        </w:rPr>
      </w:pPr>
    </w:p>
    <w:p w14:paraId="6CF0E7AC" w14:textId="1226963C" w:rsidR="00314982" w:rsidRPr="006C37A8" w:rsidRDefault="006C37A8" w:rsidP="00194BFE">
      <w:pPr>
        <w:spacing w:line="460" w:lineRule="auto"/>
        <w:ind w:left="260" w:right="60" w:firstLine="720"/>
        <w:rPr>
          <w:sz w:val="20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Esta configuração dos componentes, contemplando a margem de lucro, </w:t>
      </w:r>
      <w:r w:rsidR="00536FEA" w:rsidRPr="006C37A8">
        <w:rPr>
          <w:rFonts w:ascii="Arial" w:eastAsia="Arial" w:hAnsi="Arial" w:cs="Arial"/>
          <w:sz w:val="23"/>
          <w:szCs w:val="23"/>
          <w:lang w:val="pt-BR"/>
        </w:rPr>
        <w:t>despesas</w:t>
      </w:r>
      <w:r w:rsidRPr="006C37A8">
        <w:rPr>
          <w:rFonts w:ascii="Arial" w:hAnsi="Arial"/>
          <w:sz w:val="23"/>
          <w:lang w:val="pt-BR"/>
        </w:rPr>
        <w:t xml:space="preserve"> e riscos envolvidos nas operações de crédito vem desmistificar a comum </w:t>
      </w:r>
      <w:r w:rsidR="00536FEA" w:rsidRPr="006C37A8">
        <w:rPr>
          <w:rFonts w:ascii="Arial" w:eastAsia="Arial" w:hAnsi="Arial" w:cs="Arial"/>
          <w:sz w:val="23"/>
          <w:szCs w:val="23"/>
          <w:lang w:val="pt-BR"/>
        </w:rPr>
        <w:t>abordagem</w:t>
      </w:r>
      <w:r w:rsidRPr="006C37A8">
        <w:rPr>
          <w:rFonts w:ascii="Arial" w:hAnsi="Arial"/>
          <w:sz w:val="23"/>
          <w:lang w:val="pt-BR"/>
        </w:rPr>
        <w:t xml:space="preserve"> do</w:t>
      </w:r>
    </w:p>
    <w:p w14:paraId="136CC6E6" w14:textId="77777777" w:rsidR="00616C98" w:rsidRPr="006C37A8" w:rsidRDefault="00616C98" w:rsidP="00606A2A">
      <w:pPr>
        <w:ind w:firstLine="720"/>
        <w:rPr>
          <w:lang w:val="pt-BR"/>
        </w:rPr>
        <w:sectPr w:rsidR="00616C98" w:rsidRPr="006C37A8">
          <w:pgSz w:w="11900" w:h="16838"/>
          <w:pgMar w:top="991" w:right="1086" w:bottom="442" w:left="1440" w:header="0" w:footer="0" w:gutter="0"/>
          <w:cols w:space="720" w:equalWidth="0">
            <w:col w:w="9380"/>
          </w:cols>
        </w:sectPr>
      </w:pPr>
    </w:p>
    <w:p w14:paraId="4F172000" w14:textId="77777777" w:rsidR="00616C98" w:rsidRPr="006C37A8" w:rsidRDefault="00536FEA" w:rsidP="00606A2A">
      <w:pPr>
        <w:ind w:left="9060" w:firstLine="72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19</w:t>
      </w:r>
    </w:p>
    <w:p w14:paraId="45336D8D" w14:textId="77777777" w:rsidR="00616C98" w:rsidRPr="006C37A8" w:rsidRDefault="00616C98" w:rsidP="00606A2A">
      <w:pPr>
        <w:spacing w:line="200" w:lineRule="exact"/>
        <w:ind w:firstLine="720"/>
        <w:rPr>
          <w:sz w:val="20"/>
          <w:szCs w:val="20"/>
          <w:lang w:val="pt-BR"/>
        </w:rPr>
      </w:pPr>
    </w:p>
    <w:p w14:paraId="60FE93FC" w14:textId="77777777" w:rsidR="00616C98" w:rsidRPr="006C37A8" w:rsidRDefault="00616C98" w:rsidP="00606A2A">
      <w:pPr>
        <w:spacing w:line="246" w:lineRule="exact"/>
        <w:ind w:firstLine="720"/>
        <w:rPr>
          <w:sz w:val="20"/>
          <w:szCs w:val="20"/>
          <w:lang w:val="pt-BR"/>
        </w:rPr>
      </w:pPr>
    </w:p>
    <w:p w14:paraId="7EF73829" w14:textId="2FCB4BB2" w:rsidR="00314982" w:rsidRPr="00194BFE" w:rsidRDefault="00536FEA" w:rsidP="00194BFE">
      <w:pPr>
        <w:spacing w:line="421" w:lineRule="auto"/>
        <w:ind w:left="260" w:right="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spread como o rendimento auferido pelos bancos </w:t>
      </w:r>
      <w:hyperlink w:anchor="page38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(COSTA; NAKANE, 2004)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Souza (2007) apud </w:t>
      </w:r>
      <w:hyperlink w:anchor="page38">
        <w:r w:rsidRPr="006C37A8">
          <w:rPr>
            <w:rFonts w:ascii="Arial" w:eastAsia="Arial" w:hAnsi="Arial" w:cs="Arial"/>
            <w:sz w:val="24"/>
            <w:szCs w:val="24"/>
            <w:lang w:val="pt-BR"/>
          </w:rPr>
          <w:t>(DANTAS, 2012)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>.</w:t>
      </w:r>
      <w:r w:rsidR="006C37A8" w:rsidRPr="006C37A8">
        <w:rPr>
          <w:rFonts w:ascii="Arial" w:hAnsi="Arial"/>
          <w:sz w:val="24"/>
          <w:lang w:val="pt-BR"/>
        </w:rPr>
        <w:t xml:space="preserve"> Desta forma se configurando como a diferença entre o custos operacionais na ótica de precificação, que após descontados, remontam o lucro do banco </w:t>
      </w:r>
      <w:hyperlink w:anchor="page36">
        <w:r w:rsidRPr="006C37A8">
          <w:rPr>
            <w:rFonts w:ascii="Arial" w:eastAsia="Arial" w:hAnsi="Arial" w:cs="Arial"/>
            <w:sz w:val="24"/>
            <w:szCs w:val="24"/>
            <w:lang w:val="pt-BR"/>
          </w:rPr>
          <w:t>(BACEN, 2016)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6D326EEF" w14:textId="77777777" w:rsidR="00314982" w:rsidRPr="00194BFE" w:rsidRDefault="00314982" w:rsidP="00194BFE">
      <w:pPr>
        <w:spacing w:line="96" w:lineRule="exact"/>
        <w:ind w:firstLine="720"/>
        <w:rPr>
          <w:rFonts w:ascii="Arial" w:hAnsi="Arial"/>
          <w:sz w:val="24"/>
          <w:lang w:val="pt-BR"/>
        </w:rPr>
      </w:pPr>
    </w:p>
    <w:p w14:paraId="42D6B259" w14:textId="65D8D481" w:rsidR="00314982" w:rsidRPr="00194BFE" w:rsidRDefault="006C37A8" w:rsidP="00194BFE">
      <w:pPr>
        <w:spacing w:line="423" w:lineRule="auto"/>
        <w:ind w:left="260" w:right="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Além da avaliação de seus componentes, o spread pode ser analisado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conjuntamente</w:t>
      </w:r>
      <w:r w:rsidRPr="006C37A8">
        <w:rPr>
          <w:rFonts w:ascii="Arial" w:hAnsi="Arial"/>
          <w:sz w:val="24"/>
          <w:lang w:val="pt-BR"/>
        </w:rPr>
        <w:t xml:space="preserve"> por três características: enquanto a abrangência da amostra, conteúdo e origem da informação </w:t>
      </w:r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(LEAL, 2006)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184CCFC" w14:textId="77777777" w:rsidR="00314982" w:rsidRPr="00194BFE" w:rsidRDefault="00314982" w:rsidP="00194BFE">
      <w:pPr>
        <w:spacing w:line="95" w:lineRule="exact"/>
        <w:ind w:firstLine="720"/>
        <w:rPr>
          <w:rFonts w:ascii="Arial" w:hAnsi="Arial"/>
          <w:sz w:val="24"/>
          <w:lang w:val="pt-BR"/>
        </w:rPr>
      </w:pPr>
    </w:p>
    <w:p w14:paraId="1EB8B26C" w14:textId="74B9B1B2" w:rsidR="00314982" w:rsidRPr="00194BFE" w:rsidRDefault="006C37A8" w:rsidP="00194BFE">
      <w:pPr>
        <w:spacing w:line="419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194BFE">
        <w:rPr>
          <w:rFonts w:ascii="Arial" w:hAnsi="Arial"/>
          <w:sz w:val="24"/>
          <w:lang w:val="pt-BR"/>
        </w:rPr>
        <w:t xml:space="preserve">A abrangência da amostra consiste nas especificidades das operações de crédito das instituições e seu nível de agregação e granularidade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(COSTA; NAKANE, 2004)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  <w:r w:rsidRPr="00194BFE">
        <w:rPr>
          <w:rFonts w:ascii="Arial" w:hAnsi="Arial"/>
          <w:sz w:val="24"/>
          <w:lang w:val="pt-BR"/>
        </w:rPr>
        <w:t xml:space="preserve"> Uma análise agregada dessa característica pode ser dificultada pela existência de heterogeneidade do setor, ressaltando a importância de realizar análises do spread bancário em diferentes características e óticas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(BROCK; ROJAS SUAREZ, 2000)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2EA188AA" w14:textId="77777777" w:rsidR="00314982" w:rsidRPr="006C37A8" w:rsidRDefault="00314982" w:rsidP="00194BFE">
      <w:pPr>
        <w:spacing w:line="101" w:lineRule="exact"/>
        <w:ind w:firstLine="720"/>
        <w:rPr>
          <w:sz w:val="20"/>
          <w:lang w:val="pt-BR"/>
        </w:rPr>
      </w:pPr>
    </w:p>
    <w:p w14:paraId="0604BAC7" w14:textId="2E1D397A" w:rsidR="00314982" w:rsidRPr="00194BFE" w:rsidRDefault="006C37A8" w:rsidP="00194BFE">
      <w:pPr>
        <w:spacing w:line="421" w:lineRule="auto"/>
        <w:ind w:left="260" w:right="2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 abordagem em torno do conteúdo está relacionada com os subcomponentes que envolvem a receita e as despesas das intermediações financeiras, podendo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englobar</w:t>
      </w:r>
      <w:r w:rsidRPr="006C37A8">
        <w:rPr>
          <w:rFonts w:ascii="Arial" w:hAnsi="Arial"/>
          <w:sz w:val="24"/>
          <w:lang w:val="pt-BR"/>
        </w:rPr>
        <w:t xml:space="preserve">, ou não, as tarifas e comissões sobre as taxas de captações e aplicação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(BROCK;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ROJAS SUAREZ, 2000)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E7E0FAC" w14:textId="77777777" w:rsidR="00314982" w:rsidRPr="006C37A8" w:rsidRDefault="00314982" w:rsidP="00194BFE">
      <w:pPr>
        <w:spacing w:line="96" w:lineRule="exact"/>
        <w:ind w:firstLine="720"/>
        <w:rPr>
          <w:sz w:val="20"/>
          <w:lang w:val="pt-BR"/>
        </w:rPr>
      </w:pPr>
    </w:p>
    <w:p w14:paraId="452C4035" w14:textId="2B2613C7" w:rsidR="00314982" w:rsidRPr="00194BFE" w:rsidRDefault="006C37A8" w:rsidP="00194BFE">
      <w:pPr>
        <w:spacing w:line="419" w:lineRule="auto"/>
        <w:ind w:left="260" w:right="2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 origem da informação é analisada em dois cenários: ex-ante e ex-post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(DEMIRGÜÇ-</w:t>
        </w:r>
      </w:hyperlink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KUNT; HUIZINGAGA, 1999; </w:t>
        </w:r>
      </w:hyperlink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LEVINE, 1997)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  <w:r w:rsidRPr="006C37A8">
        <w:rPr>
          <w:rFonts w:ascii="Arial" w:hAnsi="Arial"/>
          <w:sz w:val="24"/>
          <w:lang w:val="pt-BR"/>
        </w:rPr>
        <w:t xml:space="preserve"> A perspectiva ex-ante se refere as </w:t>
      </w:r>
      <w:r w:rsidR="00194BFE">
        <w:rPr>
          <w:rFonts w:ascii="Arial" w:eastAsia="Arial" w:hAnsi="Arial" w:cs="Arial"/>
          <w:sz w:val="24"/>
          <w:szCs w:val="24"/>
          <w:lang w:val="pt-BR"/>
        </w:rPr>
        <w:t>ex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pectativas</w:t>
      </w:r>
      <w:r w:rsidRPr="006C37A8">
        <w:rPr>
          <w:rFonts w:ascii="Arial" w:hAnsi="Arial"/>
          <w:sz w:val="24"/>
          <w:lang w:val="pt-BR"/>
        </w:rPr>
        <w:t xml:space="preserve"> das instituições bancárias em relação ao mercado de crédito e os riscos envolvidos, obtido por método de precificação envolvendo as taxas de captação e empréstimo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(DURIGAN et al., 2018; </w:t>
        </w:r>
      </w:hyperlink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LEAL, 2006; </w:t>
        </w:r>
      </w:hyperlink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DANTAS, 2012)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DA7FB82" w14:textId="77777777" w:rsidR="00314982" w:rsidRPr="00194BFE" w:rsidRDefault="00314982" w:rsidP="00194BFE">
      <w:pPr>
        <w:spacing w:line="101" w:lineRule="exact"/>
        <w:ind w:firstLine="720"/>
        <w:rPr>
          <w:rFonts w:ascii="Arial" w:hAnsi="Arial"/>
          <w:sz w:val="24"/>
          <w:lang w:val="pt-BR"/>
        </w:rPr>
      </w:pPr>
    </w:p>
    <w:p w14:paraId="4068844A" w14:textId="5DF7151C" w:rsidR="00314982" w:rsidRPr="00194BFE" w:rsidRDefault="006C37A8" w:rsidP="00194BFE">
      <w:pPr>
        <w:spacing w:line="419" w:lineRule="auto"/>
        <w:ind w:left="260" w:right="2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O spread ex-ante, por se tratar de um indicador de planejamento, refletindo as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expecta-tivas</w:t>
      </w:r>
      <w:r w:rsidRPr="006C37A8">
        <w:rPr>
          <w:rFonts w:ascii="Arial" w:hAnsi="Arial"/>
          <w:sz w:val="24"/>
          <w:lang w:val="pt-BR"/>
        </w:rPr>
        <w:t xml:space="preserve"> das instituições bancárias em relação ao mercado, finda demonstrando-se mais volátil, não representando as taxas efetivas realizadas. As informações ex-ante são repassadas ao Banco Central que as divulgam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(DURIGAN et al., 2018; </w:t>
        </w:r>
      </w:hyperlink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LEAL, 2006;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DANTAS, 2012)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4A7F177" w14:textId="77777777" w:rsidR="00314982" w:rsidRPr="00194BFE" w:rsidRDefault="00314982" w:rsidP="00194BFE">
      <w:pPr>
        <w:spacing w:line="101" w:lineRule="exact"/>
        <w:ind w:firstLine="720"/>
        <w:rPr>
          <w:rFonts w:ascii="Arial" w:hAnsi="Arial"/>
          <w:sz w:val="24"/>
          <w:lang w:val="pt-BR"/>
        </w:rPr>
      </w:pPr>
    </w:p>
    <w:p w14:paraId="39E708E5" w14:textId="6AF1BF84" w:rsidR="00314982" w:rsidRPr="006C37A8" w:rsidRDefault="006C37A8" w:rsidP="00194BFE">
      <w:pPr>
        <w:spacing w:line="460" w:lineRule="auto"/>
        <w:ind w:left="260" w:right="20" w:firstLine="720"/>
        <w:jc w:val="both"/>
        <w:rPr>
          <w:sz w:val="20"/>
          <w:lang w:val="pt-BR"/>
        </w:rPr>
      </w:pPr>
      <w:r w:rsidRPr="006C37A8">
        <w:rPr>
          <w:rFonts w:ascii="Arial" w:hAnsi="Arial"/>
          <w:sz w:val="23"/>
          <w:lang w:val="pt-BR"/>
        </w:rPr>
        <w:t>No spread ex-post as margens são obtidas mediante a apuração dos resultados contábeis, através dos demonstrativos, considerando as receitas e custos efetivos, im-</w:t>
      </w:r>
    </w:p>
    <w:p w14:paraId="6F4D088A" w14:textId="77777777" w:rsidR="00314982" w:rsidRPr="006C37A8" w:rsidRDefault="00314982" w:rsidP="00194BFE">
      <w:pPr>
        <w:ind w:firstLine="720"/>
        <w:rPr>
          <w:lang w:val="pt-BR"/>
        </w:rPr>
        <w:sectPr w:rsidR="00314982" w:rsidRPr="006C37A8" w:rsidSect="00194BFE">
          <w:pgSz w:w="11900" w:h="16838"/>
          <w:pgMar w:top="991" w:right="1086" w:bottom="396" w:left="1440" w:header="0" w:footer="0" w:gutter="0"/>
          <w:cols w:space="720" w:equalWidth="0">
            <w:col w:w="9380"/>
          </w:cols>
        </w:sectPr>
      </w:pPr>
    </w:p>
    <w:p w14:paraId="292DA439" w14:textId="77777777" w:rsidR="00616C98" w:rsidRPr="006C37A8" w:rsidRDefault="00536FEA" w:rsidP="00606A2A">
      <w:pPr>
        <w:ind w:left="9060" w:firstLine="72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20</w:t>
      </w:r>
    </w:p>
    <w:p w14:paraId="5701E01E" w14:textId="77777777" w:rsidR="00616C98" w:rsidRPr="006C37A8" w:rsidRDefault="00616C98" w:rsidP="00606A2A">
      <w:pPr>
        <w:spacing w:line="200" w:lineRule="exact"/>
        <w:ind w:firstLine="720"/>
        <w:rPr>
          <w:sz w:val="20"/>
          <w:szCs w:val="20"/>
          <w:lang w:val="pt-BR"/>
        </w:rPr>
      </w:pPr>
    </w:p>
    <w:p w14:paraId="7DFFCEB0" w14:textId="77777777" w:rsidR="00616C98" w:rsidRPr="006C37A8" w:rsidRDefault="00616C98" w:rsidP="00606A2A">
      <w:pPr>
        <w:spacing w:line="246" w:lineRule="exact"/>
        <w:ind w:firstLine="720"/>
        <w:rPr>
          <w:sz w:val="20"/>
          <w:szCs w:val="20"/>
          <w:lang w:val="pt-BR"/>
        </w:rPr>
      </w:pPr>
    </w:p>
    <w:p w14:paraId="6282FC38" w14:textId="08349B10" w:rsidR="00314982" w:rsidRPr="00194BFE" w:rsidRDefault="00536FEA">
      <w:pPr>
        <w:spacing w:line="423" w:lineRule="auto"/>
        <w:ind w:left="260" w:hanging="7"/>
        <w:jc w:val="both"/>
        <w:rPr>
          <w:rFonts w:ascii="Arial" w:hAnsi="Arial"/>
          <w:sz w:val="24"/>
          <w:lang w:val="pt-BR"/>
        </w:rPr>
        <w:pPrChange w:id="619" w:author="Windows User" w:date="2020-10-22T22:30:00Z">
          <w:pPr>
            <w:spacing w:line="421" w:lineRule="auto"/>
            <w:ind w:left="260" w:firstLine="720"/>
            <w:jc w:val="both"/>
          </w:pPr>
        </w:pPrChange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plicando nas taxas de intermediação e carteira realizadas pelas instituições financeiras </w:t>
      </w:r>
      <w:r w:rsidR="006C37A8" w:rsidRPr="006C37A8">
        <w:rPr>
          <w:lang w:val="pt-BR"/>
        </w:rPr>
        <w:fldChar w:fldCharType="begin"/>
      </w:r>
      <w:r w:rsidR="006C37A8" w:rsidRPr="006C37A8">
        <w:rPr>
          <w:lang w:val="pt-BR"/>
        </w:rPr>
        <w:instrText xml:space="preserve"> HYPERLINK \l "page38" \h </w:instrText>
      </w:r>
      <w:r w:rsidR="006C37A8" w:rsidRPr="006C37A8">
        <w:rPr>
          <w:lang w:val="pt-BR"/>
        </w:rPr>
        <w:fldChar w:fldCharType="separate"/>
      </w:r>
      <w:r w:rsidRPr="006C37A8">
        <w:rPr>
          <w:rFonts w:ascii="Arial" w:eastAsia="Arial" w:hAnsi="Arial" w:cs="Arial"/>
          <w:sz w:val="24"/>
          <w:szCs w:val="24"/>
          <w:lang w:val="pt-BR"/>
        </w:rPr>
        <w:t>(DEMIRGÜÇ-KUNT; HUIZINGAGA, 1999; DURIGAN et al., 2018)</w:t>
      </w:r>
      <w:r w:rsidR="006C37A8" w:rsidRPr="006C37A8">
        <w:rPr>
          <w:rFonts w:ascii="Arial" w:eastAsia="Arial" w:hAnsi="Arial" w:cs="Arial"/>
          <w:sz w:val="24"/>
          <w:szCs w:val="24"/>
          <w:lang w:val="pt-BR"/>
        </w:rPr>
        <w:fldChar w:fldCharType="end"/>
      </w:r>
      <w:r w:rsidRPr="006C37A8">
        <w:rPr>
          <w:rFonts w:ascii="Arial" w:eastAsia="Arial" w:hAnsi="Arial" w:cs="Arial"/>
          <w:sz w:val="24"/>
          <w:szCs w:val="24"/>
          <w:lang w:val="pt-BR"/>
        </w:rPr>
        <w:t>.</w:t>
      </w:r>
      <w:r w:rsidR="006C37A8" w:rsidRPr="006C37A8">
        <w:rPr>
          <w:rFonts w:ascii="Arial" w:hAnsi="Arial"/>
          <w:sz w:val="24"/>
          <w:lang w:val="pt-BR"/>
        </w:rPr>
        <w:t xml:space="preserve"> Nesse sentido, em termos médios, as taxas ex-post se demonstram mais estáveis </w:t>
      </w:r>
      <w:r w:rsidR="006C37A8" w:rsidRPr="006C37A8">
        <w:rPr>
          <w:lang w:val="pt-BR"/>
        </w:rPr>
        <w:fldChar w:fldCharType="begin"/>
      </w:r>
      <w:r w:rsidR="006C37A8" w:rsidRPr="006C37A8">
        <w:rPr>
          <w:lang w:val="pt-BR"/>
        </w:rPr>
        <w:instrText xml:space="preserve"> HYPERLINK \l "page39" \h </w:instrText>
      </w:r>
      <w:r w:rsidR="006C37A8" w:rsidRPr="006C37A8">
        <w:rPr>
          <w:lang w:val="pt-BR"/>
        </w:rPr>
        <w:fldChar w:fldCharType="separate"/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(LEAL, 2006; </w:t>
      </w:r>
      <w:r w:rsidR="006C37A8" w:rsidRPr="006C37A8">
        <w:rPr>
          <w:rFonts w:ascii="Arial" w:eastAsia="Arial" w:hAnsi="Arial" w:cs="Arial"/>
          <w:sz w:val="24"/>
          <w:szCs w:val="24"/>
          <w:lang w:val="pt-BR"/>
        </w:rPr>
        <w:fldChar w:fldCharType="end"/>
      </w:r>
      <w:r w:rsidR="006C37A8" w:rsidRPr="006C37A8">
        <w:rPr>
          <w:lang w:val="pt-BR"/>
        </w:rPr>
        <w:fldChar w:fldCharType="begin"/>
      </w:r>
      <w:r w:rsidR="006C37A8" w:rsidRPr="006C37A8">
        <w:rPr>
          <w:lang w:val="pt-BR"/>
        </w:rPr>
        <w:instrText xml:space="preserve"> HYPERLINK \l "page38" \h </w:instrText>
      </w:r>
      <w:r w:rsidR="006C37A8" w:rsidRPr="006C37A8">
        <w:rPr>
          <w:lang w:val="pt-BR"/>
        </w:rPr>
        <w:fldChar w:fldCharType="separate"/>
      </w:r>
      <w:r w:rsidRPr="006C37A8">
        <w:rPr>
          <w:rFonts w:ascii="Arial" w:eastAsia="Arial" w:hAnsi="Arial" w:cs="Arial"/>
          <w:sz w:val="24"/>
          <w:szCs w:val="24"/>
          <w:lang w:val="pt-BR"/>
        </w:rPr>
        <w:t>DANTAS,</w:t>
      </w:r>
      <w:r w:rsidR="006C37A8" w:rsidRPr="006C37A8">
        <w:rPr>
          <w:rFonts w:ascii="Arial" w:eastAsia="Arial" w:hAnsi="Arial" w:cs="Arial"/>
          <w:sz w:val="24"/>
          <w:szCs w:val="24"/>
          <w:lang w:val="pt-BR"/>
        </w:rPr>
        <w:fldChar w:fldCharType="end"/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6C37A8" w:rsidRPr="006C37A8">
        <w:rPr>
          <w:lang w:val="pt-BR"/>
        </w:rPr>
        <w:fldChar w:fldCharType="begin"/>
      </w:r>
      <w:r w:rsidR="006C37A8" w:rsidRPr="006C37A8">
        <w:rPr>
          <w:lang w:val="pt-BR"/>
        </w:rPr>
        <w:instrText xml:space="preserve"> HYPERLINK \l "page38" \h </w:instrText>
      </w:r>
      <w:r w:rsidR="006C37A8" w:rsidRPr="006C37A8">
        <w:rPr>
          <w:lang w:val="pt-BR"/>
        </w:rPr>
        <w:fldChar w:fldCharType="separate"/>
      </w:r>
      <w:r w:rsidRPr="006C37A8">
        <w:rPr>
          <w:rFonts w:ascii="Arial" w:eastAsia="Arial" w:hAnsi="Arial" w:cs="Arial"/>
          <w:sz w:val="24"/>
          <w:szCs w:val="24"/>
          <w:lang w:val="pt-BR"/>
        </w:rPr>
        <w:t>2012)</w:t>
      </w:r>
      <w:r w:rsidR="006C37A8" w:rsidRPr="006C37A8">
        <w:rPr>
          <w:rFonts w:ascii="Arial" w:eastAsia="Arial" w:hAnsi="Arial" w:cs="Arial"/>
          <w:sz w:val="24"/>
          <w:szCs w:val="24"/>
          <w:lang w:val="pt-BR"/>
        </w:rPr>
        <w:fldChar w:fldCharType="end"/>
      </w:r>
      <w:r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612E6F4" w14:textId="77777777" w:rsidR="00314982" w:rsidRPr="00194BFE" w:rsidRDefault="00314982" w:rsidP="00194BFE">
      <w:pPr>
        <w:spacing w:line="96" w:lineRule="exact"/>
        <w:ind w:firstLine="720"/>
        <w:rPr>
          <w:rFonts w:ascii="Arial" w:hAnsi="Arial"/>
          <w:sz w:val="24"/>
          <w:lang w:val="pt-BR"/>
        </w:rPr>
      </w:pPr>
    </w:p>
    <w:p w14:paraId="2E330D16" w14:textId="652D6690" w:rsidR="00314982" w:rsidRPr="00194BFE" w:rsidRDefault="006C37A8" w:rsidP="00194BFE">
      <w:pPr>
        <w:spacing w:line="419" w:lineRule="auto"/>
        <w:ind w:left="260" w:right="4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Reduções no spread ex-post não necessariamente significam aumento da eficiência da intermediação financeira, pois podem estar associadas a uma redução da inadimplência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(DEMIRGÜÇ-KUNT; HUIZINGAGA, 1999)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. Como observado em </w:t>
      </w:r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Klein (1971) 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e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Ho e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Saunders (1981) </w:t>
        </w:r>
      </w:hyperlink>
      <w:r w:rsidRPr="006C37A8">
        <w:rPr>
          <w:rFonts w:ascii="Arial" w:hAnsi="Arial"/>
          <w:sz w:val="24"/>
          <w:lang w:val="pt-BR"/>
        </w:rPr>
        <w:t>o spread bancário é determinado de acordo com as características e os riscos envolvidos nas intermediações financeiras inerentes em cada estrutura de mercado.</w:t>
      </w:r>
    </w:p>
    <w:p w14:paraId="7789D4CA" w14:textId="77777777" w:rsidR="00314982" w:rsidRPr="00194BFE" w:rsidRDefault="00314982" w:rsidP="00194BFE">
      <w:pPr>
        <w:spacing w:line="338" w:lineRule="exact"/>
        <w:rPr>
          <w:rFonts w:ascii="Arial" w:hAnsi="Arial"/>
          <w:sz w:val="24"/>
          <w:lang w:val="pt-BR"/>
        </w:rPr>
      </w:pPr>
    </w:p>
    <w:p w14:paraId="7DB53461" w14:textId="77777777" w:rsidR="00314982" w:rsidRPr="006C37A8" w:rsidRDefault="006C37A8" w:rsidP="00194BFE">
      <w:pPr>
        <w:tabs>
          <w:tab w:val="left" w:pos="820"/>
        </w:tabs>
        <w:ind w:left="261"/>
        <w:outlineLvl w:val="2"/>
        <w:rPr>
          <w:sz w:val="20"/>
          <w:lang w:val="pt-BR"/>
        </w:rPr>
      </w:pPr>
      <w:bookmarkStart w:id="620" w:name="_Toc52444645"/>
      <w:r w:rsidRPr="006C37A8">
        <w:rPr>
          <w:rFonts w:ascii="Arial" w:hAnsi="Arial"/>
          <w:sz w:val="24"/>
          <w:lang w:val="pt-BR"/>
        </w:rPr>
        <w:t>2.2.2</w:t>
      </w:r>
      <w:r w:rsidRPr="00194BFE">
        <w:rPr>
          <w:sz w:val="20"/>
          <w:lang w:val="pt-BR"/>
        </w:rPr>
        <w:tab/>
      </w:r>
      <w:r w:rsidRPr="00194BFE">
        <w:rPr>
          <w:rFonts w:ascii="Arial" w:hAnsi="Arial"/>
          <w:sz w:val="23"/>
          <w:lang w:val="pt-BR"/>
        </w:rPr>
        <w:t>SPREAD BANCÁRIO NO BRASIL</w:t>
      </w:r>
      <w:bookmarkEnd w:id="620"/>
    </w:p>
    <w:p w14:paraId="13EB1502" w14:textId="77777777" w:rsidR="00616C98" w:rsidRPr="006C37A8" w:rsidRDefault="00616C98">
      <w:pPr>
        <w:spacing w:line="20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BA755C4" w14:textId="77777777" w:rsidR="00314982" w:rsidRPr="00194BFE" w:rsidRDefault="00314982">
      <w:pPr>
        <w:spacing w:line="357" w:lineRule="exact"/>
        <w:rPr>
          <w:rFonts w:ascii="Arial" w:hAnsi="Arial"/>
          <w:sz w:val="24"/>
          <w:lang w:val="pt-BR"/>
        </w:rPr>
        <w:pPrChange w:id="621" w:author="Windows User" w:date="2020-10-22T22:30:00Z">
          <w:pPr>
            <w:spacing w:line="239" w:lineRule="exact"/>
          </w:pPr>
        </w:pPrChange>
      </w:pPr>
    </w:p>
    <w:p w14:paraId="4D9202AA" w14:textId="255C8D7E" w:rsidR="00314982" w:rsidRPr="00194BFE" w:rsidRDefault="006C37A8" w:rsidP="00194BFE">
      <w:pPr>
        <w:spacing w:line="421" w:lineRule="auto"/>
        <w:ind w:left="260" w:right="40" w:firstLine="8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No Brasil, a taxa de aplicação para crédito de recursos livres é </w:t>
      </w:r>
      <w:proofErr w:type="gramStart"/>
      <w:r w:rsidRPr="006C37A8">
        <w:rPr>
          <w:rFonts w:ascii="Arial" w:hAnsi="Arial"/>
          <w:sz w:val="24"/>
          <w:lang w:val="pt-BR"/>
        </w:rPr>
        <w:t>pactuado</w:t>
      </w:r>
      <w:proofErr w:type="gramEnd"/>
      <w:r w:rsidRPr="006C37A8">
        <w:rPr>
          <w:rFonts w:ascii="Arial" w:hAnsi="Arial"/>
          <w:sz w:val="24"/>
          <w:lang w:val="pt-BR"/>
        </w:rPr>
        <w:t xml:space="preserve"> entre instituição e tomador. Somente as operações de crédito envolvendo recursos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direcionados</w:t>
      </w:r>
      <w:r w:rsidRPr="006C37A8">
        <w:rPr>
          <w:rFonts w:ascii="Arial" w:hAnsi="Arial"/>
          <w:sz w:val="24"/>
          <w:lang w:val="pt-BR"/>
        </w:rPr>
        <w:t xml:space="preserve"> são sujeitas à limites, não podendo exceder 12%a.a. mais a taxa referencial de juros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(BACEN, 2016)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57D1204" w14:textId="77777777" w:rsidR="00314982" w:rsidRPr="00194BFE" w:rsidRDefault="00314982">
      <w:pPr>
        <w:spacing w:line="96" w:lineRule="exact"/>
        <w:rPr>
          <w:rFonts w:ascii="Arial" w:hAnsi="Arial"/>
          <w:sz w:val="24"/>
          <w:lang w:val="pt-BR"/>
        </w:rPr>
      </w:pPr>
    </w:p>
    <w:p w14:paraId="5A29109F" w14:textId="0528DFA1" w:rsidR="00314982" w:rsidRPr="00194BFE" w:rsidRDefault="006C37A8" w:rsidP="00194BFE">
      <w:pPr>
        <w:spacing w:line="421" w:lineRule="auto"/>
        <w:ind w:left="26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No mercado bancário Brasileiro, o modelo consolidado de mensuração do spread, conforme </w:t>
      </w:r>
      <w:hyperlink w:anchor="page21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Tabela 4, </w:t>
        </w:r>
      </w:hyperlink>
      <w:r w:rsidRPr="006C37A8">
        <w:rPr>
          <w:rFonts w:ascii="Arial" w:hAnsi="Arial"/>
          <w:sz w:val="24"/>
          <w:lang w:val="pt-BR"/>
        </w:rPr>
        <w:t xml:space="preserve">leva em consideração o saldo médio de capital emprestado, e a diferença entre as receitas de aplicação e despesas de captação, ocorrendo a classificação em spread bruto, direto e líquido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(FIPECAFI, 2005)</w:t>
        </w:r>
      </w:hyperlink>
    </w:p>
    <w:p w14:paraId="28DD0445" w14:textId="77777777" w:rsidR="00314982" w:rsidRPr="006C37A8" w:rsidRDefault="00314982" w:rsidP="00194BFE">
      <w:pPr>
        <w:spacing w:line="158" w:lineRule="exact"/>
        <w:rPr>
          <w:sz w:val="20"/>
          <w:lang w:val="pt-BR"/>
        </w:rPr>
      </w:pPr>
    </w:p>
    <w:p w14:paraId="41F9A368" w14:textId="77777777" w:rsidR="00314982" w:rsidRPr="006C37A8" w:rsidRDefault="006C37A8" w:rsidP="006C37A8">
      <w:pPr>
        <w:ind w:left="134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Tabela 4 – Esquema de obtenção do spread mais adotado no mercado</w:t>
      </w:r>
    </w:p>
    <w:p w14:paraId="20FEAC8B" w14:textId="77777777" w:rsidR="00314982" w:rsidRPr="006C37A8" w:rsidRDefault="00314982">
      <w:pPr>
        <w:spacing w:line="215" w:lineRule="exact"/>
        <w:rPr>
          <w:sz w:val="20"/>
          <w:lang w:val="pt-BR"/>
        </w:rPr>
      </w:pPr>
    </w:p>
    <w:tbl>
      <w:tblPr>
        <w:tblW w:w="0" w:type="auto"/>
        <w:tblInd w:w="1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980"/>
        <w:gridCol w:w="980"/>
        <w:gridCol w:w="960"/>
      </w:tblGrid>
      <w:tr w:rsidR="00314982" w:rsidRPr="006C37A8" w14:paraId="62199FD0" w14:textId="77777777" w:rsidTr="00194BFE">
        <w:trPr>
          <w:trHeight w:val="297"/>
        </w:trPr>
        <w:tc>
          <w:tcPr>
            <w:tcW w:w="4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2E0937" w14:textId="77777777" w:rsidR="00314982" w:rsidRPr="00194BFE" w:rsidRDefault="00314982">
            <w:pPr>
              <w:rPr>
                <w:rFonts w:ascii="Arial" w:hAnsi="Arial"/>
                <w:sz w:val="20"/>
                <w:lang w:val="pt-BR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247014" w14:textId="77777777" w:rsidR="00314982" w:rsidRPr="00194BFE" w:rsidRDefault="006C37A8">
            <w:pPr>
              <w:ind w:left="340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PJ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C74BA" w14:textId="77777777" w:rsidR="00314982" w:rsidRPr="00194BFE" w:rsidRDefault="006C37A8">
            <w:pPr>
              <w:ind w:left="320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PF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C46C5A9" w14:textId="77777777" w:rsidR="00314982" w:rsidRPr="00194BFE" w:rsidRDefault="006C37A8">
            <w:pPr>
              <w:ind w:left="220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Total</w:t>
            </w:r>
          </w:p>
        </w:tc>
      </w:tr>
      <w:tr w:rsidR="00314982" w:rsidRPr="006C37A8" w14:paraId="4D7F0689" w14:textId="77777777" w:rsidTr="00194BFE">
        <w:trPr>
          <w:trHeight w:val="253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C14C9FA" w14:textId="77777777" w:rsidR="00314982" w:rsidRPr="00194BFE" w:rsidRDefault="006C37A8">
            <w:pPr>
              <w:spacing w:line="252" w:lineRule="exact"/>
              <w:ind w:left="120"/>
              <w:rPr>
                <w:rFonts w:ascii="Arial" w:hAnsi="Arial"/>
                <w:sz w:val="20"/>
                <w:lang w:val="pt-BR"/>
              </w:rPr>
            </w:pPr>
            <w:r w:rsidRPr="00194BFE">
              <w:rPr>
                <w:rFonts w:ascii="Arial" w:hAnsi="Arial"/>
                <w:sz w:val="20"/>
                <w:lang w:val="pt-BR"/>
              </w:rPr>
              <w:t>Saldo Médio do Capital Emprestado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4954660" w14:textId="77777777" w:rsidR="00314982" w:rsidRPr="00194BFE" w:rsidRDefault="006C37A8">
            <w:pPr>
              <w:spacing w:line="252" w:lineRule="exact"/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w w:val="98"/>
                <w:sz w:val="20"/>
              </w:rPr>
              <w:t>100.00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DB9A073" w14:textId="77777777" w:rsidR="00314982" w:rsidRPr="00194BFE" w:rsidRDefault="006C37A8">
            <w:pPr>
              <w:spacing w:line="252" w:lineRule="exact"/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100.00</w:t>
            </w:r>
          </w:p>
        </w:tc>
        <w:tc>
          <w:tcPr>
            <w:tcW w:w="960" w:type="dxa"/>
            <w:vAlign w:val="bottom"/>
          </w:tcPr>
          <w:p w14:paraId="154D31DF" w14:textId="77777777" w:rsidR="00314982" w:rsidRPr="00194BFE" w:rsidRDefault="006C37A8">
            <w:pPr>
              <w:spacing w:line="252" w:lineRule="exact"/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100.00</w:t>
            </w:r>
          </w:p>
        </w:tc>
      </w:tr>
      <w:tr w:rsidR="00314982" w:rsidRPr="006C37A8" w14:paraId="34F61CF4" w14:textId="77777777" w:rsidTr="00194BFE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D2A9D66" w14:textId="77777777" w:rsidR="00314982" w:rsidRPr="00194BFE" w:rsidRDefault="006C37A8">
            <w:pPr>
              <w:ind w:left="120"/>
              <w:rPr>
                <w:rFonts w:ascii="Arial" w:hAnsi="Arial"/>
                <w:sz w:val="20"/>
                <w:lang w:val="pt-BR"/>
              </w:rPr>
            </w:pPr>
            <w:r w:rsidRPr="00194BFE">
              <w:rPr>
                <w:rFonts w:ascii="Arial" w:hAnsi="Arial"/>
                <w:sz w:val="20"/>
                <w:lang w:val="pt-BR"/>
              </w:rPr>
              <w:t>A — Receita de Aplicação Financeira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6E50D8D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w w:val="95"/>
                <w:sz w:val="20"/>
              </w:rPr>
              <w:t>9.4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C45963E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w w:val="98"/>
                <w:sz w:val="20"/>
              </w:rPr>
              <w:t>16.5</w:t>
            </w:r>
          </w:p>
        </w:tc>
        <w:tc>
          <w:tcPr>
            <w:tcW w:w="960" w:type="dxa"/>
            <w:vAlign w:val="bottom"/>
          </w:tcPr>
          <w:p w14:paraId="34A18EF5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w w:val="98"/>
                <w:sz w:val="20"/>
              </w:rPr>
              <w:t>12,7</w:t>
            </w:r>
          </w:p>
        </w:tc>
      </w:tr>
      <w:tr w:rsidR="00314982" w:rsidRPr="006C37A8" w14:paraId="13DA0B54" w14:textId="77777777" w:rsidTr="00194BFE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0C18F36" w14:textId="77777777" w:rsidR="00314982" w:rsidRPr="00194BFE" w:rsidRDefault="006C37A8">
            <w:pPr>
              <w:ind w:left="120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B — Despesas de Captação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C9FEAE6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w w:val="97"/>
                <w:sz w:val="20"/>
              </w:rPr>
              <w:t>(4.8)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E03630E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(4.9)</w:t>
            </w:r>
          </w:p>
        </w:tc>
        <w:tc>
          <w:tcPr>
            <w:tcW w:w="960" w:type="dxa"/>
            <w:vAlign w:val="bottom"/>
          </w:tcPr>
          <w:p w14:paraId="02FBE057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(4.8)</w:t>
            </w:r>
          </w:p>
        </w:tc>
      </w:tr>
      <w:tr w:rsidR="00314982" w:rsidRPr="006C37A8" w14:paraId="72C84A9C" w14:textId="77777777" w:rsidTr="00194BFE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2EF13EF4" w14:textId="77777777" w:rsidR="00314982" w:rsidRPr="00194BFE" w:rsidRDefault="006C37A8">
            <w:pPr>
              <w:ind w:left="120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Spread Bruto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808F246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w w:val="95"/>
                <w:sz w:val="20"/>
              </w:rPr>
              <w:t>4.6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A436D41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w w:val="98"/>
                <w:sz w:val="20"/>
              </w:rPr>
              <w:t>11.6</w:t>
            </w:r>
          </w:p>
        </w:tc>
        <w:tc>
          <w:tcPr>
            <w:tcW w:w="960" w:type="dxa"/>
            <w:vAlign w:val="bottom"/>
          </w:tcPr>
          <w:p w14:paraId="57C319F9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7.9</w:t>
            </w:r>
          </w:p>
        </w:tc>
      </w:tr>
      <w:tr w:rsidR="00314982" w:rsidRPr="006C37A8" w14:paraId="38802571" w14:textId="77777777" w:rsidTr="00194BFE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08E324C2" w14:textId="77777777" w:rsidR="00314982" w:rsidRPr="00194BFE" w:rsidRDefault="006C37A8">
            <w:pPr>
              <w:ind w:left="120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Spread Direto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D05D11D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w w:val="95"/>
                <w:sz w:val="20"/>
              </w:rPr>
              <w:t>3.2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3340693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7.6</w:t>
            </w:r>
          </w:p>
        </w:tc>
        <w:tc>
          <w:tcPr>
            <w:tcW w:w="960" w:type="dxa"/>
            <w:vAlign w:val="bottom"/>
          </w:tcPr>
          <w:p w14:paraId="6DED025A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5.3</w:t>
            </w:r>
          </w:p>
        </w:tc>
      </w:tr>
      <w:tr w:rsidR="00314982" w:rsidRPr="006C37A8" w14:paraId="32E5596B" w14:textId="77777777" w:rsidTr="00194BFE">
        <w:trPr>
          <w:trHeight w:val="304"/>
        </w:trPr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292583" w14:textId="77777777" w:rsidR="00314982" w:rsidRPr="00194BFE" w:rsidRDefault="006C37A8">
            <w:pPr>
              <w:ind w:left="120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Spread Líquido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0D4AD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w w:val="95"/>
                <w:sz w:val="20"/>
              </w:rPr>
              <w:t>0.5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3BD2A0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1.6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350C45FA" w14:textId="77777777" w:rsidR="00314982" w:rsidRPr="00194BFE" w:rsidRDefault="006C37A8">
            <w:pPr>
              <w:jc w:val="center"/>
              <w:rPr>
                <w:rFonts w:ascii="Arial" w:hAnsi="Arial"/>
                <w:sz w:val="20"/>
              </w:rPr>
            </w:pPr>
            <w:r w:rsidRPr="00194BFE">
              <w:rPr>
                <w:rFonts w:ascii="Arial" w:hAnsi="Arial"/>
                <w:sz w:val="20"/>
              </w:rPr>
              <w:t>1.0</w:t>
            </w:r>
          </w:p>
        </w:tc>
      </w:tr>
    </w:tbl>
    <w:p w14:paraId="23A4304B" w14:textId="77777777" w:rsidR="00314982" w:rsidRPr="00194BFE" w:rsidRDefault="00314982">
      <w:pPr>
        <w:spacing w:line="2" w:lineRule="exact"/>
        <w:rPr>
          <w:rFonts w:ascii="Arial" w:hAnsi="Arial"/>
          <w:sz w:val="20"/>
        </w:rPr>
      </w:pPr>
    </w:p>
    <w:p w14:paraId="6CDD7F97" w14:textId="77777777" w:rsidR="00314982" w:rsidRPr="00194BFE" w:rsidRDefault="00314982">
      <w:pPr>
        <w:rPr>
          <w:rFonts w:ascii="Arial" w:hAnsi="Arial"/>
          <w:sz w:val="20"/>
        </w:rPr>
        <w:sectPr w:rsidR="00314982" w:rsidRPr="00194BFE" w:rsidSect="00194BFE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0874B59A" w14:textId="43BA78AD" w:rsidR="00314982" w:rsidRPr="00194BFE" w:rsidRDefault="006C37A8" w:rsidP="006C37A8">
      <w:pPr>
        <w:ind w:right="-219"/>
        <w:jc w:val="center"/>
        <w:outlineLvl w:val="0"/>
        <w:rPr>
          <w:rFonts w:ascii="Arial" w:hAnsi="Arial"/>
          <w:sz w:val="20"/>
        </w:rPr>
      </w:pPr>
      <w:r w:rsidRPr="006C37A8">
        <w:rPr>
          <w:rFonts w:ascii="Arial" w:eastAsia="Arial" w:hAnsi="Arial" w:cs="Arial"/>
          <w:sz w:val="20"/>
          <w:szCs w:val="20"/>
          <w:lang w:val="pt-BR"/>
        </w:rPr>
        <w:lastRenderedPageBreak/>
        <w:t>Fonte:</w:t>
      </w:r>
      <w:r w:rsidRPr="00194BFE">
        <w:rPr>
          <w:rFonts w:ascii="Arial" w:hAnsi="Arial"/>
          <w:sz w:val="20"/>
        </w:rPr>
        <w:t xml:space="preserve"> –</w:t>
      </w:r>
      <w:r w:rsidRPr="006C37A8">
        <w:rPr>
          <w:rFonts w:ascii="Arial" w:eastAsia="Arial" w:hAnsi="Arial" w:cs="Arial"/>
          <w:sz w:val="20"/>
          <w:szCs w:val="20"/>
          <w:lang w:val="pt-BR"/>
        </w:rPr>
        <w:t xml:space="preserve"> in </w:t>
      </w:r>
      <w:hyperlink w:anchor="page38">
        <w:r w:rsidR="00536FEA" w:rsidRPr="006C37A8">
          <w:rPr>
            <w:rFonts w:ascii="Arial" w:eastAsia="Arial" w:hAnsi="Arial" w:cs="Arial"/>
            <w:sz w:val="20"/>
            <w:szCs w:val="20"/>
            <w:lang w:val="pt-BR"/>
          </w:rPr>
          <w:t>(FIPECAFI, 2005)</w:t>
        </w:r>
      </w:hyperlink>
    </w:p>
    <w:p w14:paraId="00677E3C" w14:textId="77777777" w:rsidR="00314982" w:rsidRPr="006C37A8" w:rsidRDefault="00314982">
      <w:pPr>
        <w:rPr>
          <w:lang w:val="pt-BR"/>
        </w:rPr>
        <w:sectPr w:rsidR="00314982" w:rsidRPr="006C37A8" w:rsidSect="00194BFE">
          <w:type w:val="continuous"/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50A17EEF" w14:textId="77777777" w:rsidR="00616C98" w:rsidRPr="006C37A8" w:rsidRDefault="00536FEA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21</w:t>
      </w:r>
    </w:p>
    <w:p w14:paraId="5E8F7C33" w14:textId="77777777" w:rsidR="00616C98" w:rsidRPr="006C37A8" w:rsidRDefault="00616C98">
      <w:pPr>
        <w:spacing w:line="200" w:lineRule="exact"/>
        <w:rPr>
          <w:sz w:val="20"/>
          <w:szCs w:val="20"/>
          <w:lang w:val="pt-BR"/>
        </w:rPr>
      </w:pPr>
    </w:p>
    <w:p w14:paraId="419CA784" w14:textId="77777777" w:rsidR="00314982" w:rsidRPr="006C37A8" w:rsidRDefault="00314982" w:rsidP="00194BFE">
      <w:pPr>
        <w:spacing w:line="246" w:lineRule="exact"/>
        <w:rPr>
          <w:sz w:val="20"/>
          <w:szCs w:val="20"/>
          <w:lang w:val="pt-BR"/>
        </w:rPr>
      </w:pPr>
    </w:p>
    <w:p w14:paraId="60C53E4F" w14:textId="77777777" w:rsidR="00616C98" w:rsidRPr="006C37A8" w:rsidRDefault="006C37A8">
      <w:pPr>
        <w:spacing w:line="440" w:lineRule="auto"/>
        <w:ind w:left="260" w:right="4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194BFE">
        <w:rPr>
          <w:rFonts w:ascii="Arial" w:hAnsi="Arial"/>
          <w:sz w:val="23"/>
          <w:lang w:val="pt-BR"/>
        </w:rPr>
        <w:t>O Banco Central, em 1999, iniciou uma série de estudos e medidas com objetivo de reduzir a taxa de juros e o spread realizados no setor bancário Brasileiro, atuando na identificação e ajustes em variáveis econômicas influentes. Entre as primeiras medidas</w:t>
      </w:r>
      <w:r w:rsidR="00536FEA" w:rsidRPr="006C37A8">
        <w:rPr>
          <w:rFonts w:ascii="Arial" w:eastAsia="Arial" w:hAnsi="Arial" w:cs="Arial"/>
          <w:sz w:val="23"/>
          <w:szCs w:val="23"/>
          <w:lang w:val="pt-BR"/>
        </w:rPr>
        <w:t xml:space="preserve"> estavam a redução da taxa de compulsório para depósitos à vista e até a extinção para depósitos à prazo, redução do IOF e a redução da Selic </w:t>
      </w:r>
      <w:hyperlink w:anchor="page36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>(BACEN, 2000)</w:t>
        </w:r>
      </w:hyperlink>
      <w:r w:rsidR="00536FEA" w:rsidRPr="006C37A8">
        <w:rPr>
          <w:rFonts w:ascii="Arial" w:eastAsia="Arial" w:hAnsi="Arial" w:cs="Arial"/>
          <w:sz w:val="23"/>
          <w:szCs w:val="23"/>
          <w:lang w:val="pt-BR"/>
        </w:rPr>
        <w:t>.</w:t>
      </w:r>
    </w:p>
    <w:p w14:paraId="09F459FC" w14:textId="77777777" w:rsidR="00616C98" w:rsidRPr="006C37A8" w:rsidRDefault="00616C98">
      <w:pPr>
        <w:spacing w:line="29" w:lineRule="exact"/>
        <w:rPr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800"/>
        <w:gridCol w:w="2840"/>
        <w:gridCol w:w="460"/>
      </w:tblGrid>
      <w:tr w:rsidR="00314982" w:rsidRPr="006C37A8" w14:paraId="7CFD1377" w14:textId="77777777" w:rsidTr="00194BFE">
        <w:trPr>
          <w:trHeight w:val="269"/>
        </w:trPr>
        <w:tc>
          <w:tcPr>
            <w:tcW w:w="1560" w:type="dxa"/>
            <w:vAlign w:val="bottom"/>
          </w:tcPr>
          <w:p w14:paraId="493A45CF" w14:textId="77777777" w:rsidR="00314982" w:rsidRPr="00194BFE" w:rsidRDefault="00314982">
            <w:pPr>
              <w:rPr>
                <w:sz w:val="23"/>
                <w:lang w:val="pt-BR"/>
              </w:rPr>
            </w:pPr>
          </w:p>
        </w:tc>
        <w:tc>
          <w:tcPr>
            <w:tcW w:w="6100" w:type="dxa"/>
            <w:gridSpan w:val="3"/>
            <w:vAlign w:val="bottom"/>
          </w:tcPr>
          <w:p w14:paraId="5B94F80E" w14:textId="77777777" w:rsidR="00314982" w:rsidRPr="006C37A8" w:rsidRDefault="006C37A8" w:rsidP="00194BFE">
            <w:pPr>
              <w:ind w:right="51"/>
              <w:jc w:val="center"/>
              <w:rPr>
                <w:sz w:val="20"/>
                <w:lang w:val="pt-BR"/>
              </w:rPr>
            </w:pPr>
            <w:r w:rsidRPr="00194BFE">
              <w:rPr>
                <w:rFonts w:ascii="Arial" w:hAnsi="Arial"/>
                <w:w w:val="99"/>
                <w:lang w:val="pt-BR"/>
              </w:rPr>
              <w:t>Figura 7 – Evolução do spread bancário Brasileiro até 2011</w:t>
            </w:r>
          </w:p>
        </w:tc>
      </w:tr>
      <w:tr w:rsidR="00314982" w:rsidRPr="006C37A8" w14:paraId="3F44E9C0" w14:textId="77777777" w:rsidTr="00194BFE">
        <w:trPr>
          <w:trHeight w:val="709"/>
        </w:trPr>
        <w:tc>
          <w:tcPr>
            <w:tcW w:w="1560" w:type="dxa"/>
            <w:vAlign w:val="bottom"/>
          </w:tcPr>
          <w:p w14:paraId="13E0A908" w14:textId="77777777" w:rsidR="00314982" w:rsidRPr="006C37A8" w:rsidRDefault="006C37A8" w:rsidP="00194BFE">
            <w:pPr>
              <w:ind w:right="90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150</w:t>
            </w:r>
          </w:p>
        </w:tc>
        <w:tc>
          <w:tcPr>
            <w:tcW w:w="2800" w:type="dxa"/>
            <w:vAlign w:val="bottom"/>
          </w:tcPr>
          <w:p w14:paraId="2CC1417E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840" w:type="dxa"/>
            <w:vAlign w:val="bottom"/>
          </w:tcPr>
          <w:p w14:paraId="0CFA5159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60" w:type="dxa"/>
            <w:vAlign w:val="bottom"/>
          </w:tcPr>
          <w:p w14:paraId="7A0F7D40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2E615FBF" w14:textId="77777777" w:rsidTr="00194BFE">
        <w:trPr>
          <w:trHeight w:val="2118"/>
        </w:trPr>
        <w:tc>
          <w:tcPr>
            <w:tcW w:w="1560" w:type="dxa"/>
            <w:vAlign w:val="bottom"/>
          </w:tcPr>
          <w:p w14:paraId="51C83AFF" w14:textId="77777777" w:rsidR="00314982" w:rsidRPr="006C37A8" w:rsidRDefault="006C37A8" w:rsidP="00194BFE">
            <w:pPr>
              <w:ind w:right="90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100</w:t>
            </w:r>
          </w:p>
        </w:tc>
        <w:tc>
          <w:tcPr>
            <w:tcW w:w="2800" w:type="dxa"/>
            <w:vAlign w:val="bottom"/>
          </w:tcPr>
          <w:p w14:paraId="098C371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840" w:type="dxa"/>
            <w:vAlign w:val="bottom"/>
          </w:tcPr>
          <w:p w14:paraId="6329F06D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60" w:type="dxa"/>
            <w:vAlign w:val="bottom"/>
          </w:tcPr>
          <w:p w14:paraId="5AF97098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1A783D8E" w14:textId="77777777" w:rsidTr="00194BFE">
        <w:trPr>
          <w:trHeight w:val="859"/>
        </w:trPr>
        <w:tc>
          <w:tcPr>
            <w:tcW w:w="1560" w:type="dxa"/>
            <w:textDirection w:val="btLr"/>
            <w:vAlign w:val="bottom"/>
          </w:tcPr>
          <w:p w14:paraId="68A2E4C5" w14:textId="2813E265" w:rsidR="00314982" w:rsidRPr="006C37A8" w:rsidRDefault="00314982" w:rsidP="00194BFE">
            <w:pPr>
              <w:ind w:right="1214"/>
              <w:rPr>
                <w:sz w:val="20"/>
                <w:szCs w:val="20"/>
                <w:lang w:val="pt-BR"/>
              </w:rPr>
            </w:pPr>
          </w:p>
        </w:tc>
        <w:tc>
          <w:tcPr>
            <w:tcW w:w="2800" w:type="dxa"/>
            <w:vAlign w:val="bottom"/>
          </w:tcPr>
          <w:p w14:paraId="4C2F5739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840" w:type="dxa"/>
            <w:vAlign w:val="bottom"/>
          </w:tcPr>
          <w:p w14:paraId="4F31F0A2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60" w:type="dxa"/>
            <w:vAlign w:val="bottom"/>
          </w:tcPr>
          <w:p w14:paraId="49E96944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1FB6EC32" w14:textId="77777777" w:rsidTr="00194BFE">
        <w:trPr>
          <w:trHeight w:val="1260"/>
        </w:trPr>
        <w:tc>
          <w:tcPr>
            <w:tcW w:w="1560" w:type="dxa"/>
            <w:vAlign w:val="bottom"/>
          </w:tcPr>
          <w:p w14:paraId="11DE40FD" w14:textId="77777777" w:rsidR="00314982" w:rsidRPr="006C37A8" w:rsidRDefault="006C37A8" w:rsidP="00194BFE">
            <w:pPr>
              <w:ind w:right="90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50</w:t>
            </w:r>
          </w:p>
        </w:tc>
        <w:tc>
          <w:tcPr>
            <w:tcW w:w="2800" w:type="dxa"/>
            <w:vAlign w:val="bottom"/>
          </w:tcPr>
          <w:p w14:paraId="166FD991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840" w:type="dxa"/>
            <w:vAlign w:val="bottom"/>
          </w:tcPr>
          <w:p w14:paraId="5BFA573B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60" w:type="dxa"/>
            <w:vAlign w:val="bottom"/>
          </w:tcPr>
          <w:p w14:paraId="2DF15E2F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071F7FBE" w14:textId="77777777" w:rsidTr="00194BFE">
        <w:trPr>
          <w:trHeight w:val="1492"/>
        </w:trPr>
        <w:tc>
          <w:tcPr>
            <w:tcW w:w="1560" w:type="dxa"/>
            <w:vAlign w:val="bottom"/>
          </w:tcPr>
          <w:p w14:paraId="478FF9B4" w14:textId="77777777" w:rsidR="00314982" w:rsidRPr="006C37A8" w:rsidRDefault="006C37A8" w:rsidP="00194BFE">
            <w:pPr>
              <w:ind w:right="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1995</w:t>
            </w:r>
          </w:p>
        </w:tc>
        <w:tc>
          <w:tcPr>
            <w:tcW w:w="2800" w:type="dxa"/>
            <w:vAlign w:val="bottom"/>
          </w:tcPr>
          <w:p w14:paraId="796B496D" w14:textId="77777777" w:rsidR="00314982" w:rsidRPr="006C37A8" w:rsidRDefault="006C37A8">
            <w:pPr>
              <w:ind w:right="74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2000</w:t>
            </w:r>
          </w:p>
        </w:tc>
        <w:tc>
          <w:tcPr>
            <w:tcW w:w="2840" w:type="dxa"/>
            <w:vAlign w:val="bottom"/>
          </w:tcPr>
          <w:p w14:paraId="23ECCF0A" w14:textId="77777777" w:rsidR="00314982" w:rsidRPr="006C37A8" w:rsidRDefault="006C37A8" w:rsidP="00194BFE">
            <w:pPr>
              <w:ind w:right="151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2005</w:t>
            </w:r>
          </w:p>
        </w:tc>
        <w:tc>
          <w:tcPr>
            <w:tcW w:w="460" w:type="dxa"/>
            <w:vAlign w:val="bottom"/>
          </w:tcPr>
          <w:p w14:paraId="4ECF7099" w14:textId="77777777" w:rsidR="00314982" w:rsidRPr="006C37A8" w:rsidRDefault="006C37A8" w:rsidP="00194BFE">
            <w:pPr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2010</w:t>
            </w:r>
          </w:p>
        </w:tc>
      </w:tr>
      <w:tr w:rsidR="00616C98" w:rsidRPr="006C37A8" w14:paraId="481A08A3" w14:textId="77777777">
        <w:trPr>
          <w:trHeight w:val="522"/>
        </w:trPr>
        <w:tc>
          <w:tcPr>
            <w:tcW w:w="1560" w:type="dxa"/>
            <w:vAlign w:val="bottom"/>
          </w:tcPr>
          <w:p w14:paraId="7E2CC0A1" w14:textId="77777777" w:rsidR="00616C98" w:rsidRPr="006C37A8" w:rsidRDefault="00616C9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5640" w:type="dxa"/>
            <w:gridSpan w:val="2"/>
            <w:vAlign w:val="bottom"/>
          </w:tcPr>
          <w:p w14:paraId="15E6E783" w14:textId="77777777" w:rsidR="00616C98" w:rsidRPr="006C37A8" w:rsidRDefault="00536FEA">
            <w:pPr>
              <w:ind w:left="201"/>
              <w:jc w:val="center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Fonte: </w:t>
            </w:r>
            <w:r w:rsidRPr="006C37A8">
              <w:rPr>
                <w:rFonts w:ascii="Arial" w:eastAsia="Arial" w:hAnsi="Arial" w:cs="Arial"/>
                <w:sz w:val="21"/>
                <w:szCs w:val="21"/>
                <w:lang w:val="pt-BR"/>
              </w:rPr>
              <w:t>–</w:t>
            </w: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Desenvolvido a partir de dados do Banco Central</w:t>
            </w:r>
          </w:p>
        </w:tc>
        <w:tc>
          <w:tcPr>
            <w:tcW w:w="460" w:type="dxa"/>
            <w:vAlign w:val="bottom"/>
          </w:tcPr>
          <w:p w14:paraId="564C4C5A" w14:textId="77777777" w:rsidR="00616C98" w:rsidRPr="006C37A8" w:rsidRDefault="00616C98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29CA3D4B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811840" behindDoc="1" locked="0" layoutInCell="0" allowOverlap="1" wp14:anchorId="4D817544" wp14:editId="7A7C7DD4">
            <wp:simplePos x="0" y="0"/>
            <wp:positionH relativeFrom="column">
              <wp:posOffset>551180</wp:posOffset>
            </wp:positionH>
            <wp:positionV relativeFrom="paragraph">
              <wp:posOffset>-4102100</wp:posOffset>
            </wp:positionV>
            <wp:extent cx="5364480" cy="3637280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63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E252F" w14:textId="77777777" w:rsidR="00616C98" w:rsidRPr="006C37A8" w:rsidRDefault="00616C98">
      <w:pPr>
        <w:spacing w:line="200" w:lineRule="exact"/>
        <w:rPr>
          <w:sz w:val="20"/>
          <w:szCs w:val="20"/>
          <w:lang w:val="pt-BR"/>
        </w:rPr>
      </w:pPr>
    </w:p>
    <w:p w14:paraId="24056C18" w14:textId="77777777" w:rsidR="00616C98" w:rsidRPr="006C37A8" w:rsidRDefault="00616C98">
      <w:pPr>
        <w:spacing w:line="200" w:lineRule="exact"/>
        <w:rPr>
          <w:sz w:val="20"/>
          <w:szCs w:val="20"/>
          <w:lang w:val="pt-BR"/>
        </w:rPr>
      </w:pPr>
    </w:p>
    <w:p w14:paraId="7F109D65" w14:textId="77777777" w:rsidR="00616C98" w:rsidRPr="006C37A8" w:rsidRDefault="00616C98">
      <w:pPr>
        <w:spacing w:line="267" w:lineRule="exact"/>
        <w:rPr>
          <w:sz w:val="20"/>
          <w:szCs w:val="20"/>
          <w:lang w:val="pt-BR"/>
        </w:rPr>
      </w:pPr>
    </w:p>
    <w:p w14:paraId="0FB81B84" w14:textId="54E2BD96" w:rsidR="00314982" w:rsidRPr="00194BFE" w:rsidRDefault="00536FEA">
      <w:pPr>
        <w:spacing w:line="421" w:lineRule="auto"/>
        <w:ind w:left="260" w:firstLine="850"/>
        <w:jc w:val="both"/>
        <w:rPr>
          <w:rFonts w:ascii="Arial" w:hAnsi="Arial"/>
          <w:sz w:val="24"/>
          <w:lang w:val="pt-BR"/>
        </w:rPr>
        <w:pPrChange w:id="622" w:author="Windows User" w:date="2020-10-22T22:30:00Z">
          <w:pPr>
            <w:spacing w:line="360" w:lineRule="auto"/>
            <w:ind w:left="260" w:firstLine="720"/>
            <w:jc w:val="both"/>
          </w:pPr>
        </w:pPrChange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r w:rsidR="006C37A8" w:rsidRPr="006C37A8">
        <w:rPr>
          <w:lang w:val="pt-BR"/>
        </w:rPr>
        <w:fldChar w:fldCharType="begin"/>
      </w:r>
      <w:r w:rsidR="006C37A8" w:rsidRPr="006C37A8">
        <w:rPr>
          <w:lang w:val="pt-BR"/>
        </w:rPr>
        <w:instrText xml:space="preserve"> HYPERLINK \l "page22" \h </w:instrText>
      </w:r>
      <w:r w:rsidR="006C37A8" w:rsidRPr="006C37A8">
        <w:rPr>
          <w:lang w:val="pt-BR"/>
        </w:rPr>
        <w:fldChar w:fldCharType="separate"/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Figura 7 </w:t>
      </w:r>
      <w:r w:rsidR="006C37A8" w:rsidRPr="006C37A8">
        <w:rPr>
          <w:rFonts w:ascii="Arial" w:eastAsia="Arial" w:hAnsi="Arial" w:cs="Arial"/>
          <w:sz w:val="24"/>
          <w:szCs w:val="24"/>
          <w:lang w:val="pt-BR"/>
        </w:rPr>
        <w:fldChar w:fldCharType="end"/>
      </w:r>
      <w:r w:rsidR="006C37A8" w:rsidRPr="006C37A8">
        <w:rPr>
          <w:rFonts w:ascii="Arial" w:hAnsi="Arial"/>
          <w:sz w:val="24"/>
          <w:lang w:val="pt-BR"/>
        </w:rPr>
        <w:t>mostra a evolução do spread bancário Brasileiro médio entre os anos de 1994 e 2012, chegando a atingir 146.44%, com significativa queda ao longo desse período, atingindo 24.69% no final do período. Esta série foi descontinuada em 2012, passando a ser utilizada nova metodologia de cálculo.</w:t>
      </w:r>
    </w:p>
    <w:p w14:paraId="25044350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2F971BEC" w14:textId="45D961D3" w:rsidR="00314982" w:rsidRPr="006C37A8" w:rsidRDefault="006C37A8" w:rsidP="00194BFE">
      <w:pPr>
        <w:spacing w:line="360" w:lineRule="auto"/>
        <w:ind w:left="260" w:firstLine="720"/>
        <w:jc w:val="both"/>
        <w:rPr>
          <w:sz w:val="20"/>
          <w:lang w:val="pt-BR"/>
        </w:rPr>
      </w:pPr>
      <w:r w:rsidRPr="00194BFE">
        <w:rPr>
          <w:rFonts w:ascii="Arial" w:hAnsi="Arial"/>
          <w:sz w:val="23"/>
          <w:lang w:val="pt-BR"/>
        </w:rPr>
        <w:t xml:space="preserve">O Banco Central, até 2007 utilizava metodologia para avaliação do spread bancário </w:t>
      </w:r>
      <w:r w:rsidR="00536FEA" w:rsidRPr="006C37A8">
        <w:rPr>
          <w:rFonts w:ascii="Arial" w:eastAsia="Arial" w:hAnsi="Arial" w:cs="Arial"/>
          <w:sz w:val="23"/>
          <w:szCs w:val="23"/>
          <w:lang w:val="pt-BR"/>
        </w:rPr>
        <w:t>con-templando</w:t>
      </w:r>
      <w:r w:rsidRPr="00194BFE">
        <w:rPr>
          <w:rFonts w:ascii="Arial" w:hAnsi="Arial"/>
          <w:sz w:val="23"/>
          <w:lang w:val="pt-BR"/>
        </w:rPr>
        <w:t xml:space="preserve"> somente os recursos livres, o que não vinha a proporcionar uma avaliação mais aprofundada. Em 2008 houve uma modificação na metodologia de decomposição</w:t>
      </w:r>
    </w:p>
    <w:p w14:paraId="74030A17" w14:textId="77777777" w:rsidR="00314982" w:rsidRPr="006C37A8" w:rsidRDefault="00314982" w:rsidP="00194BFE">
      <w:pPr>
        <w:spacing w:line="360" w:lineRule="auto"/>
        <w:ind w:firstLine="720"/>
        <w:rPr>
          <w:lang w:val="pt-BR"/>
        </w:rPr>
        <w:sectPr w:rsidR="00314982" w:rsidRPr="006C37A8" w:rsidSect="00194BFE">
          <w:pgSz w:w="11900" w:h="16838"/>
          <w:pgMar w:top="991" w:right="1106" w:bottom="681" w:left="1440" w:header="0" w:footer="0" w:gutter="0"/>
          <w:cols w:space="720" w:equalWidth="0">
            <w:col w:w="9360"/>
          </w:cols>
        </w:sectPr>
      </w:pPr>
    </w:p>
    <w:p w14:paraId="33A71815" w14:textId="77777777" w:rsidR="00314982" w:rsidRPr="006C37A8" w:rsidRDefault="006C37A8" w:rsidP="00194BFE">
      <w:pPr>
        <w:spacing w:line="360" w:lineRule="auto"/>
        <w:ind w:left="9060" w:firstLine="720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lastRenderedPageBreak/>
        <w:t>22</w:t>
      </w:r>
    </w:p>
    <w:p w14:paraId="2C539DB2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1ED574C2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7DECE7B3" w14:textId="77777777" w:rsidR="00616C98" w:rsidRPr="006C37A8" w:rsidRDefault="00536FEA" w:rsidP="00606A2A">
      <w:pPr>
        <w:spacing w:line="360" w:lineRule="auto"/>
        <w:ind w:left="260" w:right="40" w:firstLine="720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do spread, alterando o cálculo do custo médio de captação e detalhando classificações do crédito </w:t>
      </w:r>
      <w:hyperlink w:anchor="page38">
        <w:r w:rsidRPr="006C37A8">
          <w:rPr>
            <w:rFonts w:ascii="Arial" w:eastAsia="Arial" w:hAnsi="Arial" w:cs="Arial"/>
            <w:sz w:val="24"/>
            <w:szCs w:val="24"/>
            <w:lang w:val="pt-BR"/>
          </w:rPr>
          <w:t>(DANTAS, 2012)</w:t>
        </w:r>
      </w:hyperlink>
    </w:p>
    <w:p w14:paraId="5316E7A1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30C0DC7D" w14:textId="0481CB32" w:rsidR="00314982" w:rsidRPr="00194BFE" w:rsidRDefault="006C37A8" w:rsidP="00194BFE">
      <w:pPr>
        <w:spacing w:line="360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194BFE">
        <w:rPr>
          <w:rFonts w:ascii="Arial" w:hAnsi="Arial"/>
          <w:sz w:val="24"/>
          <w:lang w:val="pt-BR"/>
        </w:rPr>
        <w:t>Para o custo médio de captação passou a se utilizar a taxa média ponderada entre as taxas dos depósitos à prazo (CDB), em caderneta de poupança e à vista, a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 participa-ção dos custos efetivos dos recolhimentos compulsórios em detrimento do custo de oportunidade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(DANTAS, 2012)</w:t>
        </w:r>
      </w:hyperlink>
    </w:p>
    <w:p w14:paraId="73A6B52F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5D81C5D5" w14:textId="0D95D0FB" w:rsidR="00314982" w:rsidRPr="006C37A8" w:rsidRDefault="006C37A8" w:rsidP="00194BFE">
      <w:pPr>
        <w:spacing w:line="360" w:lineRule="auto"/>
        <w:ind w:left="260" w:firstLine="72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O BACEN mantém atualmente duas séries para o indicador: spread médio das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opera-ções</w:t>
      </w:r>
      <w:r w:rsidRPr="006C37A8">
        <w:rPr>
          <w:rFonts w:ascii="Arial" w:hAnsi="Arial"/>
          <w:sz w:val="24"/>
          <w:lang w:val="pt-BR"/>
        </w:rPr>
        <w:t xml:space="preserve"> de crédito (MOC) e Spread do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Índice</w:t>
      </w:r>
      <w:r w:rsidRPr="006C37A8">
        <w:rPr>
          <w:rFonts w:ascii="Arial" w:hAnsi="Arial"/>
          <w:sz w:val="24"/>
          <w:lang w:val="pt-BR"/>
        </w:rPr>
        <w:t xml:space="preserve"> de Custo de Crédito (ICC). As séries são disponibilizadas em termos totais e nas subdivisões de tipo de recursos, tipo de crédito e tomador.</w:t>
      </w:r>
    </w:p>
    <w:p w14:paraId="568F5CA9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54E2A8E5" w14:textId="6BB6AB75" w:rsidR="00314982" w:rsidRPr="00194BFE" w:rsidRDefault="006C37A8" w:rsidP="00194BFE">
      <w:pPr>
        <w:spacing w:line="360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Estas séries estatísticas representam estimativas baseadas nas informações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repas-sadas</w:t>
      </w:r>
      <w:r w:rsidRPr="006C37A8">
        <w:rPr>
          <w:rFonts w:ascii="Arial" w:hAnsi="Arial"/>
          <w:sz w:val="24"/>
          <w:lang w:val="pt-BR"/>
        </w:rPr>
        <w:t xml:space="preserve"> pelas instituições bancárias das taxas de juros das operações de crédito e indicadores do mercado financeiro do custo médio do dinheiro para o custo médio de captação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(BACEN, 2016)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16762971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4E209C22" w14:textId="77777777" w:rsidR="00314982" w:rsidRPr="006C37A8" w:rsidRDefault="006C37A8" w:rsidP="00194BFE">
      <w:pPr>
        <w:spacing w:line="360" w:lineRule="auto"/>
        <w:ind w:left="260" w:right="40" w:firstLine="72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>A série do Spread médio das operações de crédito é calculada a partir da diferença entre a taxa média de juros de novas operações de crédito no SFN e o custo de captação referencial médio de operações de crédito livre, direcionado e não rotativo podendo ser observados por tomador.</w:t>
      </w:r>
    </w:p>
    <w:p w14:paraId="54129426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67CA60CD" w14:textId="59DC9CEA" w:rsidR="00314982" w:rsidRPr="00194BFE" w:rsidRDefault="00536FEA" w:rsidP="00194BFE">
      <w:pPr>
        <w:spacing w:line="360" w:lineRule="auto"/>
        <w:ind w:left="260" w:right="4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hyperlink w:anchor="page24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Figura 8 </w:t>
        </w:r>
      </w:hyperlink>
      <w:r w:rsidR="006C37A8" w:rsidRPr="006C37A8">
        <w:rPr>
          <w:rFonts w:ascii="Arial" w:hAnsi="Arial"/>
          <w:sz w:val="24"/>
          <w:lang w:val="pt-BR"/>
        </w:rPr>
        <w:t xml:space="preserve">mostra a visualização da evolução mensal do spread médio das novas operações de crédito contratadas entre janeiro de 2013 e julho de 2020. No período entre 2014 e 2017 se visualiza uma elevação de 10 p.p no spread total, recuando 8 p.p a patamar próximo ao início do período. É possível notar a grande disparidade entre </w:t>
      </w:r>
      <w:proofErr w:type="gramStart"/>
      <w:r w:rsidR="006C37A8" w:rsidRPr="006C37A8">
        <w:rPr>
          <w:rFonts w:ascii="Arial" w:hAnsi="Arial"/>
          <w:sz w:val="24"/>
          <w:lang w:val="pt-BR"/>
        </w:rPr>
        <w:t>os spread</w:t>
      </w:r>
      <w:proofErr w:type="gramEnd"/>
      <w:r w:rsidR="006C37A8" w:rsidRPr="006C37A8">
        <w:rPr>
          <w:rFonts w:ascii="Arial" w:hAnsi="Arial"/>
          <w:sz w:val="24"/>
          <w:lang w:val="pt-BR"/>
        </w:rPr>
        <w:t xml:space="preserve"> de recursos livres e direcionados.</w:t>
      </w:r>
    </w:p>
    <w:p w14:paraId="7A919F62" w14:textId="77777777" w:rsidR="00314982" w:rsidRPr="006C37A8" w:rsidRDefault="006C37A8" w:rsidP="00194BFE">
      <w:pPr>
        <w:spacing w:line="360" w:lineRule="auto"/>
        <w:ind w:left="260" w:firstLine="720"/>
        <w:jc w:val="both"/>
        <w:rPr>
          <w:sz w:val="20"/>
          <w:lang w:val="pt-BR"/>
        </w:rPr>
      </w:pPr>
      <w:r w:rsidRPr="00194BFE">
        <w:rPr>
          <w:rFonts w:ascii="Arial" w:hAnsi="Arial"/>
          <w:sz w:val="24"/>
          <w:lang w:val="pt-BR"/>
        </w:rPr>
        <w:t>A série do Spread do ICC, considera a diferença entre o Índice de Custo de Crédito — equivalente ao custo médio de juros das operações ativas da carteira do SFN — e o custo de captação médio ponderado, levando em consideração operações de crédito livre, direcionado e não rotativo, dividido em pessoa física e jurídica.</w:t>
      </w:r>
    </w:p>
    <w:p w14:paraId="50C79634" w14:textId="77777777" w:rsidR="00314982" w:rsidRPr="006C37A8" w:rsidRDefault="00314982">
      <w:pPr>
        <w:rPr>
          <w:lang w:val="pt-BR"/>
        </w:rPr>
        <w:sectPr w:rsidR="00314982" w:rsidRPr="006C37A8">
          <w:pgSz w:w="11900" w:h="16838"/>
          <w:pgMar w:top="991" w:right="1106" w:bottom="908" w:left="1440" w:header="0" w:footer="0" w:gutter="0"/>
          <w:cols w:space="720" w:equalWidth="0">
            <w:col w:w="9360"/>
          </w:cols>
        </w:sectPr>
      </w:pPr>
    </w:p>
    <w:p w14:paraId="13DA2CA0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3EEA08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4917A4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C0C5C0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132F31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AA3EFC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E3270E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021E59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F71E15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EDEC0BE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294EF5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6AEF74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150753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6ADC1E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2F3BB1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B5D3FFD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36CB690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CA48124" w14:textId="77777777" w:rsidR="00314982" w:rsidRPr="006C37A8" w:rsidRDefault="00314982">
      <w:pPr>
        <w:spacing w:line="226" w:lineRule="exact"/>
        <w:rPr>
          <w:sz w:val="20"/>
          <w:lang w:val="pt-BR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314982" w:rsidRPr="006C37A8" w14:paraId="50299491" w14:textId="77777777">
        <w:trPr>
          <w:trHeight w:val="820"/>
        </w:trPr>
        <w:tc>
          <w:tcPr>
            <w:tcW w:w="253" w:type="dxa"/>
            <w:textDirection w:val="btLr"/>
            <w:vAlign w:val="bottom"/>
          </w:tcPr>
          <w:p w14:paraId="6DFAF8D9" w14:textId="77777777" w:rsidR="00314982" w:rsidRPr="006C37A8" w:rsidRDefault="006C37A8">
            <w:pPr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lang w:val="pt-BR"/>
              </w:rPr>
              <w:t>Spreads</w:t>
            </w:r>
          </w:p>
        </w:tc>
      </w:tr>
    </w:tbl>
    <w:p w14:paraId="663562B4" w14:textId="77777777" w:rsidR="00314982" w:rsidRPr="006C37A8" w:rsidRDefault="006C37A8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br w:type="column"/>
      </w:r>
    </w:p>
    <w:p w14:paraId="2918800A" w14:textId="77777777" w:rsidR="00314982" w:rsidRPr="006C37A8" w:rsidRDefault="00314982">
      <w:pPr>
        <w:spacing w:line="1" w:lineRule="exact"/>
        <w:rPr>
          <w:sz w:val="1"/>
          <w:szCs w:val="1"/>
          <w:lang w:val="pt-B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1180"/>
        <w:gridCol w:w="820"/>
        <w:gridCol w:w="1540"/>
        <w:gridCol w:w="2460"/>
      </w:tblGrid>
      <w:tr w:rsidR="00314982" w:rsidRPr="006C37A8" w14:paraId="78F509C6" w14:textId="77777777" w:rsidTr="00194BFE">
        <w:trPr>
          <w:trHeight w:val="294"/>
        </w:trPr>
        <w:tc>
          <w:tcPr>
            <w:tcW w:w="2800" w:type="dxa"/>
            <w:vAlign w:val="bottom"/>
          </w:tcPr>
          <w:p w14:paraId="2BF4C1A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180" w:type="dxa"/>
            <w:vAlign w:val="bottom"/>
          </w:tcPr>
          <w:p w14:paraId="67B5B1C1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820" w:type="dxa"/>
            <w:vAlign w:val="bottom"/>
          </w:tcPr>
          <w:p w14:paraId="407118A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40" w:type="dxa"/>
            <w:vAlign w:val="bottom"/>
          </w:tcPr>
          <w:p w14:paraId="4DCB627C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460" w:type="dxa"/>
            <w:vAlign w:val="bottom"/>
          </w:tcPr>
          <w:p w14:paraId="0E8E0225" w14:textId="1944AFE3" w:rsidR="00314982" w:rsidRPr="006C37A8" w:rsidRDefault="00536FEA">
            <w:pPr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4"/>
                <w:szCs w:val="24"/>
                <w:lang w:val="pt-BR"/>
              </w:rPr>
              <w:t>23</w:t>
            </w:r>
          </w:p>
        </w:tc>
      </w:tr>
      <w:tr w:rsidR="00314982" w:rsidRPr="006C37A8" w14:paraId="64298DDC" w14:textId="77777777" w:rsidTr="00194BFE">
        <w:trPr>
          <w:trHeight w:val="666"/>
        </w:trPr>
        <w:tc>
          <w:tcPr>
            <w:tcW w:w="8800" w:type="dxa"/>
            <w:gridSpan w:val="5"/>
            <w:vAlign w:val="bottom"/>
          </w:tcPr>
          <w:p w14:paraId="6B84E3F1" w14:textId="77777777" w:rsidR="00314982" w:rsidRPr="006C37A8" w:rsidRDefault="006C37A8">
            <w:pPr>
              <w:ind w:right="141"/>
              <w:jc w:val="center"/>
              <w:rPr>
                <w:sz w:val="20"/>
                <w:lang w:val="pt-BR"/>
              </w:rPr>
            </w:pPr>
            <w:r w:rsidRPr="006C37A8">
              <w:rPr>
                <w:rFonts w:ascii="Arial" w:hAnsi="Arial"/>
                <w:w w:val="98"/>
                <w:lang w:val="pt-BR"/>
              </w:rPr>
              <w:t>Figura 8 – Evolução do Spread médio das operações de crédito</w:t>
            </w:r>
          </w:p>
        </w:tc>
      </w:tr>
      <w:tr w:rsidR="00314982" w:rsidRPr="006C37A8" w14:paraId="5DF593CA" w14:textId="77777777" w:rsidTr="00194BFE">
        <w:trPr>
          <w:trHeight w:val="1022"/>
        </w:trPr>
        <w:tc>
          <w:tcPr>
            <w:tcW w:w="2800" w:type="dxa"/>
            <w:vAlign w:val="bottom"/>
          </w:tcPr>
          <w:p w14:paraId="29340DC2" w14:textId="77777777" w:rsidR="00314982" w:rsidRPr="006C37A8" w:rsidRDefault="006C37A8">
            <w:pPr>
              <w:ind w:right="250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  <w:lang w:val="pt-BR"/>
              </w:rPr>
              <w:t>40</w:t>
            </w:r>
          </w:p>
        </w:tc>
        <w:tc>
          <w:tcPr>
            <w:tcW w:w="1180" w:type="dxa"/>
            <w:vAlign w:val="bottom"/>
          </w:tcPr>
          <w:p w14:paraId="4D00A757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820" w:type="dxa"/>
            <w:vAlign w:val="bottom"/>
          </w:tcPr>
          <w:p w14:paraId="2D20829B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40" w:type="dxa"/>
            <w:vAlign w:val="bottom"/>
          </w:tcPr>
          <w:p w14:paraId="533F518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460" w:type="dxa"/>
            <w:vAlign w:val="bottom"/>
          </w:tcPr>
          <w:p w14:paraId="3F2733A8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40555F3A" w14:textId="77777777" w:rsidTr="00194BFE">
        <w:trPr>
          <w:trHeight w:val="1196"/>
        </w:trPr>
        <w:tc>
          <w:tcPr>
            <w:tcW w:w="2800" w:type="dxa"/>
            <w:vAlign w:val="bottom"/>
          </w:tcPr>
          <w:p w14:paraId="31338B78" w14:textId="77777777" w:rsidR="00314982" w:rsidRPr="006C37A8" w:rsidRDefault="006C37A8">
            <w:pPr>
              <w:ind w:right="250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  <w:lang w:val="pt-BR"/>
              </w:rPr>
              <w:t>30</w:t>
            </w:r>
          </w:p>
        </w:tc>
        <w:tc>
          <w:tcPr>
            <w:tcW w:w="1180" w:type="dxa"/>
            <w:vAlign w:val="bottom"/>
          </w:tcPr>
          <w:p w14:paraId="217A4154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820" w:type="dxa"/>
            <w:vAlign w:val="bottom"/>
          </w:tcPr>
          <w:p w14:paraId="6A28F8F9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40" w:type="dxa"/>
            <w:vAlign w:val="bottom"/>
          </w:tcPr>
          <w:p w14:paraId="40E450E8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460" w:type="dxa"/>
            <w:vAlign w:val="bottom"/>
          </w:tcPr>
          <w:p w14:paraId="1200B611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24B7A0CD" w14:textId="77777777" w:rsidTr="00194BFE">
        <w:trPr>
          <w:trHeight w:val="1196"/>
        </w:trPr>
        <w:tc>
          <w:tcPr>
            <w:tcW w:w="2800" w:type="dxa"/>
            <w:vAlign w:val="bottom"/>
          </w:tcPr>
          <w:p w14:paraId="2632FEA0" w14:textId="77777777" w:rsidR="00314982" w:rsidRPr="006C37A8" w:rsidRDefault="006C37A8">
            <w:pPr>
              <w:ind w:right="250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  <w:lang w:val="pt-BR"/>
              </w:rPr>
              <w:t>20</w:t>
            </w:r>
          </w:p>
        </w:tc>
        <w:tc>
          <w:tcPr>
            <w:tcW w:w="1180" w:type="dxa"/>
            <w:vAlign w:val="bottom"/>
          </w:tcPr>
          <w:p w14:paraId="0D5F0FB4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820" w:type="dxa"/>
            <w:vAlign w:val="bottom"/>
          </w:tcPr>
          <w:p w14:paraId="12EA1C1F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40" w:type="dxa"/>
            <w:vAlign w:val="bottom"/>
          </w:tcPr>
          <w:p w14:paraId="3A459FCA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460" w:type="dxa"/>
            <w:vAlign w:val="bottom"/>
          </w:tcPr>
          <w:p w14:paraId="1C0FC9A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1F77C462" w14:textId="77777777" w:rsidTr="00194BFE">
        <w:trPr>
          <w:trHeight w:val="1196"/>
        </w:trPr>
        <w:tc>
          <w:tcPr>
            <w:tcW w:w="2800" w:type="dxa"/>
            <w:vAlign w:val="bottom"/>
          </w:tcPr>
          <w:p w14:paraId="33A0947E" w14:textId="77777777" w:rsidR="00314982" w:rsidRPr="006C37A8" w:rsidRDefault="006C37A8">
            <w:pPr>
              <w:ind w:right="250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  <w:lang w:val="pt-BR"/>
              </w:rPr>
              <w:t>10</w:t>
            </w:r>
          </w:p>
        </w:tc>
        <w:tc>
          <w:tcPr>
            <w:tcW w:w="1180" w:type="dxa"/>
            <w:vAlign w:val="bottom"/>
          </w:tcPr>
          <w:p w14:paraId="326D6C3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820" w:type="dxa"/>
            <w:vAlign w:val="bottom"/>
          </w:tcPr>
          <w:p w14:paraId="2ADCFD34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40" w:type="dxa"/>
            <w:vAlign w:val="bottom"/>
          </w:tcPr>
          <w:p w14:paraId="7AEA867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460" w:type="dxa"/>
            <w:vAlign w:val="bottom"/>
          </w:tcPr>
          <w:p w14:paraId="12353D27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4E085CCB" w14:textId="77777777" w:rsidTr="00194BFE">
        <w:trPr>
          <w:trHeight w:val="1311"/>
        </w:trPr>
        <w:tc>
          <w:tcPr>
            <w:tcW w:w="2800" w:type="dxa"/>
            <w:vAlign w:val="bottom"/>
          </w:tcPr>
          <w:p w14:paraId="50B59474" w14:textId="77777777" w:rsidR="00314982" w:rsidRPr="006C37A8" w:rsidRDefault="006C37A8">
            <w:pPr>
              <w:ind w:right="80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2014</w:t>
            </w:r>
          </w:p>
        </w:tc>
        <w:tc>
          <w:tcPr>
            <w:tcW w:w="1180" w:type="dxa"/>
            <w:vAlign w:val="bottom"/>
          </w:tcPr>
          <w:p w14:paraId="610D1076" w14:textId="77777777" w:rsidR="00314982" w:rsidRPr="006C37A8" w:rsidRDefault="006C37A8">
            <w:pPr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2016</w:t>
            </w:r>
          </w:p>
        </w:tc>
        <w:tc>
          <w:tcPr>
            <w:tcW w:w="820" w:type="dxa"/>
            <w:vAlign w:val="bottom"/>
          </w:tcPr>
          <w:p w14:paraId="4D3D7567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40" w:type="dxa"/>
            <w:vAlign w:val="bottom"/>
          </w:tcPr>
          <w:p w14:paraId="49CDD7E5" w14:textId="77777777" w:rsidR="00314982" w:rsidRPr="006C37A8" w:rsidRDefault="006C37A8">
            <w:pPr>
              <w:ind w:right="27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2018</w:t>
            </w:r>
          </w:p>
        </w:tc>
        <w:tc>
          <w:tcPr>
            <w:tcW w:w="2460" w:type="dxa"/>
            <w:vAlign w:val="bottom"/>
          </w:tcPr>
          <w:p w14:paraId="78E0401C" w14:textId="77777777" w:rsidR="00314982" w:rsidRPr="006C37A8" w:rsidRDefault="006C37A8">
            <w:pPr>
              <w:ind w:right="68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2020</w:t>
            </w:r>
          </w:p>
        </w:tc>
      </w:tr>
      <w:tr w:rsidR="00314982" w:rsidRPr="006C37A8" w14:paraId="52CB93CE" w14:textId="77777777" w:rsidTr="00194BFE">
        <w:trPr>
          <w:trHeight w:val="600"/>
        </w:trPr>
        <w:tc>
          <w:tcPr>
            <w:tcW w:w="2800" w:type="dxa"/>
            <w:vAlign w:val="bottom"/>
          </w:tcPr>
          <w:p w14:paraId="31DCC3DE" w14:textId="77777777" w:rsidR="00314982" w:rsidRPr="006C37A8" w:rsidRDefault="006C37A8">
            <w:pPr>
              <w:ind w:right="18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Direcionado</w:t>
            </w:r>
          </w:p>
        </w:tc>
        <w:tc>
          <w:tcPr>
            <w:tcW w:w="1180" w:type="dxa"/>
            <w:vAlign w:val="bottom"/>
          </w:tcPr>
          <w:p w14:paraId="7D52F99B" w14:textId="77777777" w:rsidR="00314982" w:rsidRPr="006C37A8" w:rsidRDefault="006C37A8">
            <w:pPr>
              <w:ind w:right="43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Livre</w:t>
            </w:r>
          </w:p>
        </w:tc>
        <w:tc>
          <w:tcPr>
            <w:tcW w:w="820" w:type="dxa"/>
            <w:vAlign w:val="bottom"/>
          </w:tcPr>
          <w:p w14:paraId="733EA6F7" w14:textId="77777777" w:rsidR="00314982" w:rsidRPr="006C37A8" w:rsidRDefault="006C37A8">
            <w:pPr>
              <w:ind w:right="151"/>
              <w:jc w:val="center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Médio</w:t>
            </w:r>
          </w:p>
        </w:tc>
        <w:tc>
          <w:tcPr>
            <w:tcW w:w="1540" w:type="dxa"/>
            <w:vAlign w:val="bottom"/>
          </w:tcPr>
          <w:p w14:paraId="45985514" w14:textId="77777777" w:rsidR="00314982" w:rsidRPr="006C37A8" w:rsidRDefault="006C37A8">
            <w:pPr>
              <w:ind w:right="21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Não.Rotativo</w:t>
            </w:r>
          </w:p>
        </w:tc>
        <w:tc>
          <w:tcPr>
            <w:tcW w:w="2460" w:type="dxa"/>
            <w:vAlign w:val="bottom"/>
          </w:tcPr>
          <w:p w14:paraId="0004CA25" w14:textId="77777777" w:rsidR="00314982" w:rsidRPr="006C37A8" w:rsidRDefault="006C37A8">
            <w:pPr>
              <w:ind w:right="64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Não.Rotativo.Livre</w:t>
            </w:r>
          </w:p>
        </w:tc>
      </w:tr>
    </w:tbl>
    <w:p w14:paraId="00E50732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813888" behindDoc="1" locked="0" layoutInCell="0" allowOverlap="1" wp14:anchorId="6D51C0D5" wp14:editId="745FAA02">
            <wp:simplePos x="0" y="0"/>
            <wp:positionH relativeFrom="column">
              <wp:posOffset>158115</wp:posOffset>
            </wp:positionH>
            <wp:positionV relativeFrom="paragraph">
              <wp:posOffset>-3822700</wp:posOffset>
            </wp:positionV>
            <wp:extent cx="5427345" cy="3865880"/>
            <wp:effectExtent l="0" t="0" r="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86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B60F61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7078ECC7" w14:textId="77777777" w:rsidR="00314982" w:rsidRPr="006C37A8" w:rsidRDefault="00314982">
      <w:pPr>
        <w:rPr>
          <w:lang w:val="pt-BR"/>
        </w:rPr>
        <w:sectPr w:rsidR="00314982" w:rsidRPr="006C37A8" w:rsidSect="00194BFE">
          <w:pgSz w:w="11900" w:h="16838"/>
          <w:pgMar w:top="991" w:right="1146" w:bottom="1020" w:left="1440" w:header="0" w:footer="0" w:gutter="0"/>
          <w:cols w:num="2" w:space="720" w:equalWidth="0">
            <w:col w:w="474" w:space="46"/>
            <w:col w:w="8800"/>
          </w:cols>
        </w:sectPr>
      </w:pPr>
    </w:p>
    <w:p w14:paraId="6A2087E6" w14:textId="77777777" w:rsidR="00314982" w:rsidRPr="006C37A8" w:rsidRDefault="00314982">
      <w:pPr>
        <w:spacing w:line="168" w:lineRule="exact"/>
        <w:rPr>
          <w:sz w:val="20"/>
          <w:szCs w:val="20"/>
          <w:lang w:val="pt-BR"/>
        </w:rPr>
      </w:pPr>
    </w:p>
    <w:p w14:paraId="7D0A7B43" w14:textId="77777777" w:rsidR="00314982" w:rsidRPr="006C37A8" w:rsidRDefault="006C37A8" w:rsidP="006C37A8">
      <w:pPr>
        <w:ind w:left="320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Desenvolvido a partir de dados do Banco Central do Brasil — Departamento de Estatísticas</w:t>
      </w:r>
    </w:p>
    <w:p w14:paraId="1627AB1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ADB144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1A5C4DB" w14:textId="77777777" w:rsidR="00314982" w:rsidRPr="006C37A8" w:rsidRDefault="00314982" w:rsidP="00194BFE">
      <w:pPr>
        <w:spacing w:line="248" w:lineRule="exact"/>
        <w:rPr>
          <w:sz w:val="20"/>
          <w:lang w:val="pt-BR"/>
        </w:rPr>
      </w:pPr>
    </w:p>
    <w:p w14:paraId="39BE4251" w14:textId="77777777" w:rsidR="00314982" w:rsidRPr="00194BFE" w:rsidRDefault="00536FEA" w:rsidP="00194BFE">
      <w:pPr>
        <w:spacing w:line="360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Na </w:t>
      </w:r>
      <w:hyperlink w:anchor="page25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Figura 9 </w:t>
        </w:r>
      </w:hyperlink>
      <w:r w:rsidR="006C37A8" w:rsidRPr="006C37A8">
        <w:rPr>
          <w:rFonts w:ascii="Arial" w:hAnsi="Arial"/>
          <w:sz w:val="24"/>
          <w:lang w:val="pt-BR"/>
        </w:rPr>
        <w:t>pode ser visualizada a evolução do spread do ICC, entre janeiro de 2013 e julho de 2020 com expressiva elevação entre 2014 e 2017, passando a decair até retormar a patamares similares ao início do período. Também pode ser notado a significativa diferença entre os spreads de recursos livres e direcionados.</w:t>
      </w:r>
    </w:p>
    <w:p w14:paraId="5302FC49" w14:textId="77777777" w:rsidR="00616C98" w:rsidRPr="006C37A8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6C080C7B" w14:textId="426270F3" w:rsidR="00314982" w:rsidRPr="00194BFE" w:rsidRDefault="006C37A8">
      <w:pPr>
        <w:spacing w:line="431" w:lineRule="auto"/>
        <w:ind w:left="260" w:hanging="36"/>
        <w:rPr>
          <w:rFonts w:ascii="Arial" w:hAnsi="Arial"/>
          <w:sz w:val="24"/>
          <w:lang w:val="pt-BR"/>
        </w:rPr>
        <w:pPrChange w:id="623" w:author="Windows User" w:date="2020-10-22T22:30:00Z">
          <w:pPr>
            <w:spacing w:line="360" w:lineRule="auto"/>
            <w:ind w:left="260" w:firstLine="720"/>
            <w:jc w:val="both"/>
          </w:pPr>
        </w:pPrChange>
      </w:pPr>
      <w:r w:rsidRPr="00194BFE">
        <w:rPr>
          <w:rFonts w:ascii="Arial" w:hAnsi="Arial"/>
          <w:sz w:val="24"/>
          <w:lang w:val="pt-BR"/>
        </w:rPr>
        <w:t>O Indicador Custo de Crédito (ICC) consiste no custo médio de todas as operações de crédito abertas — independentes do período em que foram contratadas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6C37A8">
        <w:rPr>
          <w:rFonts w:ascii="Arial" w:hAnsi="Arial"/>
          <w:sz w:val="24"/>
          <w:lang w:val="pt-BR"/>
        </w:rPr>
        <w:t xml:space="preserve">— que compõem a carteira de empréstimos, financiamentos e arrendamento mercantil das instituições do Sistema Financeiro Nacional (SFN) </w:t>
      </w:r>
      <w:r w:rsidRPr="006C37A8">
        <w:rPr>
          <w:lang w:val="pt-BR"/>
        </w:rPr>
        <w:fldChar w:fldCharType="begin"/>
      </w:r>
      <w:r w:rsidRPr="006C37A8">
        <w:rPr>
          <w:lang w:val="pt-BR"/>
        </w:rPr>
        <w:instrText xml:space="preserve"> HYPERLINK \l "page36" \h </w:instrText>
      </w:r>
      <w:r w:rsidRPr="006C37A8">
        <w:rPr>
          <w:lang w:val="pt-BR"/>
        </w:rPr>
        <w:fldChar w:fldCharType="separate"/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(BACEN, 2000)</w:t>
      </w:r>
      <w:r w:rsidRPr="006C37A8">
        <w:rPr>
          <w:rFonts w:ascii="Arial" w:eastAsia="Arial" w:hAnsi="Arial" w:cs="Arial"/>
          <w:sz w:val="24"/>
          <w:szCs w:val="24"/>
          <w:lang w:val="pt-BR"/>
        </w:rPr>
        <w:fldChar w:fldCharType="end"/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BD3BED3" w14:textId="77777777" w:rsidR="00314982" w:rsidRPr="006C37A8" w:rsidRDefault="00314982" w:rsidP="00194BFE">
      <w:pPr>
        <w:spacing w:line="360" w:lineRule="auto"/>
        <w:ind w:firstLine="720"/>
        <w:rPr>
          <w:sz w:val="20"/>
          <w:lang w:val="pt-BR"/>
        </w:rPr>
      </w:pPr>
    </w:p>
    <w:p w14:paraId="554C6D1B" w14:textId="25C72E91" w:rsidR="00314982" w:rsidRPr="00194BFE" w:rsidRDefault="00536FEA" w:rsidP="00194BFE">
      <w:pPr>
        <w:spacing w:line="360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hyperlink w:anchor="page26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Figura 10 </w:t>
        </w:r>
      </w:hyperlink>
      <w:r w:rsidR="006C37A8" w:rsidRPr="006C37A8">
        <w:rPr>
          <w:rFonts w:ascii="Arial" w:hAnsi="Arial"/>
          <w:sz w:val="24"/>
          <w:lang w:val="pt-BR"/>
        </w:rPr>
        <w:t>traz a visualização da evolução do Índice de Custo de Crédito entre janeiro de 2013 e agosto de 2020, com máxima de 22.98% em 2017, com queda significativa a partir de 2020, chegando a atingir 17.</w:t>
      </w:r>
      <w:r w:rsidRPr="006C37A8">
        <w:rPr>
          <w:rFonts w:ascii="Arial" w:eastAsia="Arial" w:hAnsi="Arial" w:cs="Arial"/>
          <w:sz w:val="24"/>
          <w:szCs w:val="24"/>
          <w:lang w:val="pt-BR"/>
        </w:rPr>
        <w:t>93</w:t>
      </w:r>
      <w:r w:rsidR="006C37A8" w:rsidRPr="006C37A8">
        <w:rPr>
          <w:rFonts w:ascii="Arial" w:hAnsi="Arial"/>
          <w:sz w:val="24"/>
          <w:lang w:val="pt-BR"/>
        </w:rPr>
        <w:t>% em agosto de 2020.</w:t>
      </w:r>
    </w:p>
    <w:p w14:paraId="2BAC51B1" w14:textId="3D2E1091" w:rsidR="00616C98" w:rsidRPr="006C37A8" w:rsidRDefault="00616C98">
      <w:pPr>
        <w:rPr>
          <w:lang w:val="pt-BR"/>
        </w:rPr>
        <w:sectPr w:rsidR="00616C98" w:rsidRPr="006C37A8">
          <w:type w:val="continuous"/>
          <w:pgSz w:w="11900" w:h="16838"/>
          <w:pgMar w:top="991" w:right="1146" w:bottom="1020" w:left="1440" w:header="0" w:footer="0" w:gutter="0"/>
          <w:cols w:space="720" w:equalWidth="0">
            <w:col w:w="9320"/>
          </w:cols>
        </w:sectPr>
      </w:pPr>
    </w:p>
    <w:p w14:paraId="0CC6B83D" w14:textId="77777777" w:rsidR="00616C98" w:rsidRPr="006C37A8" w:rsidRDefault="00536FEA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24</w:t>
      </w:r>
    </w:p>
    <w:p w14:paraId="61AB90F3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DE4A37B" w14:textId="77777777" w:rsidR="00314982" w:rsidRPr="006C37A8" w:rsidRDefault="00314982">
      <w:pPr>
        <w:spacing w:line="230" w:lineRule="exact"/>
        <w:rPr>
          <w:sz w:val="20"/>
          <w:lang w:val="pt-BR"/>
        </w:rPr>
      </w:pPr>
    </w:p>
    <w:p w14:paraId="17605A10" w14:textId="77777777" w:rsidR="00314982" w:rsidRPr="006C37A8" w:rsidRDefault="006C37A8" w:rsidP="006C37A8">
      <w:pPr>
        <w:ind w:left="182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Figura 9 – Evolução do Spread do Índice do Custo de Crédito</w:t>
      </w:r>
    </w:p>
    <w:p w14:paraId="3E96B3D5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815936" behindDoc="1" locked="0" layoutInCell="0" allowOverlap="1" wp14:anchorId="367DCAA5" wp14:editId="12D3F4BC">
            <wp:simplePos x="0" y="0"/>
            <wp:positionH relativeFrom="column">
              <wp:posOffset>522605</wp:posOffset>
            </wp:positionH>
            <wp:positionV relativeFrom="paragraph">
              <wp:posOffset>327025</wp:posOffset>
            </wp:positionV>
            <wp:extent cx="5393055" cy="3274060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31C9C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115C3D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B06B09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AB1BED7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FF30F1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A973FD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77934CA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FEACB6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D89F3B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0580116" w14:textId="77777777" w:rsidR="00314982" w:rsidRPr="006C37A8" w:rsidRDefault="00314982">
      <w:pPr>
        <w:spacing w:line="287" w:lineRule="exact"/>
        <w:rPr>
          <w:sz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580"/>
        <w:gridCol w:w="960"/>
        <w:gridCol w:w="1560"/>
        <w:gridCol w:w="1700"/>
      </w:tblGrid>
      <w:tr w:rsidR="00314982" w:rsidRPr="006C37A8" w14:paraId="094E8DC9" w14:textId="77777777" w:rsidTr="00194BFE">
        <w:trPr>
          <w:trHeight w:val="207"/>
        </w:trPr>
        <w:tc>
          <w:tcPr>
            <w:tcW w:w="2820" w:type="dxa"/>
            <w:vAlign w:val="bottom"/>
          </w:tcPr>
          <w:p w14:paraId="3B2E6CA7" w14:textId="77777777" w:rsidR="00314982" w:rsidRPr="006C37A8" w:rsidRDefault="006C37A8">
            <w:pPr>
              <w:ind w:right="226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</w:t>
            </w:r>
          </w:p>
        </w:tc>
        <w:tc>
          <w:tcPr>
            <w:tcW w:w="1580" w:type="dxa"/>
            <w:vAlign w:val="bottom"/>
          </w:tcPr>
          <w:p w14:paraId="7F0B1D54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960" w:type="dxa"/>
            <w:vAlign w:val="bottom"/>
          </w:tcPr>
          <w:p w14:paraId="68711779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1560" w:type="dxa"/>
            <w:vAlign w:val="bottom"/>
          </w:tcPr>
          <w:p w14:paraId="559E75D1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1700" w:type="dxa"/>
            <w:vAlign w:val="bottom"/>
          </w:tcPr>
          <w:p w14:paraId="3B1AAC3E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</w:tr>
      <w:tr w:rsidR="00314982" w:rsidRPr="006C37A8" w14:paraId="27031B06" w14:textId="77777777" w:rsidTr="00194BFE">
        <w:trPr>
          <w:trHeight w:val="1184"/>
        </w:trPr>
        <w:tc>
          <w:tcPr>
            <w:tcW w:w="2820" w:type="dxa"/>
            <w:textDirection w:val="btLr"/>
            <w:vAlign w:val="bottom"/>
          </w:tcPr>
          <w:p w14:paraId="25A20188" w14:textId="4E18FDA6" w:rsidR="00314982" w:rsidRPr="006C37A8" w:rsidRDefault="00314982">
            <w:pPr>
              <w:ind w:right="2474"/>
              <w:rPr>
                <w:sz w:val="20"/>
                <w:szCs w:val="20"/>
                <w:lang w:val="pt-BR"/>
              </w:rPr>
            </w:pPr>
            <w:bookmarkStart w:id="624" w:name="_GoBack"/>
            <w:bookmarkEnd w:id="624"/>
          </w:p>
        </w:tc>
        <w:tc>
          <w:tcPr>
            <w:tcW w:w="1580" w:type="dxa"/>
            <w:vAlign w:val="bottom"/>
          </w:tcPr>
          <w:p w14:paraId="53218A02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960" w:type="dxa"/>
            <w:vAlign w:val="bottom"/>
          </w:tcPr>
          <w:p w14:paraId="48B85321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60" w:type="dxa"/>
            <w:vAlign w:val="bottom"/>
          </w:tcPr>
          <w:p w14:paraId="625A021C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700" w:type="dxa"/>
            <w:vAlign w:val="bottom"/>
          </w:tcPr>
          <w:p w14:paraId="320FE64E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2F3A7A83" w14:textId="77777777" w:rsidTr="00194BFE">
        <w:trPr>
          <w:trHeight w:val="694"/>
        </w:trPr>
        <w:tc>
          <w:tcPr>
            <w:tcW w:w="2820" w:type="dxa"/>
            <w:vAlign w:val="bottom"/>
          </w:tcPr>
          <w:p w14:paraId="3D30831B" w14:textId="77777777" w:rsidR="00314982" w:rsidRPr="006C37A8" w:rsidRDefault="006C37A8">
            <w:pPr>
              <w:ind w:right="226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10</w:t>
            </w:r>
          </w:p>
        </w:tc>
        <w:tc>
          <w:tcPr>
            <w:tcW w:w="1580" w:type="dxa"/>
            <w:vAlign w:val="bottom"/>
          </w:tcPr>
          <w:p w14:paraId="0922790E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960" w:type="dxa"/>
            <w:vAlign w:val="bottom"/>
          </w:tcPr>
          <w:p w14:paraId="0A8AC430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60" w:type="dxa"/>
            <w:vAlign w:val="bottom"/>
          </w:tcPr>
          <w:p w14:paraId="08951E7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700" w:type="dxa"/>
            <w:vAlign w:val="bottom"/>
          </w:tcPr>
          <w:p w14:paraId="5BBE511C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2E559CD5" w14:textId="77777777" w:rsidTr="00194BFE">
        <w:trPr>
          <w:trHeight w:val="1744"/>
        </w:trPr>
        <w:tc>
          <w:tcPr>
            <w:tcW w:w="2820" w:type="dxa"/>
            <w:vAlign w:val="bottom"/>
          </w:tcPr>
          <w:p w14:paraId="717AB72C" w14:textId="77777777" w:rsidR="00314982" w:rsidRPr="006C37A8" w:rsidRDefault="006C37A8">
            <w:pPr>
              <w:ind w:right="56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2014</w:t>
            </w:r>
          </w:p>
        </w:tc>
        <w:tc>
          <w:tcPr>
            <w:tcW w:w="1580" w:type="dxa"/>
            <w:vAlign w:val="bottom"/>
          </w:tcPr>
          <w:p w14:paraId="0BD20D0C" w14:textId="77777777" w:rsidR="00314982" w:rsidRPr="006C37A8" w:rsidRDefault="006C37A8">
            <w:pPr>
              <w:ind w:right="11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2016</w:t>
            </w:r>
          </w:p>
        </w:tc>
        <w:tc>
          <w:tcPr>
            <w:tcW w:w="960" w:type="dxa"/>
            <w:vAlign w:val="bottom"/>
          </w:tcPr>
          <w:p w14:paraId="144B34CB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60" w:type="dxa"/>
            <w:vAlign w:val="bottom"/>
          </w:tcPr>
          <w:p w14:paraId="24350266" w14:textId="77777777" w:rsidR="00314982" w:rsidRPr="006C37A8" w:rsidRDefault="006C37A8">
            <w:pPr>
              <w:ind w:right="59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2018</w:t>
            </w:r>
          </w:p>
        </w:tc>
        <w:tc>
          <w:tcPr>
            <w:tcW w:w="1700" w:type="dxa"/>
            <w:vAlign w:val="bottom"/>
          </w:tcPr>
          <w:p w14:paraId="20A9D4CE" w14:textId="77777777" w:rsidR="00314982" w:rsidRPr="006C37A8" w:rsidRDefault="006C37A8">
            <w:pPr>
              <w:ind w:right="25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2020</w:t>
            </w:r>
          </w:p>
        </w:tc>
      </w:tr>
      <w:tr w:rsidR="00314982" w:rsidRPr="006C37A8" w14:paraId="67ED037E" w14:textId="77777777" w:rsidTr="00194BFE">
        <w:trPr>
          <w:trHeight w:val="600"/>
        </w:trPr>
        <w:tc>
          <w:tcPr>
            <w:tcW w:w="2820" w:type="dxa"/>
            <w:vAlign w:val="bottom"/>
          </w:tcPr>
          <w:p w14:paraId="256E617C" w14:textId="77777777" w:rsidR="00314982" w:rsidRPr="006C37A8" w:rsidRDefault="006C37A8">
            <w:pPr>
              <w:ind w:right="187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Crédito.Livre</w:t>
            </w:r>
          </w:p>
        </w:tc>
        <w:tc>
          <w:tcPr>
            <w:tcW w:w="1580" w:type="dxa"/>
            <w:vAlign w:val="bottom"/>
          </w:tcPr>
          <w:p w14:paraId="169E9E2D" w14:textId="77777777" w:rsidR="00314982" w:rsidRPr="006C37A8" w:rsidRDefault="006C37A8">
            <w:pPr>
              <w:ind w:right="27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Direcionado</w:t>
            </w:r>
          </w:p>
        </w:tc>
        <w:tc>
          <w:tcPr>
            <w:tcW w:w="960" w:type="dxa"/>
            <w:vAlign w:val="bottom"/>
          </w:tcPr>
          <w:p w14:paraId="5E26ECCD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Médio</w:t>
            </w:r>
          </w:p>
        </w:tc>
        <w:tc>
          <w:tcPr>
            <w:tcW w:w="1560" w:type="dxa"/>
            <w:vAlign w:val="bottom"/>
          </w:tcPr>
          <w:p w14:paraId="1657671E" w14:textId="77777777" w:rsidR="00314982" w:rsidRPr="006C37A8" w:rsidRDefault="006C37A8">
            <w:pPr>
              <w:ind w:right="21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Não.Rotativo</w:t>
            </w:r>
          </w:p>
        </w:tc>
        <w:tc>
          <w:tcPr>
            <w:tcW w:w="1700" w:type="dxa"/>
            <w:vAlign w:val="bottom"/>
          </w:tcPr>
          <w:p w14:paraId="321B99EE" w14:textId="77777777" w:rsidR="00314982" w:rsidRPr="006C37A8" w:rsidRDefault="006C37A8">
            <w:pPr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sz w:val="18"/>
                <w:szCs w:val="18"/>
                <w:lang w:val="pt-BR"/>
              </w:rPr>
              <w:t>Não.Rotativo.Livre</w:t>
            </w:r>
          </w:p>
        </w:tc>
      </w:tr>
    </w:tbl>
    <w:p w14:paraId="68608D23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17984" behindDoc="1" locked="0" layoutInCell="0" allowOverlap="1" wp14:anchorId="5B13646F" wp14:editId="1200E5AC">
                <wp:simplePos x="0" y="0"/>
                <wp:positionH relativeFrom="column">
                  <wp:posOffset>487680</wp:posOffset>
                </wp:positionH>
                <wp:positionV relativeFrom="paragraph">
                  <wp:posOffset>-1553845</wp:posOffset>
                </wp:positionV>
                <wp:extent cx="34290" cy="0"/>
                <wp:effectExtent l="0" t="0" r="0" b="0"/>
                <wp:wrapNone/>
                <wp:docPr id="179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03562" id="Shape 74" o:spid="_x0000_s1026" style="position:absolute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122.3pt" to="41.1pt,-1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19008" behindDoc="1" locked="0" layoutInCell="0" allowOverlap="1" wp14:anchorId="4777A7D0" wp14:editId="546DB678">
                <wp:simplePos x="0" y="0"/>
                <wp:positionH relativeFrom="column">
                  <wp:posOffset>487680</wp:posOffset>
                </wp:positionH>
                <wp:positionV relativeFrom="paragraph">
                  <wp:posOffset>-2746375</wp:posOffset>
                </wp:positionV>
                <wp:extent cx="34290" cy="0"/>
                <wp:effectExtent l="0" t="0" r="0" b="0"/>
                <wp:wrapNone/>
                <wp:docPr id="180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00CC6" id="Shape 75" o:spid="_x0000_s1026" style="position:absolute;z-index:-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216.2pt" to="41.1pt,-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0032" behindDoc="1" locked="0" layoutInCell="0" allowOverlap="1" wp14:anchorId="0FFE069E" wp14:editId="1F5099E4">
                <wp:simplePos x="0" y="0"/>
                <wp:positionH relativeFrom="column">
                  <wp:posOffset>1413510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181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506C0" id="Shape 76" o:spid="_x0000_s1026" style="position:absolute;z-index:-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-43.2pt" to="111.3pt,-4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1056" behindDoc="1" locked="0" layoutInCell="0" allowOverlap="1" wp14:anchorId="722C8608" wp14:editId="311EE8AD">
                <wp:simplePos x="0" y="0"/>
                <wp:positionH relativeFrom="column">
                  <wp:posOffset>2706370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182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FCF89" id="Shape 77" o:spid="_x0000_s1026" style="position:absolute;z-index:-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pt,-43.2pt" to="213.1pt,-4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2080" behindDoc="1" locked="0" layoutInCell="0" allowOverlap="1" wp14:anchorId="09D113C9" wp14:editId="34F0BED1">
                <wp:simplePos x="0" y="0"/>
                <wp:positionH relativeFrom="column">
                  <wp:posOffset>4000500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183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AB2A2" id="Shape 78" o:spid="_x0000_s1026" style="position:absolute;z-index:-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-43.2pt" to="315pt,-4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3104" behindDoc="1" locked="0" layoutInCell="0" allowOverlap="1" wp14:anchorId="12D525A1" wp14:editId="161152D4">
                <wp:simplePos x="0" y="0"/>
                <wp:positionH relativeFrom="column">
                  <wp:posOffset>5293360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184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70B0B" id="Shape 79" o:spid="_x0000_s1026" style="position:absolute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pt,-43.2pt" to="416.8pt,-4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4128" behindDoc="1" locked="0" layoutInCell="0" allowOverlap="1" wp14:anchorId="31A3517A" wp14:editId="61799394">
                <wp:simplePos x="0" y="0"/>
                <wp:positionH relativeFrom="column">
                  <wp:posOffset>843915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185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E8BEC" id="Shape 80" o:spid="_x0000_s1026" style="position:absolute;margin-left:66.45pt;margin-top:-13.65pt;width:17.1pt;height:17.05pt;z-index:-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5152" behindDoc="1" locked="0" layoutInCell="0" allowOverlap="1" wp14:anchorId="101F81F0" wp14:editId="23C8A09E">
                <wp:simplePos x="0" y="0"/>
                <wp:positionH relativeFrom="column">
                  <wp:posOffset>864870</wp:posOffset>
                </wp:positionH>
                <wp:positionV relativeFrom="paragraph">
                  <wp:posOffset>-65405</wp:posOffset>
                </wp:positionV>
                <wp:extent cx="173990" cy="0"/>
                <wp:effectExtent l="0" t="0" r="0" b="0"/>
                <wp:wrapNone/>
                <wp:docPr id="186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F8766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AB1AA" id="Shape 81" o:spid="_x0000_s1026" style="position:absolute;z-index:-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-5.1pt" to="81.8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" o:allowincell="f" filled="t" strokecolor="#f8766d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6176" behindDoc="1" locked="0" layoutInCell="0" allowOverlap="1" wp14:anchorId="62C68B5D" wp14:editId="75DD50F0">
                <wp:simplePos x="0" y="0"/>
                <wp:positionH relativeFrom="column">
                  <wp:posOffset>1835150</wp:posOffset>
                </wp:positionH>
                <wp:positionV relativeFrom="paragraph">
                  <wp:posOffset>-173990</wp:posOffset>
                </wp:positionV>
                <wp:extent cx="217805" cy="216535"/>
                <wp:effectExtent l="0" t="0" r="0" b="0"/>
                <wp:wrapNone/>
                <wp:docPr id="187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05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537E07" id="Shape 82" o:spid="_x0000_s1026" style="position:absolute;margin-left:144.5pt;margin-top:-13.65pt;width:17.15pt;height:17.05pt;z-index:-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7200" behindDoc="1" locked="0" layoutInCell="0" allowOverlap="1" wp14:anchorId="46770571" wp14:editId="5F189C70">
                <wp:simplePos x="0" y="0"/>
                <wp:positionH relativeFrom="column">
                  <wp:posOffset>1856740</wp:posOffset>
                </wp:positionH>
                <wp:positionV relativeFrom="paragraph">
                  <wp:posOffset>-65405</wp:posOffset>
                </wp:positionV>
                <wp:extent cx="173990" cy="0"/>
                <wp:effectExtent l="0" t="0" r="0" b="0"/>
                <wp:wrapNone/>
                <wp:docPr id="188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A3A5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06F09" id="Shape 83" o:spid="_x0000_s1026" style="position:absolute;z-index:-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-5.1pt" to="159.9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" o:allowincell="f" filled="t" strokecolor="#a3a500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8224" behindDoc="1" locked="0" layoutInCell="0" allowOverlap="1" wp14:anchorId="4E364D1A" wp14:editId="1438C52D">
                <wp:simplePos x="0" y="0"/>
                <wp:positionH relativeFrom="column">
                  <wp:posOffset>2794000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189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34269D" id="Shape 84" o:spid="_x0000_s1026" style="position:absolute;margin-left:220pt;margin-top:-13.65pt;width:17.1pt;height:17.05pt;z-index:-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29248" behindDoc="1" locked="0" layoutInCell="0" allowOverlap="1" wp14:anchorId="60F103F2" wp14:editId="19314863">
                <wp:simplePos x="0" y="0"/>
                <wp:positionH relativeFrom="column">
                  <wp:posOffset>2815590</wp:posOffset>
                </wp:positionH>
                <wp:positionV relativeFrom="paragraph">
                  <wp:posOffset>-65405</wp:posOffset>
                </wp:positionV>
                <wp:extent cx="173355" cy="0"/>
                <wp:effectExtent l="0" t="0" r="0" b="0"/>
                <wp:wrapNone/>
                <wp:docPr id="190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00BF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F1F0D" id="Shape 85" o:spid="_x0000_s1026" style="position:absolute;z-index:-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-5.1pt" to="235.35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" o:allowincell="f" filled="t" strokecolor="#00bf7d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30272" behindDoc="1" locked="0" layoutInCell="0" allowOverlap="1" wp14:anchorId="12B2BFE8" wp14:editId="6E78D4C3">
                <wp:simplePos x="0" y="0"/>
                <wp:positionH relativeFrom="column">
                  <wp:posOffset>3456940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191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50FEE8" id="Shape 86" o:spid="_x0000_s1026" style="position:absolute;margin-left:272.2pt;margin-top:-13.65pt;width:17.1pt;height:17.05pt;z-index:-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31296" behindDoc="1" locked="0" layoutInCell="0" allowOverlap="1" wp14:anchorId="2C87207F" wp14:editId="56F67217">
                <wp:simplePos x="0" y="0"/>
                <wp:positionH relativeFrom="column">
                  <wp:posOffset>3478530</wp:posOffset>
                </wp:positionH>
                <wp:positionV relativeFrom="paragraph">
                  <wp:posOffset>-65405</wp:posOffset>
                </wp:positionV>
                <wp:extent cx="173355" cy="0"/>
                <wp:effectExtent l="0" t="0" r="0" b="0"/>
                <wp:wrapNone/>
                <wp:docPr id="192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00B0F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EEC4A" id="Shape 87" o:spid="_x0000_s1026" style="position:absolute;z-index:-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-5.1pt" to="287.55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" o:allowincell="f" filled="t" strokecolor="#00b0f6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32320" behindDoc="1" locked="0" layoutInCell="0" allowOverlap="1" wp14:anchorId="4783C0E9" wp14:editId="248C7B58">
                <wp:simplePos x="0" y="0"/>
                <wp:positionH relativeFrom="column">
                  <wp:posOffset>4458335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193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1E0827" id="Shape 88" o:spid="_x0000_s1026" style="position:absolute;margin-left:351.05pt;margin-top:-13.65pt;width:17.1pt;height:17.05pt;z-index:-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" o:allowincell="f" fillcolor="#f2f2f2" stroked="f">
                <v:path arrowok="t"/>
              </v:rect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33344" behindDoc="1" locked="0" layoutInCell="0" allowOverlap="1" wp14:anchorId="3C64AA7F" wp14:editId="7CEDA792">
                <wp:simplePos x="0" y="0"/>
                <wp:positionH relativeFrom="column">
                  <wp:posOffset>4479925</wp:posOffset>
                </wp:positionH>
                <wp:positionV relativeFrom="paragraph">
                  <wp:posOffset>-65405</wp:posOffset>
                </wp:positionV>
                <wp:extent cx="173990" cy="0"/>
                <wp:effectExtent l="0" t="0" r="0" b="0"/>
                <wp:wrapNone/>
                <wp:docPr id="194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E76BF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0AD5E" id="Shape 89" o:spid="_x0000_s1026" style="position:absolute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-5.1pt" to="366.45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" o:allowincell="f" filled="t" strokecolor="#e76bf3" strokeweight="13450emu">
                <v:stroke joinstyle="miter"/>
                <o:lock v:ext="edit" shapetype="f"/>
              </v:line>
            </w:pict>
          </mc:Fallback>
        </mc:AlternateContent>
      </w:r>
    </w:p>
    <w:p w14:paraId="0213E527" w14:textId="77777777" w:rsidR="00314982" w:rsidRPr="006C37A8" w:rsidRDefault="00314982">
      <w:pPr>
        <w:spacing w:line="348" w:lineRule="exact"/>
        <w:rPr>
          <w:sz w:val="20"/>
          <w:szCs w:val="20"/>
          <w:lang w:val="pt-BR"/>
        </w:rPr>
      </w:pPr>
    </w:p>
    <w:p w14:paraId="504AB719" w14:textId="77777777" w:rsidR="00314982" w:rsidRPr="006C37A8" w:rsidRDefault="006C37A8" w:rsidP="006C37A8">
      <w:pPr>
        <w:ind w:left="380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Desenvolvido a partir de dados do Banco Central do Brasil - Departamento de Estatísticas</w:t>
      </w:r>
    </w:p>
    <w:p w14:paraId="5D5F212F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588F68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2661C1E" w14:textId="77777777" w:rsidR="00314982" w:rsidRPr="00194BFE" w:rsidRDefault="00314982">
      <w:pPr>
        <w:spacing w:line="248" w:lineRule="exact"/>
        <w:rPr>
          <w:b/>
          <w:sz w:val="20"/>
          <w:lang w:val="pt-BR"/>
        </w:rPr>
        <w:pPrChange w:id="625" w:author="Windows User" w:date="2020-10-22T22:30:00Z">
          <w:pPr>
            <w:spacing w:line="248" w:lineRule="exact"/>
            <w:outlineLvl w:val="1"/>
          </w:pPr>
        </w:pPrChange>
      </w:pPr>
    </w:p>
    <w:p w14:paraId="44427949" w14:textId="77777777" w:rsidR="00616C98" w:rsidRPr="006C37A8" w:rsidRDefault="00921310" w:rsidP="00F53276">
      <w:pPr>
        <w:tabs>
          <w:tab w:val="left" w:pos="820"/>
        </w:tabs>
        <w:ind w:left="261"/>
        <w:outlineLvl w:val="1"/>
        <w:rPr>
          <w:b/>
          <w:bCs/>
          <w:sz w:val="20"/>
          <w:szCs w:val="20"/>
          <w:lang w:val="pt-BR"/>
        </w:rPr>
      </w:pPr>
      <w:bookmarkStart w:id="626" w:name="_Toc52444646"/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2.3 </w:t>
      </w:r>
      <w:r w:rsidR="00536FEA" w:rsidRPr="006C37A8">
        <w:rPr>
          <w:b/>
          <w:bCs/>
          <w:sz w:val="20"/>
          <w:szCs w:val="20"/>
          <w:lang w:val="pt-BR"/>
        </w:rPr>
        <w:tab/>
      </w:r>
      <w:r w:rsidR="00536FEA" w:rsidRPr="006C37A8">
        <w:rPr>
          <w:rFonts w:ascii="Arial" w:eastAsia="Arial" w:hAnsi="Arial" w:cs="Arial"/>
          <w:b/>
          <w:bCs/>
          <w:sz w:val="23"/>
          <w:szCs w:val="23"/>
          <w:lang w:val="pt-BR"/>
        </w:rPr>
        <w:t>ESTUDOS ANTERIORES</w:t>
      </w:r>
      <w:bookmarkEnd w:id="626"/>
    </w:p>
    <w:p w14:paraId="4533B911" w14:textId="77777777" w:rsidR="00616C98" w:rsidRPr="006C37A8" w:rsidRDefault="00616C98">
      <w:pPr>
        <w:spacing w:line="200" w:lineRule="exact"/>
        <w:rPr>
          <w:sz w:val="20"/>
          <w:szCs w:val="20"/>
          <w:lang w:val="pt-BR"/>
        </w:rPr>
      </w:pPr>
    </w:p>
    <w:p w14:paraId="6C4F88F4" w14:textId="77777777" w:rsidR="00314982" w:rsidRPr="006C37A8" w:rsidRDefault="00314982" w:rsidP="00194BFE">
      <w:pPr>
        <w:spacing w:line="239" w:lineRule="exact"/>
        <w:rPr>
          <w:sz w:val="20"/>
          <w:lang w:val="pt-BR"/>
        </w:rPr>
      </w:pPr>
    </w:p>
    <w:p w14:paraId="7E4DC1AE" w14:textId="77777777" w:rsidR="00314982" w:rsidRPr="00194BFE" w:rsidRDefault="006C37A8" w:rsidP="00194BFE">
      <w:pPr>
        <w:spacing w:line="421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Na literatura acadêmica não existe uma teoria formalizada acerca do spread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bancá-rio </w:t>
      </w:r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(MAGALHÃES-TIMOTIO, 2018)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.</w:t>
      </w:r>
      <w:r w:rsidRPr="006C37A8">
        <w:rPr>
          <w:rFonts w:ascii="Arial" w:hAnsi="Arial"/>
          <w:sz w:val="24"/>
          <w:lang w:val="pt-BR"/>
        </w:rPr>
        <w:t xml:space="preserve"> Sendo verificados estudos empíricos que visam classificar, analisar e identificar variáveis micro e macroeconômicas influentes nesse indicador em diversas perspectivas.</w:t>
      </w:r>
    </w:p>
    <w:p w14:paraId="080C22EE" w14:textId="77777777" w:rsidR="00616C98" w:rsidRPr="006C37A8" w:rsidRDefault="00616C98" w:rsidP="00606A2A">
      <w:pPr>
        <w:spacing w:line="96" w:lineRule="exact"/>
        <w:ind w:firstLine="720"/>
        <w:rPr>
          <w:sz w:val="20"/>
          <w:szCs w:val="20"/>
          <w:lang w:val="pt-BR"/>
        </w:rPr>
      </w:pPr>
    </w:p>
    <w:p w14:paraId="72516F88" w14:textId="3071D775" w:rsidR="00314982" w:rsidRPr="00194BFE" w:rsidRDefault="006C37A8" w:rsidP="00194BFE">
      <w:pPr>
        <w:spacing w:line="421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 grande maioria dos estudos realizados no Brasil utilizam as medidas de spread bancário divulgadas pelo Banco Central, que remetem a uma perspectiva ex-ante, registrando as taxas planejadas na fase de concessão de crédito. E para as variáveis explicativa a grande maioria utiliza indicadores macroeconômicos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(DANTAS, 2012)</w:t>
        </w:r>
      </w:hyperlink>
    </w:p>
    <w:p w14:paraId="39309CEF" w14:textId="77777777" w:rsidR="00314982" w:rsidRPr="006C37A8" w:rsidRDefault="00314982" w:rsidP="00194BFE">
      <w:pPr>
        <w:spacing w:line="96" w:lineRule="exact"/>
        <w:ind w:firstLine="720"/>
        <w:rPr>
          <w:sz w:val="20"/>
          <w:lang w:val="pt-BR"/>
        </w:rPr>
      </w:pPr>
    </w:p>
    <w:p w14:paraId="19013F4A" w14:textId="38CC9A19" w:rsidR="00314982" w:rsidRPr="00194BFE" w:rsidRDefault="006C37A8" w:rsidP="00194BFE">
      <w:pPr>
        <w:spacing w:line="431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No ano de 1994,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Aronovich (1994) </w:t>
        </w:r>
      </w:hyperlink>
      <w:r w:rsidRPr="006C37A8">
        <w:rPr>
          <w:rFonts w:ascii="Arial" w:hAnsi="Arial"/>
          <w:sz w:val="24"/>
          <w:lang w:val="pt-BR"/>
        </w:rPr>
        <w:t>realizou estudo econométrico para verificar a influência da inflação e nível de atividade econômica no spread bancário ex-ante,</w:t>
      </w:r>
    </w:p>
    <w:p w14:paraId="00390311" w14:textId="40650871" w:rsidR="00616C98" w:rsidRPr="006C37A8" w:rsidRDefault="00616C98">
      <w:pPr>
        <w:rPr>
          <w:lang w:val="pt-BR"/>
        </w:rPr>
        <w:sectPr w:rsidR="00616C98" w:rsidRPr="006C37A8">
          <w:pgSz w:w="11900" w:h="16838"/>
          <w:pgMar w:top="991" w:right="1106" w:bottom="758" w:left="1440" w:header="0" w:footer="0" w:gutter="0"/>
          <w:cols w:space="720" w:equalWidth="0">
            <w:col w:w="9360"/>
          </w:cols>
        </w:sectPr>
      </w:pPr>
    </w:p>
    <w:p w14:paraId="26375D06" w14:textId="77777777" w:rsidR="00616C98" w:rsidRPr="006C37A8" w:rsidRDefault="00536FEA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25</w:t>
      </w:r>
    </w:p>
    <w:p w14:paraId="54287D9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0666EA8" w14:textId="77777777" w:rsidR="00314982" w:rsidRPr="006C37A8" w:rsidRDefault="00314982" w:rsidP="00194BFE">
      <w:pPr>
        <w:spacing w:line="230" w:lineRule="exact"/>
        <w:rPr>
          <w:sz w:val="20"/>
          <w:lang w:val="pt-BR"/>
        </w:rPr>
      </w:pPr>
    </w:p>
    <w:p w14:paraId="64AFFF57" w14:textId="7BB011BE" w:rsidR="00314982" w:rsidRPr="006C37A8" w:rsidRDefault="006C37A8" w:rsidP="00194BFE">
      <w:pPr>
        <w:ind w:left="200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 xml:space="preserve">Figura 10 – Evolução do </w:t>
      </w:r>
      <w:r w:rsidR="00536FEA" w:rsidRPr="006C37A8">
        <w:rPr>
          <w:rFonts w:ascii="Arial" w:eastAsia="Arial" w:hAnsi="Arial" w:cs="Arial"/>
          <w:lang w:val="pt-BR"/>
        </w:rPr>
        <w:t>Índice</w:t>
      </w:r>
      <w:r w:rsidRPr="006C37A8">
        <w:rPr>
          <w:rFonts w:ascii="Arial" w:hAnsi="Arial"/>
          <w:lang w:val="pt-BR"/>
        </w:rPr>
        <w:t xml:space="preserve"> de Custo de Crédito (ICC)</w:t>
      </w:r>
    </w:p>
    <w:p w14:paraId="393B1817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w:drawing>
          <wp:anchor distT="0" distB="0" distL="114300" distR="114300" simplePos="0" relativeHeight="251835392" behindDoc="1" locked="0" layoutInCell="0" allowOverlap="1" wp14:anchorId="2B17ED45" wp14:editId="4FF62B69">
            <wp:simplePos x="0" y="0"/>
            <wp:positionH relativeFrom="column">
              <wp:posOffset>522605</wp:posOffset>
            </wp:positionH>
            <wp:positionV relativeFrom="paragraph">
              <wp:posOffset>327025</wp:posOffset>
            </wp:positionV>
            <wp:extent cx="5393055" cy="3766820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76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7615C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7CEBAA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0DB3CEE" w14:textId="77777777" w:rsidR="00314982" w:rsidRPr="006C37A8" w:rsidRDefault="00314982">
      <w:pPr>
        <w:spacing w:line="240" w:lineRule="exact"/>
        <w:rPr>
          <w:sz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2040"/>
        <w:gridCol w:w="2040"/>
        <w:gridCol w:w="1220"/>
      </w:tblGrid>
      <w:tr w:rsidR="00314982" w:rsidRPr="006C37A8" w14:paraId="24ADA132" w14:textId="77777777" w:rsidTr="00194BFE">
        <w:trPr>
          <w:trHeight w:val="207"/>
        </w:trPr>
        <w:tc>
          <w:tcPr>
            <w:tcW w:w="2980" w:type="dxa"/>
            <w:vAlign w:val="bottom"/>
          </w:tcPr>
          <w:p w14:paraId="25BD735E" w14:textId="77777777" w:rsidR="00314982" w:rsidRPr="006C37A8" w:rsidRDefault="006C37A8">
            <w:pPr>
              <w:ind w:right="242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23</w:t>
            </w:r>
          </w:p>
        </w:tc>
        <w:tc>
          <w:tcPr>
            <w:tcW w:w="2040" w:type="dxa"/>
            <w:vAlign w:val="bottom"/>
          </w:tcPr>
          <w:p w14:paraId="6FFFAF31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3EF0E708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3ADBFE0A" w14:textId="77777777" w:rsidR="00314982" w:rsidRPr="006C37A8" w:rsidRDefault="00314982">
            <w:pPr>
              <w:rPr>
                <w:sz w:val="17"/>
                <w:szCs w:val="17"/>
                <w:lang w:val="pt-BR"/>
              </w:rPr>
            </w:pPr>
          </w:p>
        </w:tc>
      </w:tr>
      <w:tr w:rsidR="00314982" w:rsidRPr="006C37A8" w14:paraId="71A376DF" w14:textId="77777777" w:rsidTr="00194BFE">
        <w:trPr>
          <w:trHeight w:val="1068"/>
        </w:trPr>
        <w:tc>
          <w:tcPr>
            <w:tcW w:w="2980" w:type="dxa"/>
            <w:vAlign w:val="bottom"/>
          </w:tcPr>
          <w:p w14:paraId="340DD3A8" w14:textId="77777777" w:rsidR="00314982" w:rsidRPr="006C37A8" w:rsidRDefault="006C37A8">
            <w:pPr>
              <w:ind w:right="242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22</w:t>
            </w:r>
          </w:p>
        </w:tc>
        <w:tc>
          <w:tcPr>
            <w:tcW w:w="2040" w:type="dxa"/>
            <w:vAlign w:val="bottom"/>
          </w:tcPr>
          <w:p w14:paraId="117D9B5E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1ABE15A1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095088F9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6AAE8D9B" w14:textId="77777777" w:rsidTr="00194BFE">
        <w:trPr>
          <w:trHeight w:val="1068"/>
        </w:trPr>
        <w:tc>
          <w:tcPr>
            <w:tcW w:w="2980" w:type="dxa"/>
            <w:vAlign w:val="bottom"/>
          </w:tcPr>
          <w:p w14:paraId="27142E9E" w14:textId="77777777" w:rsidR="00314982" w:rsidRPr="006C37A8" w:rsidRDefault="006C37A8">
            <w:pPr>
              <w:ind w:right="242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21</w:t>
            </w:r>
          </w:p>
        </w:tc>
        <w:tc>
          <w:tcPr>
            <w:tcW w:w="2040" w:type="dxa"/>
            <w:vAlign w:val="bottom"/>
          </w:tcPr>
          <w:p w14:paraId="4C4D2290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4633CCDF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4C4769B1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624F2FC2" w14:textId="77777777" w:rsidTr="00194BFE">
        <w:trPr>
          <w:trHeight w:val="666"/>
        </w:trPr>
        <w:tc>
          <w:tcPr>
            <w:tcW w:w="2980" w:type="dxa"/>
            <w:textDirection w:val="btLr"/>
            <w:vAlign w:val="bottom"/>
          </w:tcPr>
          <w:p w14:paraId="457B5923" w14:textId="77777777" w:rsidR="00314982" w:rsidRPr="006C37A8" w:rsidRDefault="006C37A8">
            <w:pPr>
              <w:ind w:right="2635"/>
              <w:rPr>
                <w:sz w:val="20"/>
                <w:szCs w:val="20"/>
                <w:lang w:val="pt-BR"/>
              </w:rPr>
            </w:pPr>
            <w:r w:rsidRPr="00194BFE">
              <w:rPr>
                <w:rFonts w:ascii="Helvetica" w:hAnsi="Helvetica"/>
              </w:rPr>
              <w:t>ICC</w:t>
            </w:r>
          </w:p>
        </w:tc>
        <w:tc>
          <w:tcPr>
            <w:tcW w:w="2040" w:type="dxa"/>
            <w:vAlign w:val="bottom"/>
          </w:tcPr>
          <w:p w14:paraId="281767C9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24F55C38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73DF8DC8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64471389" w14:textId="77777777" w:rsidTr="00194BFE">
        <w:trPr>
          <w:trHeight w:val="402"/>
        </w:trPr>
        <w:tc>
          <w:tcPr>
            <w:tcW w:w="2980" w:type="dxa"/>
            <w:vAlign w:val="bottom"/>
          </w:tcPr>
          <w:p w14:paraId="12E81A4B" w14:textId="77777777" w:rsidR="00314982" w:rsidRPr="006C37A8" w:rsidRDefault="006C37A8">
            <w:pPr>
              <w:ind w:right="242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</w:t>
            </w:r>
          </w:p>
        </w:tc>
        <w:tc>
          <w:tcPr>
            <w:tcW w:w="2040" w:type="dxa"/>
            <w:vAlign w:val="bottom"/>
          </w:tcPr>
          <w:p w14:paraId="6D45698A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1AEEB91D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53404941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0F656288" w14:textId="77777777" w:rsidTr="00194BFE">
        <w:trPr>
          <w:trHeight w:val="1068"/>
        </w:trPr>
        <w:tc>
          <w:tcPr>
            <w:tcW w:w="2980" w:type="dxa"/>
            <w:vAlign w:val="bottom"/>
          </w:tcPr>
          <w:p w14:paraId="15C54F35" w14:textId="77777777" w:rsidR="00314982" w:rsidRPr="006C37A8" w:rsidRDefault="006C37A8">
            <w:pPr>
              <w:ind w:right="242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19</w:t>
            </w:r>
          </w:p>
        </w:tc>
        <w:tc>
          <w:tcPr>
            <w:tcW w:w="2040" w:type="dxa"/>
            <w:vAlign w:val="bottom"/>
          </w:tcPr>
          <w:p w14:paraId="4D7C4EF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34EE21BD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2E91187E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15D1B2B0" w14:textId="77777777" w:rsidTr="00194BFE">
        <w:trPr>
          <w:trHeight w:val="1068"/>
        </w:trPr>
        <w:tc>
          <w:tcPr>
            <w:tcW w:w="2980" w:type="dxa"/>
            <w:vAlign w:val="bottom"/>
          </w:tcPr>
          <w:p w14:paraId="3F81BD32" w14:textId="77777777" w:rsidR="00314982" w:rsidRPr="006C37A8" w:rsidRDefault="006C37A8">
            <w:pPr>
              <w:ind w:right="242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18</w:t>
            </w:r>
          </w:p>
        </w:tc>
        <w:tc>
          <w:tcPr>
            <w:tcW w:w="2040" w:type="dxa"/>
            <w:vAlign w:val="bottom"/>
          </w:tcPr>
          <w:p w14:paraId="6F43ED12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1BEAB770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20" w:type="dxa"/>
            <w:vAlign w:val="bottom"/>
          </w:tcPr>
          <w:p w14:paraId="168C0CBF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707A77D4" w14:textId="77777777" w:rsidTr="00194BFE">
        <w:trPr>
          <w:trHeight w:val="506"/>
        </w:trPr>
        <w:tc>
          <w:tcPr>
            <w:tcW w:w="2980" w:type="dxa"/>
            <w:vAlign w:val="bottom"/>
          </w:tcPr>
          <w:p w14:paraId="28C0BF5D" w14:textId="77777777" w:rsidR="00314982" w:rsidRPr="006C37A8" w:rsidRDefault="006C37A8">
            <w:pPr>
              <w:ind w:right="728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2014</w:t>
            </w:r>
          </w:p>
        </w:tc>
        <w:tc>
          <w:tcPr>
            <w:tcW w:w="2040" w:type="dxa"/>
            <w:vAlign w:val="bottom"/>
          </w:tcPr>
          <w:p w14:paraId="057A19D2" w14:textId="77777777" w:rsidR="00314982" w:rsidRPr="006C37A8" w:rsidRDefault="006C37A8">
            <w:pPr>
              <w:ind w:right="73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2016</w:t>
            </w:r>
          </w:p>
        </w:tc>
        <w:tc>
          <w:tcPr>
            <w:tcW w:w="2040" w:type="dxa"/>
            <w:vAlign w:val="bottom"/>
          </w:tcPr>
          <w:p w14:paraId="383D4842" w14:textId="77777777" w:rsidR="00314982" w:rsidRPr="006C37A8" w:rsidRDefault="006C37A8">
            <w:pPr>
              <w:ind w:right="731"/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2018</w:t>
            </w:r>
          </w:p>
        </w:tc>
        <w:tc>
          <w:tcPr>
            <w:tcW w:w="1220" w:type="dxa"/>
            <w:vAlign w:val="bottom"/>
          </w:tcPr>
          <w:p w14:paraId="2209E3F2" w14:textId="77777777" w:rsidR="00314982" w:rsidRPr="006C37A8" w:rsidRDefault="006C37A8">
            <w:pPr>
              <w:jc w:val="right"/>
              <w:rPr>
                <w:sz w:val="20"/>
                <w:szCs w:val="20"/>
                <w:lang w:val="pt-BR"/>
              </w:rPr>
            </w:pPr>
            <w:r w:rsidRPr="006C37A8">
              <w:rPr>
                <w:rFonts w:ascii="Helvetica" w:eastAsia="Helvetica" w:hAnsi="Helvetica" w:cs="Helvetica"/>
                <w:color w:val="4D4D4D"/>
                <w:sz w:val="18"/>
                <w:szCs w:val="18"/>
                <w:lang w:val="pt-BR"/>
              </w:rPr>
              <w:t>2020</w:t>
            </w:r>
          </w:p>
        </w:tc>
      </w:tr>
    </w:tbl>
    <w:p w14:paraId="31EC2F97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37440" behindDoc="1" locked="0" layoutInCell="0" allowOverlap="1" wp14:anchorId="4CEA8288" wp14:editId="5B9E6A9B">
                <wp:simplePos x="0" y="0"/>
                <wp:positionH relativeFrom="column">
                  <wp:posOffset>487680</wp:posOffset>
                </wp:positionH>
                <wp:positionV relativeFrom="paragraph">
                  <wp:posOffset>-386715</wp:posOffset>
                </wp:positionV>
                <wp:extent cx="34290" cy="0"/>
                <wp:effectExtent l="0" t="0" r="0" b="0"/>
                <wp:wrapNone/>
                <wp:docPr id="196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4DB83" id="Shape 91" o:spid="_x0000_s1026" style="position:absolute;z-index:-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30.4pt" to="41.1pt,-3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38464" behindDoc="1" locked="0" layoutInCell="0" allowOverlap="1" wp14:anchorId="676C95EC" wp14:editId="4BC061DD">
                <wp:simplePos x="0" y="0"/>
                <wp:positionH relativeFrom="column">
                  <wp:posOffset>487680</wp:posOffset>
                </wp:positionH>
                <wp:positionV relativeFrom="paragraph">
                  <wp:posOffset>-1064895</wp:posOffset>
                </wp:positionV>
                <wp:extent cx="34290" cy="0"/>
                <wp:effectExtent l="0" t="0" r="0" b="0"/>
                <wp:wrapNone/>
                <wp:docPr id="197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9A0C9" id="Shape 92" o:spid="_x0000_s1026" style="position:absolute;z-index:-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83.8pt" to="41.1pt,-8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39488" behindDoc="1" locked="0" layoutInCell="0" allowOverlap="1" wp14:anchorId="2E77410A" wp14:editId="3006E9BC">
                <wp:simplePos x="0" y="0"/>
                <wp:positionH relativeFrom="column">
                  <wp:posOffset>487680</wp:posOffset>
                </wp:positionH>
                <wp:positionV relativeFrom="paragraph">
                  <wp:posOffset>-1743075</wp:posOffset>
                </wp:positionV>
                <wp:extent cx="34290" cy="0"/>
                <wp:effectExtent l="0" t="0" r="0" b="0"/>
                <wp:wrapNone/>
                <wp:docPr id="198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6DC3B" id="Shape 93" o:spid="_x0000_s1026" style="position:absolute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137.2pt" to="41.1pt,-1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40512" behindDoc="1" locked="0" layoutInCell="0" allowOverlap="1" wp14:anchorId="1441A79E" wp14:editId="35C81577">
                <wp:simplePos x="0" y="0"/>
                <wp:positionH relativeFrom="column">
                  <wp:posOffset>487680</wp:posOffset>
                </wp:positionH>
                <wp:positionV relativeFrom="paragraph">
                  <wp:posOffset>-2421255</wp:posOffset>
                </wp:positionV>
                <wp:extent cx="34290" cy="0"/>
                <wp:effectExtent l="0" t="0" r="0" b="0"/>
                <wp:wrapNone/>
                <wp:docPr id="199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35BFC" id="Shape 94" o:spid="_x0000_s1026" style="position:absolute;z-index:-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190.6pt" to="41.1pt,-19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41536" behindDoc="1" locked="0" layoutInCell="0" allowOverlap="1" wp14:anchorId="57EC517E" wp14:editId="1FFF31C2">
                <wp:simplePos x="0" y="0"/>
                <wp:positionH relativeFrom="column">
                  <wp:posOffset>487680</wp:posOffset>
                </wp:positionH>
                <wp:positionV relativeFrom="paragraph">
                  <wp:posOffset>-3099435</wp:posOffset>
                </wp:positionV>
                <wp:extent cx="34290" cy="0"/>
                <wp:effectExtent l="0" t="0" r="0" b="0"/>
                <wp:wrapNone/>
                <wp:docPr id="200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1E4BB" id="Shape 95" o:spid="_x0000_s1026" style="position:absolute;z-index:-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244pt" to="41.1pt,-24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42560" behindDoc="1" locked="0" layoutInCell="0" allowOverlap="1" wp14:anchorId="1C2490EF" wp14:editId="41D8CFCE">
                <wp:simplePos x="0" y="0"/>
                <wp:positionH relativeFrom="column">
                  <wp:posOffset>487680</wp:posOffset>
                </wp:positionH>
                <wp:positionV relativeFrom="paragraph">
                  <wp:posOffset>-3777615</wp:posOffset>
                </wp:positionV>
                <wp:extent cx="34290" cy="0"/>
                <wp:effectExtent l="0" t="0" r="0" b="0"/>
                <wp:wrapNone/>
                <wp:docPr id="201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FD514" id="Shape 96" o:spid="_x0000_s1026" style="position:absolute;z-index:-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297.4pt" to="41.1pt,-29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43584" behindDoc="1" locked="0" layoutInCell="0" allowOverlap="1" wp14:anchorId="35A8E768" wp14:editId="2BC244E5">
                <wp:simplePos x="0" y="0"/>
                <wp:positionH relativeFrom="column">
                  <wp:posOffset>1413510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202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D3BC4" id="Shape 97" o:spid="_x0000_s1026" style="position:absolute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-13.2pt" to="111.3pt,-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44608" behindDoc="1" locked="0" layoutInCell="0" allowOverlap="1" wp14:anchorId="56D9BCF0" wp14:editId="7A32226B">
                <wp:simplePos x="0" y="0"/>
                <wp:positionH relativeFrom="column">
                  <wp:posOffset>2706370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203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21638" id="Shape 98" o:spid="_x0000_s1026" style="position:absolute;z-index:-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pt,-13.2pt" to="213.1pt,-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45632" behindDoc="1" locked="0" layoutInCell="0" allowOverlap="1" wp14:anchorId="705F5DE7" wp14:editId="15A24AA7">
                <wp:simplePos x="0" y="0"/>
                <wp:positionH relativeFrom="column">
                  <wp:posOffset>4000500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204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AD008" id="Shape 99" o:spid="_x0000_s1026" style="position:absolute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-13.2pt" to="315pt,-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46656" behindDoc="1" locked="0" layoutInCell="0" allowOverlap="1" wp14:anchorId="0E169328" wp14:editId="131818A3">
                <wp:simplePos x="0" y="0"/>
                <wp:positionH relativeFrom="column">
                  <wp:posOffset>5293360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205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51B9" id="Shape 100" o:spid="_x0000_s1026" style="position:absolute;z-index:-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pt,-13.2pt" to="416.8pt,-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" o:allowincell="f" filled="t" strokecolor="#333" strokeweight="13450emu">
                <v:stroke joinstyle="miter"/>
                <o:lock v:ext="edit" shapetype="f"/>
              </v:line>
            </w:pict>
          </mc:Fallback>
        </mc:AlternateContent>
      </w:r>
    </w:p>
    <w:p w14:paraId="20B92B9E" w14:textId="77777777" w:rsidR="00314982" w:rsidRPr="006C37A8" w:rsidRDefault="00314982">
      <w:pPr>
        <w:spacing w:line="231" w:lineRule="exact"/>
        <w:rPr>
          <w:sz w:val="20"/>
          <w:szCs w:val="20"/>
          <w:lang w:val="pt-BR"/>
        </w:rPr>
      </w:pPr>
    </w:p>
    <w:p w14:paraId="7ACAFD19" w14:textId="77777777" w:rsidR="00314982" w:rsidRPr="006C37A8" w:rsidRDefault="006C37A8" w:rsidP="006C37A8">
      <w:pPr>
        <w:ind w:left="320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Desenvolvido a partir de dados do Banco Central do Brasil — Departamento de Estatísticas</w:t>
      </w:r>
    </w:p>
    <w:p w14:paraId="585CAAD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61285DE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FA68358" w14:textId="77777777" w:rsidR="00314982" w:rsidRPr="006C37A8" w:rsidRDefault="00314982" w:rsidP="00194BFE">
      <w:pPr>
        <w:spacing w:line="216" w:lineRule="exact"/>
        <w:rPr>
          <w:sz w:val="20"/>
          <w:lang w:val="pt-BR"/>
        </w:rPr>
      </w:pPr>
    </w:p>
    <w:p w14:paraId="1E75D40C" w14:textId="77777777" w:rsidR="00616C98" w:rsidRPr="006C37A8" w:rsidRDefault="00536FEA">
      <w:pPr>
        <w:spacing w:line="431" w:lineRule="auto"/>
        <w:ind w:left="260" w:right="40"/>
        <w:rPr>
          <w:sz w:val="20"/>
          <w:szCs w:val="20"/>
          <w:lang w:val="pt-BR"/>
        </w:rPr>
      </w:pPr>
      <w:proofErr w:type="gramStart"/>
      <w:r w:rsidRPr="006C37A8">
        <w:rPr>
          <w:rFonts w:ascii="Arial" w:eastAsia="Arial" w:hAnsi="Arial" w:cs="Arial"/>
          <w:sz w:val="24"/>
          <w:szCs w:val="24"/>
          <w:lang w:val="pt-BR"/>
        </w:rPr>
        <w:t>encontrando</w:t>
      </w:r>
      <w:proofErr w:type="gramEnd"/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relação direta do spread com a inflação e indireta com o nível de atividade econômica.</w:t>
      </w:r>
    </w:p>
    <w:p w14:paraId="295497FE" w14:textId="77777777" w:rsidR="00616C98" w:rsidRPr="006C37A8" w:rsidRDefault="00616C98">
      <w:pPr>
        <w:spacing w:line="77" w:lineRule="exact"/>
        <w:rPr>
          <w:sz w:val="20"/>
          <w:szCs w:val="20"/>
          <w:lang w:val="pt-BR"/>
        </w:rPr>
      </w:pPr>
    </w:p>
    <w:p w14:paraId="72099DCF" w14:textId="54654553" w:rsidR="00314982" w:rsidRPr="00194BFE" w:rsidRDefault="00536FEA" w:rsidP="00194BFE">
      <w:pPr>
        <w:spacing w:line="440" w:lineRule="auto"/>
        <w:ind w:left="260" w:firstLine="8"/>
        <w:jc w:val="both"/>
        <w:rPr>
          <w:rFonts w:ascii="Arial" w:hAnsi="Arial"/>
          <w:sz w:val="23"/>
          <w:lang w:val="pt-BR"/>
        </w:rPr>
      </w:pP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Em estudo dos determinantes macroeconômicos do spread bancário ex-ante, </w:t>
      </w:r>
      <w:hyperlink w:anchor="page38">
        <w:r w:rsidRPr="006C37A8">
          <w:rPr>
            <w:rFonts w:ascii="Arial" w:eastAsia="Arial" w:hAnsi="Arial" w:cs="Arial"/>
            <w:sz w:val="23"/>
            <w:szCs w:val="23"/>
            <w:lang w:val="pt-BR"/>
          </w:rPr>
          <w:t>Costa</w:t>
        </w:r>
      </w:hyperlink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 </w:t>
      </w:r>
      <w:hyperlink w:anchor="page38">
        <w:r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Oreiro e Paulo (2006) </w:t>
        </w:r>
      </w:hyperlink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utilizou regressão múltipla para identificar as variáveis influentes (modelo abaixo). </w:t>
      </w:r>
      <w:r w:rsidR="006C37A8" w:rsidRPr="006C37A8">
        <w:rPr>
          <w:rFonts w:ascii="Arial" w:hAnsi="Arial"/>
          <w:sz w:val="23"/>
          <w:lang w:val="pt-BR"/>
        </w:rPr>
        <w:t>O estudo chegou ao resultado que alta volatilidade e as</w:t>
      </w: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 </w:t>
      </w:r>
      <w:r w:rsidR="006C37A8" w:rsidRPr="006C37A8">
        <w:rPr>
          <w:rFonts w:ascii="Arial" w:hAnsi="Arial"/>
          <w:sz w:val="23"/>
          <w:lang w:val="pt-BR"/>
        </w:rPr>
        <w:t>taxas da Selic são um dos principais determinantes desse indicador no setor bancário Brasileiro, identificando também a significância do nível de atividade industrial.</w:t>
      </w:r>
    </w:p>
    <w:p w14:paraId="75F7FC0B" w14:textId="77777777" w:rsidR="00314982" w:rsidRPr="006C37A8" w:rsidRDefault="00314982" w:rsidP="00194BFE">
      <w:pPr>
        <w:spacing w:line="294" w:lineRule="exact"/>
        <w:rPr>
          <w:sz w:val="20"/>
          <w:lang w:val="pt-BR"/>
        </w:rPr>
      </w:pPr>
    </w:p>
    <w:p w14:paraId="56B1ED96" w14:textId="77777777" w:rsidR="00314982" w:rsidRPr="006C37A8" w:rsidRDefault="006C37A8">
      <w:pPr>
        <w:ind w:left="820"/>
        <w:rPr>
          <w:sz w:val="20"/>
          <w:lang w:val="pt-BR"/>
        </w:rPr>
      </w:pPr>
      <w:proofErr w:type="gramStart"/>
      <w:r w:rsidRPr="00194BFE">
        <w:rPr>
          <w:rFonts w:ascii="Gabriola" w:hAnsi="Gabriola"/>
          <w:i/>
          <w:sz w:val="24"/>
          <w:lang w:val="pt-BR"/>
        </w:rPr>
        <w:t>lnspread</w:t>
      </w:r>
      <w:proofErr w:type="gramEnd"/>
      <w:r w:rsidRPr="00194BFE">
        <w:rPr>
          <w:rFonts w:ascii="Gabriola" w:hAnsi="Gabriola"/>
          <w:i/>
          <w:sz w:val="24"/>
          <w:lang w:val="pt-BR"/>
        </w:rPr>
        <w:t xml:space="preserve"> </w:t>
      </w:r>
      <w:r w:rsidRPr="006C37A8">
        <w:rPr>
          <w:rFonts w:ascii="Arial" w:hAnsi="Arial"/>
          <w:sz w:val="24"/>
          <w:lang w:val="pt-BR"/>
        </w:rPr>
        <w:t>=</w:t>
      </w:r>
      <w:r w:rsidRPr="00194BFE">
        <w:rPr>
          <w:rFonts w:ascii="Gabriola" w:hAnsi="Gabriola"/>
          <w:i/>
          <w:sz w:val="24"/>
          <w:lang w:val="pt-BR"/>
        </w:rPr>
        <w:t xml:space="preserve"> </w:t>
      </w:r>
      <w:r w:rsidRPr="00194BFE">
        <w:rPr>
          <w:rFonts w:ascii="Gabriola" w:hAnsi="Gabriola"/>
          <w:i/>
          <w:sz w:val="24"/>
        </w:rPr>
        <w:t>β</w:t>
      </w:r>
      <w:r w:rsidRPr="006C37A8">
        <w:rPr>
          <w:rFonts w:ascii="Arial" w:hAnsi="Arial"/>
          <w:sz w:val="31"/>
          <w:vertAlign w:val="subscript"/>
          <w:lang w:val="pt-BR"/>
        </w:rPr>
        <w:t>0</w:t>
      </w:r>
      <w:r w:rsidRPr="00194BFE">
        <w:rPr>
          <w:rFonts w:ascii="Gabriola" w:hAnsi="Gabriola"/>
          <w:i/>
          <w:sz w:val="24"/>
          <w:lang w:val="pt-BR"/>
        </w:rPr>
        <w:t xml:space="preserve">trend </w:t>
      </w:r>
      <w:r w:rsidRPr="006C37A8">
        <w:rPr>
          <w:rFonts w:ascii="Arial" w:hAnsi="Arial"/>
          <w:sz w:val="24"/>
          <w:lang w:val="pt-BR"/>
        </w:rPr>
        <w:t>+</w:t>
      </w:r>
      <w:r w:rsidRPr="00194BFE">
        <w:rPr>
          <w:rFonts w:ascii="Gabriola" w:hAnsi="Gabriola"/>
          <w:i/>
          <w:sz w:val="24"/>
          <w:lang w:val="pt-BR"/>
        </w:rPr>
        <w:t xml:space="preserve"> </w:t>
      </w:r>
      <w:r w:rsidRPr="00194BFE">
        <w:rPr>
          <w:rFonts w:ascii="Gabriola" w:hAnsi="Gabriola"/>
          <w:i/>
          <w:sz w:val="24"/>
        </w:rPr>
        <w:t>β</w:t>
      </w:r>
      <w:r w:rsidRPr="006C37A8">
        <w:rPr>
          <w:rFonts w:ascii="Arial" w:hAnsi="Arial"/>
          <w:sz w:val="31"/>
          <w:vertAlign w:val="subscript"/>
          <w:lang w:val="pt-BR"/>
        </w:rPr>
        <w:t>1</w:t>
      </w:r>
      <w:r w:rsidRPr="00194BFE">
        <w:rPr>
          <w:rFonts w:ascii="Gabriola" w:hAnsi="Gabriola"/>
          <w:i/>
          <w:sz w:val="24"/>
          <w:lang w:val="pt-BR"/>
        </w:rPr>
        <w:t xml:space="preserve">lnselic </w:t>
      </w:r>
      <w:r w:rsidRPr="006C37A8">
        <w:rPr>
          <w:rFonts w:ascii="Arial" w:hAnsi="Arial"/>
          <w:sz w:val="24"/>
          <w:lang w:val="pt-BR"/>
        </w:rPr>
        <w:t>+</w:t>
      </w:r>
      <w:r w:rsidRPr="00194BFE">
        <w:rPr>
          <w:rFonts w:ascii="Gabriola" w:hAnsi="Gabriola"/>
          <w:i/>
          <w:sz w:val="24"/>
          <w:lang w:val="pt-BR"/>
        </w:rPr>
        <w:t xml:space="preserve"> </w:t>
      </w:r>
      <w:r w:rsidRPr="00194BFE">
        <w:rPr>
          <w:rFonts w:ascii="Gabriola" w:hAnsi="Gabriola"/>
          <w:i/>
          <w:sz w:val="24"/>
        </w:rPr>
        <w:t>β</w:t>
      </w:r>
      <w:r w:rsidRPr="006C37A8">
        <w:rPr>
          <w:rFonts w:ascii="Arial" w:hAnsi="Arial"/>
          <w:sz w:val="31"/>
          <w:vertAlign w:val="subscript"/>
          <w:lang w:val="pt-BR"/>
        </w:rPr>
        <w:t>2</w:t>
      </w:r>
      <w:r w:rsidRPr="00194BFE">
        <w:rPr>
          <w:rFonts w:ascii="Gabriola" w:hAnsi="Gabriola"/>
          <w:i/>
          <w:sz w:val="24"/>
          <w:lang w:val="pt-BR"/>
        </w:rPr>
        <w:t xml:space="preserve">lnadm </w:t>
      </w:r>
      <w:r w:rsidRPr="006C37A8">
        <w:rPr>
          <w:rFonts w:ascii="Arial" w:hAnsi="Arial"/>
          <w:sz w:val="24"/>
          <w:lang w:val="pt-BR"/>
        </w:rPr>
        <w:t>+</w:t>
      </w:r>
      <w:r w:rsidRPr="00194BFE">
        <w:rPr>
          <w:rFonts w:ascii="Gabriola" w:hAnsi="Gabriola"/>
          <w:i/>
          <w:sz w:val="24"/>
          <w:lang w:val="pt-BR"/>
        </w:rPr>
        <w:t xml:space="preserve"> </w:t>
      </w:r>
      <w:r w:rsidRPr="00194BFE">
        <w:rPr>
          <w:rFonts w:ascii="Gabriola" w:hAnsi="Gabriola"/>
          <w:i/>
          <w:sz w:val="24"/>
        </w:rPr>
        <w:t>β</w:t>
      </w:r>
      <w:r w:rsidRPr="006C37A8">
        <w:rPr>
          <w:rFonts w:ascii="Arial" w:hAnsi="Arial"/>
          <w:sz w:val="31"/>
          <w:vertAlign w:val="subscript"/>
          <w:lang w:val="pt-BR"/>
        </w:rPr>
        <w:t>3</w:t>
      </w:r>
      <w:r w:rsidRPr="00194BFE">
        <w:rPr>
          <w:rFonts w:ascii="Gabriola" w:hAnsi="Gabriola"/>
          <w:i/>
          <w:sz w:val="24"/>
          <w:lang w:val="pt-BR"/>
        </w:rPr>
        <w:t xml:space="preserve">lnrisk </w:t>
      </w:r>
      <w:r w:rsidRPr="006C37A8">
        <w:rPr>
          <w:rFonts w:ascii="Arial" w:hAnsi="Arial"/>
          <w:sz w:val="24"/>
          <w:lang w:val="pt-BR"/>
        </w:rPr>
        <w:t>+</w:t>
      </w:r>
      <w:r w:rsidRPr="00194BFE">
        <w:rPr>
          <w:rFonts w:ascii="Gabriola" w:hAnsi="Gabriola"/>
          <w:i/>
          <w:sz w:val="24"/>
          <w:lang w:val="pt-BR"/>
        </w:rPr>
        <w:t xml:space="preserve"> </w:t>
      </w:r>
      <w:r w:rsidRPr="00194BFE">
        <w:rPr>
          <w:rFonts w:ascii="Gabriola" w:hAnsi="Gabriola"/>
          <w:i/>
          <w:sz w:val="24"/>
        </w:rPr>
        <w:t>β</w:t>
      </w:r>
      <w:r w:rsidRPr="006C37A8">
        <w:rPr>
          <w:rFonts w:ascii="Arial" w:hAnsi="Arial"/>
          <w:sz w:val="31"/>
          <w:vertAlign w:val="subscript"/>
          <w:lang w:val="pt-BR"/>
        </w:rPr>
        <w:t>4</w:t>
      </w:r>
      <w:r w:rsidRPr="00194BFE">
        <w:rPr>
          <w:rFonts w:ascii="Gabriola" w:hAnsi="Gabriola"/>
          <w:i/>
          <w:sz w:val="24"/>
          <w:lang w:val="pt-BR"/>
        </w:rPr>
        <w:t xml:space="preserve">lnimp </w:t>
      </w:r>
      <w:r w:rsidRPr="006C37A8">
        <w:rPr>
          <w:rFonts w:ascii="Arial" w:hAnsi="Arial"/>
          <w:sz w:val="24"/>
          <w:lang w:val="pt-BR"/>
        </w:rPr>
        <w:t>+</w:t>
      </w:r>
      <w:r w:rsidRPr="00194BFE">
        <w:rPr>
          <w:rFonts w:ascii="Gabriola" w:hAnsi="Gabriola"/>
          <w:i/>
          <w:sz w:val="24"/>
          <w:lang w:val="pt-BR"/>
        </w:rPr>
        <w:t xml:space="preserve"> </w:t>
      </w:r>
      <w:r w:rsidRPr="00194BFE">
        <w:rPr>
          <w:rFonts w:ascii="Gabriola" w:hAnsi="Gabriola"/>
          <w:i/>
          <w:sz w:val="24"/>
        </w:rPr>
        <w:t>β</w:t>
      </w:r>
      <w:r w:rsidRPr="006C37A8">
        <w:rPr>
          <w:rFonts w:ascii="Arial" w:hAnsi="Arial"/>
          <w:sz w:val="31"/>
          <w:vertAlign w:val="subscript"/>
          <w:lang w:val="pt-BR"/>
        </w:rPr>
        <w:t>5</w:t>
      </w:r>
      <w:r w:rsidRPr="00194BFE">
        <w:rPr>
          <w:rFonts w:ascii="Gabriola" w:hAnsi="Gabriola"/>
          <w:i/>
          <w:sz w:val="24"/>
          <w:lang w:val="pt-BR"/>
        </w:rPr>
        <w:t>lncomp</w:t>
      </w:r>
    </w:p>
    <w:p w14:paraId="18D497A6" w14:textId="77777777" w:rsidR="00314982" w:rsidRPr="006C37A8" w:rsidRDefault="006C37A8" w:rsidP="00194BFE">
      <w:p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r w:rsidRPr="00194BFE">
        <w:rPr>
          <w:rFonts w:ascii="Gabriola" w:hAnsi="Gabriola"/>
          <w:i/>
          <w:sz w:val="24"/>
        </w:rPr>
        <w:t>β</w:t>
      </w:r>
      <w:proofErr w:type="gramStart"/>
      <w:r w:rsidRPr="006C37A8">
        <w:rPr>
          <w:rFonts w:ascii="Arial" w:eastAsia="Arial" w:hAnsi="Arial" w:cs="Arial"/>
          <w:i/>
          <w:iCs/>
          <w:sz w:val="31"/>
          <w:szCs w:val="31"/>
          <w:vertAlign w:val="subscript"/>
          <w:lang w:val="pt-BR"/>
        </w:rPr>
        <w:t>i</w:t>
      </w:r>
      <w:r w:rsidRPr="00194BFE">
        <w:rPr>
          <w:rFonts w:ascii="Gabriola" w:hAnsi="Gabriola"/>
          <w:i/>
          <w:sz w:val="24"/>
        </w:rPr>
        <w:t xml:space="preserve"> 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(</w:t>
      </w:r>
      <w:proofErr w:type="gramEnd"/>
      <w:r w:rsidRPr="006C37A8">
        <w:rPr>
          <w:rFonts w:ascii="Arial" w:eastAsia="Arial" w:hAnsi="Arial" w:cs="Arial"/>
          <w:sz w:val="24"/>
          <w:szCs w:val="24"/>
          <w:lang w:val="pt-BR"/>
        </w:rPr>
        <w:t>i= 0,. . . , 5) = parâmetros estimados;</w:t>
      </w:r>
    </w:p>
    <w:p w14:paraId="29C06108" w14:textId="77777777" w:rsidR="00314982" w:rsidRPr="006C37A8" w:rsidRDefault="006C37A8" w:rsidP="00194BFE">
      <w:pPr>
        <w:tabs>
          <w:tab w:val="left" w:pos="840"/>
        </w:tabs>
        <w:rPr>
          <w:rFonts w:ascii="Arial" w:hAnsi="Arial"/>
          <w:sz w:val="24"/>
          <w:lang w:val="pt-BR"/>
        </w:rPr>
      </w:pPr>
      <w:proofErr w:type="gramStart"/>
      <w:r w:rsidRPr="006C37A8">
        <w:rPr>
          <w:rFonts w:ascii="Arial" w:hAnsi="Arial"/>
          <w:sz w:val="24"/>
          <w:lang w:val="pt-BR"/>
        </w:rPr>
        <w:t>trend</w:t>
      </w:r>
      <w:proofErr w:type="gramEnd"/>
      <w:r w:rsidRPr="006C37A8">
        <w:rPr>
          <w:rFonts w:ascii="Arial" w:hAnsi="Arial"/>
          <w:sz w:val="24"/>
          <w:lang w:val="pt-BR"/>
        </w:rPr>
        <w:t xml:space="preserve"> = tendência determinista que controla outras variáveis;</w:t>
      </w:r>
    </w:p>
    <w:p w14:paraId="54574972" w14:textId="77777777" w:rsidR="00314982" w:rsidRPr="006C37A8" w:rsidRDefault="00314982">
      <w:pPr>
        <w:spacing w:line="202" w:lineRule="exact"/>
        <w:rPr>
          <w:rFonts w:ascii="Arial" w:hAnsi="Arial"/>
          <w:sz w:val="24"/>
          <w:lang w:val="pt-BR"/>
        </w:rPr>
      </w:pPr>
    </w:p>
    <w:p w14:paraId="33A97694" w14:textId="77777777" w:rsidR="00314982" w:rsidRPr="006C37A8" w:rsidRDefault="006C37A8" w:rsidP="00194BFE">
      <w:p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proofErr w:type="gramStart"/>
      <w:r w:rsidRPr="006C37A8">
        <w:rPr>
          <w:rFonts w:ascii="Arial" w:eastAsia="Arial" w:hAnsi="Arial" w:cs="Arial"/>
          <w:sz w:val="24"/>
          <w:szCs w:val="24"/>
          <w:lang w:val="pt-BR"/>
        </w:rPr>
        <w:t>selic</w:t>
      </w:r>
      <w:proofErr w:type="gramEnd"/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= taxa Selic;</w:t>
      </w:r>
    </w:p>
    <w:p w14:paraId="4C2158AB" w14:textId="77777777" w:rsidR="00616C98" w:rsidRPr="006C37A8" w:rsidRDefault="00616C98">
      <w:pPr>
        <w:rPr>
          <w:lang w:val="pt-BR"/>
        </w:rPr>
        <w:sectPr w:rsidR="00616C98" w:rsidRPr="006C37A8">
          <w:pgSz w:w="11900" w:h="16838"/>
          <w:pgMar w:top="991" w:right="1106" w:bottom="416" w:left="1440" w:header="0" w:footer="0" w:gutter="0"/>
          <w:cols w:space="720" w:equalWidth="0">
            <w:col w:w="9360"/>
          </w:cols>
        </w:sectPr>
      </w:pPr>
    </w:p>
    <w:p w14:paraId="365377F5" w14:textId="77777777" w:rsidR="00616C98" w:rsidRPr="006C37A8" w:rsidRDefault="00536FEA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26</w:t>
      </w:r>
    </w:p>
    <w:p w14:paraId="3B2DB1B2" w14:textId="77777777" w:rsidR="00616C98" w:rsidRPr="006C37A8" w:rsidRDefault="00616C98">
      <w:pPr>
        <w:spacing w:line="200" w:lineRule="exact"/>
        <w:rPr>
          <w:sz w:val="20"/>
          <w:szCs w:val="20"/>
          <w:lang w:val="pt-BR"/>
        </w:rPr>
      </w:pPr>
    </w:p>
    <w:p w14:paraId="0736CF48" w14:textId="77777777" w:rsidR="00314982" w:rsidRPr="00194BFE" w:rsidRDefault="00314982" w:rsidP="00194BFE">
      <w:pPr>
        <w:spacing w:line="246" w:lineRule="exact"/>
        <w:rPr>
          <w:sz w:val="20"/>
        </w:rPr>
      </w:pPr>
    </w:p>
    <w:p w14:paraId="5CBAA385" w14:textId="77777777" w:rsidR="00314982" w:rsidRPr="006C37A8" w:rsidRDefault="006C37A8" w:rsidP="00194BFE">
      <w:p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proofErr w:type="gramStart"/>
      <w:r w:rsidRPr="006C37A8">
        <w:rPr>
          <w:rFonts w:ascii="Arial" w:eastAsia="Arial" w:hAnsi="Arial" w:cs="Arial"/>
          <w:sz w:val="24"/>
          <w:szCs w:val="24"/>
          <w:lang w:val="pt-BR"/>
        </w:rPr>
        <w:t>adm</w:t>
      </w:r>
      <w:proofErr w:type="gramEnd"/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= despesa administrativas;</w:t>
      </w:r>
    </w:p>
    <w:p w14:paraId="7F1FFF27" w14:textId="77777777" w:rsidR="00314982" w:rsidRPr="006C37A8" w:rsidRDefault="00314982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98C7335" w14:textId="77777777" w:rsidR="00314982" w:rsidRPr="006C37A8" w:rsidRDefault="006C37A8" w:rsidP="00194BFE">
      <w:pPr>
        <w:tabs>
          <w:tab w:val="left" w:pos="840"/>
        </w:tabs>
        <w:spacing w:line="415" w:lineRule="auto"/>
        <w:ind w:right="40"/>
        <w:rPr>
          <w:rFonts w:ascii="Arial" w:hAnsi="Arial"/>
          <w:sz w:val="24"/>
          <w:lang w:val="pt-BR"/>
        </w:rPr>
      </w:pPr>
      <w:proofErr w:type="gramStart"/>
      <w:r w:rsidRPr="006C37A8">
        <w:rPr>
          <w:rFonts w:ascii="Arial" w:hAnsi="Arial"/>
          <w:sz w:val="24"/>
          <w:lang w:val="pt-BR"/>
        </w:rPr>
        <w:t>risk</w:t>
      </w:r>
      <w:proofErr w:type="gramEnd"/>
      <w:r w:rsidRPr="006C37A8">
        <w:rPr>
          <w:rFonts w:ascii="Arial" w:hAnsi="Arial"/>
          <w:sz w:val="24"/>
          <w:lang w:val="pt-BR"/>
        </w:rPr>
        <w:t xml:space="preserve"> = proxy para o risco de crédito (spread do C-Bond sobre o rendimento dos títulos do Tesouro Americano de mesma maturidade;</w:t>
      </w:r>
    </w:p>
    <w:p w14:paraId="6C2C6B6D" w14:textId="77777777" w:rsidR="00314982" w:rsidRPr="006C37A8" w:rsidRDefault="00314982">
      <w:pPr>
        <w:spacing w:line="1" w:lineRule="exact"/>
        <w:rPr>
          <w:rFonts w:ascii="Arial" w:hAnsi="Arial"/>
          <w:sz w:val="24"/>
          <w:lang w:val="pt-BR"/>
        </w:rPr>
      </w:pPr>
    </w:p>
    <w:p w14:paraId="7F22371F" w14:textId="77777777" w:rsidR="00314982" w:rsidRPr="006C37A8" w:rsidRDefault="006C37A8" w:rsidP="00194BFE">
      <w:pPr>
        <w:tabs>
          <w:tab w:val="left" w:pos="840"/>
        </w:tabs>
        <w:rPr>
          <w:rFonts w:ascii="Arial" w:eastAsia="Arial" w:hAnsi="Arial" w:cs="Arial"/>
          <w:sz w:val="24"/>
          <w:szCs w:val="24"/>
          <w:lang w:val="pt-BR"/>
        </w:rPr>
      </w:pPr>
      <w:proofErr w:type="gramStart"/>
      <w:r w:rsidRPr="006C37A8">
        <w:rPr>
          <w:rFonts w:ascii="Arial" w:eastAsia="Arial" w:hAnsi="Arial" w:cs="Arial"/>
          <w:sz w:val="24"/>
          <w:szCs w:val="24"/>
          <w:lang w:val="pt-BR"/>
        </w:rPr>
        <w:t>imp</w:t>
      </w:r>
      <w:proofErr w:type="gramEnd"/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são impostos indiretos;</w:t>
      </w:r>
    </w:p>
    <w:p w14:paraId="5EA98A49" w14:textId="77777777" w:rsidR="00314982" w:rsidRPr="006C37A8" w:rsidRDefault="00314982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292AED42" w14:textId="77777777" w:rsidR="00314982" w:rsidRPr="006C37A8" w:rsidRDefault="006C37A8" w:rsidP="00194BFE">
      <w:pPr>
        <w:tabs>
          <w:tab w:val="left" w:pos="840"/>
        </w:tabs>
        <w:rPr>
          <w:rFonts w:ascii="Arial" w:hAnsi="Arial"/>
          <w:sz w:val="24"/>
          <w:lang w:val="pt-BR"/>
        </w:rPr>
      </w:pPr>
      <w:proofErr w:type="gramStart"/>
      <w:r w:rsidRPr="006C37A8">
        <w:rPr>
          <w:rFonts w:ascii="Arial" w:hAnsi="Arial"/>
          <w:sz w:val="24"/>
          <w:lang w:val="pt-BR"/>
        </w:rPr>
        <w:t>comp</w:t>
      </w:r>
      <w:proofErr w:type="gramEnd"/>
      <w:r w:rsidRPr="006C37A8">
        <w:rPr>
          <w:rFonts w:ascii="Arial" w:hAnsi="Arial"/>
          <w:sz w:val="24"/>
          <w:lang w:val="pt-BR"/>
        </w:rPr>
        <w:t xml:space="preserve"> = compulsório incidente sobre os depósitos à vista.</w:t>
      </w:r>
    </w:p>
    <w:p w14:paraId="74137BE7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A85421C" w14:textId="77777777" w:rsidR="00314982" w:rsidRPr="006C37A8" w:rsidRDefault="00314982" w:rsidP="00194BFE">
      <w:pPr>
        <w:spacing w:line="372" w:lineRule="exact"/>
        <w:rPr>
          <w:sz w:val="20"/>
          <w:lang w:val="pt-BR"/>
        </w:rPr>
      </w:pPr>
    </w:p>
    <w:p w14:paraId="5545E2F2" w14:textId="19CB3653" w:rsidR="00314982" w:rsidRPr="00194BFE" w:rsidRDefault="006C37A8" w:rsidP="00194BFE">
      <w:pPr>
        <w:spacing w:line="419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Em análise dos determinantes do spread bancário ex-post,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Dantas (2012) </w:t>
        </w:r>
      </w:hyperlink>
      <w:r w:rsidRPr="006C37A8">
        <w:rPr>
          <w:rFonts w:ascii="Arial" w:hAnsi="Arial"/>
          <w:sz w:val="24"/>
          <w:lang w:val="pt-BR"/>
        </w:rPr>
        <w:t xml:space="preserve">utilizou variáveis explanatórias microeconômicas de cada instituição, por meio de dados em painel dinâmico, entre janeiro de 2000 e outubro de 2009, encontrando níveis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signi-ficativos</w:t>
      </w:r>
      <w:r w:rsidRPr="006C37A8">
        <w:rPr>
          <w:rFonts w:ascii="Arial" w:hAnsi="Arial"/>
          <w:sz w:val="24"/>
          <w:lang w:val="pt-BR"/>
        </w:rPr>
        <w:t xml:space="preserve"> e diretos com o risco de crédito, grau de concentração e nível de atividade econômica, e indireta com a participação da instituição no mercado, não encontrando níveis significativos com origem de capital e tipo de organismo.</w:t>
      </w:r>
    </w:p>
    <w:p w14:paraId="75202F49" w14:textId="77777777" w:rsidR="00314982" w:rsidRPr="006C37A8" w:rsidRDefault="00314982" w:rsidP="00194BFE">
      <w:pPr>
        <w:spacing w:line="98" w:lineRule="exact"/>
        <w:ind w:firstLine="720"/>
        <w:rPr>
          <w:sz w:val="20"/>
          <w:lang w:val="pt-BR"/>
        </w:rPr>
      </w:pPr>
    </w:p>
    <w:p w14:paraId="6EC2E765" w14:textId="23EFBF75" w:rsidR="00314982" w:rsidRPr="00194BFE" w:rsidRDefault="006C37A8" w:rsidP="00194BFE">
      <w:pPr>
        <w:spacing w:line="421" w:lineRule="auto"/>
        <w:ind w:left="260" w:right="4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Outra observação em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Dantas (2012) </w:t>
        </w:r>
      </w:hyperlink>
      <w:r w:rsidRPr="006C37A8">
        <w:rPr>
          <w:rFonts w:ascii="Arial" w:hAnsi="Arial"/>
          <w:sz w:val="24"/>
          <w:lang w:val="pt-BR"/>
        </w:rPr>
        <w:t>foi a forte relação do spread ex-post no momento atual com o momento anterior imediato, e que as instituições tendem a cobrar maiores taxas, quando maior o nível de concentração do mercado, não encontrando significância da Selic na determinação deste indicador.</w:t>
      </w:r>
    </w:p>
    <w:p w14:paraId="463412D7" w14:textId="77777777" w:rsidR="00314982" w:rsidRPr="006C37A8" w:rsidRDefault="00314982" w:rsidP="00194BFE">
      <w:pPr>
        <w:spacing w:line="96" w:lineRule="exact"/>
        <w:ind w:firstLine="720"/>
        <w:rPr>
          <w:sz w:val="20"/>
          <w:lang w:val="pt-BR"/>
        </w:rPr>
      </w:pPr>
    </w:p>
    <w:p w14:paraId="56C39367" w14:textId="4A60C470" w:rsidR="00314982" w:rsidRPr="00194BFE" w:rsidRDefault="006C37A8" w:rsidP="00194BFE">
      <w:pPr>
        <w:spacing w:line="419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Em </w:t>
      </w:r>
      <w:hyperlink w:anchor="page3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Almeida (2013) </w:t>
        </w:r>
      </w:hyperlink>
      <w:r w:rsidRPr="006C37A8">
        <w:rPr>
          <w:rFonts w:ascii="Arial" w:hAnsi="Arial"/>
          <w:sz w:val="24"/>
          <w:lang w:val="pt-BR"/>
        </w:rPr>
        <w:t xml:space="preserve">foi desenvolvido modelo de dados macroeconômicos e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microe-conômicos</w:t>
      </w:r>
      <w:r w:rsidRPr="006C37A8">
        <w:rPr>
          <w:rFonts w:ascii="Arial" w:hAnsi="Arial"/>
          <w:sz w:val="24"/>
          <w:lang w:val="pt-BR"/>
        </w:rPr>
        <w:t xml:space="preserve"> em painel, de 64 instituições bancárias para avaliação de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determinantes</w:t>
      </w:r>
      <w:r w:rsidRPr="006C37A8">
        <w:rPr>
          <w:rFonts w:ascii="Arial" w:hAnsi="Arial"/>
          <w:sz w:val="24"/>
          <w:lang w:val="pt-BR"/>
        </w:rPr>
        <w:t xml:space="preserve"> do spread ex-post no Brasil entre o primeiro trimestre de 2001 e o segundo trimestre de 2012, encontrando como relevantes as despesas administrativas, receita de serviços, índice de cobertura, PIB e o grau de concentração.</w:t>
      </w:r>
    </w:p>
    <w:p w14:paraId="27FAB355" w14:textId="77777777" w:rsidR="00314982" w:rsidRPr="006C37A8" w:rsidRDefault="00314982" w:rsidP="00194BFE">
      <w:pPr>
        <w:spacing w:line="101" w:lineRule="exact"/>
        <w:ind w:firstLine="720"/>
        <w:rPr>
          <w:sz w:val="20"/>
          <w:lang w:val="pt-BR"/>
        </w:rPr>
      </w:pPr>
    </w:p>
    <w:p w14:paraId="57BE8058" w14:textId="6EDAFC7D" w:rsidR="00314982" w:rsidRPr="00194BFE" w:rsidRDefault="006C37A8" w:rsidP="00194BFE">
      <w:pPr>
        <w:spacing w:line="419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Em </w:t>
      </w:r>
      <w:hyperlink w:anchor="page3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Durigan et al. (2018) </w:t>
        </w:r>
      </w:hyperlink>
      <w:r w:rsidRPr="006C37A8">
        <w:rPr>
          <w:rFonts w:ascii="Arial" w:hAnsi="Arial"/>
          <w:sz w:val="24"/>
          <w:lang w:val="pt-BR"/>
        </w:rPr>
        <w:t xml:space="preserve">foi realizada análise dos fatores macroeconômicos e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indica-dores</w:t>
      </w:r>
      <w:r w:rsidRPr="006C37A8">
        <w:rPr>
          <w:rFonts w:ascii="Arial" w:hAnsi="Arial"/>
          <w:sz w:val="24"/>
          <w:lang w:val="pt-BR"/>
        </w:rPr>
        <w:t xml:space="preserve"> industriais que influenciam o spread bancário ex-ante, através de análise de regressão linear multivariada utilizando 18 variáveis em quatro modelos. Chegando a conclusão que o aumento da atividade industrial, a redução do desemprego e o consumo atuam na diminuição do spread bancário.</w:t>
      </w:r>
    </w:p>
    <w:p w14:paraId="424EA036" w14:textId="77777777" w:rsidR="00314982" w:rsidRPr="006C37A8" w:rsidRDefault="00314982" w:rsidP="00194BFE">
      <w:pPr>
        <w:spacing w:line="101" w:lineRule="exact"/>
        <w:ind w:firstLine="720"/>
        <w:rPr>
          <w:sz w:val="20"/>
          <w:lang w:val="pt-BR"/>
        </w:rPr>
      </w:pPr>
    </w:p>
    <w:p w14:paraId="17A4D01F" w14:textId="60A65A9D" w:rsidR="00616C98" w:rsidRPr="006C37A8" w:rsidRDefault="006C37A8" w:rsidP="00606A2A">
      <w:pPr>
        <w:spacing w:line="447" w:lineRule="auto"/>
        <w:ind w:left="260" w:firstLine="72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194BFE">
        <w:rPr>
          <w:rFonts w:ascii="Arial" w:hAnsi="Arial"/>
          <w:sz w:val="23"/>
          <w:lang w:val="pt-BR"/>
        </w:rPr>
        <w:t xml:space="preserve">Os modelos desenvolvidos por </w:t>
      </w:r>
      <w:hyperlink w:anchor="page38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Durigan et al. (2018) </w:t>
        </w:r>
      </w:hyperlink>
      <w:r w:rsidRPr="00194BFE">
        <w:rPr>
          <w:rFonts w:ascii="Arial" w:hAnsi="Arial"/>
          <w:sz w:val="23"/>
          <w:lang w:val="pt-BR"/>
        </w:rPr>
        <w:t xml:space="preserve">demonstraram que há uma relação significativa e direta entre spread e: inadimplência, IPIs (bens de capital, </w:t>
      </w:r>
      <w:r w:rsidR="00536FEA" w:rsidRPr="006C37A8">
        <w:rPr>
          <w:rFonts w:ascii="Arial" w:eastAsia="Arial" w:hAnsi="Arial" w:cs="Arial"/>
          <w:sz w:val="23"/>
          <w:szCs w:val="23"/>
          <w:lang w:val="pt-BR"/>
        </w:rPr>
        <w:t>intermediários</w:t>
      </w:r>
      <w:r w:rsidRPr="00194BFE">
        <w:rPr>
          <w:rFonts w:ascii="Arial" w:hAnsi="Arial"/>
          <w:sz w:val="23"/>
          <w:lang w:val="pt-BR"/>
        </w:rPr>
        <w:t>, semiduráveis, não duráveis e consumo duráveis), Selic, PIB, desemprego e o EMBI+</w:t>
      </w:r>
    </w:p>
    <w:p w14:paraId="28D0F2B4" w14:textId="77777777" w:rsidR="00616C98" w:rsidRPr="006C37A8" w:rsidRDefault="00616C98" w:rsidP="00606A2A">
      <w:pPr>
        <w:ind w:firstLine="720"/>
        <w:rPr>
          <w:lang w:val="pt-BR"/>
        </w:rPr>
        <w:sectPr w:rsidR="00616C98" w:rsidRPr="006C37A8">
          <w:pgSz w:w="11900" w:h="16838"/>
          <w:pgMar w:top="991" w:right="1106" w:bottom="280" w:left="1440" w:header="0" w:footer="0" w:gutter="0"/>
          <w:cols w:space="720" w:equalWidth="0">
            <w:col w:w="9360"/>
          </w:cols>
        </w:sectPr>
      </w:pPr>
    </w:p>
    <w:p w14:paraId="72FBBB21" w14:textId="77777777" w:rsidR="00616C98" w:rsidRPr="006C37A8" w:rsidRDefault="00536FEA" w:rsidP="00606A2A">
      <w:pPr>
        <w:ind w:left="9060" w:firstLine="72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27</w:t>
      </w:r>
    </w:p>
    <w:p w14:paraId="3E46D5BA" w14:textId="77777777" w:rsidR="00616C98" w:rsidRPr="006C37A8" w:rsidRDefault="00616C98" w:rsidP="00606A2A">
      <w:pPr>
        <w:spacing w:line="200" w:lineRule="exact"/>
        <w:ind w:firstLine="720"/>
        <w:rPr>
          <w:sz w:val="20"/>
          <w:szCs w:val="20"/>
          <w:lang w:val="pt-BR"/>
        </w:rPr>
      </w:pPr>
    </w:p>
    <w:p w14:paraId="3E821A69" w14:textId="77777777" w:rsidR="00616C98" w:rsidRPr="006C37A8" w:rsidRDefault="00616C98" w:rsidP="00606A2A">
      <w:pPr>
        <w:spacing w:line="246" w:lineRule="exact"/>
        <w:ind w:firstLine="720"/>
        <w:rPr>
          <w:sz w:val="20"/>
          <w:szCs w:val="20"/>
          <w:lang w:val="pt-BR"/>
        </w:rPr>
      </w:pPr>
    </w:p>
    <w:p w14:paraId="5D651533" w14:textId="68EF2E5F" w:rsidR="00314982" w:rsidRPr="006C37A8" w:rsidRDefault="006C37A8" w:rsidP="00194BFE">
      <w:pPr>
        <w:spacing w:line="423" w:lineRule="auto"/>
        <w:ind w:left="260" w:right="20" w:firstLine="72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>(</w:t>
      </w:r>
      <w:proofErr w:type="gramStart"/>
      <w:r w:rsidRPr="006C37A8">
        <w:rPr>
          <w:rFonts w:ascii="Arial" w:hAnsi="Arial"/>
          <w:sz w:val="24"/>
          <w:lang w:val="pt-BR"/>
        </w:rPr>
        <w:t>medida</w:t>
      </w:r>
      <w:proofErr w:type="gramEnd"/>
      <w:r w:rsidRPr="006C37A8">
        <w:rPr>
          <w:rFonts w:ascii="Arial" w:hAnsi="Arial"/>
          <w:sz w:val="24"/>
          <w:lang w:val="pt-BR"/>
        </w:rPr>
        <w:t xml:space="preserve"> de taxa de risco-país). As relações indiretas com o spread foram encontradas: no IPI de bens de consumo e geral, IPCA, saldo da carteira de crédito e índice de vendas no varejo.</w:t>
      </w:r>
    </w:p>
    <w:p w14:paraId="09EB40B7" w14:textId="77777777" w:rsidR="00314982" w:rsidRPr="006C37A8" w:rsidRDefault="00314982" w:rsidP="00194BFE">
      <w:pPr>
        <w:spacing w:line="95" w:lineRule="exact"/>
        <w:ind w:firstLine="720"/>
        <w:rPr>
          <w:sz w:val="20"/>
          <w:lang w:val="pt-BR"/>
        </w:rPr>
      </w:pPr>
    </w:p>
    <w:p w14:paraId="542D7D28" w14:textId="47F8B395" w:rsidR="00314982" w:rsidRPr="00194BFE" w:rsidRDefault="006C37A8" w:rsidP="00194BFE">
      <w:pPr>
        <w:spacing w:line="419" w:lineRule="auto"/>
        <w:ind w:left="260" w:firstLine="720"/>
        <w:jc w:val="both"/>
        <w:rPr>
          <w:rFonts w:ascii="Arial" w:hAnsi="Arial"/>
          <w:sz w:val="24"/>
          <w:lang w:val="pt-BR"/>
        </w:rPr>
      </w:pPr>
      <w:r w:rsidRPr="00194BFE">
        <w:rPr>
          <w:rFonts w:ascii="Arial" w:hAnsi="Arial"/>
          <w:sz w:val="24"/>
          <w:lang w:val="pt-BR"/>
        </w:rPr>
        <w:t xml:space="preserve">O estudo de </w:t>
      </w:r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Magalhães-Timotio (2018) </w:t>
        </w:r>
      </w:hyperlink>
      <w:r w:rsidRPr="00194BFE">
        <w:rPr>
          <w:rFonts w:ascii="Arial" w:hAnsi="Arial"/>
          <w:sz w:val="24"/>
          <w:lang w:val="pt-BR"/>
        </w:rPr>
        <w:t xml:space="preserve">teve foco em abordagem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microeconômica</w:t>
      </w:r>
      <w:r w:rsidRPr="00194BFE">
        <w:rPr>
          <w:rFonts w:ascii="Arial" w:hAnsi="Arial"/>
          <w:sz w:val="24"/>
          <w:lang w:val="pt-BR"/>
        </w:rPr>
        <w:t>, ao buscar identificar a influência das variações de indicadores financeiros-</w:t>
      </w:r>
      <w:r w:rsidRPr="006C37A8">
        <w:rPr>
          <w:rFonts w:ascii="Arial" w:hAnsi="Arial"/>
          <w:sz w:val="24"/>
          <w:lang w:val="pt-BR"/>
        </w:rPr>
        <w:t>contábeis no spread em 26 instituições bancárias, através de regressão em dados em painel. Encontrando relações significativas diretas com a alavancagem financeira, retorno sobre o patrimônio líquido, EBITDA, Ativo Total e eficiência.</w:t>
      </w:r>
    </w:p>
    <w:p w14:paraId="702758E5" w14:textId="77777777" w:rsidR="00314982" w:rsidRPr="006C37A8" w:rsidRDefault="00314982" w:rsidP="00194BFE">
      <w:pPr>
        <w:spacing w:line="101" w:lineRule="exact"/>
        <w:ind w:firstLine="720"/>
        <w:rPr>
          <w:sz w:val="20"/>
          <w:lang w:val="pt-BR"/>
        </w:rPr>
      </w:pPr>
    </w:p>
    <w:p w14:paraId="308A4294" w14:textId="5C4C31AB" w:rsidR="00314982" w:rsidRPr="00194BFE" w:rsidRDefault="006C37A8" w:rsidP="00194BFE">
      <w:pPr>
        <w:spacing w:line="421" w:lineRule="auto"/>
        <w:ind w:left="260" w:right="2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No modelo de </w:t>
      </w:r>
      <w:hyperlink w:anchor="page3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Magalhães-Timotio (2018) </w:t>
        </w:r>
      </w:hyperlink>
      <w:r w:rsidRPr="006C37A8">
        <w:rPr>
          <w:rFonts w:ascii="Arial" w:hAnsi="Arial"/>
          <w:sz w:val="24"/>
          <w:lang w:val="pt-BR"/>
        </w:rPr>
        <w:t xml:space="preserve">foi encontrada relação significativa e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indi-reta</w:t>
      </w:r>
      <w:r w:rsidRPr="006C37A8">
        <w:rPr>
          <w:rFonts w:ascii="Arial" w:hAnsi="Arial"/>
          <w:sz w:val="24"/>
          <w:lang w:val="pt-BR"/>
        </w:rPr>
        <w:t xml:space="preserve"> do spread com a participação de capital de terceiros e, não identificada relação significativa com a composição do endividamento, retorno sobre ativos e a liquidez corrente.</w:t>
      </w:r>
    </w:p>
    <w:p w14:paraId="4328E522" w14:textId="77777777" w:rsidR="00314982" w:rsidRPr="006C37A8" w:rsidRDefault="00314982" w:rsidP="00194BFE">
      <w:pPr>
        <w:spacing w:line="96" w:lineRule="exact"/>
        <w:ind w:firstLine="720"/>
        <w:rPr>
          <w:sz w:val="20"/>
          <w:lang w:val="pt-BR"/>
        </w:rPr>
      </w:pPr>
    </w:p>
    <w:p w14:paraId="12EB1A21" w14:textId="7863D4F5" w:rsidR="00314982" w:rsidRPr="00194BFE" w:rsidRDefault="006C37A8" w:rsidP="00194BFE">
      <w:pPr>
        <w:spacing w:line="442" w:lineRule="auto"/>
        <w:ind w:left="260" w:right="20" w:firstLine="720"/>
        <w:jc w:val="both"/>
        <w:rPr>
          <w:rFonts w:ascii="Arial" w:hAnsi="Arial"/>
          <w:sz w:val="23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De acordo com </w:t>
      </w:r>
      <w:hyperlink w:anchor="page38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Durigan et al. (2018) </w:t>
        </w:r>
      </w:hyperlink>
      <w:r w:rsidRPr="006C37A8">
        <w:rPr>
          <w:rFonts w:ascii="Arial" w:hAnsi="Arial"/>
          <w:sz w:val="23"/>
          <w:lang w:val="pt-BR"/>
        </w:rPr>
        <w:t xml:space="preserve">e </w:t>
      </w:r>
      <w:hyperlink w:anchor="page38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Dantas (2012), </w:t>
        </w:r>
      </w:hyperlink>
      <w:r w:rsidRPr="006C37A8">
        <w:rPr>
          <w:rFonts w:ascii="Arial" w:hAnsi="Arial"/>
          <w:sz w:val="23"/>
          <w:lang w:val="pt-BR"/>
        </w:rPr>
        <w:t xml:space="preserve">existem poucos estudos </w:t>
      </w:r>
      <w:r w:rsidR="00536FEA" w:rsidRPr="006C37A8">
        <w:rPr>
          <w:rFonts w:ascii="Arial" w:eastAsia="Arial" w:hAnsi="Arial" w:cs="Arial"/>
          <w:sz w:val="23"/>
          <w:szCs w:val="23"/>
          <w:lang w:val="pt-BR"/>
        </w:rPr>
        <w:t>inclina-dos</w:t>
      </w:r>
      <w:r w:rsidRPr="006C37A8">
        <w:rPr>
          <w:rFonts w:ascii="Arial" w:hAnsi="Arial"/>
          <w:sz w:val="23"/>
          <w:lang w:val="pt-BR"/>
        </w:rPr>
        <w:t xml:space="preserve"> para os determinantes do spread ex-post no Brasil, onde identificaram o estudos de Guimarães (2002). Foram identificados ainda os estudos acerca do spread ex-pots de Fipecafi (2004) apud </w:t>
      </w:r>
      <w:hyperlink w:anchor="page38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Dantas (2012) </w:t>
        </w:r>
      </w:hyperlink>
      <w:r w:rsidRPr="006C37A8">
        <w:rPr>
          <w:rFonts w:ascii="Arial" w:hAnsi="Arial"/>
          <w:sz w:val="23"/>
          <w:lang w:val="pt-BR"/>
        </w:rPr>
        <w:t xml:space="preserve">e Matias (2006) apud </w:t>
      </w:r>
      <w:hyperlink w:anchor="page39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>Leal (2006)</w:t>
        </w:r>
      </w:hyperlink>
    </w:p>
    <w:p w14:paraId="6056101F" w14:textId="77777777" w:rsidR="00314982" w:rsidRPr="00194BFE" w:rsidRDefault="00314982" w:rsidP="00194BFE">
      <w:pPr>
        <w:spacing w:line="84" w:lineRule="exact"/>
        <w:ind w:firstLine="720"/>
        <w:rPr>
          <w:rFonts w:ascii="Arial" w:hAnsi="Arial"/>
          <w:sz w:val="23"/>
          <w:lang w:val="pt-BR"/>
        </w:rPr>
      </w:pPr>
    </w:p>
    <w:p w14:paraId="60B54E93" w14:textId="44BAA06A" w:rsidR="00314982" w:rsidRPr="00194BFE" w:rsidRDefault="00536FEA" w:rsidP="00194BFE">
      <w:pPr>
        <w:spacing w:line="419" w:lineRule="auto"/>
        <w:ind w:left="260" w:right="20" w:firstLine="72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Em </w:t>
      </w:r>
      <w:hyperlink w:anchor="page38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Fipecafi (2005) </w:t>
        </w:r>
      </w:hyperlink>
      <w:r w:rsidR="006C37A8" w:rsidRPr="006C37A8">
        <w:rPr>
          <w:rFonts w:ascii="Arial" w:hAnsi="Arial"/>
          <w:sz w:val="24"/>
          <w:lang w:val="pt-BR"/>
        </w:rPr>
        <w:t xml:space="preserve">foi realizado estudo de apuração de resultados, ex-post, baseado em demonstrações contábeis entre o 1º semestre de 2005 de instituições que </w:t>
      </w:r>
      <w:r w:rsidRPr="006C37A8">
        <w:rPr>
          <w:rFonts w:ascii="Arial" w:eastAsia="Arial" w:hAnsi="Arial" w:cs="Arial"/>
          <w:sz w:val="24"/>
          <w:szCs w:val="24"/>
          <w:lang w:val="pt-BR"/>
        </w:rPr>
        <w:t>represen-tavam</w:t>
      </w:r>
      <w:r w:rsidR="006C37A8" w:rsidRPr="006C37A8">
        <w:rPr>
          <w:rFonts w:ascii="Arial" w:hAnsi="Arial"/>
          <w:sz w:val="24"/>
          <w:lang w:val="pt-BR"/>
        </w:rPr>
        <w:t xml:space="preserve"> 75,8% do ativo total e 76% do total de crédito. Chegando a um resultado médio de spread bruto de 7,6% para pessoa física e 3,2% para pessoa jurídica, e spread líquido de 1,6% para pessoa física e 0,5% para pessoa jurídica.</w:t>
      </w:r>
    </w:p>
    <w:p w14:paraId="26944B06" w14:textId="77777777" w:rsidR="00314982" w:rsidRPr="00194BFE" w:rsidRDefault="00314982" w:rsidP="00194BFE">
      <w:pPr>
        <w:spacing w:line="101" w:lineRule="exact"/>
        <w:ind w:firstLine="720"/>
        <w:rPr>
          <w:rFonts w:ascii="Arial" w:hAnsi="Arial"/>
          <w:sz w:val="23"/>
          <w:lang w:val="pt-BR"/>
        </w:rPr>
      </w:pPr>
    </w:p>
    <w:p w14:paraId="220EF50E" w14:textId="5493511A" w:rsidR="00314982" w:rsidRPr="00194BFE" w:rsidRDefault="00536FEA" w:rsidP="00194BFE">
      <w:pPr>
        <w:spacing w:line="442" w:lineRule="auto"/>
        <w:ind w:left="260" w:right="20" w:firstLine="720"/>
        <w:jc w:val="both"/>
        <w:rPr>
          <w:rFonts w:ascii="Arial" w:hAnsi="Arial"/>
          <w:sz w:val="23"/>
          <w:lang w:val="pt-BR"/>
        </w:rPr>
      </w:pP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A </w:t>
      </w:r>
      <w:hyperlink w:anchor="page29">
        <w:r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Tabela 5 </w:t>
        </w:r>
      </w:hyperlink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e a </w:t>
      </w:r>
      <w:hyperlink w:anchor="page30">
        <w:r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Tabela 6 </w:t>
        </w:r>
      </w:hyperlink>
      <w:r w:rsidR="006C37A8" w:rsidRPr="006C37A8">
        <w:rPr>
          <w:rFonts w:ascii="Arial" w:hAnsi="Arial"/>
          <w:sz w:val="23"/>
          <w:lang w:val="pt-BR"/>
        </w:rPr>
        <w:t xml:space="preserve">trazem o resumo dos principais estudos empíricos sobre spread bancário ex-ante no Brasil, com resultados obtidos através de modelagem </w:t>
      </w:r>
      <w:r w:rsidRPr="006C37A8">
        <w:rPr>
          <w:rFonts w:ascii="Arial" w:eastAsia="Arial" w:hAnsi="Arial" w:cs="Arial"/>
          <w:sz w:val="23"/>
          <w:szCs w:val="23"/>
          <w:lang w:val="pt-BR"/>
        </w:rPr>
        <w:t>economé-trica</w:t>
      </w:r>
      <w:r w:rsidR="006C37A8" w:rsidRPr="006C37A8">
        <w:rPr>
          <w:rFonts w:ascii="Arial" w:hAnsi="Arial"/>
          <w:sz w:val="23"/>
          <w:lang w:val="pt-BR"/>
        </w:rPr>
        <w:t xml:space="preserve"> com utilização de regressão, tomando variáveis micro e macroeconômicas como explanatórias e demonstrando a relação com o spread ex-ante.</w:t>
      </w:r>
    </w:p>
    <w:p w14:paraId="32DBE5B1" w14:textId="77777777" w:rsidR="00314982" w:rsidRPr="006C37A8" w:rsidRDefault="00314982" w:rsidP="00194BFE">
      <w:pPr>
        <w:spacing w:line="84" w:lineRule="exact"/>
        <w:ind w:firstLine="720"/>
        <w:rPr>
          <w:sz w:val="20"/>
          <w:lang w:val="pt-BR"/>
        </w:rPr>
      </w:pPr>
    </w:p>
    <w:p w14:paraId="39077558" w14:textId="7E578614" w:rsidR="00314982" w:rsidRPr="00194BFE" w:rsidRDefault="006C37A8" w:rsidP="00194BFE">
      <w:pPr>
        <w:spacing w:line="460" w:lineRule="auto"/>
        <w:ind w:left="260" w:right="20" w:firstLine="720"/>
        <w:jc w:val="both"/>
        <w:rPr>
          <w:rFonts w:ascii="Arial" w:hAnsi="Arial"/>
          <w:sz w:val="23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Entre os estudos da </w:t>
      </w:r>
      <w:hyperlink w:anchor="page29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Tabela 5 </w:t>
        </w:r>
      </w:hyperlink>
      <w:r w:rsidRPr="006C37A8">
        <w:rPr>
          <w:rFonts w:ascii="Arial" w:hAnsi="Arial"/>
          <w:sz w:val="23"/>
          <w:lang w:val="pt-BR"/>
        </w:rPr>
        <w:t xml:space="preserve">e </w:t>
      </w:r>
      <w:hyperlink w:anchor="page30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Tabela 6 </w:t>
        </w:r>
      </w:hyperlink>
      <w:r w:rsidRPr="006C37A8">
        <w:rPr>
          <w:rFonts w:ascii="Arial" w:hAnsi="Arial"/>
          <w:sz w:val="23"/>
          <w:lang w:val="pt-BR"/>
        </w:rPr>
        <w:t xml:space="preserve">que avaliaram a Selic e as despesas </w:t>
      </w:r>
      <w:r w:rsidR="00536FEA" w:rsidRPr="006C37A8">
        <w:rPr>
          <w:rFonts w:ascii="Arial" w:eastAsia="Arial" w:hAnsi="Arial" w:cs="Arial"/>
          <w:sz w:val="23"/>
          <w:szCs w:val="23"/>
          <w:lang w:val="pt-BR"/>
        </w:rPr>
        <w:t>adminis-trativas</w:t>
      </w:r>
      <w:r w:rsidRPr="006C37A8">
        <w:rPr>
          <w:rFonts w:ascii="Arial" w:hAnsi="Arial"/>
          <w:sz w:val="23"/>
          <w:lang w:val="pt-BR"/>
        </w:rPr>
        <w:t xml:space="preserve">, há um consenso que estas variáveis possuem uma relação de </w:t>
      </w:r>
      <w:r w:rsidR="00536FEA" w:rsidRPr="006C37A8">
        <w:rPr>
          <w:rFonts w:ascii="Arial" w:eastAsia="Arial" w:hAnsi="Arial" w:cs="Arial"/>
          <w:sz w:val="23"/>
          <w:szCs w:val="23"/>
          <w:lang w:val="pt-BR"/>
        </w:rPr>
        <w:t>determinação</w:t>
      </w:r>
    </w:p>
    <w:p w14:paraId="3C78EB66" w14:textId="50184513" w:rsidR="00616C98" w:rsidRPr="006C37A8" w:rsidRDefault="00616C98">
      <w:pPr>
        <w:rPr>
          <w:lang w:val="pt-BR"/>
        </w:rPr>
        <w:sectPr w:rsidR="00616C98" w:rsidRPr="006C37A8">
          <w:pgSz w:w="11900" w:h="16838"/>
          <w:pgMar w:top="991" w:right="1086" w:bottom="875" w:left="1440" w:header="0" w:footer="0" w:gutter="0"/>
          <w:cols w:space="720" w:equalWidth="0">
            <w:col w:w="9380"/>
          </w:cols>
        </w:sectPr>
      </w:pPr>
    </w:p>
    <w:p w14:paraId="05EB85DE" w14:textId="77777777" w:rsidR="00616C98" w:rsidRPr="006C37A8" w:rsidRDefault="00536FEA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28</w:t>
      </w:r>
    </w:p>
    <w:p w14:paraId="72C5A0D2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22B79BDE" w14:textId="77777777" w:rsidR="00314982" w:rsidRPr="006C37A8" w:rsidRDefault="00314982">
      <w:pPr>
        <w:spacing w:line="215" w:lineRule="exact"/>
        <w:rPr>
          <w:sz w:val="20"/>
          <w:lang w:val="pt-BR"/>
        </w:rPr>
      </w:pPr>
    </w:p>
    <w:p w14:paraId="78E3459F" w14:textId="77777777" w:rsidR="00314982" w:rsidRPr="006C37A8" w:rsidRDefault="006C37A8" w:rsidP="006C37A8">
      <w:pPr>
        <w:ind w:left="116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Tabela 5 – Resumo de estudos sobre o spread ex-ante no Brasil — Parte 1</w:t>
      </w:r>
    </w:p>
    <w:p w14:paraId="377B5903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48704" behindDoc="1" locked="0" layoutInCell="0" allowOverlap="1" wp14:anchorId="121286E2" wp14:editId="6BCD47D1">
                <wp:simplePos x="0" y="0"/>
                <wp:positionH relativeFrom="column">
                  <wp:posOffset>485775</wp:posOffset>
                </wp:positionH>
                <wp:positionV relativeFrom="paragraph">
                  <wp:posOffset>332105</wp:posOffset>
                </wp:positionV>
                <wp:extent cx="5078730" cy="0"/>
                <wp:effectExtent l="0" t="0" r="0" b="0"/>
                <wp:wrapNone/>
                <wp:docPr id="206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78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0B252" id="Shape 101" o:spid="_x0000_s1026" style="position:absolute;z-index:-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6.15pt" to="438.15pt,2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" o:allowincell="f" filled="t" strokeweight="11887emu">
                <v:stroke joinstyle="miter"/>
                <o:lock v:ext="edit" shapetype="f"/>
              </v:line>
            </w:pict>
          </mc:Fallback>
        </mc:AlternateContent>
      </w:r>
    </w:p>
    <w:p w14:paraId="1F29BF56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F9E1AEA" w14:textId="77777777" w:rsidR="00314982" w:rsidRPr="006C37A8" w:rsidRDefault="00314982">
      <w:pPr>
        <w:spacing w:line="357" w:lineRule="exact"/>
        <w:rPr>
          <w:sz w:val="20"/>
          <w:lang w:val="pt-BR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400"/>
        <w:gridCol w:w="1500"/>
        <w:gridCol w:w="1360"/>
        <w:gridCol w:w="1340"/>
      </w:tblGrid>
      <w:tr w:rsidR="00314982" w:rsidRPr="006C37A8" w14:paraId="76A66FA3" w14:textId="77777777" w:rsidTr="00194BFE">
        <w:trPr>
          <w:trHeight w:val="239"/>
        </w:trPr>
        <w:tc>
          <w:tcPr>
            <w:tcW w:w="2400" w:type="dxa"/>
            <w:vAlign w:val="bottom"/>
          </w:tcPr>
          <w:p w14:paraId="0F7B403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Variável</w:t>
            </w:r>
          </w:p>
        </w:tc>
        <w:tc>
          <w:tcPr>
            <w:tcW w:w="1400" w:type="dxa"/>
            <w:vAlign w:val="bottom"/>
          </w:tcPr>
          <w:p w14:paraId="065BB3E9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KOYAMA e</w:t>
            </w:r>
          </w:p>
        </w:tc>
        <w:tc>
          <w:tcPr>
            <w:tcW w:w="1500" w:type="dxa"/>
            <w:vAlign w:val="bottom"/>
          </w:tcPr>
          <w:p w14:paraId="0711A606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w w:val="99"/>
                <w:sz w:val="20"/>
                <w:szCs w:val="20"/>
                <w:lang w:val="pt-BR"/>
              </w:rPr>
              <w:t>AFANASIEFF,</w:t>
            </w:r>
          </w:p>
        </w:tc>
        <w:tc>
          <w:tcPr>
            <w:tcW w:w="1360" w:type="dxa"/>
            <w:vAlign w:val="bottom"/>
          </w:tcPr>
          <w:p w14:paraId="4B1AE662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w w:val="97"/>
                <w:sz w:val="20"/>
                <w:szCs w:val="20"/>
                <w:lang w:val="pt-BR"/>
              </w:rPr>
              <w:t>AFANASIEFF,</w:t>
            </w:r>
          </w:p>
        </w:tc>
        <w:tc>
          <w:tcPr>
            <w:tcW w:w="1340" w:type="dxa"/>
            <w:vAlign w:val="bottom"/>
          </w:tcPr>
          <w:p w14:paraId="62050BE6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BIGNOTTO</w:t>
            </w:r>
          </w:p>
        </w:tc>
      </w:tr>
      <w:tr w:rsidR="00314982" w:rsidRPr="006C37A8" w14:paraId="274CA9C2" w14:textId="77777777" w:rsidTr="00194BFE">
        <w:trPr>
          <w:trHeight w:val="239"/>
        </w:trPr>
        <w:tc>
          <w:tcPr>
            <w:tcW w:w="2400" w:type="dxa"/>
            <w:vAlign w:val="bottom"/>
          </w:tcPr>
          <w:p w14:paraId="6A15AE6F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400" w:type="dxa"/>
            <w:vAlign w:val="bottom"/>
          </w:tcPr>
          <w:p w14:paraId="5CD1B9A8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NAKANE</w:t>
            </w:r>
          </w:p>
        </w:tc>
        <w:tc>
          <w:tcPr>
            <w:tcW w:w="1500" w:type="dxa"/>
            <w:vAlign w:val="bottom"/>
          </w:tcPr>
          <w:p w14:paraId="74CC39FF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LHAGER e</w:t>
            </w:r>
          </w:p>
        </w:tc>
        <w:tc>
          <w:tcPr>
            <w:tcW w:w="1360" w:type="dxa"/>
            <w:vAlign w:val="bottom"/>
          </w:tcPr>
          <w:p w14:paraId="59D9CEEA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LHAGER e</w:t>
            </w:r>
          </w:p>
        </w:tc>
        <w:tc>
          <w:tcPr>
            <w:tcW w:w="1340" w:type="dxa"/>
            <w:vAlign w:val="bottom"/>
          </w:tcPr>
          <w:p w14:paraId="13E3DAC6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e RODRI-</w:t>
            </w:r>
          </w:p>
        </w:tc>
      </w:tr>
      <w:tr w:rsidR="00314982" w:rsidRPr="006C37A8" w14:paraId="64D1AD99" w14:textId="77777777" w:rsidTr="00194BFE">
        <w:trPr>
          <w:trHeight w:val="239"/>
        </w:trPr>
        <w:tc>
          <w:tcPr>
            <w:tcW w:w="2400" w:type="dxa"/>
            <w:vAlign w:val="bottom"/>
          </w:tcPr>
          <w:p w14:paraId="43194A6C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400" w:type="dxa"/>
            <w:vAlign w:val="bottom"/>
          </w:tcPr>
          <w:p w14:paraId="3C48EDFF" w14:textId="77777777" w:rsidR="00314982" w:rsidRPr="006C37A8" w:rsidRDefault="006C37A8">
            <w:pPr>
              <w:ind w:left="2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(2001a e</w:t>
            </w:r>
          </w:p>
        </w:tc>
        <w:tc>
          <w:tcPr>
            <w:tcW w:w="1500" w:type="dxa"/>
            <w:vAlign w:val="bottom"/>
          </w:tcPr>
          <w:p w14:paraId="54DF2488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NAKANE</w:t>
            </w:r>
          </w:p>
        </w:tc>
        <w:tc>
          <w:tcPr>
            <w:tcW w:w="1360" w:type="dxa"/>
            <w:vAlign w:val="bottom"/>
          </w:tcPr>
          <w:p w14:paraId="0F894788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NAKANE</w:t>
            </w:r>
          </w:p>
        </w:tc>
        <w:tc>
          <w:tcPr>
            <w:tcW w:w="1340" w:type="dxa"/>
            <w:vAlign w:val="bottom"/>
          </w:tcPr>
          <w:p w14:paraId="2089E2E2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GUES</w:t>
            </w:r>
          </w:p>
        </w:tc>
      </w:tr>
      <w:tr w:rsidR="00314982" w:rsidRPr="006C37A8" w14:paraId="6EC94DDE" w14:textId="77777777" w:rsidTr="00194BFE">
        <w:trPr>
          <w:trHeight w:val="246"/>
        </w:trPr>
        <w:tc>
          <w:tcPr>
            <w:tcW w:w="2400" w:type="dxa"/>
            <w:vAlign w:val="bottom"/>
          </w:tcPr>
          <w:p w14:paraId="5AFDBAF2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400" w:type="dxa"/>
            <w:vAlign w:val="bottom"/>
          </w:tcPr>
          <w:p w14:paraId="52F9B320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2001b)</w:t>
            </w:r>
          </w:p>
        </w:tc>
        <w:tc>
          <w:tcPr>
            <w:tcW w:w="1500" w:type="dxa"/>
            <w:vAlign w:val="bottom"/>
          </w:tcPr>
          <w:p w14:paraId="5059AAF7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(2001)</w:t>
            </w:r>
          </w:p>
        </w:tc>
        <w:tc>
          <w:tcPr>
            <w:tcW w:w="1360" w:type="dxa"/>
            <w:vAlign w:val="bottom"/>
          </w:tcPr>
          <w:p w14:paraId="1B00A57E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(2002)</w:t>
            </w:r>
          </w:p>
        </w:tc>
        <w:tc>
          <w:tcPr>
            <w:tcW w:w="1340" w:type="dxa"/>
            <w:vAlign w:val="bottom"/>
          </w:tcPr>
          <w:p w14:paraId="02D98B80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(2006)</w:t>
            </w:r>
          </w:p>
        </w:tc>
      </w:tr>
      <w:tr w:rsidR="00314982" w:rsidRPr="006C37A8" w14:paraId="0F617F8F" w14:textId="77777777" w:rsidTr="00194BFE">
        <w:trPr>
          <w:trHeight w:val="57"/>
        </w:trPr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3BBD2979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62ECE00C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45C0513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493B8624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0B95DD8F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</w:tr>
      <w:tr w:rsidR="00314982" w:rsidRPr="006C37A8" w14:paraId="0E4BA873" w14:textId="77777777" w:rsidTr="00194BFE">
        <w:trPr>
          <w:trHeight w:val="59"/>
        </w:trPr>
        <w:tc>
          <w:tcPr>
            <w:tcW w:w="2400" w:type="dxa"/>
            <w:vAlign w:val="bottom"/>
          </w:tcPr>
          <w:p w14:paraId="2A6744CD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1400" w:type="dxa"/>
            <w:vAlign w:val="bottom"/>
          </w:tcPr>
          <w:p w14:paraId="56C73A9F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3420D0E9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1360" w:type="dxa"/>
            <w:vAlign w:val="bottom"/>
          </w:tcPr>
          <w:p w14:paraId="69FB4ABE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1340" w:type="dxa"/>
            <w:vAlign w:val="bottom"/>
          </w:tcPr>
          <w:p w14:paraId="686F3B87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</w:tr>
      <w:tr w:rsidR="00314982" w:rsidRPr="006C37A8" w14:paraId="2852D4D8" w14:textId="77777777" w:rsidTr="00194BFE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078A07AB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Custos Administrativos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5554CDF6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316E41F7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6DE57446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16AA8F94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6D382389" w14:textId="77777777" w:rsidTr="00194BFE">
        <w:trPr>
          <w:trHeight w:val="239"/>
        </w:trPr>
        <w:tc>
          <w:tcPr>
            <w:tcW w:w="2400" w:type="dxa"/>
            <w:vAlign w:val="bottom"/>
          </w:tcPr>
          <w:p w14:paraId="0CBC1F2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IGP</w:t>
            </w:r>
          </w:p>
        </w:tc>
        <w:tc>
          <w:tcPr>
            <w:tcW w:w="1400" w:type="dxa"/>
            <w:vAlign w:val="bottom"/>
          </w:tcPr>
          <w:p w14:paraId="280446AE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500" w:type="dxa"/>
            <w:vAlign w:val="bottom"/>
          </w:tcPr>
          <w:p w14:paraId="4718526F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60" w:type="dxa"/>
            <w:vAlign w:val="bottom"/>
          </w:tcPr>
          <w:p w14:paraId="0B1F4245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1340" w:type="dxa"/>
            <w:vAlign w:val="bottom"/>
          </w:tcPr>
          <w:p w14:paraId="493E11A8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57A4A75A" w14:textId="77777777" w:rsidTr="00194BFE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1DB81FE1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Impostos Indiretos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3BABBDCD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469D2AC1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167DFA51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79F8C4D9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30328895" w14:textId="77777777" w:rsidTr="00194BFE">
        <w:trPr>
          <w:trHeight w:val="219"/>
        </w:trPr>
        <w:tc>
          <w:tcPr>
            <w:tcW w:w="2400" w:type="dxa"/>
            <w:vAlign w:val="bottom"/>
          </w:tcPr>
          <w:p w14:paraId="62B4FE89" w14:textId="77777777" w:rsidR="00314982" w:rsidRPr="006C37A8" w:rsidRDefault="006C37A8">
            <w:pPr>
              <w:spacing w:line="219" w:lineRule="exact"/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Requerimento de</w:t>
            </w:r>
          </w:p>
        </w:tc>
        <w:tc>
          <w:tcPr>
            <w:tcW w:w="1400" w:type="dxa"/>
            <w:vAlign w:val="bottom"/>
          </w:tcPr>
          <w:p w14:paraId="5495BB9D" w14:textId="77777777" w:rsidR="00314982" w:rsidRPr="006C37A8" w:rsidRDefault="006C37A8">
            <w:pPr>
              <w:spacing w:line="219" w:lineRule="exact"/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500" w:type="dxa"/>
            <w:vAlign w:val="bottom"/>
          </w:tcPr>
          <w:p w14:paraId="0F4B5AD1" w14:textId="77777777" w:rsidR="00314982" w:rsidRPr="006C37A8" w:rsidRDefault="00314982">
            <w:pPr>
              <w:rPr>
                <w:sz w:val="19"/>
                <w:szCs w:val="19"/>
                <w:lang w:val="pt-BR"/>
              </w:rPr>
            </w:pPr>
          </w:p>
        </w:tc>
        <w:tc>
          <w:tcPr>
            <w:tcW w:w="1360" w:type="dxa"/>
            <w:vAlign w:val="bottom"/>
          </w:tcPr>
          <w:p w14:paraId="58E7C32A" w14:textId="77777777" w:rsidR="00314982" w:rsidRPr="006C37A8" w:rsidRDefault="00314982">
            <w:pPr>
              <w:rPr>
                <w:sz w:val="19"/>
                <w:szCs w:val="19"/>
                <w:lang w:val="pt-BR"/>
              </w:rPr>
            </w:pPr>
          </w:p>
        </w:tc>
        <w:tc>
          <w:tcPr>
            <w:tcW w:w="1340" w:type="dxa"/>
            <w:vAlign w:val="bottom"/>
          </w:tcPr>
          <w:p w14:paraId="4E3707C9" w14:textId="77777777" w:rsidR="00314982" w:rsidRPr="006C37A8" w:rsidRDefault="00314982">
            <w:pPr>
              <w:rPr>
                <w:sz w:val="19"/>
                <w:szCs w:val="19"/>
                <w:lang w:val="pt-BR"/>
              </w:rPr>
            </w:pPr>
          </w:p>
        </w:tc>
      </w:tr>
      <w:tr w:rsidR="00314982" w:rsidRPr="006C37A8" w14:paraId="074BF28A" w14:textId="77777777" w:rsidTr="00194BFE">
        <w:trPr>
          <w:trHeight w:val="254"/>
        </w:trPr>
        <w:tc>
          <w:tcPr>
            <w:tcW w:w="2400" w:type="dxa"/>
            <w:vAlign w:val="bottom"/>
          </w:tcPr>
          <w:p w14:paraId="1DAE7873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Reserva</w:t>
            </w:r>
          </w:p>
        </w:tc>
        <w:tc>
          <w:tcPr>
            <w:tcW w:w="1400" w:type="dxa"/>
            <w:vAlign w:val="bottom"/>
          </w:tcPr>
          <w:p w14:paraId="494F8FB8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0C496BAD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360" w:type="dxa"/>
            <w:vAlign w:val="bottom"/>
          </w:tcPr>
          <w:p w14:paraId="77B4798D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340" w:type="dxa"/>
            <w:vAlign w:val="bottom"/>
          </w:tcPr>
          <w:p w14:paraId="61A80EC8" w14:textId="77777777" w:rsidR="00314982" w:rsidRPr="006C37A8" w:rsidRDefault="00314982">
            <w:pPr>
              <w:rPr>
                <w:lang w:val="pt-BR"/>
              </w:rPr>
            </w:pPr>
          </w:p>
        </w:tc>
      </w:tr>
      <w:tr w:rsidR="00314982" w:rsidRPr="006C37A8" w14:paraId="79FB8158" w14:textId="77777777" w:rsidTr="00194BFE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07A4507C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Selic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45B048F0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16EAF941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4F68F2D4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08387C0C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63182942" w14:textId="77777777" w:rsidTr="00194BFE">
        <w:trPr>
          <w:trHeight w:val="350"/>
        </w:trPr>
        <w:tc>
          <w:tcPr>
            <w:tcW w:w="2400" w:type="dxa"/>
            <w:vAlign w:val="bottom"/>
          </w:tcPr>
          <w:p w14:paraId="409DF485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Spread Over Treasury</w:t>
            </w:r>
          </w:p>
        </w:tc>
        <w:tc>
          <w:tcPr>
            <w:tcW w:w="1400" w:type="dxa"/>
            <w:vAlign w:val="bottom"/>
          </w:tcPr>
          <w:p w14:paraId="06BA6D5C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500" w:type="dxa"/>
            <w:vAlign w:val="bottom"/>
          </w:tcPr>
          <w:p w14:paraId="39020A22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360" w:type="dxa"/>
            <w:vAlign w:val="bottom"/>
          </w:tcPr>
          <w:p w14:paraId="1E4B9E88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40" w:type="dxa"/>
            <w:vAlign w:val="bottom"/>
          </w:tcPr>
          <w:p w14:paraId="560D9BA0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56B92F7D" w14:textId="77777777" w:rsidTr="00194BFE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30F3A48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Produto Industrial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0DFC1AA0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1B963376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6C40E658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10D1ABD1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</w:tr>
      <w:tr w:rsidR="00314982" w:rsidRPr="006C37A8" w14:paraId="36FD5D2A" w14:textId="77777777" w:rsidTr="00194BFE">
        <w:trPr>
          <w:trHeight w:val="239"/>
        </w:trPr>
        <w:tc>
          <w:tcPr>
            <w:tcW w:w="2400" w:type="dxa"/>
            <w:vAlign w:val="bottom"/>
          </w:tcPr>
          <w:p w14:paraId="195FC1F4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Ativo Total</w:t>
            </w:r>
          </w:p>
        </w:tc>
        <w:tc>
          <w:tcPr>
            <w:tcW w:w="1400" w:type="dxa"/>
            <w:vAlign w:val="bottom"/>
          </w:tcPr>
          <w:p w14:paraId="09A06491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693EC79E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60" w:type="dxa"/>
            <w:vAlign w:val="bottom"/>
          </w:tcPr>
          <w:p w14:paraId="287CFA67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40" w:type="dxa"/>
            <w:vAlign w:val="bottom"/>
          </w:tcPr>
          <w:p w14:paraId="5D9EFA83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32A7784C" w14:textId="77777777" w:rsidTr="00194BFE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30EBEB7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Bancos Estrangeiros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65B56B47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7BE17954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13F872FF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3D604E45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5FCBC0AC" w14:textId="77777777" w:rsidTr="00194BFE">
        <w:trPr>
          <w:trHeight w:val="248"/>
        </w:trPr>
        <w:tc>
          <w:tcPr>
            <w:tcW w:w="2400" w:type="dxa"/>
            <w:vAlign w:val="bottom"/>
          </w:tcPr>
          <w:p w14:paraId="5DBEBD2C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Captação sem juros</w:t>
            </w:r>
          </w:p>
        </w:tc>
        <w:tc>
          <w:tcPr>
            <w:tcW w:w="1400" w:type="dxa"/>
            <w:vAlign w:val="bottom"/>
          </w:tcPr>
          <w:p w14:paraId="796C1859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42EF0698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60" w:type="dxa"/>
            <w:vAlign w:val="bottom"/>
          </w:tcPr>
          <w:p w14:paraId="66DCBD39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40" w:type="dxa"/>
            <w:vAlign w:val="bottom"/>
          </w:tcPr>
          <w:p w14:paraId="3D5422E7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</w:tr>
      <w:tr w:rsidR="00314982" w:rsidRPr="006C37A8" w14:paraId="1479E0D9" w14:textId="77777777" w:rsidTr="00194BFE">
        <w:trPr>
          <w:trHeight w:val="108"/>
        </w:trPr>
        <w:tc>
          <w:tcPr>
            <w:tcW w:w="2400" w:type="dxa"/>
            <w:vAlign w:val="bottom"/>
          </w:tcPr>
          <w:p w14:paraId="26AB6EA3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1400" w:type="dxa"/>
            <w:vAlign w:val="bottom"/>
          </w:tcPr>
          <w:p w14:paraId="19C02920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7BF67628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1360" w:type="dxa"/>
            <w:vAlign w:val="bottom"/>
          </w:tcPr>
          <w:p w14:paraId="391FCBF3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1340" w:type="dxa"/>
            <w:vAlign w:val="bottom"/>
          </w:tcPr>
          <w:p w14:paraId="13E00704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</w:tr>
      <w:tr w:rsidR="00314982" w:rsidRPr="006C37A8" w14:paraId="3875D0DE" w14:textId="77777777" w:rsidTr="00194BFE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22B3A7BF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Compulsório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613705BA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16E3AB61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373276EA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2608BE35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3971B334" w14:textId="77777777" w:rsidTr="00194BFE">
        <w:trPr>
          <w:trHeight w:val="219"/>
        </w:trPr>
        <w:tc>
          <w:tcPr>
            <w:tcW w:w="2400" w:type="dxa"/>
            <w:vAlign w:val="bottom"/>
          </w:tcPr>
          <w:p w14:paraId="1ADAB7C8" w14:textId="77777777" w:rsidR="00314982" w:rsidRPr="006C37A8" w:rsidRDefault="006C37A8">
            <w:pPr>
              <w:spacing w:line="219" w:lineRule="exact"/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Crescimento PIB</w:t>
            </w:r>
          </w:p>
        </w:tc>
        <w:tc>
          <w:tcPr>
            <w:tcW w:w="1400" w:type="dxa"/>
            <w:vAlign w:val="bottom"/>
          </w:tcPr>
          <w:p w14:paraId="53C9330B" w14:textId="77777777" w:rsidR="00314982" w:rsidRPr="006C37A8" w:rsidRDefault="00314982">
            <w:pPr>
              <w:rPr>
                <w:sz w:val="19"/>
                <w:szCs w:val="19"/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68B82075" w14:textId="77777777" w:rsidR="00314982" w:rsidRPr="006C37A8" w:rsidRDefault="006C37A8">
            <w:pPr>
              <w:spacing w:line="219" w:lineRule="exact"/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1360" w:type="dxa"/>
            <w:vAlign w:val="bottom"/>
          </w:tcPr>
          <w:p w14:paraId="7AC2252E" w14:textId="77777777" w:rsidR="00314982" w:rsidRPr="006C37A8" w:rsidRDefault="006C37A8">
            <w:pPr>
              <w:spacing w:line="219" w:lineRule="exact"/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40" w:type="dxa"/>
            <w:vAlign w:val="bottom"/>
          </w:tcPr>
          <w:p w14:paraId="05195F82" w14:textId="77777777" w:rsidR="00314982" w:rsidRPr="006C37A8" w:rsidRDefault="00314982">
            <w:pPr>
              <w:rPr>
                <w:sz w:val="19"/>
                <w:szCs w:val="19"/>
                <w:lang w:val="pt-BR"/>
              </w:rPr>
            </w:pPr>
          </w:p>
        </w:tc>
      </w:tr>
      <w:tr w:rsidR="00314982" w:rsidRPr="006C37A8" w14:paraId="087585CA" w14:textId="77777777" w:rsidTr="00194BFE">
        <w:trPr>
          <w:trHeight w:val="254"/>
        </w:trPr>
        <w:tc>
          <w:tcPr>
            <w:tcW w:w="2400" w:type="dxa"/>
            <w:vAlign w:val="bottom"/>
          </w:tcPr>
          <w:p w14:paraId="59F4957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Industrial</w:t>
            </w:r>
          </w:p>
        </w:tc>
        <w:tc>
          <w:tcPr>
            <w:tcW w:w="1400" w:type="dxa"/>
            <w:vAlign w:val="bottom"/>
          </w:tcPr>
          <w:p w14:paraId="17173D05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718C982B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360" w:type="dxa"/>
            <w:vAlign w:val="bottom"/>
          </w:tcPr>
          <w:p w14:paraId="39B6A208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1340" w:type="dxa"/>
            <w:vAlign w:val="bottom"/>
          </w:tcPr>
          <w:p w14:paraId="2E72E2DA" w14:textId="77777777" w:rsidR="00314982" w:rsidRPr="006C37A8" w:rsidRDefault="00314982">
            <w:pPr>
              <w:rPr>
                <w:lang w:val="pt-BR"/>
              </w:rPr>
            </w:pPr>
          </w:p>
        </w:tc>
      </w:tr>
      <w:tr w:rsidR="00314982" w:rsidRPr="006C37A8" w14:paraId="442955F7" w14:textId="77777777" w:rsidTr="00194BFE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1F9A3987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IPCA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7A9DAAC9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0DADCA72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5F3C40C4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258D98BD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</w:tr>
      <w:tr w:rsidR="00314982" w:rsidRPr="006C37A8" w14:paraId="4E61840D" w14:textId="77777777" w:rsidTr="00194BFE">
        <w:trPr>
          <w:trHeight w:val="239"/>
        </w:trPr>
        <w:tc>
          <w:tcPr>
            <w:tcW w:w="2400" w:type="dxa"/>
            <w:vAlign w:val="bottom"/>
          </w:tcPr>
          <w:p w14:paraId="00D3AD44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Liquidez</w:t>
            </w:r>
          </w:p>
        </w:tc>
        <w:tc>
          <w:tcPr>
            <w:tcW w:w="1400" w:type="dxa"/>
            <w:vAlign w:val="bottom"/>
          </w:tcPr>
          <w:p w14:paraId="53AAB696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572B6AC3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60" w:type="dxa"/>
            <w:vAlign w:val="bottom"/>
          </w:tcPr>
          <w:p w14:paraId="37ABB114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40" w:type="dxa"/>
            <w:vAlign w:val="bottom"/>
          </w:tcPr>
          <w:p w14:paraId="50B517DE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0A6C4B3C" w14:textId="77777777" w:rsidTr="00194BFE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0E13CFD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Market Share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29198B9B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540D6FA1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228067C7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331A1389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</w:tr>
      <w:tr w:rsidR="00314982" w:rsidRPr="006C37A8" w14:paraId="084724E4" w14:textId="77777777" w:rsidTr="00194BFE">
        <w:trPr>
          <w:trHeight w:val="350"/>
        </w:trPr>
        <w:tc>
          <w:tcPr>
            <w:tcW w:w="2400" w:type="dxa"/>
            <w:vAlign w:val="bottom"/>
          </w:tcPr>
          <w:p w14:paraId="778EF5D0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Receita Serviços</w:t>
            </w:r>
          </w:p>
        </w:tc>
        <w:tc>
          <w:tcPr>
            <w:tcW w:w="1400" w:type="dxa"/>
            <w:vAlign w:val="bottom"/>
          </w:tcPr>
          <w:p w14:paraId="42793588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3F077DBF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60" w:type="dxa"/>
            <w:vAlign w:val="bottom"/>
          </w:tcPr>
          <w:p w14:paraId="1D6FCBF9" w14:textId="77777777" w:rsidR="00314982" w:rsidRPr="006C37A8" w:rsidRDefault="006C37A8">
            <w:pPr>
              <w:ind w:left="8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1340" w:type="dxa"/>
            <w:vAlign w:val="bottom"/>
          </w:tcPr>
          <w:p w14:paraId="64F0E326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40AC60F2" w14:textId="77777777" w:rsidTr="00194BFE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2C5EEA83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Risco Crédito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50577975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46DB5D7D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689E5209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1CBE0401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488A2385" w14:textId="77777777" w:rsidTr="00194BFE">
        <w:trPr>
          <w:trHeight w:val="239"/>
        </w:trPr>
        <w:tc>
          <w:tcPr>
            <w:tcW w:w="2400" w:type="dxa"/>
            <w:vAlign w:val="bottom"/>
          </w:tcPr>
          <w:p w14:paraId="301001CD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Risco Juros</w:t>
            </w:r>
          </w:p>
        </w:tc>
        <w:tc>
          <w:tcPr>
            <w:tcW w:w="1400" w:type="dxa"/>
            <w:vAlign w:val="bottom"/>
          </w:tcPr>
          <w:p w14:paraId="7121DFCD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bottom"/>
          </w:tcPr>
          <w:p w14:paraId="3B939C81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60" w:type="dxa"/>
            <w:vAlign w:val="bottom"/>
          </w:tcPr>
          <w:p w14:paraId="28E7E365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40" w:type="dxa"/>
            <w:vAlign w:val="bottom"/>
          </w:tcPr>
          <w:p w14:paraId="630B6E0F" w14:textId="77777777" w:rsidR="00314982" w:rsidRPr="006C37A8" w:rsidRDefault="006C37A8">
            <w:pPr>
              <w:ind w:left="1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2A5BA061" w14:textId="77777777" w:rsidTr="00194BFE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768178A2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Volatilidade da Selic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5FFDDE74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294BEEDE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6117959C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60D36F24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130F1602" w14:textId="77777777" w:rsidTr="00194BFE">
        <w:trPr>
          <w:trHeight w:val="41"/>
        </w:trPr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18247D16" w14:textId="77777777" w:rsidR="00314982" w:rsidRPr="006C37A8" w:rsidRDefault="00314982">
            <w:pPr>
              <w:rPr>
                <w:sz w:val="3"/>
                <w:szCs w:val="3"/>
                <w:lang w:val="pt-BR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4ADF7248" w14:textId="77777777" w:rsidR="00314982" w:rsidRPr="006C37A8" w:rsidRDefault="00314982">
            <w:pPr>
              <w:rPr>
                <w:sz w:val="3"/>
                <w:szCs w:val="3"/>
                <w:lang w:val="pt-BR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9302452" w14:textId="77777777" w:rsidR="00314982" w:rsidRPr="006C37A8" w:rsidRDefault="00314982">
            <w:pPr>
              <w:rPr>
                <w:sz w:val="3"/>
                <w:szCs w:val="3"/>
                <w:lang w:val="pt-BR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46EE5AC5" w14:textId="77777777" w:rsidR="00314982" w:rsidRPr="006C37A8" w:rsidRDefault="00314982">
            <w:pPr>
              <w:rPr>
                <w:sz w:val="3"/>
                <w:szCs w:val="3"/>
                <w:lang w:val="pt-BR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411D1082" w14:textId="77777777" w:rsidR="00314982" w:rsidRPr="006C37A8" w:rsidRDefault="00314982">
            <w:pPr>
              <w:rPr>
                <w:sz w:val="3"/>
                <w:szCs w:val="3"/>
                <w:lang w:val="pt-BR"/>
              </w:rPr>
            </w:pPr>
          </w:p>
        </w:tc>
      </w:tr>
    </w:tbl>
    <w:p w14:paraId="44CC08D8" w14:textId="77777777" w:rsidR="00314982" w:rsidRPr="006C37A8" w:rsidRDefault="00314982">
      <w:pPr>
        <w:spacing w:line="311" w:lineRule="exact"/>
        <w:rPr>
          <w:sz w:val="20"/>
          <w:szCs w:val="20"/>
          <w:lang w:val="pt-BR"/>
        </w:rPr>
      </w:pPr>
    </w:p>
    <w:p w14:paraId="627C1032" w14:textId="77777777" w:rsidR="00314982" w:rsidRPr="006C37A8" w:rsidRDefault="006C37A8" w:rsidP="00194BFE">
      <w:pPr>
        <w:ind w:right="-239"/>
        <w:jc w:val="center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Desenvolvido a partir das fontes citadas</w:t>
      </w:r>
    </w:p>
    <w:p w14:paraId="4C86442D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5F24F68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4BDD398C" w14:textId="77777777" w:rsidR="00314982" w:rsidRPr="006C37A8" w:rsidRDefault="00314982">
      <w:pPr>
        <w:spacing w:line="248" w:lineRule="exact"/>
        <w:rPr>
          <w:sz w:val="20"/>
          <w:lang w:val="pt-BR"/>
        </w:rPr>
      </w:pPr>
    </w:p>
    <w:p w14:paraId="3D491436" w14:textId="77777777" w:rsidR="00616C98" w:rsidRPr="006C37A8" w:rsidRDefault="00536FEA">
      <w:pPr>
        <w:spacing w:line="431" w:lineRule="auto"/>
        <w:ind w:left="260" w:right="4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6C37A8">
        <w:rPr>
          <w:rFonts w:ascii="Arial" w:eastAsia="Arial" w:hAnsi="Arial" w:cs="Arial"/>
          <w:sz w:val="24"/>
          <w:szCs w:val="24"/>
          <w:lang w:val="pt-BR"/>
        </w:rPr>
        <w:t>direta</w:t>
      </w:r>
      <w:proofErr w:type="gramEnd"/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com o spread ex-ante. Em três estudos que avaliaram impostos indiretos e receita de serviços foi encontrada relação direta com o spread ex-ante.</w:t>
      </w:r>
    </w:p>
    <w:p w14:paraId="37993C0D" w14:textId="77777777" w:rsidR="00616C98" w:rsidRPr="006C37A8" w:rsidRDefault="00616C98">
      <w:pPr>
        <w:spacing w:line="85" w:lineRule="exact"/>
        <w:rPr>
          <w:rFonts w:ascii="Arial" w:hAnsi="Arial" w:cs="Arial"/>
          <w:sz w:val="24"/>
          <w:szCs w:val="24"/>
          <w:lang w:val="pt-BR"/>
        </w:rPr>
      </w:pPr>
    </w:p>
    <w:p w14:paraId="00F597DD" w14:textId="51550EB0" w:rsidR="00314982" w:rsidRPr="00194BFE" w:rsidRDefault="00536FEA" w:rsidP="00194BFE">
      <w:pPr>
        <w:spacing w:line="418" w:lineRule="auto"/>
        <w:ind w:left="260" w:right="40" w:firstLine="46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Ainda analisando a </w:t>
      </w:r>
      <w:hyperlink w:anchor="page29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Tabela 5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e a </w:t>
      </w:r>
      <w:hyperlink w:anchor="page30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Tabela 6, </w:t>
        </w:r>
      </w:hyperlink>
      <w:r w:rsidR="006C37A8" w:rsidRPr="00194BFE">
        <w:rPr>
          <w:rFonts w:ascii="Arial" w:hAnsi="Arial"/>
          <w:sz w:val="24"/>
          <w:lang w:val="pt-BR"/>
        </w:rPr>
        <w:t>dois estudos chegaram a resultados diferentes para os efeitos da volatilidade da Selic no spread ex-ante. Os efeitos do IPCA foram testados em três estudos, os dois mais recentes encontraram uma relação indireta com a variável dependente. Em três estudos que examinaram o IGP, dois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6C37A8" w:rsidRPr="006C37A8">
        <w:rPr>
          <w:rFonts w:ascii="Arial" w:hAnsi="Arial"/>
          <w:sz w:val="24"/>
          <w:lang w:val="pt-BR"/>
        </w:rPr>
        <w:t>encontram relação direta, sendo que um deles foi repetido em período anterior e encontrou relação indireta.</w:t>
      </w:r>
    </w:p>
    <w:p w14:paraId="68CFB141" w14:textId="77777777" w:rsidR="00314982" w:rsidRPr="00194BFE" w:rsidRDefault="00314982" w:rsidP="00194BFE">
      <w:pPr>
        <w:spacing w:line="105" w:lineRule="exact"/>
        <w:rPr>
          <w:rFonts w:ascii="Arial" w:hAnsi="Arial"/>
          <w:sz w:val="24"/>
          <w:lang w:val="pt-BR"/>
        </w:rPr>
      </w:pPr>
    </w:p>
    <w:p w14:paraId="02CFFEC2" w14:textId="5F5553DC" w:rsidR="00314982" w:rsidRPr="00194BFE" w:rsidRDefault="00536FEA" w:rsidP="00194BFE">
      <w:pPr>
        <w:spacing w:line="447" w:lineRule="auto"/>
        <w:ind w:left="260" w:firstLine="460"/>
        <w:jc w:val="both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hyperlink w:anchor="page30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Tabela 7 </w:t>
        </w:r>
      </w:hyperlink>
      <w:r w:rsidR="006C37A8" w:rsidRPr="006C37A8">
        <w:rPr>
          <w:rFonts w:ascii="Arial" w:hAnsi="Arial"/>
          <w:sz w:val="24"/>
          <w:lang w:val="pt-BR"/>
        </w:rPr>
        <w:t>traz o resumo dos estudos empíricos dos determinantes do spread ex-post no Brasil, por meio de modelos econométricos utilizando regressão. Destaca-se que, entre os estudos, dois encontraram significância de influência direta com o grau de</w:t>
      </w:r>
    </w:p>
    <w:p w14:paraId="66235E43" w14:textId="77777777" w:rsidR="00616C98" w:rsidRPr="006C37A8" w:rsidRDefault="00616C98">
      <w:pPr>
        <w:rPr>
          <w:lang w:val="pt-BR"/>
        </w:rPr>
        <w:sectPr w:rsidR="00616C98" w:rsidRPr="006C37A8">
          <w:pgSz w:w="11900" w:h="16838"/>
          <w:pgMar w:top="991" w:right="1106" w:bottom="487" w:left="1440" w:header="0" w:footer="0" w:gutter="0"/>
          <w:cols w:space="720" w:equalWidth="0">
            <w:col w:w="9360"/>
          </w:cols>
        </w:sectPr>
      </w:pPr>
    </w:p>
    <w:p w14:paraId="75E41C3C" w14:textId="77777777" w:rsidR="00616C98" w:rsidRPr="006C37A8" w:rsidRDefault="00536FEA">
      <w:pPr>
        <w:jc w:val="right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29</w:t>
      </w:r>
    </w:p>
    <w:p w14:paraId="4E9A57B7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223D675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3E70B38" w14:textId="77777777" w:rsidR="00314982" w:rsidRPr="006C37A8" w:rsidRDefault="00314982">
      <w:pPr>
        <w:spacing w:line="284" w:lineRule="exact"/>
        <w:rPr>
          <w:sz w:val="20"/>
          <w:lang w:val="pt-BR"/>
        </w:rPr>
      </w:pPr>
    </w:p>
    <w:p w14:paraId="51A6061C" w14:textId="77777777" w:rsidR="00314982" w:rsidRPr="006C37A8" w:rsidRDefault="006C37A8" w:rsidP="006C37A8">
      <w:pPr>
        <w:ind w:left="116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Tabela 6 – Resumo de estudos sobre o spread ex-ante no Brasil — Parte 2</w:t>
      </w:r>
    </w:p>
    <w:p w14:paraId="4B1C1937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50752" behindDoc="1" locked="0" layoutInCell="0" allowOverlap="1" wp14:anchorId="100030B8" wp14:editId="7259BF3C">
                <wp:simplePos x="0" y="0"/>
                <wp:positionH relativeFrom="column">
                  <wp:posOffset>381635</wp:posOffset>
                </wp:positionH>
                <wp:positionV relativeFrom="paragraph">
                  <wp:posOffset>332105</wp:posOffset>
                </wp:positionV>
                <wp:extent cx="5287010" cy="0"/>
                <wp:effectExtent l="0" t="0" r="0" b="0"/>
                <wp:wrapNone/>
                <wp:docPr id="207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7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2EB43" id="Shape 102" o:spid="_x0000_s1026" style="position:absolute;z-index:-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26.15pt" to="446.35pt,2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" o:allowincell="f" filled="t" strokeweight="11887emu">
                <v:stroke joinstyle="miter"/>
                <o:lock v:ext="edit" shapetype="f"/>
              </v:line>
            </w:pict>
          </mc:Fallback>
        </mc:AlternateContent>
      </w:r>
    </w:p>
    <w:p w14:paraId="216D442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77DBE07B" w14:textId="77777777" w:rsidR="00314982" w:rsidRPr="006C37A8" w:rsidRDefault="00314982">
      <w:pPr>
        <w:spacing w:line="357" w:lineRule="exact"/>
        <w:rPr>
          <w:sz w:val="20"/>
          <w:lang w:val="pt-BR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740"/>
        <w:gridCol w:w="2060"/>
        <w:gridCol w:w="2020"/>
      </w:tblGrid>
      <w:tr w:rsidR="00314982" w:rsidRPr="006C37A8" w14:paraId="0ED62195" w14:textId="77777777" w:rsidTr="00194BFE">
        <w:trPr>
          <w:trHeight w:val="239"/>
        </w:trPr>
        <w:tc>
          <w:tcPr>
            <w:tcW w:w="2500" w:type="dxa"/>
            <w:vAlign w:val="bottom"/>
          </w:tcPr>
          <w:p w14:paraId="493FD2DB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Variável</w:t>
            </w:r>
          </w:p>
        </w:tc>
        <w:tc>
          <w:tcPr>
            <w:tcW w:w="1740" w:type="dxa"/>
            <w:vAlign w:val="bottom"/>
          </w:tcPr>
          <w:p w14:paraId="30890549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OREIRO et al.</w:t>
            </w:r>
          </w:p>
        </w:tc>
        <w:tc>
          <w:tcPr>
            <w:tcW w:w="2060" w:type="dxa"/>
            <w:vAlign w:val="bottom"/>
          </w:tcPr>
          <w:p w14:paraId="139C8050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DURIGAN (2018)</w:t>
            </w:r>
          </w:p>
        </w:tc>
        <w:tc>
          <w:tcPr>
            <w:tcW w:w="2020" w:type="dxa"/>
            <w:vAlign w:val="bottom"/>
          </w:tcPr>
          <w:p w14:paraId="75F338C7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ARONOVICH</w:t>
            </w:r>
          </w:p>
        </w:tc>
      </w:tr>
      <w:tr w:rsidR="00314982" w:rsidRPr="006C37A8" w14:paraId="5A9F76B6" w14:textId="77777777" w:rsidTr="00194BFE">
        <w:trPr>
          <w:trHeight w:val="246"/>
        </w:trPr>
        <w:tc>
          <w:tcPr>
            <w:tcW w:w="2500" w:type="dxa"/>
            <w:vAlign w:val="bottom"/>
          </w:tcPr>
          <w:p w14:paraId="47D30B33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40" w:type="dxa"/>
            <w:vAlign w:val="bottom"/>
          </w:tcPr>
          <w:p w14:paraId="0661749B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(2006)</w:t>
            </w:r>
          </w:p>
        </w:tc>
        <w:tc>
          <w:tcPr>
            <w:tcW w:w="2060" w:type="dxa"/>
            <w:vAlign w:val="bottom"/>
          </w:tcPr>
          <w:p w14:paraId="63C2FFF3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20" w:type="dxa"/>
            <w:vAlign w:val="bottom"/>
          </w:tcPr>
          <w:p w14:paraId="4AE1FC78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(1994)</w:t>
            </w:r>
          </w:p>
        </w:tc>
      </w:tr>
      <w:tr w:rsidR="00314982" w:rsidRPr="006C37A8" w14:paraId="085AE633" w14:textId="77777777" w:rsidTr="00194BFE">
        <w:trPr>
          <w:trHeight w:val="57"/>
        </w:trPr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329A0C45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5AD578F9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4A8ED45A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14:paraId="6475701D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</w:tr>
      <w:tr w:rsidR="00314982" w:rsidRPr="006C37A8" w14:paraId="015D5C1D" w14:textId="77777777" w:rsidTr="00194BFE">
        <w:trPr>
          <w:trHeight w:val="59"/>
        </w:trPr>
        <w:tc>
          <w:tcPr>
            <w:tcW w:w="2500" w:type="dxa"/>
            <w:vAlign w:val="bottom"/>
          </w:tcPr>
          <w:p w14:paraId="223DE7F4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1740" w:type="dxa"/>
            <w:vAlign w:val="bottom"/>
          </w:tcPr>
          <w:p w14:paraId="3BF842AC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2060" w:type="dxa"/>
            <w:vAlign w:val="bottom"/>
          </w:tcPr>
          <w:p w14:paraId="3E22A1D1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2020" w:type="dxa"/>
            <w:vAlign w:val="bottom"/>
          </w:tcPr>
          <w:p w14:paraId="51A6A6E4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</w:tr>
      <w:tr w:rsidR="00314982" w:rsidRPr="006C37A8" w14:paraId="2BA81C94" w14:textId="77777777" w:rsidTr="00194BFE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75A36B7F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Selic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195FD25D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60" w:type="dxa"/>
            <w:shd w:val="clear" w:color="auto" w:fill="F7F7F7"/>
            <w:vAlign w:val="bottom"/>
          </w:tcPr>
          <w:p w14:paraId="0C15F61B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418F25C0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7FF74F96" w14:textId="77777777" w:rsidTr="00194BFE">
        <w:trPr>
          <w:trHeight w:val="239"/>
        </w:trPr>
        <w:tc>
          <w:tcPr>
            <w:tcW w:w="2500" w:type="dxa"/>
            <w:vAlign w:val="bottom"/>
          </w:tcPr>
          <w:p w14:paraId="6B5D2DD5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Produto Industrial</w:t>
            </w:r>
          </w:p>
        </w:tc>
        <w:tc>
          <w:tcPr>
            <w:tcW w:w="1740" w:type="dxa"/>
            <w:vAlign w:val="bottom"/>
          </w:tcPr>
          <w:p w14:paraId="70B43CF0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60" w:type="dxa"/>
            <w:vAlign w:val="bottom"/>
          </w:tcPr>
          <w:p w14:paraId="4D92A711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20" w:type="dxa"/>
            <w:vAlign w:val="bottom"/>
          </w:tcPr>
          <w:p w14:paraId="0E2015F7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6081CC08" w14:textId="77777777" w:rsidTr="00194BFE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4DB529CC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Atividade Econômica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3A115E23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47553530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20" w:type="dxa"/>
            <w:shd w:val="clear" w:color="auto" w:fill="F7F7F7"/>
            <w:vAlign w:val="bottom"/>
          </w:tcPr>
          <w:p w14:paraId="2AE64F6D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</w:tr>
      <w:tr w:rsidR="00314982" w:rsidRPr="006C37A8" w14:paraId="3D218573" w14:textId="77777777" w:rsidTr="00194BFE">
        <w:trPr>
          <w:trHeight w:val="239"/>
        </w:trPr>
        <w:tc>
          <w:tcPr>
            <w:tcW w:w="2500" w:type="dxa"/>
            <w:vAlign w:val="bottom"/>
          </w:tcPr>
          <w:p w14:paraId="6E7D3B06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Desemprego</w:t>
            </w:r>
          </w:p>
        </w:tc>
        <w:tc>
          <w:tcPr>
            <w:tcW w:w="1740" w:type="dxa"/>
            <w:vAlign w:val="bottom"/>
          </w:tcPr>
          <w:p w14:paraId="554E5981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vAlign w:val="bottom"/>
          </w:tcPr>
          <w:p w14:paraId="39CC7B50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vAlign w:val="bottom"/>
          </w:tcPr>
          <w:p w14:paraId="74A3708B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1220B728" w14:textId="77777777" w:rsidTr="00194BFE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4A09577B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EMBI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636DE731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0A4B3705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028A63BB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2002160B" w14:textId="77777777" w:rsidTr="00194BFE">
        <w:trPr>
          <w:trHeight w:val="350"/>
        </w:trPr>
        <w:tc>
          <w:tcPr>
            <w:tcW w:w="2500" w:type="dxa"/>
            <w:vAlign w:val="bottom"/>
          </w:tcPr>
          <w:p w14:paraId="0C1F322F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Inadimplência</w:t>
            </w:r>
          </w:p>
        </w:tc>
        <w:tc>
          <w:tcPr>
            <w:tcW w:w="1740" w:type="dxa"/>
            <w:vAlign w:val="bottom"/>
          </w:tcPr>
          <w:p w14:paraId="23D4E57B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060" w:type="dxa"/>
            <w:vAlign w:val="bottom"/>
          </w:tcPr>
          <w:p w14:paraId="39746033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vAlign w:val="bottom"/>
          </w:tcPr>
          <w:p w14:paraId="409B4710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204C2F64" w14:textId="77777777" w:rsidTr="00194BFE">
        <w:trPr>
          <w:trHeight w:val="242"/>
        </w:trPr>
        <w:tc>
          <w:tcPr>
            <w:tcW w:w="2500" w:type="dxa"/>
            <w:shd w:val="clear" w:color="auto" w:fill="F7F7F7"/>
            <w:vAlign w:val="bottom"/>
          </w:tcPr>
          <w:p w14:paraId="0B1466B0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Índice Volume Vendas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28B41461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1F7E87AF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54281220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</w:tr>
      <w:tr w:rsidR="00314982" w:rsidRPr="006C37A8" w14:paraId="683B0744" w14:textId="77777777" w:rsidTr="00194BFE">
        <w:trPr>
          <w:trHeight w:val="262"/>
        </w:trPr>
        <w:tc>
          <w:tcPr>
            <w:tcW w:w="2500" w:type="dxa"/>
            <w:shd w:val="clear" w:color="auto" w:fill="F7F7F7"/>
            <w:vAlign w:val="bottom"/>
          </w:tcPr>
          <w:p w14:paraId="25C2DA09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Varejo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3F33426B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2C87D0B9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2020" w:type="dxa"/>
            <w:shd w:val="clear" w:color="auto" w:fill="F7F7F7"/>
            <w:vAlign w:val="bottom"/>
          </w:tcPr>
          <w:p w14:paraId="715F187A" w14:textId="77777777" w:rsidR="00314982" w:rsidRPr="006C37A8" w:rsidRDefault="00314982">
            <w:pPr>
              <w:rPr>
                <w:lang w:val="pt-BR"/>
              </w:rPr>
            </w:pPr>
          </w:p>
        </w:tc>
      </w:tr>
      <w:tr w:rsidR="00314982" w:rsidRPr="006C37A8" w14:paraId="0C064D04" w14:textId="77777777" w:rsidTr="00194BFE">
        <w:trPr>
          <w:trHeight w:val="239"/>
        </w:trPr>
        <w:tc>
          <w:tcPr>
            <w:tcW w:w="2500" w:type="dxa"/>
            <w:vAlign w:val="bottom"/>
          </w:tcPr>
          <w:p w14:paraId="3B929AC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IPCA</w:t>
            </w:r>
          </w:p>
        </w:tc>
        <w:tc>
          <w:tcPr>
            <w:tcW w:w="1740" w:type="dxa"/>
            <w:vAlign w:val="bottom"/>
          </w:tcPr>
          <w:p w14:paraId="0248FE1F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vAlign w:val="bottom"/>
          </w:tcPr>
          <w:p w14:paraId="45498A5B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2020" w:type="dxa"/>
            <w:vAlign w:val="bottom"/>
          </w:tcPr>
          <w:p w14:paraId="314DAD83" w14:textId="77777777" w:rsidR="00314982" w:rsidRPr="006C37A8" w:rsidRDefault="006C37A8">
            <w:pPr>
              <w:ind w:left="20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7673E70C" w14:textId="77777777" w:rsidTr="00194BFE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68C53E6F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IPI bcd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71F91A10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7C69CDAC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0204350D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23206BDC" w14:textId="77777777" w:rsidTr="00194BFE">
        <w:trPr>
          <w:trHeight w:val="248"/>
        </w:trPr>
        <w:tc>
          <w:tcPr>
            <w:tcW w:w="2500" w:type="dxa"/>
            <w:vAlign w:val="bottom"/>
          </w:tcPr>
          <w:p w14:paraId="5773A176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IPI Bens de Capital</w:t>
            </w:r>
          </w:p>
        </w:tc>
        <w:tc>
          <w:tcPr>
            <w:tcW w:w="1740" w:type="dxa"/>
            <w:vAlign w:val="bottom"/>
          </w:tcPr>
          <w:p w14:paraId="0A05FE38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60" w:type="dxa"/>
            <w:vAlign w:val="bottom"/>
          </w:tcPr>
          <w:p w14:paraId="22F64F5C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vAlign w:val="bottom"/>
          </w:tcPr>
          <w:p w14:paraId="5E4F4BEB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</w:tr>
      <w:tr w:rsidR="00314982" w:rsidRPr="006C37A8" w14:paraId="33484F79" w14:textId="77777777" w:rsidTr="00194BFE">
        <w:trPr>
          <w:trHeight w:val="108"/>
        </w:trPr>
        <w:tc>
          <w:tcPr>
            <w:tcW w:w="2500" w:type="dxa"/>
            <w:vAlign w:val="bottom"/>
          </w:tcPr>
          <w:p w14:paraId="2DD6A992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1740" w:type="dxa"/>
            <w:vAlign w:val="bottom"/>
          </w:tcPr>
          <w:p w14:paraId="1F3406EE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2060" w:type="dxa"/>
            <w:vAlign w:val="bottom"/>
          </w:tcPr>
          <w:p w14:paraId="29FA977A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2020" w:type="dxa"/>
            <w:vAlign w:val="bottom"/>
          </w:tcPr>
          <w:p w14:paraId="0D91F3F2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</w:tr>
      <w:tr w:rsidR="00314982" w:rsidRPr="006C37A8" w14:paraId="1A612825" w14:textId="77777777" w:rsidTr="00194BFE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781DB683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IPI Bens de Consumo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26EFAC76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53B801DC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552C2A57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34A8C040" w14:textId="77777777" w:rsidTr="00194BFE">
        <w:trPr>
          <w:trHeight w:val="239"/>
        </w:trPr>
        <w:tc>
          <w:tcPr>
            <w:tcW w:w="2500" w:type="dxa"/>
            <w:vAlign w:val="bottom"/>
          </w:tcPr>
          <w:p w14:paraId="1C4DD36F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IPI Bens i</w:t>
            </w:r>
          </w:p>
        </w:tc>
        <w:tc>
          <w:tcPr>
            <w:tcW w:w="1740" w:type="dxa"/>
            <w:vAlign w:val="bottom"/>
          </w:tcPr>
          <w:p w14:paraId="70B50171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vAlign w:val="bottom"/>
          </w:tcPr>
          <w:p w14:paraId="6B054E20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vAlign w:val="bottom"/>
          </w:tcPr>
          <w:p w14:paraId="4593080D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6A55A3B8" w14:textId="77777777" w:rsidTr="00194BFE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48E435CF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IPI bsd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75F128E0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3FBA220B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62B8E5D2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22044702" w14:textId="77777777" w:rsidTr="00194BFE">
        <w:trPr>
          <w:trHeight w:val="239"/>
        </w:trPr>
        <w:tc>
          <w:tcPr>
            <w:tcW w:w="2500" w:type="dxa"/>
            <w:vAlign w:val="bottom"/>
          </w:tcPr>
          <w:p w14:paraId="7276C267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IPI Geral</w:t>
            </w:r>
          </w:p>
        </w:tc>
        <w:tc>
          <w:tcPr>
            <w:tcW w:w="1740" w:type="dxa"/>
            <w:vAlign w:val="bottom"/>
          </w:tcPr>
          <w:p w14:paraId="510CCD39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vAlign w:val="bottom"/>
          </w:tcPr>
          <w:p w14:paraId="7329DB72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2020" w:type="dxa"/>
            <w:vAlign w:val="bottom"/>
          </w:tcPr>
          <w:p w14:paraId="27D49927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44D329EE" w14:textId="77777777" w:rsidTr="00194BFE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1924E967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IPIad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381AC772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76622EA3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2FA41555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2DA7FD75" w14:textId="77777777" w:rsidTr="00194BFE">
        <w:trPr>
          <w:trHeight w:val="350"/>
        </w:trPr>
        <w:tc>
          <w:tcPr>
            <w:tcW w:w="2500" w:type="dxa"/>
            <w:vAlign w:val="bottom"/>
          </w:tcPr>
          <w:p w14:paraId="73FC774F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PIB</w:t>
            </w:r>
          </w:p>
        </w:tc>
        <w:tc>
          <w:tcPr>
            <w:tcW w:w="1740" w:type="dxa"/>
            <w:vAlign w:val="bottom"/>
          </w:tcPr>
          <w:p w14:paraId="377A0876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060" w:type="dxa"/>
            <w:vAlign w:val="bottom"/>
          </w:tcPr>
          <w:p w14:paraId="5FA36CF5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20" w:type="dxa"/>
            <w:vAlign w:val="bottom"/>
          </w:tcPr>
          <w:p w14:paraId="1B97E7E5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50908119" w14:textId="77777777" w:rsidTr="00194BFE">
        <w:trPr>
          <w:trHeight w:val="245"/>
        </w:trPr>
        <w:tc>
          <w:tcPr>
            <w:tcW w:w="2500" w:type="dxa"/>
            <w:shd w:val="clear" w:color="auto" w:fill="F7F7F7"/>
            <w:vAlign w:val="bottom"/>
          </w:tcPr>
          <w:p w14:paraId="20B32D00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Saldo Carteira Crédito RL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14D21505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5A7D273F" w14:textId="77777777" w:rsidR="00314982" w:rsidRPr="006C37A8" w:rsidRDefault="006C37A8">
            <w:pPr>
              <w:ind w:left="3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0E579234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</w:tr>
      <w:tr w:rsidR="00314982" w:rsidRPr="006C37A8" w14:paraId="3673E21B" w14:textId="77777777" w:rsidTr="00194BFE">
        <w:trPr>
          <w:trHeight w:val="248"/>
        </w:trPr>
        <w:tc>
          <w:tcPr>
            <w:tcW w:w="2500" w:type="dxa"/>
            <w:vAlign w:val="bottom"/>
          </w:tcPr>
          <w:p w14:paraId="52B57C5D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Volatilidade da Selic</w:t>
            </w:r>
          </w:p>
        </w:tc>
        <w:tc>
          <w:tcPr>
            <w:tcW w:w="1740" w:type="dxa"/>
            <w:vAlign w:val="bottom"/>
          </w:tcPr>
          <w:p w14:paraId="1770E549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60" w:type="dxa"/>
            <w:vAlign w:val="bottom"/>
          </w:tcPr>
          <w:p w14:paraId="6118F1C4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20" w:type="dxa"/>
            <w:vAlign w:val="bottom"/>
          </w:tcPr>
          <w:p w14:paraId="14FFDAA6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</w:tr>
      <w:tr w:rsidR="00314982" w:rsidRPr="006C37A8" w14:paraId="68B7B9CB" w14:textId="77777777" w:rsidTr="00194BFE">
        <w:trPr>
          <w:trHeight w:val="32"/>
        </w:trPr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16B5EA72" w14:textId="77777777" w:rsidR="00314982" w:rsidRPr="006C37A8" w:rsidRDefault="00314982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5BEFD993" w14:textId="77777777" w:rsidR="00314982" w:rsidRPr="006C37A8" w:rsidRDefault="00314982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1B7AC528" w14:textId="77777777" w:rsidR="00314982" w:rsidRPr="006C37A8" w:rsidRDefault="00314982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14:paraId="4FEA4075" w14:textId="77777777" w:rsidR="00314982" w:rsidRPr="006C37A8" w:rsidRDefault="00314982">
            <w:pPr>
              <w:rPr>
                <w:sz w:val="2"/>
                <w:szCs w:val="2"/>
                <w:lang w:val="pt-BR"/>
              </w:rPr>
            </w:pPr>
          </w:p>
        </w:tc>
      </w:tr>
    </w:tbl>
    <w:p w14:paraId="6B5F9329" w14:textId="77777777" w:rsidR="00314982" w:rsidRPr="006C37A8" w:rsidRDefault="00314982">
      <w:pPr>
        <w:spacing w:line="311" w:lineRule="exact"/>
        <w:rPr>
          <w:sz w:val="20"/>
          <w:szCs w:val="20"/>
          <w:lang w:val="pt-BR"/>
        </w:rPr>
      </w:pPr>
    </w:p>
    <w:p w14:paraId="4C9D73BF" w14:textId="77777777" w:rsidR="00314982" w:rsidRPr="006C37A8" w:rsidRDefault="006C37A8" w:rsidP="006C37A8">
      <w:pPr>
        <w:ind w:right="-25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Desenvolvido a partir das fontes citadas</w:t>
      </w:r>
    </w:p>
    <w:p w14:paraId="4F6E36EF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23E52C7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BFA81F9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458F398" w14:textId="77777777" w:rsidR="00314982" w:rsidRPr="006C37A8" w:rsidRDefault="00314982">
      <w:pPr>
        <w:spacing w:line="356" w:lineRule="exact"/>
        <w:rPr>
          <w:sz w:val="20"/>
          <w:lang w:val="pt-BR"/>
        </w:rPr>
      </w:pPr>
    </w:p>
    <w:p w14:paraId="3385C24C" w14:textId="77777777" w:rsidR="00314982" w:rsidRPr="006C37A8" w:rsidRDefault="006C37A8" w:rsidP="006C37A8">
      <w:pPr>
        <w:ind w:left="1680"/>
        <w:outlineLvl w:val="0"/>
        <w:rPr>
          <w:sz w:val="20"/>
          <w:lang w:val="pt-BR"/>
        </w:rPr>
      </w:pPr>
      <w:r w:rsidRPr="006C37A8">
        <w:rPr>
          <w:rFonts w:ascii="Arial" w:hAnsi="Arial"/>
          <w:lang w:val="pt-BR"/>
        </w:rPr>
        <w:t>Tabela 7 – Resumo de estudos sobre o spread ex-post no Brasil</w:t>
      </w:r>
    </w:p>
    <w:p w14:paraId="780A4A11" w14:textId="77777777" w:rsidR="00616C98" w:rsidRPr="006C37A8" w:rsidRDefault="00536FEA">
      <w:pPr>
        <w:spacing w:line="20" w:lineRule="exact"/>
        <w:rPr>
          <w:sz w:val="20"/>
          <w:szCs w:val="20"/>
          <w:lang w:val="pt-BR"/>
        </w:rPr>
      </w:pPr>
      <w:r w:rsidRPr="006C37A8">
        <w:rPr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852800" behindDoc="1" locked="0" layoutInCell="0" allowOverlap="1" wp14:anchorId="3DC87652" wp14:editId="4E700347">
                <wp:simplePos x="0" y="0"/>
                <wp:positionH relativeFrom="column">
                  <wp:posOffset>381635</wp:posOffset>
                </wp:positionH>
                <wp:positionV relativeFrom="paragraph">
                  <wp:posOffset>332105</wp:posOffset>
                </wp:positionV>
                <wp:extent cx="5287010" cy="0"/>
                <wp:effectExtent l="0" t="0" r="0" b="0"/>
                <wp:wrapNone/>
                <wp:docPr id="208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7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E265B" id="Shape 103" o:spid="_x0000_s1026" style="position:absolute;z-index:-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26.15pt" to="446.35pt,2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" o:allowincell="f" filled="t" strokeweight="11887emu">
                <v:stroke joinstyle="miter"/>
                <o:lock v:ext="edit" shapetype="f"/>
              </v:line>
            </w:pict>
          </mc:Fallback>
        </mc:AlternateContent>
      </w:r>
    </w:p>
    <w:p w14:paraId="79DB5AC1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F3595B2" w14:textId="77777777" w:rsidR="00314982" w:rsidRPr="006C37A8" w:rsidRDefault="00314982">
      <w:pPr>
        <w:spacing w:line="371" w:lineRule="exact"/>
        <w:rPr>
          <w:sz w:val="20"/>
          <w:lang w:val="pt-BR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1820"/>
        <w:gridCol w:w="2040"/>
        <w:gridCol w:w="2080"/>
      </w:tblGrid>
      <w:tr w:rsidR="00314982" w:rsidRPr="006C37A8" w14:paraId="49F3ADD8" w14:textId="77777777" w:rsidTr="00194BFE">
        <w:trPr>
          <w:trHeight w:val="239"/>
        </w:trPr>
        <w:tc>
          <w:tcPr>
            <w:tcW w:w="2380" w:type="dxa"/>
            <w:vAlign w:val="bottom"/>
          </w:tcPr>
          <w:p w14:paraId="75BCC9F8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Variável</w:t>
            </w:r>
          </w:p>
        </w:tc>
        <w:tc>
          <w:tcPr>
            <w:tcW w:w="1820" w:type="dxa"/>
            <w:vAlign w:val="bottom"/>
          </w:tcPr>
          <w:p w14:paraId="669D161E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GUIMARÃES</w:t>
            </w:r>
          </w:p>
        </w:tc>
        <w:tc>
          <w:tcPr>
            <w:tcW w:w="2040" w:type="dxa"/>
            <w:vAlign w:val="bottom"/>
          </w:tcPr>
          <w:p w14:paraId="336673D0" w14:textId="77777777" w:rsidR="00314982" w:rsidRPr="006C37A8" w:rsidRDefault="006C37A8">
            <w:pPr>
              <w:ind w:left="3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DANTAS (2012)</w:t>
            </w:r>
          </w:p>
        </w:tc>
        <w:tc>
          <w:tcPr>
            <w:tcW w:w="2080" w:type="dxa"/>
            <w:vAlign w:val="bottom"/>
          </w:tcPr>
          <w:p w14:paraId="7C75B026" w14:textId="77777777" w:rsidR="00314982" w:rsidRPr="006C37A8" w:rsidRDefault="006C37A8">
            <w:pPr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ALMEIDA (2013)</w:t>
            </w:r>
          </w:p>
        </w:tc>
      </w:tr>
      <w:tr w:rsidR="00314982" w:rsidRPr="006C37A8" w14:paraId="13FC8B72" w14:textId="77777777" w:rsidTr="00194BFE">
        <w:trPr>
          <w:trHeight w:val="246"/>
        </w:trPr>
        <w:tc>
          <w:tcPr>
            <w:tcW w:w="2380" w:type="dxa"/>
            <w:vAlign w:val="bottom"/>
          </w:tcPr>
          <w:p w14:paraId="2461240B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820" w:type="dxa"/>
            <w:vAlign w:val="bottom"/>
          </w:tcPr>
          <w:p w14:paraId="3DB0750A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(2002)</w:t>
            </w:r>
          </w:p>
        </w:tc>
        <w:tc>
          <w:tcPr>
            <w:tcW w:w="2040" w:type="dxa"/>
            <w:vAlign w:val="bottom"/>
          </w:tcPr>
          <w:p w14:paraId="3586DF91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80" w:type="dxa"/>
            <w:vAlign w:val="bottom"/>
          </w:tcPr>
          <w:p w14:paraId="123B9CD6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</w:tr>
      <w:tr w:rsidR="00314982" w:rsidRPr="006C37A8" w14:paraId="69155F1A" w14:textId="77777777" w:rsidTr="00194BFE">
        <w:trPr>
          <w:trHeight w:val="57"/>
        </w:trPr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14:paraId="5A7E55C0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14:paraId="3BAC8F93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14:paraId="660CD8A9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15E0B891" w14:textId="77777777" w:rsidR="00314982" w:rsidRPr="006C37A8" w:rsidRDefault="00314982">
            <w:pPr>
              <w:rPr>
                <w:sz w:val="4"/>
                <w:szCs w:val="4"/>
                <w:lang w:val="pt-BR"/>
              </w:rPr>
            </w:pPr>
          </w:p>
        </w:tc>
      </w:tr>
      <w:tr w:rsidR="00314982" w:rsidRPr="006C37A8" w14:paraId="64A666E2" w14:textId="77777777" w:rsidTr="00194BFE">
        <w:trPr>
          <w:trHeight w:val="59"/>
        </w:trPr>
        <w:tc>
          <w:tcPr>
            <w:tcW w:w="2380" w:type="dxa"/>
            <w:vAlign w:val="bottom"/>
          </w:tcPr>
          <w:p w14:paraId="73EE4CC5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1820" w:type="dxa"/>
            <w:vAlign w:val="bottom"/>
          </w:tcPr>
          <w:p w14:paraId="18042A17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72CF6608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  <w:tc>
          <w:tcPr>
            <w:tcW w:w="2080" w:type="dxa"/>
            <w:vAlign w:val="bottom"/>
          </w:tcPr>
          <w:p w14:paraId="198A2B28" w14:textId="77777777" w:rsidR="00314982" w:rsidRPr="006C37A8" w:rsidRDefault="00314982">
            <w:pPr>
              <w:rPr>
                <w:sz w:val="5"/>
                <w:szCs w:val="5"/>
                <w:lang w:val="pt-BR"/>
              </w:rPr>
            </w:pPr>
          </w:p>
        </w:tc>
      </w:tr>
      <w:tr w:rsidR="00314982" w:rsidRPr="006C37A8" w14:paraId="54D2BC89" w14:textId="77777777" w:rsidTr="00194BFE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5EC5E5A2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Custos Administrativos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69076984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5C67DBD8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1769E715" w14:textId="77777777" w:rsidR="00314982" w:rsidRPr="006C37A8" w:rsidRDefault="006C37A8">
            <w:pPr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4180F073" w14:textId="77777777" w:rsidTr="00194BFE">
        <w:trPr>
          <w:trHeight w:val="239"/>
        </w:trPr>
        <w:tc>
          <w:tcPr>
            <w:tcW w:w="2380" w:type="dxa"/>
            <w:vAlign w:val="bottom"/>
          </w:tcPr>
          <w:p w14:paraId="3397BE8B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Impostos Indiretos</w:t>
            </w:r>
          </w:p>
        </w:tc>
        <w:tc>
          <w:tcPr>
            <w:tcW w:w="1820" w:type="dxa"/>
            <w:vAlign w:val="bottom"/>
          </w:tcPr>
          <w:p w14:paraId="5F75AE1D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40A583A6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80" w:type="dxa"/>
            <w:vAlign w:val="bottom"/>
          </w:tcPr>
          <w:p w14:paraId="28B84D79" w14:textId="77777777" w:rsidR="00314982" w:rsidRPr="006C37A8" w:rsidRDefault="006C37A8">
            <w:pPr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Não significativo</w:t>
            </w:r>
          </w:p>
        </w:tc>
      </w:tr>
      <w:tr w:rsidR="00314982" w:rsidRPr="006C37A8" w14:paraId="7D013D5D" w14:textId="77777777" w:rsidTr="00194BFE">
        <w:trPr>
          <w:trHeight w:val="217"/>
        </w:trPr>
        <w:tc>
          <w:tcPr>
            <w:tcW w:w="2380" w:type="dxa"/>
            <w:shd w:val="clear" w:color="auto" w:fill="F7F7F7"/>
            <w:vAlign w:val="bottom"/>
          </w:tcPr>
          <w:p w14:paraId="0A954F49" w14:textId="77777777" w:rsidR="00314982" w:rsidRPr="006C37A8" w:rsidRDefault="006C37A8">
            <w:pPr>
              <w:spacing w:line="217" w:lineRule="exact"/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Requerimento de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1D0F5F64" w14:textId="77777777" w:rsidR="00314982" w:rsidRPr="006C37A8" w:rsidRDefault="0031498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71CB37D2" w14:textId="77777777" w:rsidR="00314982" w:rsidRPr="006C37A8" w:rsidRDefault="0031498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1C2971D8" w14:textId="77777777" w:rsidR="00314982" w:rsidRPr="006C37A8" w:rsidRDefault="006C37A8">
            <w:pPr>
              <w:spacing w:line="217" w:lineRule="exact"/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36C96F0F" w14:textId="77777777" w:rsidTr="00194BFE">
        <w:trPr>
          <w:trHeight w:val="262"/>
        </w:trPr>
        <w:tc>
          <w:tcPr>
            <w:tcW w:w="2380" w:type="dxa"/>
            <w:shd w:val="clear" w:color="auto" w:fill="F7F7F7"/>
            <w:vAlign w:val="bottom"/>
          </w:tcPr>
          <w:p w14:paraId="339C0715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Reserva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03C8727F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3BDD18A7" w14:textId="77777777" w:rsidR="00314982" w:rsidRPr="006C37A8" w:rsidRDefault="00314982">
            <w:pPr>
              <w:rPr>
                <w:lang w:val="pt-BR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2C078015" w14:textId="77777777" w:rsidR="00314982" w:rsidRPr="006C37A8" w:rsidRDefault="00314982">
            <w:pPr>
              <w:rPr>
                <w:lang w:val="pt-BR"/>
              </w:rPr>
            </w:pPr>
          </w:p>
        </w:tc>
      </w:tr>
      <w:tr w:rsidR="00314982" w:rsidRPr="006C37A8" w14:paraId="3B97DA97" w14:textId="77777777" w:rsidTr="00194BFE">
        <w:trPr>
          <w:trHeight w:val="239"/>
        </w:trPr>
        <w:tc>
          <w:tcPr>
            <w:tcW w:w="2380" w:type="dxa"/>
            <w:vAlign w:val="bottom"/>
          </w:tcPr>
          <w:p w14:paraId="68B66C96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Atividade Econômica</w:t>
            </w:r>
          </w:p>
        </w:tc>
        <w:tc>
          <w:tcPr>
            <w:tcW w:w="1820" w:type="dxa"/>
            <w:vAlign w:val="bottom"/>
          </w:tcPr>
          <w:p w14:paraId="3970A40A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3151DC8A" w14:textId="77777777" w:rsidR="00314982" w:rsidRPr="006C37A8" w:rsidRDefault="006C37A8">
            <w:pPr>
              <w:ind w:left="3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80" w:type="dxa"/>
            <w:vAlign w:val="bottom"/>
          </w:tcPr>
          <w:p w14:paraId="2C8669DC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079A56B7" w14:textId="77777777" w:rsidTr="00194BFE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4BA99923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Bancos Estrangeiros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4464BC17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40" w:type="dxa"/>
            <w:shd w:val="clear" w:color="auto" w:fill="F7F7F7"/>
            <w:vAlign w:val="bottom"/>
          </w:tcPr>
          <w:p w14:paraId="6790992B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3150E628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</w:tr>
      <w:tr w:rsidR="00314982" w:rsidRPr="006C37A8" w14:paraId="628FED25" w14:textId="77777777" w:rsidTr="00194BFE">
        <w:trPr>
          <w:trHeight w:val="350"/>
        </w:trPr>
        <w:tc>
          <w:tcPr>
            <w:tcW w:w="2380" w:type="dxa"/>
            <w:vAlign w:val="bottom"/>
          </w:tcPr>
          <w:p w14:paraId="46FD5736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Caixa.Depósitos</w:t>
            </w:r>
          </w:p>
        </w:tc>
        <w:tc>
          <w:tcPr>
            <w:tcW w:w="1820" w:type="dxa"/>
            <w:vAlign w:val="bottom"/>
          </w:tcPr>
          <w:p w14:paraId="00079D52" w14:textId="77777777" w:rsidR="00314982" w:rsidRPr="006C37A8" w:rsidRDefault="006C37A8">
            <w:pPr>
              <w:ind w:left="24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40" w:type="dxa"/>
            <w:vAlign w:val="bottom"/>
          </w:tcPr>
          <w:p w14:paraId="3F2AF914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080" w:type="dxa"/>
            <w:vAlign w:val="bottom"/>
          </w:tcPr>
          <w:p w14:paraId="6EA24723" w14:textId="77777777" w:rsidR="00314982" w:rsidRPr="006C37A8" w:rsidRDefault="00314982">
            <w:pPr>
              <w:rPr>
                <w:sz w:val="24"/>
                <w:szCs w:val="24"/>
                <w:lang w:val="pt-BR"/>
              </w:rPr>
            </w:pPr>
          </w:p>
        </w:tc>
      </w:tr>
      <w:tr w:rsidR="00314982" w:rsidRPr="006C37A8" w14:paraId="39F432DC" w14:textId="77777777" w:rsidTr="00194BFE">
        <w:trPr>
          <w:trHeight w:val="245"/>
        </w:trPr>
        <w:tc>
          <w:tcPr>
            <w:tcW w:w="2380" w:type="dxa"/>
            <w:shd w:val="clear" w:color="auto" w:fill="F7F7F7"/>
            <w:vAlign w:val="bottom"/>
          </w:tcPr>
          <w:p w14:paraId="46897FC7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Grau Concentração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23F7DF3E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773C2137" w14:textId="77777777" w:rsidR="00314982" w:rsidRPr="006C37A8" w:rsidRDefault="006C37A8">
            <w:pPr>
              <w:ind w:left="3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80" w:type="dxa"/>
            <w:shd w:val="clear" w:color="auto" w:fill="F7F7F7"/>
            <w:vAlign w:val="bottom"/>
          </w:tcPr>
          <w:p w14:paraId="58D3370F" w14:textId="77777777" w:rsidR="00314982" w:rsidRPr="006C37A8" w:rsidRDefault="006C37A8">
            <w:pPr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3A7FB757" w14:textId="77777777" w:rsidTr="00194BFE">
        <w:trPr>
          <w:trHeight w:val="239"/>
        </w:trPr>
        <w:tc>
          <w:tcPr>
            <w:tcW w:w="2380" w:type="dxa"/>
            <w:vAlign w:val="bottom"/>
          </w:tcPr>
          <w:p w14:paraId="684FF7CA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Liquidez</w:t>
            </w:r>
          </w:p>
        </w:tc>
        <w:tc>
          <w:tcPr>
            <w:tcW w:w="1820" w:type="dxa"/>
            <w:vAlign w:val="bottom"/>
          </w:tcPr>
          <w:p w14:paraId="5EE1E05D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1A6943C7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80" w:type="dxa"/>
            <w:vAlign w:val="bottom"/>
          </w:tcPr>
          <w:p w14:paraId="5359E3A9" w14:textId="77777777" w:rsidR="00314982" w:rsidRPr="006C37A8" w:rsidRDefault="006C37A8">
            <w:pPr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Não significativo</w:t>
            </w:r>
          </w:p>
        </w:tc>
      </w:tr>
      <w:tr w:rsidR="00314982" w:rsidRPr="006C37A8" w14:paraId="3CC7B5B2" w14:textId="77777777" w:rsidTr="00194BFE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50A9627D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Market Share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0D34461B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2972347B" w14:textId="77777777" w:rsidR="00314982" w:rsidRPr="006C37A8" w:rsidRDefault="006C37A8">
            <w:pPr>
              <w:ind w:left="3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  <w:tc>
          <w:tcPr>
            <w:tcW w:w="2080" w:type="dxa"/>
            <w:shd w:val="clear" w:color="auto" w:fill="F7F7F7"/>
            <w:vAlign w:val="bottom"/>
          </w:tcPr>
          <w:p w14:paraId="1D540EC7" w14:textId="77777777" w:rsidR="00314982" w:rsidRPr="006C37A8" w:rsidRDefault="006C37A8">
            <w:pPr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77A84402" w14:textId="77777777" w:rsidTr="00194BFE">
        <w:trPr>
          <w:trHeight w:val="248"/>
        </w:trPr>
        <w:tc>
          <w:tcPr>
            <w:tcW w:w="2380" w:type="dxa"/>
            <w:vAlign w:val="bottom"/>
          </w:tcPr>
          <w:p w14:paraId="5492397E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PIB</w:t>
            </w:r>
          </w:p>
        </w:tc>
        <w:tc>
          <w:tcPr>
            <w:tcW w:w="1820" w:type="dxa"/>
            <w:vAlign w:val="bottom"/>
          </w:tcPr>
          <w:p w14:paraId="08B469B9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0C48949C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80" w:type="dxa"/>
            <w:vAlign w:val="bottom"/>
          </w:tcPr>
          <w:p w14:paraId="5779D334" w14:textId="77777777" w:rsidR="00314982" w:rsidRPr="006C37A8" w:rsidRDefault="006C37A8">
            <w:pPr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</w:tr>
      <w:tr w:rsidR="00314982" w:rsidRPr="006C37A8" w14:paraId="1208C9F8" w14:textId="77777777" w:rsidTr="00194BFE">
        <w:trPr>
          <w:trHeight w:val="108"/>
        </w:trPr>
        <w:tc>
          <w:tcPr>
            <w:tcW w:w="2380" w:type="dxa"/>
            <w:vAlign w:val="bottom"/>
          </w:tcPr>
          <w:p w14:paraId="0D4603EE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1820" w:type="dxa"/>
            <w:vAlign w:val="bottom"/>
          </w:tcPr>
          <w:p w14:paraId="52117709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0310693E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  <w:tc>
          <w:tcPr>
            <w:tcW w:w="2080" w:type="dxa"/>
            <w:vAlign w:val="bottom"/>
          </w:tcPr>
          <w:p w14:paraId="27A22240" w14:textId="77777777" w:rsidR="00314982" w:rsidRPr="006C37A8" w:rsidRDefault="00314982">
            <w:pPr>
              <w:rPr>
                <w:sz w:val="9"/>
                <w:szCs w:val="9"/>
                <w:lang w:val="pt-BR"/>
              </w:rPr>
            </w:pPr>
          </w:p>
        </w:tc>
      </w:tr>
      <w:tr w:rsidR="00314982" w:rsidRPr="006C37A8" w14:paraId="0871B8E1" w14:textId="77777777" w:rsidTr="00194BFE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7638FBF8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Receita Serviços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032740E0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13F07485" w14:textId="77777777" w:rsidR="00314982" w:rsidRPr="006C37A8" w:rsidRDefault="0031498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0AB2CD11" w14:textId="77777777" w:rsidR="00314982" w:rsidRPr="006C37A8" w:rsidRDefault="006C37A8">
            <w:pPr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-</w:t>
            </w:r>
          </w:p>
        </w:tc>
      </w:tr>
      <w:tr w:rsidR="00314982" w:rsidRPr="006C37A8" w14:paraId="73F35454" w14:textId="77777777" w:rsidTr="00194BFE">
        <w:trPr>
          <w:trHeight w:val="248"/>
        </w:trPr>
        <w:tc>
          <w:tcPr>
            <w:tcW w:w="2380" w:type="dxa"/>
            <w:vAlign w:val="bottom"/>
          </w:tcPr>
          <w:p w14:paraId="0DCE4FF5" w14:textId="77777777" w:rsidR="00314982" w:rsidRPr="006C37A8" w:rsidRDefault="006C37A8">
            <w:pPr>
              <w:ind w:left="12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Risco Crédito</w:t>
            </w:r>
          </w:p>
        </w:tc>
        <w:tc>
          <w:tcPr>
            <w:tcW w:w="1820" w:type="dxa"/>
            <w:vAlign w:val="bottom"/>
          </w:tcPr>
          <w:p w14:paraId="3EDE10AB" w14:textId="77777777" w:rsidR="00314982" w:rsidRPr="006C37A8" w:rsidRDefault="00314982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vAlign w:val="bottom"/>
          </w:tcPr>
          <w:p w14:paraId="68323F78" w14:textId="77777777" w:rsidR="00314982" w:rsidRPr="006C37A8" w:rsidRDefault="006C37A8">
            <w:pPr>
              <w:ind w:left="3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+</w:t>
            </w:r>
          </w:p>
        </w:tc>
        <w:tc>
          <w:tcPr>
            <w:tcW w:w="2080" w:type="dxa"/>
            <w:vAlign w:val="bottom"/>
          </w:tcPr>
          <w:p w14:paraId="6AB9C624" w14:textId="77777777" w:rsidR="00314982" w:rsidRPr="006C37A8" w:rsidRDefault="006C37A8">
            <w:pPr>
              <w:ind w:left="260"/>
              <w:rPr>
                <w:sz w:val="20"/>
                <w:szCs w:val="20"/>
                <w:lang w:val="pt-BR"/>
              </w:rPr>
            </w:pPr>
            <w:r w:rsidRPr="006C37A8">
              <w:rPr>
                <w:rFonts w:ascii="Arial" w:eastAsia="Arial" w:hAnsi="Arial" w:cs="Arial"/>
                <w:sz w:val="20"/>
                <w:szCs w:val="20"/>
                <w:lang w:val="pt-BR"/>
              </w:rPr>
              <w:t>Não significativo</w:t>
            </w:r>
          </w:p>
        </w:tc>
      </w:tr>
      <w:tr w:rsidR="00314982" w:rsidRPr="006C37A8" w14:paraId="3F50975A" w14:textId="77777777" w:rsidTr="00194BFE">
        <w:trPr>
          <w:trHeight w:val="32"/>
        </w:trPr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14:paraId="58F70104" w14:textId="77777777" w:rsidR="00314982" w:rsidRPr="006C37A8" w:rsidRDefault="00314982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14:paraId="16EEE2E1" w14:textId="77777777" w:rsidR="00314982" w:rsidRPr="006C37A8" w:rsidRDefault="00314982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14:paraId="65827ED8" w14:textId="77777777" w:rsidR="00314982" w:rsidRPr="006C37A8" w:rsidRDefault="00314982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5A490BA5" w14:textId="77777777" w:rsidR="00314982" w:rsidRPr="006C37A8" w:rsidRDefault="00314982">
            <w:pPr>
              <w:rPr>
                <w:sz w:val="2"/>
                <w:szCs w:val="2"/>
                <w:lang w:val="pt-BR"/>
              </w:rPr>
            </w:pPr>
          </w:p>
        </w:tc>
      </w:tr>
    </w:tbl>
    <w:p w14:paraId="11CB2C71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3A74AF3C" w14:textId="77777777" w:rsidR="00314982" w:rsidRPr="006C37A8" w:rsidRDefault="00314982">
      <w:pPr>
        <w:rPr>
          <w:lang w:val="pt-BR"/>
        </w:rPr>
        <w:sectPr w:rsidR="00314982" w:rsidRPr="006C37A8">
          <w:pgSz w:w="11900" w:h="16838"/>
          <w:pgMar w:top="991" w:right="1146" w:bottom="971" w:left="1440" w:header="0" w:footer="0" w:gutter="0"/>
          <w:cols w:space="720" w:equalWidth="0">
            <w:col w:w="9320"/>
          </w:cols>
        </w:sectPr>
      </w:pPr>
    </w:p>
    <w:p w14:paraId="297375E0" w14:textId="77777777" w:rsidR="00314982" w:rsidRPr="006C37A8" w:rsidRDefault="00314982">
      <w:pPr>
        <w:spacing w:line="111" w:lineRule="exact"/>
        <w:rPr>
          <w:sz w:val="20"/>
          <w:szCs w:val="20"/>
          <w:lang w:val="pt-BR"/>
        </w:rPr>
      </w:pPr>
    </w:p>
    <w:p w14:paraId="4D7DED7D" w14:textId="77777777" w:rsidR="00314982" w:rsidRPr="006C37A8" w:rsidRDefault="006C37A8" w:rsidP="006C37A8">
      <w:pPr>
        <w:ind w:right="-259"/>
        <w:jc w:val="center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t>Fonte:</w:t>
      </w:r>
      <w:r w:rsidRPr="00194BFE">
        <w:rPr>
          <w:rFonts w:ascii="Arial" w:hAnsi="Arial"/>
          <w:sz w:val="20"/>
          <w:lang w:val="pt-BR"/>
        </w:rPr>
        <w:t xml:space="preserve"> </w:t>
      </w:r>
      <w:r w:rsidRPr="006C37A8">
        <w:rPr>
          <w:rFonts w:ascii="Arial" w:hAnsi="Arial"/>
          <w:sz w:val="21"/>
          <w:lang w:val="pt-BR"/>
        </w:rPr>
        <w:t>–</w:t>
      </w:r>
      <w:r w:rsidRPr="006C37A8">
        <w:rPr>
          <w:rFonts w:ascii="Arial" w:hAnsi="Arial"/>
          <w:sz w:val="20"/>
          <w:lang w:val="pt-BR"/>
        </w:rPr>
        <w:t xml:space="preserve"> Desenvolvido a partir das fontes citadas</w:t>
      </w:r>
    </w:p>
    <w:p w14:paraId="730CA973" w14:textId="77777777" w:rsidR="00314982" w:rsidRPr="006C37A8" w:rsidRDefault="00314982">
      <w:pPr>
        <w:rPr>
          <w:lang w:val="pt-BR"/>
        </w:rPr>
        <w:sectPr w:rsidR="00314982" w:rsidRPr="006C37A8">
          <w:type w:val="continuous"/>
          <w:pgSz w:w="11900" w:h="16838"/>
          <w:pgMar w:top="991" w:right="1146" w:bottom="971" w:left="1440" w:header="0" w:footer="0" w:gutter="0"/>
          <w:cols w:space="720" w:equalWidth="0">
            <w:col w:w="9320"/>
          </w:cols>
        </w:sectPr>
      </w:pPr>
    </w:p>
    <w:p w14:paraId="3A3A8C51" w14:textId="77777777" w:rsidR="00314982" w:rsidRPr="006C37A8" w:rsidRDefault="006C37A8">
      <w:pPr>
        <w:ind w:left="9060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lastRenderedPageBreak/>
        <w:t>30</w:t>
      </w:r>
    </w:p>
    <w:p w14:paraId="7325CAE0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BE4F036" w14:textId="77777777" w:rsidR="00314982" w:rsidRPr="006C37A8" w:rsidRDefault="00314982">
      <w:pPr>
        <w:spacing w:line="246" w:lineRule="exact"/>
        <w:rPr>
          <w:sz w:val="20"/>
          <w:lang w:val="pt-BR"/>
        </w:rPr>
      </w:pPr>
    </w:p>
    <w:p w14:paraId="6B105825" w14:textId="77777777" w:rsidR="00616C98" w:rsidRPr="006C37A8" w:rsidRDefault="00536FEA" w:rsidP="00606A2A">
      <w:pPr>
        <w:spacing w:line="431" w:lineRule="auto"/>
        <w:ind w:left="260" w:right="60" w:firstLine="720"/>
        <w:rPr>
          <w:sz w:val="20"/>
          <w:szCs w:val="20"/>
          <w:lang w:val="pt-BR"/>
        </w:rPr>
      </w:pPr>
      <w:proofErr w:type="gramStart"/>
      <w:r w:rsidRPr="006C37A8">
        <w:rPr>
          <w:rFonts w:ascii="Arial" w:eastAsia="Arial" w:hAnsi="Arial" w:cs="Arial"/>
          <w:sz w:val="24"/>
          <w:szCs w:val="24"/>
          <w:lang w:val="pt-BR"/>
        </w:rPr>
        <w:t>concentração</w:t>
      </w:r>
      <w:proofErr w:type="gramEnd"/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e o spread ex-post. </w:t>
      </w:r>
      <w:r w:rsidR="006C37A8" w:rsidRPr="006C37A8">
        <w:rPr>
          <w:rFonts w:ascii="Arial" w:hAnsi="Arial"/>
          <w:sz w:val="24"/>
          <w:lang w:val="pt-BR"/>
        </w:rPr>
        <w:t>E dois dos estudos chegaram a resultados opostos para os de posição de market share e a variável dependente.</w:t>
      </w:r>
    </w:p>
    <w:p w14:paraId="6D127B66" w14:textId="77777777" w:rsidR="00616C98" w:rsidRPr="006C37A8" w:rsidRDefault="00616C98" w:rsidP="00606A2A">
      <w:pPr>
        <w:spacing w:line="85" w:lineRule="exact"/>
        <w:ind w:firstLine="720"/>
        <w:rPr>
          <w:sz w:val="20"/>
          <w:szCs w:val="20"/>
          <w:lang w:val="pt-BR"/>
        </w:rPr>
      </w:pPr>
    </w:p>
    <w:p w14:paraId="44214D1D" w14:textId="7914F0E9" w:rsidR="00314982" w:rsidRPr="006C37A8" w:rsidRDefault="00536FEA" w:rsidP="00194BFE">
      <w:pPr>
        <w:spacing w:line="419" w:lineRule="auto"/>
        <w:ind w:left="260" w:firstLine="720"/>
        <w:jc w:val="both"/>
        <w:rPr>
          <w:sz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Este capítulo verificou os principais conceitos, características e estudos acerca do spread bancário no Brasil, identificando as óticas de análise por evolução, composição e determinantes através da abrangência da amostra, conteúdo e origem da </w:t>
      </w:r>
      <w:r w:rsidR="006C37A8" w:rsidRPr="006C37A8">
        <w:rPr>
          <w:rFonts w:ascii="Arial" w:hAnsi="Arial"/>
          <w:sz w:val="24"/>
          <w:lang w:val="pt-BR"/>
        </w:rPr>
        <w:t>informação. E que as maiores limitações estão na dificuldade de desagregação de informações para uma análise mais aprofundada.</w:t>
      </w:r>
    </w:p>
    <w:p w14:paraId="4C982CA6" w14:textId="77777777" w:rsidR="00314982" w:rsidRPr="006C37A8" w:rsidRDefault="00314982" w:rsidP="00194BFE">
      <w:pPr>
        <w:spacing w:line="101" w:lineRule="exact"/>
        <w:ind w:firstLine="720"/>
        <w:rPr>
          <w:sz w:val="20"/>
          <w:lang w:val="pt-BR"/>
        </w:rPr>
      </w:pPr>
    </w:p>
    <w:p w14:paraId="04F5B15A" w14:textId="77777777" w:rsidR="00314982" w:rsidRPr="006C37A8" w:rsidRDefault="006C37A8" w:rsidP="00194BFE">
      <w:pPr>
        <w:spacing w:line="421" w:lineRule="auto"/>
        <w:ind w:left="260" w:right="60" w:firstLine="720"/>
        <w:jc w:val="both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>No próximo capítulo, será descrita a metodologia de trabalho com a formulação das hipóteses baseado nas informações e levantamentos dos capítulos anteriores, nos estudos pesquisados e na teoria econômica, através da coleta, tratamento e análise de dados.</w:t>
      </w:r>
    </w:p>
    <w:p w14:paraId="60A18363" w14:textId="77777777" w:rsidR="00314982" w:rsidRPr="006C37A8" w:rsidRDefault="00314982">
      <w:pPr>
        <w:rPr>
          <w:lang w:val="pt-BR"/>
        </w:rPr>
        <w:sectPr w:rsidR="00314982" w:rsidRPr="006C37A8" w:rsidSect="00194BFE">
          <w:pgSz w:w="11900" w:h="16838"/>
          <w:pgMar w:top="991" w:right="1086" w:bottom="1440" w:left="1440" w:header="0" w:footer="0" w:gutter="0"/>
          <w:cols w:space="720" w:equalWidth="0">
            <w:col w:w="9380"/>
          </w:cols>
        </w:sectPr>
      </w:pPr>
    </w:p>
    <w:p w14:paraId="336B1A66" w14:textId="77777777" w:rsidR="00616C98" w:rsidRPr="006C37A8" w:rsidRDefault="00536FEA" w:rsidP="006C37A8">
      <w:pPr>
        <w:jc w:val="right"/>
        <w:outlineLvl w:val="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0"/>
          <w:szCs w:val="20"/>
          <w:lang w:val="pt-BR"/>
        </w:rPr>
        <w:lastRenderedPageBreak/>
        <w:t>31</w:t>
      </w:r>
    </w:p>
    <w:p w14:paraId="2EE0895B" w14:textId="77777777" w:rsidR="00616C98" w:rsidRPr="006C37A8" w:rsidRDefault="00616C98" w:rsidP="006C37A8">
      <w:pPr>
        <w:spacing w:line="200" w:lineRule="exact"/>
        <w:outlineLvl w:val="0"/>
        <w:rPr>
          <w:sz w:val="20"/>
          <w:szCs w:val="20"/>
          <w:lang w:val="pt-BR"/>
        </w:rPr>
      </w:pPr>
    </w:p>
    <w:p w14:paraId="77023AC7" w14:textId="77777777" w:rsidR="00616C98" w:rsidRPr="006C37A8" w:rsidRDefault="00616C98" w:rsidP="006C37A8">
      <w:pPr>
        <w:spacing w:line="255" w:lineRule="exact"/>
        <w:outlineLvl w:val="0"/>
        <w:rPr>
          <w:sz w:val="20"/>
          <w:szCs w:val="20"/>
          <w:lang w:val="pt-BR"/>
        </w:rPr>
      </w:pPr>
    </w:p>
    <w:p w14:paraId="2B95D284" w14:textId="77777777" w:rsidR="00616C98" w:rsidRPr="006C37A8" w:rsidRDefault="00852C77" w:rsidP="006C37A8">
      <w:pPr>
        <w:ind w:left="261"/>
        <w:outlineLvl w:val="0"/>
        <w:rPr>
          <w:sz w:val="20"/>
          <w:szCs w:val="20"/>
          <w:lang w:val="pt-BR"/>
        </w:rPr>
        <w:sectPr w:rsidR="00616C98" w:rsidRPr="006C37A8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  <w:bookmarkStart w:id="627" w:name="_Toc52444647"/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3</w:t>
      </w:r>
      <w:r w:rsidR="00536FEA"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="00F53276"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PROCEDIMENTOS METODOLÓGICOS</w:t>
      </w:r>
      <w:bookmarkEnd w:id="627"/>
    </w:p>
    <w:p w14:paraId="2DB9CCEC" w14:textId="77777777" w:rsidR="00616C98" w:rsidRPr="006C37A8" w:rsidRDefault="00536FEA" w:rsidP="006C37A8">
      <w:pPr>
        <w:jc w:val="right"/>
        <w:outlineLvl w:val="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0"/>
          <w:szCs w:val="20"/>
          <w:lang w:val="pt-BR"/>
        </w:rPr>
        <w:lastRenderedPageBreak/>
        <w:t>32</w:t>
      </w:r>
    </w:p>
    <w:p w14:paraId="1837269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6CFC978" w14:textId="77777777" w:rsidR="00314982" w:rsidRPr="006C37A8" w:rsidRDefault="00314982">
      <w:pPr>
        <w:spacing w:line="255" w:lineRule="exact"/>
        <w:rPr>
          <w:sz w:val="20"/>
          <w:lang w:val="pt-BR"/>
        </w:rPr>
      </w:pPr>
    </w:p>
    <w:p w14:paraId="6A06234E" w14:textId="14F22948" w:rsidR="00616C98" w:rsidRPr="006C37A8" w:rsidRDefault="006C37A8" w:rsidP="006C37A8">
      <w:pPr>
        <w:ind w:left="261"/>
        <w:outlineLvl w:val="0"/>
        <w:rPr>
          <w:sz w:val="20"/>
          <w:szCs w:val="20"/>
          <w:lang w:val="pt-BR"/>
        </w:rPr>
        <w:sectPr w:rsidR="00616C98" w:rsidRPr="006C37A8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  <w:bookmarkStart w:id="628" w:name="_Toc52444648"/>
      <w:r w:rsidRPr="006C37A8">
        <w:rPr>
          <w:rFonts w:ascii="Arial" w:hAnsi="Arial"/>
          <w:b/>
          <w:sz w:val="24"/>
          <w:lang w:val="pt-BR"/>
        </w:rPr>
        <w:t xml:space="preserve">4 </w:t>
      </w:r>
      <w:r w:rsidR="00536FEA"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AP</w:t>
      </w:r>
      <w:r w:rsidR="00852C77"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RESENTAÇÃO  E ANÁLISE DOS</w:t>
      </w:r>
      <w:r w:rsidRPr="006C37A8">
        <w:rPr>
          <w:rFonts w:ascii="Arial" w:hAnsi="Arial"/>
          <w:b/>
          <w:sz w:val="24"/>
          <w:lang w:val="pt-BR"/>
        </w:rPr>
        <w:t xml:space="preserve"> RESULTADOS</w:t>
      </w:r>
      <w:bookmarkEnd w:id="628"/>
    </w:p>
    <w:p w14:paraId="08855B07" w14:textId="77777777" w:rsidR="00314982" w:rsidRPr="006C37A8" w:rsidRDefault="006C37A8" w:rsidP="006C37A8">
      <w:pPr>
        <w:jc w:val="right"/>
        <w:outlineLvl w:val="0"/>
        <w:rPr>
          <w:sz w:val="20"/>
          <w:lang w:val="pt-BR"/>
        </w:rPr>
      </w:pPr>
      <w:r w:rsidRPr="00194BFE">
        <w:rPr>
          <w:rFonts w:ascii="Arial" w:hAnsi="Arial"/>
          <w:sz w:val="20"/>
          <w:lang w:val="pt-BR"/>
        </w:rPr>
        <w:lastRenderedPageBreak/>
        <w:t>33</w:t>
      </w:r>
    </w:p>
    <w:p w14:paraId="7F01E066" w14:textId="77777777" w:rsidR="00314982" w:rsidRPr="006C37A8" w:rsidRDefault="00314982" w:rsidP="006C37A8">
      <w:pPr>
        <w:spacing w:line="200" w:lineRule="exact"/>
        <w:outlineLvl w:val="0"/>
        <w:rPr>
          <w:sz w:val="20"/>
          <w:lang w:val="pt-BR"/>
        </w:rPr>
      </w:pPr>
    </w:p>
    <w:p w14:paraId="060AA67D" w14:textId="77777777" w:rsidR="00314982" w:rsidRPr="006C37A8" w:rsidRDefault="00314982" w:rsidP="00194BFE">
      <w:pPr>
        <w:spacing w:line="255" w:lineRule="exact"/>
        <w:rPr>
          <w:sz w:val="20"/>
          <w:lang w:val="pt-BR"/>
        </w:rPr>
      </w:pPr>
    </w:p>
    <w:p w14:paraId="61A1BF95" w14:textId="77777777" w:rsidR="00616C98" w:rsidRPr="006C37A8" w:rsidRDefault="00616C98" w:rsidP="006C37A8">
      <w:pPr>
        <w:outlineLvl w:val="0"/>
        <w:rPr>
          <w:lang w:val="pt-BR"/>
        </w:rPr>
        <w:sectPr w:rsidR="00616C98" w:rsidRPr="006C37A8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153F9D7C" w14:textId="77777777" w:rsidR="00314982" w:rsidRPr="006C37A8" w:rsidRDefault="006C37A8" w:rsidP="006C37A8">
      <w:pPr>
        <w:jc w:val="right"/>
        <w:outlineLvl w:val="0"/>
        <w:rPr>
          <w:sz w:val="20"/>
          <w:lang w:val="pt-BR"/>
        </w:rPr>
      </w:pPr>
      <w:r w:rsidRPr="006C37A8">
        <w:rPr>
          <w:rFonts w:ascii="Arial" w:hAnsi="Arial"/>
          <w:sz w:val="20"/>
          <w:lang w:val="pt-BR"/>
        </w:rPr>
        <w:lastRenderedPageBreak/>
        <w:t>34</w:t>
      </w:r>
    </w:p>
    <w:p w14:paraId="4489562B" w14:textId="77777777" w:rsidR="00314982" w:rsidRPr="006C37A8" w:rsidRDefault="00314982" w:rsidP="006C37A8">
      <w:pPr>
        <w:spacing w:line="200" w:lineRule="exact"/>
        <w:outlineLvl w:val="0"/>
        <w:rPr>
          <w:sz w:val="20"/>
          <w:lang w:val="pt-BR"/>
        </w:rPr>
      </w:pPr>
    </w:p>
    <w:p w14:paraId="63BB8B55" w14:textId="77777777" w:rsidR="00314982" w:rsidRPr="006C37A8" w:rsidRDefault="00314982" w:rsidP="006C37A8">
      <w:pPr>
        <w:spacing w:line="255" w:lineRule="exact"/>
        <w:outlineLvl w:val="0"/>
        <w:rPr>
          <w:sz w:val="20"/>
          <w:lang w:val="pt-BR"/>
        </w:rPr>
      </w:pPr>
    </w:p>
    <w:p w14:paraId="2CDBF83F" w14:textId="2CDD224F" w:rsidR="00314982" w:rsidRPr="006C37A8" w:rsidRDefault="00852C77" w:rsidP="00194BFE">
      <w:pPr>
        <w:ind w:right="-261"/>
        <w:outlineLvl w:val="0"/>
        <w:rPr>
          <w:sz w:val="20"/>
          <w:lang w:val="pt-BR"/>
        </w:rPr>
      </w:pPr>
      <w:bookmarkStart w:id="629" w:name="_Toc52444649"/>
      <w:r w:rsidRPr="006C37A8">
        <w:rPr>
          <w:rFonts w:ascii="Arial" w:eastAsia="Arial" w:hAnsi="Arial" w:cs="Arial"/>
          <w:b/>
          <w:bCs/>
          <w:sz w:val="23"/>
          <w:szCs w:val="23"/>
          <w:lang w:val="pt-BR"/>
        </w:rPr>
        <w:t xml:space="preserve">5. </w:t>
      </w:r>
      <w:r w:rsidR="006C37A8" w:rsidRPr="006C37A8">
        <w:rPr>
          <w:rFonts w:ascii="Arial" w:hAnsi="Arial"/>
          <w:b/>
          <w:sz w:val="23"/>
          <w:lang w:val="pt-BR"/>
        </w:rPr>
        <w:t>CONSIDERAÇÕES FINAIS</w:t>
      </w:r>
      <w:bookmarkEnd w:id="629"/>
    </w:p>
    <w:p w14:paraId="0DCF63DA" w14:textId="77777777" w:rsidR="00314982" w:rsidRPr="006C37A8" w:rsidRDefault="00314982">
      <w:pPr>
        <w:rPr>
          <w:lang w:val="pt-BR"/>
        </w:rPr>
        <w:sectPr w:rsidR="00314982" w:rsidRPr="006C37A8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3A79EFCA" w14:textId="77777777" w:rsidR="00616C98" w:rsidRPr="006C37A8" w:rsidRDefault="00536FEA">
      <w:pPr>
        <w:ind w:left="910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0"/>
          <w:szCs w:val="20"/>
          <w:lang w:val="pt-BR"/>
        </w:rPr>
        <w:lastRenderedPageBreak/>
        <w:t>35</w:t>
      </w:r>
    </w:p>
    <w:p w14:paraId="0A729747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69222C46" w14:textId="77777777" w:rsidR="00314982" w:rsidRPr="006C37A8" w:rsidRDefault="00314982">
      <w:pPr>
        <w:spacing w:line="255" w:lineRule="exact"/>
        <w:rPr>
          <w:sz w:val="20"/>
          <w:lang w:val="pt-BR"/>
        </w:rPr>
      </w:pPr>
    </w:p>
    <w:p w14:paraId="5F095D15" w14:textId="77777777" w:rsidR="00314982" w:rsidRPr="006C37A8" w:rsidRDefault="006C37A8" w:rsidP="00194BFE">
      <w:pPr>
        <w:ind w:right="-221"/>
        <w:jc w:val="center"/>
        <w:outlineLvl w:val="0"/>
        <w:rPr>
          <w:sz w:val="20"/>
          <w:lang w:val="pt-BR"/>
        </w:rPr>
      </w:pPr>
      <w:bookmarkStart w:id="630" w:name="_Toc52444650"/>
      <w:r w:rsidRPr="006C37A8">
        <w:rPr>
          <w:rFonts w:ascii="Arial" w:hAnsi="Arial"/>
          <w:b/>
          <w:sz w:val="24"/>
          <w:lang w:val="pt-BR"/>
        </w:rPr>
        <w:t>REFERÊNCIAS</w:t>
      </w:r>
      <w:bookmarkEnd w:id="630"/>
    </w:p>
    <w:p w14:paraId="0544DECD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3E240EBA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0855CE8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EE0425E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5C5EF4A0" w14:textId="77777777" w:rsidR="00314982" w:rsidRPr="006C37A8" w:rsidRDefault="00314982">
      <w:pPr>
        <w:spacing w:line="319" w:lineRule="exact"/>
        <w:rPr>
          <w:sz w:val="20"/>
          <w:lang w:val="pt-BR"/>
        </w:rPr>
      </w:pPr>
    </w:p>
    <w:p w14:paraId="41DB8E38" w14:textId="389B95BA" w:rsidR="00314982" w:rsidRPr="00194BFE" w:rsidRDefault="006C37A8">
      <w:pPr>
        <w:spacing w:line="423" w:lineRule="auto"/>
        <w:ind w:left="260" w:right="20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ALMEIDA, F. D. </w:t>
      </w:r>
      <w:r w:rsidRPr="006C37A8">
        <w:rPr>
          <w:rFonts w:ascii="Arial" w:hAnsi="Arial"/>
          <w:b/>
          <w:sz w:val="24"/>
          <w:lang w:val="pt-BR"/>
        </w:rPr>
        <w:t>Determinantes do spread bancário ex-post no Brasil: uma</w:t>
      </w:r>
      <w:r w:rsidRPr="00194BFE">
        <w:rPr>
          <w:rFonts w:ascii="Arial" w:hAnsi="Arial"/>
          <w:sz w:val="24"/>
          <w:lang w:val="pt-BR"/>
        </w:rPr>
        <w:t xml:space="preserve"> </w:t>
      </w:r>
      <w:r w:rsidRPr="006C37A8">
        <w:rPr>
          <w:rFonts w:ascii="Arial" w:hAnsi="Arial"/>
          <w:b/>
          <w:sz w:val="24"/>
          <w:lang w:val="pt-BR"/>
        </w:rPr>
        <w:t>análise de fatores micro e macroeconômic</w:t>
      </w:r>
      <w:r w:rsidRPr="006C37A8">
        <w:rPr>
          <w:rFonts w:ascii="Arial" w:hAnsi="Arial"/>
          <w:sz w:val="24"/>
          <w:lang w:val="pt-BR"/>
        </w:rPr>
        <w:t>. Brasíli: Universidade Católica de Brasíl,</w:t>
      </w:r>
      <w:r w:rsidRPr="006C37A8">
        <w:rPr>
          <w:rFonts w:ascii="Arial" w:hAnsi="Arial"/>
          <w:b/>
          <w:sz w:val="24"/>
          <w:lang w:val="pt-BR"/>
        </w:rPr>
        <w:t xml:space="preserve"> </w:t>
      </w:r>
      <w:r w:rsidRPr="006C37A8">
        <w:rPr>
          <w:rFonts w:ascii="Arial" w:hAnsi="Arial"/>
          <w:sz w:val="24"/>
          <w:lang w:val="pt-BR"/>
        </w:rPr>
        <w:t xml:space="preserve">2013. Citado 1 vez na página </w:t>
      </w:r>
      <w:hyperlink w:anchor="page27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26.</w:t>
        </w:r>
      </w:hyperlink>
    </w:p>
    <w:p w14:paraId="1EEBC9FF" w14:textId="77777777" w:rsidR="00314982" w:rsidRPr="006C37A8" w:rsidRDefault="00314982">
      <w:pPr>
        <w:spacing w:line="72" w:lineRule="exact"/>
        <w:rPr>
          <w:sz w:val="20"/>
          <w:lang w:val="pt-BR"/>
        </w:rPr>
      </w:pPr>
    </w:p>
    <w:p w14:paraId="56B0F255" w14:textId="43CBE486" w:rsidR="00314982" w:rsidRPr="00194BFE" w:rsidRDefault="006C37A8">
      <w:pPr>
        <w:spacing w:line="423" w:lineRule="auto"/>
        <w:ind w:left="260" w:right="280" w:firstLine="7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ARONOVICH, Selmo. Uma nota sobre os efeitos da inflação e do nível de atividade sobre o spread bancário. </w:t>
      </w:r>
      <w:r w:rsidRPr="006C37A8">
        <w:rPr>
          <w:rFonts w:ascii="Arial" w:hAnsi="Arial"/>
          <w:b/>
          <w:sz w:val="24"/>
          <w:lang w:val="pt-BR"/>
        </w:rPr>
        <w:t>Revista Brasileira de Economia</w:t>
      </w:r>
      <w:r w:rsidRPr="006C37A8">
        <w:rPr>
          <w:rFonts w:ascii="Arial" w:hAnsi="Arial"/>
          <w:sz w:val="24"/>
          <w:lang w:val="pt-BR"/>
        </w:rPr>
        <w:t xml:space="preserve">, v. 48, n. 1, p. 125–40, 1994. Citado 1 vez na página </w:t>
      </w:r>
      <w:hyperlink w:anchor="page25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24.</w:t>
        </w:r>
      </w:hyperlink>
    </w:p>
    <w:p w14:paraId="5D4D97A5" w14:textId="77777777" w:rsidR="00314982" w:rsidRPr="006C37A8" w:rsidRDefault="00314982">
      <w:pPr>
        <w:spacing w:line="71" w:lineRule="exact"/>
        <w:rPr>
          <w:sz w:val="20"/>
          <w:lang w:val="pt-BR"/>
        </w:rPr>
      </w:pPr>
    </w:p>
    <w:p w14:paraId="04BF7CF2" w14:textId="000ACE5D" w:rsidR="00314982" w:rsidRPr="00194BFE" w:rsidRDefault="006C37A8">
      <w:pPr>
        <w:spacing w:line="432" w:lineRule="auto"/>
        <w:ind w:left="260" w:right="20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BACEN. </w:t>
      </w:r>
      <w:proofErr w:type="gramStart"/>
      <w:r w:rsidRPr="006C37A8">
        <w:rPr>
          <w:rFonts w:ascii="Arial" w:hAnsi="Arial"/>
          <w:b/>
          <w:sz w:val="24"/>
          <w:lang w:val="pt-BR"/>
        </w:rPr>
        <w:t>Juros e Spread Bancário</w:t>
      </w:r>
      <w:proofErr w:type="gramEnd"/>
      <w:r w:rsidRPr="006C37A8">
        <w:rPr>
          <w:rFonts w:ascii="Arial" w:hAnsi="Arial"/>
          <w:sz w:val="24"/>
          <w:lang w:val="pt-BR"/>
        </w:rPr>
        <w:t xml:space="preserve">. Brasília, 2016. Citado 3 vezes nas páginas </w:t>
      </w:r>
      <w:hyperlink w:anchor="page20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19, </w:t>
        </w:r>
      </w:hyperlink>
      <w:hyperlink w:anchor="page21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20,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23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22.</w:t>
        </w:r>
      </w:hyperlink>
    </w:p>
    <w:p w14:paraId="412907E3" w14:textId="77777777" w:rsidR="00314982" w:rsidRPr="00194BFE" w:rsidRDefault="00314982">
      <w:pPr>
        <w:spacing w:line="59" w:lineRule="exact"/>
        <w:rPr>
          <w:rFonts w:ascii="Arial" w:hAnsi="Arial"/>
          <w:sz w:val="24"/>
          <w:lang w:val="pt-BR"/>
        </w:rPr>
      </w:pPr>
    </w:p>
    <w:p w14:paraId="5E205D3D" w14:textId="399B658E" w:rsidR="00314982" w:rsidRPr="006C37A8" w:rsidRDefault="006C37A8" w:rsidP="00194BFE">
      <w:pPr>
        <w:numPr>
          <w:ilvl w:val="0"/>
          <w:numId w:val="9"/>
        </w:numPr>
        <w:tabs>
          <w:tab w:val="left" w:pos="1357"/>
        </w:tabs>
        <w:spacing w:line="423" w:lineRule="auto"/>
        <w:ind w:right="20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Juros e Spread Bancário no Brasil</w:t>
      </w:r>
      <w:r w:rsidRPr="006C37A8">
        <w:rPr>
          <w:rFonts w:ascii="Arial" w:hAnsi="Arial"/>
          <w:sz w:val="24"/>
          <w:lang w:val="pt-BR"/>
        </w:rPr>
        <w:t>. Brasília, 2000. Disponível em:</w:t>
      </w:r>
      <w:r w:rsidRPr="00194BFE">
        <w:rPr>
          <w:rFonts w:ascii="Arial" w:hAnsi="Arial"/>
          <w:b/>
          <w:sz w:val="24"/>
          <w:lang w:val="pt-BR"/>
        </w:rPr>
        <w:t xml:space="preserve"> </w:t>
      </w:r>
      <w:hyperlink r:id="rId31">
        <w:r w:rsidRPr="006C37A8">
          <w:rPr>
            <w:rFonts w:ascii="Arial" w:hAnsi="Arial"/>
            <w:sz w:val="24"/>
            <w:lang w:val="pt-BR"/>
          </w:rPr>
          <w:t xml:space="preserve">&lt;https://www.bcb.gov.br/ftp/jurospread112000.pdf&gt;.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Citado 4 vezes nas páginas </w:t>
      </w:r>
      <w:hyperlink w:anchor="page1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17, </w:t>
        </w:r>
      </w:hyperlink>
      <w:hyperlink w:anchor="page1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18,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22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21, </w:t>
        </w:r>
      </w:hyperlink>
      <w:hyperlink w:anchor="page24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23.</w:t>
        </w:r>
      </w:hyperlink>
    </w:p>
    <w:p w14:paraId="5D45C129" w14:textId="77777777" w:rsidR="00616C98" w:rsidRPr="006C37A8" w:rsidRDefault="00536FEA">
      <w:pPr>
        <w:spacing w:line="20" w:lineRule="exact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854848" behindDoc="1" locked="0" layoutInCell="0" allowOverlap="1" wp14:anchorId="58103894" wp14:editId="01577B2F">
                <wp:simplePos x="0" y="0"/>
                <wp:positionH relativeFrom="column">
                  <wp:posOffset>164465</wp:posOffset>
                </wp:positionH>
                <wp:positionV relativeFrom="paragraph">
                  <wp:posOffset>-764540</wp:posOffset>
                </wp:positionV>
                <wp:extent cx="607060" cy="0"/>
                <wp:effectExtent l="0" t="0" r="0" b="0"/>
                <wp:wrapNone/>
                <wp:docPr id="209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C1C65" id="Shape 104" o:spid="_x0000_s1026" style="position:absolute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60.15pt" to="60.75pt,-6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67EF38B8" w14:textId="77777777" w:rsidR="00314982" w:rsidRPr="00194BFE" w:rsidRDefault="00314982">
      <w:pPr>
        <w:spacing w:line="52" w:lineRule="exact"/>
        <w:rPr>
          <w:rFonts w:ascii="Arial" w:hAnsi="Arial"/>
          <w:sz w:val="24"/>
        </w:rPr>
      </w:pPr>
    </w:p>
    <w:p w14:paraId="5F5FC97A" w14:textId="77777777" w:rsidR="00314982" w:rsidRPr="006C37A8" w:rsidRDefault="006C37A8" w:rsidP="006C37A8">
      <w:pPr>
        <w:ind w:left="260"/>
        <w:outlineLvl w:val="0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>BRASIL. CONSTITUIÇÃO DA REPÚBLICA FEDERATIVA DO BRASIL DE 1988.</w:t>
      </w:r>
    </w:p>
    <w:p w14:paraId="78C136F7" w14:textId="77777777" w:rsidR="00314982" w:rsidRPr="00194BFE" w:rsidRDefault="00314982">
      <w:pPr>
        <w:spacing w:line="202" w:lineRule="exact"/>
        <w:rPr>
          <w:rFonts w:ascii="Arial" w:hAnsi="Arial"/>
          <w:sz w:val="24"/>
          <w:lang w:val="pt-BR"/>
        </w:rPr>
      </w:pPr>
    </w:p>
    <w:p w14:paraId="2766A648" w14:textId="77777777" w:rsidR="00314982" w:rsidRPr="006C37A8" w:rsidRDefault="006C37A8" w:rsidP="006C37A8">
      <w:pPr>
        <w:ind w:left="260"/>
        <w:outlineLvl w:val="0"/>
        <w:rPr>
          <w:sz w:val="20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Diário Oficial da República Federativa do Brasil</w:t>
      </w:r>
      <w:r w:rsidRPr="006C37A8">
        <w:rPr>
          <w:rFonts w:ascii="Arial" w:hAnsi="Arial"/>
          <w:sz w:val="24"/>
          <w:lang w:val="pt-BR"/>
        </w:rPr>
        <w:t>, Brasília, DF, 5 out. 1988.</w:t>
      </w:r>
    </w:p>
    <w:p w14:paraId="2805D812" w14:textId="77777777" w:rsidR="00314982" w:rsidRPr="00194BFE" w:rsidRDefault="00314982">
      <w:pPr>
        <w:spacing w:line="203" w:lineRule="exact"/>
        <w:rPr>
          <w:rFonts w:ascii="Arial" w:hAnsi="Arial"/>
          <w:sz w:val="24"/>
          <w:lang w:val="pt-BR"/>
        </w:rPr>
      </w:pPr>
    </w:p>
    <w:p w14:paraId="033F020F" w14:textId="77777777" w:rsidR="00314982" w:rsidRPr="006C37A8" w:rsidRDefault="006C37A8" w:rsidP="006C37A8">
      <w:pPr>
        <w:ind w:left="260"/>
        <w:outlineLvl w:val="0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Disponível em: </w:t>
      </w:r>
      <w:hyperlink r:id="rId32">
        <w:r w:rsidRPr="006C37A8">
          <w:rPr>
            <w:rFonts w:ascii="Arial" w:hAnsi="Arial"/>
            <w:sz w:val="24"/>
            <w:lang w:val="pt-BR"/>
          </w:rPr>
          <w:t>&lt;http://www.planalto.gov.br/ccivil_03/constituicao/constituicao.htm&gt;.</w:t>
        </w:r>
      </w:hyperlink>
    </w:p>
    <w:p w14:paraId="233EB2EC" w14:textId="77777777" w:rsidR="00314982" w:rsidRPr="00194BFE" w:rsidRDefault="00314982">
      <w:pPr>
        <w:spacing w:line="202" w:lineRule="exact"/>
        <w:rPr>
          <w:rFonts w:ascii="Arial" w:hAnsi="Arial"/>
          <w:sz w:val="24"/>
          <w:lang w:val="pt-BR"/>
        </w:rPr>
      </w:pPr>
    </w:p>
    <w:p w14:paraId="3762C76D" w14:textId="387F315D" w:rsidR="00314982" w:rsidRPr="00194BFE" w:rsidRDefault="006C37A8" w:rsidP="006C37A8">
      <w:pPr>
        <w:ind w:left="260"/>
        <w:outlineLvl w:val="0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Acesso em: 7 set. 2020. Citado 1 vez na página </w:t>
      </w:r>
      <w:hyperlink w:anchor="page10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9.</w:t>
        </w:r>
      </w:hyperlink>
    </w:p>
    <w:p w14:paraId="63897A36" w14:textId="77777777" w:rsidR="00314982" w:rsidRPr="00194BFE" w:rsidRDefault="00314982">
      <w:pPr>
        <w:spacing w:line="298" w:lineRule="exact"/>
        <w:rPr>
          <w:rFonts w:ascii="Arial" w:hAnsi="Arial"/>
          <w:sz w:val="24"/>
          <w:lang w:val="pt-BR"/>
        </w:rPr>
      </w:pPr>
    </w:p>
    <w:p w14:paraId="2C224CC0" w14:textId="02958EE9" w:rsidR="00314982" w:rsidRPr="006C37A8" w:rsidRDefault="006C37A8" w:rsidP="00194BFE">
      <w:pPr>
        <w:numPr>
          <w:ilvl w:val="0"/>
          <w:numId w:val="10"/>
        </w:numPr>
        <w:tabs>
          <w:tab w:val="left" w:pos="1357"/>
        </w:tabs>
        <w:spacing w:line="421" w:lineRule="auto"/>
        <w:rPr>
          <w:rFonts w:ascii="Arial" w:eastAsia="Arial" w:hAnsi="Arial" w:cs="Arial"/>
          <w:sz w:val="24"/>
          <w:szCs w:val="24"/>
          <w:lang w:val="pt-BR"/>
        </w:rPr>
      </w:pPr>
      <w:proofErr w:type="gramStart"/>
      <w:r w:rsidRPr="006C37A8">
        <w:rPr>
          <w:rFonts w:ascii="Arial" w:hAnsi="Arial"/>
          <w:sz w:val="24"/>
          <w:lang w:val="pt-BR"/>
        </w:rPr>
        <w:t>DECRETO-LEI No</w:t>
      </w:r>
      <w:proofErr w:type="gramEnd"/>
      <w:r w:rsidRPr="006C37A8">
        <w:rPr>
          <w:rFonts w:ascii="Arial" w:hAnsi="Arial"/>
          <w:sz w:val="24"/>
          <w:lang w:val="pt-BR"/>
        </w:rPr>
        <w:t xml:space="preserve"> 759, DE 12 DE AGOSTO DE 1969. </w:t>
      </w:r>
      <w:r w:rsidRPr="006C37A8">
        <w:rPr>
          <w:rFonts w:ascii="Arial" w:hAnsi="Arial"/>
          <w:b/>
          <w:sz w:val="24"/>
          <w:lang w:val="pt-BR"/>
        </w:rPr>
        <w:t>Diário Oficial da</w:t>
      </w:r>
      <w:r w:rsidRPr="00194BFE">
        <w:rPr>
          <w:rFonts w:ascii="Arial" w:hAnsi="Arial"/>
          <w:sz w:val="24"/>
          <w:lang w:val="pt-BR"/>
        </w:rPr>
        <w:t xml:space="preserve"> </w:t>
      </w:r>
      <w:r w:rsidRPr="006C37A8">
        <w:rPr>
          <w:rFonts w:ascii="Arial" w:hAnsi="Arial"/>
          <w:b/>
          <w:sz w:val="24"/>
          <w:lang w:val="pt-BR"/>
        </w:rPr>
        <w:t>República Federativa do Brasil</w:t>
      </w:r>
      <w:r w:rsidRPr="006C37A8">
        <w:rPr>
          <w:rFonts w:ascii="Arial" w:hAnsi="Arial"/>
          <w:sz w:val="24"/>
          <w:lang w:val="pt-BR"/>
        </w:rPr>
        <w:t>, Brasília, DF, 12 ago. 1969. Disponível em:</w:t>
      </w:r>
      <w:r w:rsidRPr="006C37A8">
        <w:rPr>
          <w:rFonts w:ascii="Arial" w:hAnsi="Arial"/>
          <w:b/>
          <w:sz w:val="24"/>
          <w:lang w:val="pt-BR"/>
        </w:rPr>
        <w:t xml:space="preserve"> </w:t>
      </w:r>
      <w:hyperlink r:id="rId33">
        <w:r w:rsidRPr="006C37A8">
          <w:rPr>
            <w:rFonts w:ascii="Arial" w:hAnsi="Arial"/>
            <w:sz w:val="24"/>
            <w:lang w:val="pt-BR"/>
          </w:rPr>
          <w:t xml:space="preserve">&lt;http://www.planalto.gov.br/ccivil_03/decreto-lei/del0759.htm&gt;.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Acesso em: 4 set. 2020. Citado 2 vez na página </w:t>
      </w:r>
      <w:hyperlink w:anchor="page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8.</w:t>
        </w:r>
      </w:hyperlink>
    </w:p>
    <w:p w14:paraId="6E0787BF" w14:textId="77777777" w:rsidR="00616C98" w:rsidRPr="006C37A8" w:rsidRDefault="00536FEA">
      <w:pPr>
        <w:spacing w:line="20" w:lineRule="exact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856896" behindDoc="1" locked="0" layoutInCell="0" allowOverlap="1" wp14:anchorId="31EF8D25" wp14:editId="4E068780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210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2E7BA" id="Shape 105" o:spid="_x0000_s1026" style="position:absolute;z-index:-2514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pt" to="60.75pt,-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4FEF2F2E" w14:textId="77777777" w:rsidR="00314982" w:rsidRPr="00194BFE" w:rsidRDefault="00314982">
      <w:pPr>
        <w:spacing w:line="52" w:lineRule="exact"/>
        <w:rPr>
          <w:rFonts w:ascii="Arial" w:hAnsi="Arial"/>
          <w:sz w:val="24"/>
        </w:rPr>
      </w:pPr>
    </w:p>
    <w:p w14:paraId="25F1CE08" w14:textId="7FEB0B40" w:rsidR="00314982" w:rsidRPr="006C37A8" w:rsidRDefault="006C37A8" w:rsidP="00194BFE">
      <w:pPr>
        <w:numPr>
          <w:ilvl w:val="0"/>
          <w:numId w:val="11"/>
        </w:numPr>
        <w:tabs>
          <w:tab w:val="left" w:pos="1357"/>
        </w:tabs>
        <w:spacing w:line="421" w:lineRule="auto"/>
        <w:ind w:right="60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Lei no 4.595, de 31 de dezembro de 1964. </w:t>
      </w:r>
      <w:r w:rsidRPr="006C37A8">
        <w:rPr>
          <w:rFonts w:ascii="Arial" w:hAnsi="Arial"/>
          <w:b/>
          <w:sz w:val="24"/>
          <w:lang w:val="pt-BR"/>
        </w:rPr>
        <w:t>Diário Oficial da República</w:t>
      </w:r>
      <w:r w:rsidRPr="00194BFE">
        <w:rPr>
          <w:rFonts w:ascii="Arial" w:hAnsi="Arial"/>
          <w:sz w:val="24"/>
          <w:lang w:val="pt-BR"/>
        </w:rPr>
        <w:t xml:space="preserve"> </w:t>
      </w:r>
      <w:r w:rsidRPr="006C37A8">
        <w:rPr>
          <w:rFonts w:ascii="Arial" w:hAnsi="Arial"/>
          <w:b/>
          <w:sz w:val="24"/>
          <w:lang w:val="pt-BR"/>
        </w:rPr>
        <w:t>Federativa do Brasil</w:t>
      </w:r>
      <w:r w:rsidRPr="006C37A8">
        <w:rPr>
          <w:rFonts w:ascii="Arial" w:hAnsi="Arial"/>
          <w:sz w:val="24"/>
          <w:lang w:val="pt-BR"/>
        </w:rPr>
        <w:t>, Brasília, DF, 31 dez. 1964. Disponível em:</w:t>
      </w:r>
      <w:r w:rsidRPr="006C37A8">
        <w:rPr>
          <w:rFonts w:ascii="Arial" w:hAnsi="Arial"/>
          <w:b/>
          <w:sz w:val="24"/>
          <w:lang w:val="pt-BR"/>
        </w:rPr>
        <w:t xml:space="preserve"> </w:t>
      </w:r>
      <w:hyperlink r:id="rId34">
        <w:r w:rsidRPr="006C37A8">
          <w:rPr>
            <w:rFonts w:ascii="Arial" w:hAnsi="Arial"/>
            <w:sz w:val="24"/>
            <w:lang w:val="pt-BR"/>
          </w:rPr>
          <w:t xml:space="preserve">&lt;http://www.planalto.gov.br/ccivil_03/leis/L4595.htm&gt;.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Acesso em: 4 set. 2020. Citado 2 vez na página </w:t>
      </w:r>
      <w:hyperlink w:anchor="page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7.</w:t>
        </w:r>
      </w:hyperlink>
    </w:p>
    <w:p w14:paraId="07FC3CA6" w14:textId="77777777" w:rsidR="00616C98" w:rsidRPr="006C37A8" w:rsidRDefault="00536FEA">
      <w:pPr>
        <w:spacing w:line="20" w:lineRule="exact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858944" behindDoc="1" locked="0" layoutInCell="0" allowOverlap="1" wp14:anchorId="72AF5570" wp14:editId="4B6D9F2D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211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D5F1D" id="Shape 106" o:spid="_x0000_s1026" style="position:absolute;z-index:-25145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pt" to="60.75pt,-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02ACBCB9" w14:textId="77777777" w:rsidR="00314982" w:rsidRPr="00194BFE" w:rsidRDefault="00314982">
      <w:pPr>
        <w:spacing w:line="53" w:lineRule="exact"/>
        <w:rPr>
          <w:rFonts w:ascii="Arial" w:hAnsi="Arial"/>
          <w:sz w:val="24"/>
        </w:rPr>
      </w:pPr>
    </w:p>
    <w:p w14:paraId="37D0C1D3" w14:textId="77777777" w:rsidR="00314982" w:rsidRPr="006C37A8" w:rsidRDefault="006C37A8">
      <w:pPr>
        <w:spacing w:line="464" w:lineRule="auto"/>
        <w:ind w:left="260" w:right="60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3"/>
          <w:szCs w:val="23"/>
          <w:lang w:val="pt-BR"/>
        </w:rPr>
        <w:t xml:space="preserve">BROCK, Philip L.; ROJAS SUAREZ, Liliana. Understanding the behavior of bank spreads in Latin America. </w:t>
      </w:r>
      <w:r w:rsidRPr="006C37A8">
        <w:rPr>
          <w:rFonts w:ascii="Arial" w:eastAsia="Arial" w:hAnsi="Arial" w:cs="Arial"/>
          <w:b/>
          <w:bCs/>
          <w:sz w:val="23"/>
          <w:szCs w:val="23"/>
          <w:lang w:val="pt-BR"/>
        </w:rPr>
        <w:t>Journal of Development Economics</w:t>
      </w:r>
      <w:r w:rsidRPr="006C37A8">
        <w:rPr>
          <w:rFonts w:ascii="Arial" w:eastAsia="Arial" w:hAnsi="Arial" w:cs="Arial"/>
          <w:sz w:val="23"/>
          <w:szCs w:val="23"/>
          <w:lang w:val="pt-BR"/>
        </w:rPr>
        <w:t>, v. 63, n. 1,</w:t>
      </w:r>
    </w:p>
    <w:p w14:paraId="5EA89378" w14:textId="77777777" w:rsidR="00314982" w:rsidRPr="006C37A8" w:rsidRDefault="00314982">
      <w:pPr>
        <w:rPr>
          <w:lang w:val="pt-BR"/>
        </w:rPr>
        <w:sectPr w:rsidR="00314982" w:rsidRPr="006C37A8">
          <w:pgSz w:w="11900" w:h="16838"/>
          <w:pgMar w:top="1028" w:right="1086" w:bottom="471" w:left="1440" w:header="0" w:footer="0" w:gutter="0"/>
          <w:cols w:space="720" w:equalWidth="0">
            <w:col w:w="9380"/>
          </w:cols>
        </w:sectPr>
      </w:pPr>
    </w:p>
    <w:p w14:paraId="478053FE" w14:textId="77777777" w:rsidR="00616C98" w:rsidRPr="006C37A8" w:rsidRDefault="00536FEA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36</w:t>
      </w:r>
    </w:p>
    <w:p w14:paraId="7F97400D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68811E05" w14:textId="77777777" w:rsidR="00314982" w:rsidRPr="006C37A8" w:rsidRDefault="00314982">
      <w:pPr>
        <w:spacing w:line="246" w:lineRule="exact"/>
        <w:rPr>
          <w:sz w:val="20"/>
          <w:szCs w:val="20"/>
          <w:lang w:val="pt-BR"/>
        </w:rPr>
      </w:pPr>
    </w:p>
    <w:p w14:paraId="3C6983DA" w14:textId="77777777" w:rsidR="00314982" w:rsidRPr="006C37A8" w:rsidRDefault="006C37A8">
      <w:pPr>
        <w:ind w:left="2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>p. 113–134, 2000. Disponível em:</w:t>
      </w:r>
    </w:p>
    <w:p w14:paraId="36F41A76" w14:textId="77777777" w:rsidR="00314982" w:rsidRPr="006C37A8" w:rsidRDefault="00314982">
      <w:pPr>
        <w:spacing w:line="202" w:lineRule="exact"/>
        <w:rPr>
          <w:sz w:val="20"/>
          <w:szCs w:val="20"/>
          <w:lang w:val="pt-BR"/>
        </w:rPr>
      </w:pPr>
    </w:p>
    <w:p w14:paraId="4DA7F9A8" w14:textId="77777777" w:rsidR="00314982" w:rsidRPr="006C37A8" w:rsidRDefault="006C37A8">
      <w:pPr>
        <w:ind w:left="240"/>
        <w:rPr>
          <w:rFonts w:ascii="Arial" w:hAnsi="Arial"/>
          <w:sz w:val="24"/>
          <w:lang w:val="pt-BR"/>
        </w:rPr>
      </w:pPr>
      <w:hyperlink r:id="rId35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&lt;https://EconPapers.repec.org/RePEc:eee:deveco:v:63:y:2000:i:1:p:113-134&gt;. </w:t>
        </w:r>
      </w:hyperlink>
      <w:r w:rsidRPr="006C37A8">
        <w:rPr>
          <w:rFonts w:ascii="Arial" w:hAnsi="Arial"/>
          <w:sz w:val="24"/>
          <w:lang w:val="pt-BR"/>
        </w:rPr>
        <w:t>Citado</w:t>
      </w:r>
    </w:p>
    <w:p w14:paraId="4021853D" w14:textId="77777777" w:rsidR="00314982" w:rsidRPr="006C37A8" w:rsidRDefault="00314982">
      <w:pPr>
        <w:spacing w:line="202" w:lineRule="exact"/>
        <w:rPr>
          <w:sz w:val="20"/>
          <w:lang w:val="pt-BR"/>
        </w:rPr>
      </w:pPr>
    </w:p>
    <w:p w14:paraId="61013B84" w14:textId="2EFD98BD" w:rsidR="00314982" w:rsidRPr="00194BFE" w:rsidRDefault="006C37A8">
      <w:pPr>
        <w:ind w:left="260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2 vez na página </w:t>
      </w:r>
      <w:hyperlink w:anchor="page20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19.</w:t>
        </w:r>
      </w:hyperlink>
    </w:p>
    <w:p w14:paraId="0755264D" w14:textId="77777777" w:rsidR="00314982" w:rsidRPr="006C37A8" w:rsidRDefault="00314982">
      <w:pPr>
        <w:spacing w:line="298" w:lineRule="exact"/>
        <w:rPr>
          <w:sz w:val="20"/>
          <w:lang w:val="pt-BR"/>
        </w:rPr>
      </w:pPr>
    </w:p>
    <w:p w14:paraId="68AB084D" w14:textId="1AAF62A9" w:rsidR="00314982" w:rsidRPr="00194BFE" w:rsidRDefault="006C37A8">
      <w:pPr>
        <w:spacing w:line="432" w:lineRule="auto"/>
        <w:ind w:left="260" w:right="260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CAMARGO, Patrícia Olga. </w:t>
      </w:r>
      <w:r w:rsidRPr="006C37A8">
        <w:rPr>
          <w:rFonts w:ascii="Arial" w:hAnsi="Arial"/>
          <w:b/>
          <w:sz w:val="24"/>
          <w:lang w:val="pt-BR"/>
        </w:rPr>
        <w:t>A evolução recente do setor bancário no Brasik</w:t>
      </w:r>
      <w:r w:rsidRPr="006C37A8">
        <w:rPr>
          <w:rFonts w:ascii="Arial" w:hAnsi="Arial"/>
          <w:sz w:val="24"/>
          <w:lang w:val="pt-BR"/>
        </w:rPr>
        <w:t xml:space="preserve">. São Paulo: Cultura Acadêmica, 2009. Citado 12 vezes nas páginas </w:t>
      </w:r>
      <w:hyperlink w:anchor="page14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9–13.</w:t>
        </w:r>
      </w:hyperlink>
    </w:p>
    <w:p w14:paraId="046A51E3" w14:textId="77777777" w:rsidR="00314982" w:rsidRPr="006C37A8" w:rsidRDefault="00314982">
      <w:pPr>
        <w:spacing w:line="59" w:lineRule="exact"/>
        <w:rPr>
          <w:sz w:val="20"/>
          <w:lang w:val="pt-BR"/>
        </w:rPr>
      </w:pPr>
    </w:p>
    <w:p w14:paraId="7DD411C1" w14:textId="77777777" w:rsidR="00314982" w:rsidRPr="006C37A8" w:rsidRDefault="006C37A8" w:rsidP="006C37A8">
      <w:pPr>
        <w:ind w:left="260"/>
        <w:outlineLvl w:val="0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CMN. Resolução CMN 2.624, de 1999. </w:t>
      </w:r>
      <w:r w:rsidRPr="006C37A8">
        <w:rPr>
          <w:rFonts w:ascii="Arial" w:hAnsi="Arial"/>
          <w:b/>
          <w:sz w:val="24"/>
          <w:lang w:val="pt-BR"/>
        </w:rPr>
        <w:t>Diário Oficial da República Federativa do</w:t>
      </w:r>
    </w:p>
    <w:p w14:paraId="4BBA2454" w14:textId="77777777" w:rsidR="00314982" w:rsidRPr="006C37A8" w:rsidRDefault="00314982">
      <w:pPr>
        <w:spacing w:line="202" w:lineRule="exact"/>
        <w:rPr>
          <w:sz w:val="20"/>
          <w:lang w:val="pt-BR"/>
        </w:rPr>
      </w:pPr>
    </w:p>
    <w:p w14:paraId="3F10973D" w14:textId="77777777" w:rsidR="00314982" w:rsidRPr="006C37A8" w:rsidRDefault="006C37A8">
      <w:pPr>
        <w:ind w:left="260"/>
        <w:rPr>
          <w:sz w:val="20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Brasil</w:t>
      </w:r>
      <w:r w:rsidRPr="006C37A8">
        <w:rPr>
          <w:rFonts w:ascii="Arial" w:hAnsi="Arial"/>
          <w:sz w:val="24"/>
          <w:lang w:val="pt-BR"/>
        </w:rPr>
        <w:t>, Brasília, DF, 29 jul. 1999. Disponível em:</w:t>
      </w:r>
    </w:p>
    <w:p w14:paraId="7A86C823" w14:textId="77777777" w:rsidR="00314982" w:rsidRPr="006C37A8" w:rsidRDefault="00314982">
      <w:pPr>
        <w:spacing w:line="203" w:lineRule="exact"/>
        <w:rPr>
          <w:sz w:val="20"/>
          <w:lang w:val="pt-BR"/>
        </w:rPr>
      </w:pPr>
    </w:p>
    <w:p w14:paraId="1FB8E3C6" w14:textId="5568A19E" w:rsidR="00314982" w:rsidRPr="006C37A8" w:rsidRDefault="006C37A8">
      <w:pPr>
        <w:spacing w:line="423" w:lineRule="auto"/>
        <w:ind w:left="260" w:right="60" w:hanging="20"/>
        <w:rPr>
          <w:rFonts w:ascii="Arial" w:eastAsia="Arial" w:hAnsi="Arial" w:cs="Arial"/>
          <w:sz w:val="24"/>
          <w:szCs w:val="24"/>
          <w:lang w:val="pt-BR"/>
        </w:rPr>
      </w:pPr>
      <w:hyperlink r:id="rId36">
        <w:r w:rsidRPr="006C37A8">
          <w:rPr>
            <w:rFonts w:ascii="Arial" w:eastAsia="Arial" w:hAnsi="Arial" w:cs="Arial"/>
            <w:sz w:val="24"/>
            <w:szCs w:val="24"/>
            <w:lang w:val="pt-BR"/>
          </w:rPr>
          <w:t>&lt;https://www.bcb.gov.br/pre/normativos/busca/downloadNormativo.asp?arquivo=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r:id="rId37">
        <w:r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/Lists/Normativos/Attachments/45083/Res_2624_v1_O.pdf&gt;.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Acesso em: 4 set. 2020. Citado 1 vez na página </w:t>
      </w:r>
      <w:hyperlink w:anchor="page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7.</w:t>
        </w:r>
      </w:hyperlink>
    </w:p>
    <w:p w14:paraId="1306DC8D" w14:textId="77777777" w:rsidR="00314982" w:rsidRPr="00194BFE" w:rsidRDefault="00314982">
      <w:pPr>
        <w:spacing w:line="71" w:lineRule="exact"/>
        <w:rPr>
          <w:rFonts w:ascii="Arial" w:hAnsi="Arial"/>
          <w:sz w:val="24"/>
        </w:rPr>
      </w:pPr>
    </w:p>
    <w:p w14:paraId="0947DADA" w14:textId="2A0D1B64" w:rsidR="00314982" w:rsidRPr="006C37A8" w:rsidRDefault="006C37A8" w:rsidP="00194BFE">
      <w:pPr>
        <w:numPr>
          <w:ilvl w:val="0"/>
          <w:numId w:val="12"/>
        </w:numPr>
        <w:tabs>
          <w:tab w:val="left" w:pos="1357"/>
        </w:tabs>
        <w:spacing w:line="421" w:lineRule="auto"/>
        <w:ind w:right="200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Resolução CMN 3.426, de 2006. </w:t>
      </w:r>
      <w:r w:rsidRPr="006C37A8">
        <w:rPr>
          <w:rFonts w:ascii="Arial" w:hAnsi="Arial"/>
          <w:b/>
          <w:sz w:val="24"/>
          <w:lang w:val="pt-BR"/>
        </w:rPr>
        <w:t>Diário Oficial da República Federativa</w:t>
      </w:r>
      <w:r w:rsidRPr="00194BFE">
        <w:rPr>
          <w:rFonts w:ascii="Arial" w:hAnsi="Arial"/>
          <w:sz w:val="24"/>
          <w:lang w:val="pt-BR"/>
        </w:rPr>
        <w:t xml:space="preserve"> </w:t>
      </w:r>
      <w:r w:rsidRPr="006C37A8">
        <w:rPr>
          <w:rFonts w:ascii="Arial" w:hAnsi="Arial"/>
          <w:b/>
          <w:sz w:val="24"/>
          <w:lang w:val="pt-BR"/>
        </w:rPr>
        <w:t>do Brasil</w:t>
      </w:r>
      <w:r w:rsidRPr="006C37A8">
        <w:rPr>
          <w:rFonts w:ascii="Arial" w:hAnsi="Arial"/>
          <w:sz w:val="24"/>
          <w:lang w:val="pt-BR"/>
        </w:rPr>
        <w:t>, Brasília, DF, 26 dez. 2006. Disponível em:</w:t>
      </w:r>
      <w:r w:rsidRPr="006C37A8">
        <w:rPr>
          <w:rFonts w:ascii="Arial" w:hAnsi="Arial"/>
          <w:b/>
          <w:sz w:val="24"/>
          <w:lang w:val="pt-BR"/>
        </w:rPr>
        <w:t xml:space="preserve"> </w:t>
      </w:r>
      <w:hyperlink r:id="rId38">
        <w:r w:rsidRPr="006C37A8">
          <w:rPr>
            <w:rFonts w:ascii="Arial" w:hAnsi="Arial"/>
            <w:sz w:val="24"/>
            <w:lang w:val="pt-BR"/>
          </w:rPr>
          <w:t xml:space="preserve">&lt;https://www.bcb.gov.br/pre/normativos/res/1976/pdf/res_0394_v13_P.pdf&gt;.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Acesso em: 4 set. 2020. Citado 1 vez na página </w:t>
      </w:r>
      <w:hyperlink w:anchor="page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8.</w:t>
        </w:r>
      </w:hyperlink>
    </w:p>
    <w:p w14:paraId="566E896C" w14:textId="77777777" w:rsidR="00616C98" w:rsidRPr="006C37A8" w:rsidRDefault="00536FEA">
      <w:pPr>
        <w:spacing w:line="20" w:lineRule="exact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860992" behindDoc="1" locked="0" layoutInCell="0" allowOverlap="1" wp14:anchorId="699AE11A" wp14:editId="75BA9FB9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212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775D2" id="Shape 107" o:spid="_x0000_s1026" style="position:absolute;z-index:-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pt" to="60.75pt,-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32FA5C42" w14:textId="77777777" w:rsidR="00314982" w:rsidRPr="00194BFE" w:rsidRDefault="00314982">
      <w:pPr>
        <w:spacing w:line="52" w:lineRule="exact"/>
        <w:rPr>
          <w:rFonts w:ascii="Arial" w:hAnsi="Arial"/>
          <w:sz w:val="24"/>
        </w:rPr>
      </w:pPr>
    </w:p>
    <w:p w14:paraId="49B22DDD" w14:textId="7310B044" w:rsidR="00314982" w:rsidRPr="006C37A8" w:rsidRDefault="006C37A8" w:rsidP="00194BFE">
      <w:pPr>
        <w:numPr>
          <w:ilvl w:val="0"/>
          <w:numId w:val="13"/>
        </w:numPr>
        <w:tabs>
          <w:tab w:val="left" w:pos="1357"/>
        </w:tabs>
        <w:spacing w:line="421" w:lineRule="auto"/>
        <w:ind w:right="40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Resolução CMN 394, de 1976. </w:t>
      </w:r>
      <w:r w:rsidRPr="006C37A8">
        <w:rPr>
          <w:rFonts w:ascii="Arial" w:hAnsi="Arial"/>
          <w:b/>
          <w:sz w:val="24"/>
          <w:lang w:val="pt-BR"/>
        </w:rPr>
        <w:t>Diário Oficial da República Federativa do</w:t>
      </w:r>
      <w:r w:rsidRPr="00194BFE">
        <w:rPr>
          <w:rFonts w:ascii="Arial" w:hAnsi="Arial"/>
          <w:sz w:val="24"/>
          <w:lang w:val="pt-BR"/>
        </w:rPr>
        <w:t xml:space="preserve"> </w:t>
      </w:r>
      <w:r w:rsidRPr="006C37A8">
        <w:rPr>
          <w:rFonts w:ascii="Arial" w:hAnsi="Arial"/>
          <w:b/>
          <w:sz w:val="24"/>
          <w:lang w:val="pt-BR"/>
        </w:rPr>
        <w:t>Brasil</w:t>
      </w:r>
      <w:r w:rsidRPr="006C37A8">
        <w:rPr>
          <w:rFonts w:ascii="Arial" w:hAnsi="Arial"/>
          <w:sz w:val="24"/>
          <w:lang w:val="pt-BR"/>
        </w:rPr>
        <w:t>, Brasília, DF, 20 out. 1976. Disponível em:</w:t>
      </w:r>
      <w:r w:rsidRPr="006C37A8">
        <w:rPr>
          <w:rFonts w:ascii="Arial" w:hAnsi="Arial"/>
          <w:b/>
          <w:sz w:val="24"/>
          <w:lang w:val="pt-BR"/>
        </w:rPr>
        <w:t xml:space="preserve"> </w:t>
      </w:r>
      <w:hyperlink r:id="rId39">
        <w:r w:rsidRPr="006C37A8">
          <w:rPr>
            <w:rFonts w:ascii="Arial" w:hAnsi="Arial"/>
            <w:sz w:val="24"/>
            <w:lang w:val="pt-BR"/>
          </w:rPr>
          <w:t xml:space="preserve">&lt;https://www.bcb.gov.br/pre/normativos/res/1976/pdf/res_0394_v13_P.pdf&gt;.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Acesso em: 4 set. 2020. Citado 1 vez na página </w:t>
      </w:r>
      <w:hyperlink w:anchor="page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8.</w:t>
        </w:r>
      </w:hyperlink>
    </w:p>
    <w:p w14:paraId="5A92AD8C" w14:textId="77777777" w:rsidR="00616C98" w:rsidRPr="006C37A8" w:rsidRDefault="00536FEA">
      <w:pPr>
        <w:spacing w:line="20" w:lineRule="exact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863040" behindDoc="1" locked="0" layoutInCell="0" allowOverlap="1" wp14:anchorId="4818C0CE" wp14:editId="78A97CB8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213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C40A" id="Shape 108" o:spid="_x0000_s1026" style="position:absolute;z-index:-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pt" to="60.75pt,-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46600511" w14:textId="77777777" w:rsidR="00314982" w:rsidRPr="00194BFE" w:rsidRDefault="00314982">
      <w:pPr>
        <w:spacing w:line="52" w:lineRule="exact"/>
        <w:rPr>
          <w:rFonts w:ascii="Arial" w:hAnsi="Arial"/>
          <w:sz w:val="24"/>
        </w:rPr>
      </w:pPr>
    </w:p>
    <w:p w14:paraId="6CAF3FA1" w14:textId="45BDFB57" w:rsidR="00314982" w:rsidRPr="006C37A8" w:rsidRDefault="006C37A8" w:rsidP="00194BFE">
      <w:pPr>
        <w:numPr>
          <w:ilvl w:val="0"/>
          <w:numId w:val="14"/>
        </w:numPr>
        <w:tabs>
          <w:tab w:val="left" w:pos="1357"/>
        </w:tabs>
        <w:spacing w:line="421" w:lineRule="auto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Resolução Nº 1.524 de 1988. </w:t>
      </w:r>
      <w:r w:rsidRPr="006C37A8">
        <w:rPr>
          <w:rFonts w:ascii="Arial" w:hAnsi="Arial"/>
          <w:b/>
          <w:sz w:val="24"/>
          <w:lang w:val="pt-BR"/>
        </w:rPr>
        <w:t>Diário Oficial da República Federativa do</w:t>
      </w:r>
      <w:r w:rsidRPr="00194BFE">
        <w:rPr>
          <w:rFonts w:ascii="Arial" w:hAnsi="Arial"/>
          <w:sz w:val="24"/>
          <w:lang w:val="pt-BR"/>
        </w:rPr>
        <w:t xml:space="preserve"> </w:t>
      </w:r>
      <w:r w:rsidRPr="006C37A8">
        <w:rPr>
          <w:rFonts w:ascii="Arial" w:hAnsi="Arial"/>
          <w:b/>
          <w:sz w:val="24"/>
          <w:lang w:val="pt-BR"/>
        </w:rPr>
        <w:t>Brasil</w:t>
      </w:r>
      <w:r w:rsidRPr="006C37A8">
        <w:rPr>
          <w:rFonts w:ascii="Arial" w:hAnsi="Arial"/>
          <w:sz w:val="24"/>
          <w:lang w:val="pt-BR"/>
        </w:rPr>
        <w:t>, Brasília, DF, 24 set. 1988. Disponível em:</w:t>
      </w:r>
      <w:r w:rsidRPr="006C37A8">
        <w:rPr>
          <w:rFonts w:ascii="Arial" w:hAnsi="Arial"/>
          <w:b/>
          <w:sz w:val="24"/>
          <w:lang w:val="pt-BR"/>
        </w:rPr>
        <w:t xml:space="preserve"> </w:t>
      </w:r>
      <w:hyperlink r:id="rId40">
        <w:r w:rsidRPr="006C37A8">
          <w:rPr>
            <w:rFonts w:ascii="Arial" w:hAnsi="Arial"/>
            <w:sz w:val="24"/>
            <w:lang w:val="pt-BR"/>
          </w:rPr>
          <w:t xml:space="preserve">&lt;https://www.bcb.gov.br/pre/normativos/res/1988/pdf/res_1524_v8_P.pdf&gt;.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Acesso em: 24 fev. 2017. Citado 1 vez na página </w:t>
      </w:r>
      <w:hyperlink w:anchor="page10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9.</w:t>
        </w:r>
      </w:hyperlink>
    </w:p>
    <w:p w14:paraId="5DE95BCD" w14:textId="77777777" w:rsidR="00616C98" w:rsidRPr="006C37A8" w:rsidRDefault="00536FEA">
      <w:pPr>
        <w:spacing w:line="20" w:lineRule="exact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865088" behindDoc="1" locked="0" layoutInCell="0" allowOverlap="1" wp14:anchorId="5C73A9ED" wp14:editId="5C4ADCDC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214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36ADB" id="Shape 109" o:spid="_x0000_s1026" style="position:absolute;z-index:-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pt" to="60.75pt,-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30A24484" w14:textId="77777777" w:rsidR="00314982" w:rsidRPr="00194BFE" w:rsidRDefault="00314982">
      <w:pPr>
        <w:spacing w:line="53" w:lineRule="exact"/>
        <w:rPr>
          <w:rFonts w:ascii="Arial" w:hAnsi="Arial"/>
          <w:sz w:val="24"/>
        </w:rPr>
      </w:pPr>
    </w:p>
    <w:p w14:paraId="5C2B55DE" w14:textId="1423F524" w:rsidR="00314982" w:rsidRPr="006C37A8" w:rsidRDefault="006C37A8" w:rsidP="00194BFE">
      <w:pPr>
        <w:numPr>
          <w:ilvl w:val="0"/>
          <w:numId w:val="15"/>
        </w:numPr>
        <w:tabs>
          <w:tab w:val="left" w:pos="1357"/>
        </w:tabs>
        <w:spacing w:line="421" w:lineRule="auto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Resolução no 2.099. </w:t>
      </w:r>
      <w:r w:rsidRPr="006C37A8">
        <w:rPr>
          <w:rFonts w:ascii="Arial" w:hAnsi="Arial"/>
          <w:b/>
          <w:sz w:val="24"/>
          <w:lang w:val="pt-BR"/>
        </w:rPr>
        <w:t>Diário Oficial da República Federativa do Brasil</w:t>
      </w:r>
      <w:r w:rsidRPr="006C37A8">
        <w:rPr>
          <w:rFonts w:ascii="Arial" w:hAnsi="Arial"/>
          <w:sz w:val="24"/>
          <w:lang w:val="pt-BR"/>
        </w:rPr>
        <w:t xml:space="preserve">, Brasília DF, 17 ago. 1994. Disponível em: </w:t>
      </w:r>
      <w:hyperlink r:id="rId41">
        <w:r w:rsidRPr="006C37A8">
          <w:rPr>
            <w:rFonts w:ascii="Arial" w:hAnsi="Arial"/>
            <w:sz w:val="24"/>
            <w:lang w:val="pt-BR"/>
          </w:rPr>
          <w:t xml:space="preserve">&lt;https://www.bcb.gov.br/pre/normativos/res/1994/pdf/res_2099_v1_O.pdf&gt;.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Acesso em: 4 set. 2020. Citado 3 vezes nas páginas </w:t>
      </w:r>
      <w:hyperlink w:anchor="page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7, </w:t>
        </w:r>
      </w:hyperlink>
      <w:hyperlink w:anchor="page9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8.</w:t>
        </w:r>
      </w:hyperlink>
    </w:p>
    <w:p w14:paraId="2AADE97B" w14:textId="77777777" w:rsidR="00616C98" w:rsidRPr="006C37A8" w:rsidRDefault="00536FEA">
      <w:pPr>
        <w:spacing w:line="20" w:lineRule="exact"/>
        <w:rPr>
          <w:rFonts w:ascii="Arial" w:eastAsia="Arial" w:hAnsi="Arial" w:cs="Arial"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867136" behindDoc="1" locked="0" layoutInCell="0" allowOverlap="1" wp14:anchorId="7F111AE4" wp14:editId="4E41A6FF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215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1A010" id="Shape 110" o:spid="_x0000_s1026" style="position:absolute;z-index:-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pt" to="60.75pt,-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" o:allowincell="f" filled="t" strokeweight="5054emu">
                <v:stroke joinstyle="miter"/>
                <o:lock v:ext="edit" shapetype="f"/>
              </v:line>
            </w:pict>
          </mc:Fallback>
        </mc:AlternateContent>
      </w:r>
    </w:p>
    <w:p w14:paraId="6CE2F071" w14:textId="77777777" w:rsidR="00616C98" w:rsidRPr="006C37A8" w:rsidRDefault="00616C98">
      <w:pPr>
        <w:rPr>
          <w:lang w:val="pt-BR"/>
        </w:rPr>
        <w:sectPr w:rsidR="00616C98" w:rsidRPr="006C37A8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592F1A4E" w14:textId="77777777" w:rsidR="00616C98" w:rsidRPr="006C37A8" w:rsidRDefault="00536FEA">
      <w:pPr>
        <w:ind w:left="90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>37</w:t>
      </w:r>
    </w:p>
    <w:p w14:paraId="7CBADDCB" w14:textId="77777777" w:rsidR="00314982" w:rsidRPr="006C37A8" w:rsidRDefault="00314982">
      <w:pPr>
        <w:spacing w:line="200" w:lineRule="exact"/>
        <w:rPr>
          <w:sz w:val="20"/>
          <w:szCs w:val="20"/>
          <w:lang w:val="pt-BR"/>
        </w:rPr>
      </w:pPr>
    </w:p>
    <w:p w14:paraId="27DBB8D9" w14:textId="77777777" w:rsidR="00314982" w:rsidRPr="006C37A8" w:rsidRDefault="00314982">
      <w:pPr>
        <w:spacing w:line="246" w:lineRule="exact"/>
        <w:rPr>
          <w:sz w:val="20"/>
          <w:szCs w:val="20"/>
          <w:lang w:val="pt-BR"/>
        </w:rPr>
      </w:pPr>
    </w:p>
    <w:p w14:paraId="334F194D" w14:textId="6A8B50D5" w:rsidR="00314982" w:rsidRPr="00194BFE" w:rsidRDefault="006C37A8" w:rsidP="00194BFE">
      <w:pPr>
        <w:spacing w:line="423" w:lineRule="auto"/>
        <w:ind w:left="260" w:right="60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COSTA, Ana Carla Abrão; NAKANE, Márcio I. Spread bancário no Brasil: dois esclarecimentos e duas constatações. </w:t>
      </w:r>
      <w:r w:rsidRPr="006C37A8">
        <w:rPr>
          <w:rFonts w:ascii="Arial" w:hAnsi="Arial"/>
          <w:b/>
          <w:sz w:val="24"/>
          <w:lang w:val="pt-BR"/>
        </w:rPr>
        <w:t>Tecnologia de Crédito</w:t>
      </w:r>
      <w:r w:rsidRPr="006C37A8">
        <w:rPr>
          <w:rFonts w:ascii="Arial" w:hAnsi="Arial"/>
          <w:sz w:val="24"/>
          <w:lang w:val="pt-BR"/>
        </w:rPr>
        <w:t xml:space="preserve">, 2004. Citado 2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vez na página </w:t>
      </w:r>
      <w:hyperlink w:anchor="page20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19.</w:t>
        </w:r>
      </w:hyperlink>
    </w:p>
    <w:p w14:paraId="7C8A68D9" w14:textId="77777777" w:rsidR="00314982" w:rsidRPr="006C37A8" w:rsidRDefault="00314982">
      <w:pPr>
        <w:spacing w:line="72" w:lineRule="exact"/>
        <w:rPr>
          <w:sz w:val="20"/>
          <w:lang w:val="pt-BR"/>
        </w:rPr>
      </w:pPr>
    </w:p>
    <w:p w14:paraId="64E550C7" w14:textId="7DA8E15A" w:rsidR="00314982" w:rsidRPr="00194BFE" w:rsidRDefault="006C37A8">
      <w:pPr>
        <w:spacing w:line="425" w:lineRule="auto"/>
        <w:ind w:left="260" w:right="60"/>
        <w:rPr>
          <w:rFonts w:ascii="Arial" w:hAnsi="Arial"/>
          <w:b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COSTA OREIRO, José Luís da; PAULO, Luiz Fernando de. Determinantes macroeconômicos do spread bancário no Brasil: teoria e evidência recente. </w:t>
      </w:r>
      <w:r w:rsidRPr="006C37A8">
        <w:rPr>
          <w:rFonts w:ascii="Arial" w:hAnsi="Arial"/>
          <w:b/>
          <w:sz w:val="24"/>
          <w:lang w:val="pt-BR"/>
        </w:rPr>
        <w:t>Economia</w:t>
      </w:r>
      <w:r w:rsidRPr="00194BFE">
        <w:rPr>
          <w:rFonts w:ascii="Arial" w:hAnsi="Arial"/>
          <w:sz w:val="24"/>
          <w:lang w:val="pt-BR"/>
        </w:rPr>
        <w:t xml:space="preserve"> </w:t>
      </w:r>
      <w:r w:rsidRPr="006C37A8">
        <w:rPr>
          <w:rFonts w:ascii="Arial" w:hAnsi="Arial"/>
          <w:b/>
          <w:sz w:val="24"/>
          <w:lang w:val="pt-BR"/>
        </w:rPr>
        <w:t>Aplicada</w:t>
      </w:r>
      <w:r w:rsidRPr="006C37A8">
        <w:rPr>
          <w:rFonts w:ascii="Arial" w:hAnsi="Arial"/>
          <w:sz w:val="24"/>
          <w:lang w:val="pt-BR"/>
        </w:rPr>
        <w:t xml:space="preserve">, v. 10, n. 4, p. 609–634, 2006. Citado 1 vez na página </w:t>
      </w:r>
      <w:hyperlink w:anchor="page26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25.</w:t>
        </w:r>
      </w:hyperlink>
    </w:p>
    <w:p w14:paraId="4C58DD8D" w14:textId="77777777" w:rsidR="00314982" w:rsidRPr="006C37A8" w:rsidRDefault="00314982">
      <w:pPr>
        <w:spacing w:line="65" w:lineRule="exact"/>
        <w:rPr>
          <w:sz w:val="20"/>
          <w:lang w:val="pt-BR"/>
        </w:rPr>
      </w:pPr>
    </w:p>
    <w:p w14:paraId="08383C59" w14:textId="52DA4210" w:rsidR="00314982" w:rsidRPr="00194BFE" w:rsidRDefault="006C37A8">
      <w:pPr>
        <w:spacing w:line="447" w:lineRule="auto"/>
        <w:ind w:left="260" w:right="260"/>
        <w:jc w:val="both"/>
        <w:rPr>
          <w:rFonts w:ascii="Arial" w:hAnsi="Arial"/>
          <w:sz w:val="23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DANTAS, José A. Determinantes do spread bancário ex post no mercado brasileiro. </w:t>
      </w:r>
      <w:r w:rsidRPr="006C37A8">
        <w:rPr>
          <w:rFonts w:ascii="Arial" w:hAnsi="Arial"/>
          <w:b/>
          <w:sz w:val="23"/>
          <w:lang w:val="pt-BR"/>
        </w:rPr>
        <w:t>REV. ADM. MACKENZIE</w:t>
      </w:r>
      <w:r w:rsidRPr="006C37A8">
        <w:rPr>
          <w:rFonts w:ascii="Arial" w:hAnsi="Arial"/>
          <w:sz w:val="23"/>
          <w:lang w:val="pt-BR"/>
        </w:rPr>
        <w:t>, UNIVERSIDADE PRESBITERIANA MACKENZIE, v. 13,</w:t>
      </w:r>
      <w:r w:rsidRPr="006C37A8">
        <w:rPr>
          <w:rFonts w:ascii="Arial" w:hAnsi="Arial"/>
          <w:b/>
          <w:sz w:val="23"/>
          <w:lang w:val="pt-BR"/>
        </w:rPr>
        <w:t xml:space="preserve"> </w:t>
      </w:r>
      <w:r w:rsidRPr="006C37A8">
        <w:rPr>
          <w:rFonts w:ascii="Arial" w:hAnsi="Arial"/>
          <w:sz w:val="23"/>
          <w:lang w:val="pt-BR"/>
        </w:rPr>
        <w:t xml:space="preserve">n. 4, p. 48–74, 2012. </w:t>
      </w:r>
      <w:r w:rsidR="00536FEA" w:rsidRPr="006C37A8">
        <w:rPr>
          <w:rFonts w:ascii="Arial" w:eastAsia="Arial" w:hAnsi="Arial" w:cs="Arial"/>
          <w:sz w:val="23"/>
          <w:szCs w:val="23"/>
          <w:lang w:val="pt-BR"/>
        </w:rPr>
        <w:t xml:space="preserve">Citado 14 vezes nas páginas </w:t>
      </w:r>
      <w:hyperlink w:anchor="page7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6, </w:t>
        </w:r>
      </w:hyperlink>
      <w:hyperlink w:anchor="page8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7, </w:t>
        </w:r>
      </w:hyperlink>
      <w:hyperlink w:anchor="page12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11, </w:t>
        </w:r>
      </w:hyperlink>
      <w:hyperlink w:anchor="page20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19, </w:t>
        </w:r>
      </w:hyperlink>
      <w:hyperlink w:anchor="page21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20, </w:t>
        </w:r>
      </w:hyperlink>
      <w:hyperlink w:anchor="page23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22, </w:t>
        </w:r>
      </w:hyperlink>
      <w:hyperlink w:anchor="page25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24, </w:t>
        </w:r>
      </w:hyperlink>
      <w:hyperlink w:anchor="page27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26, </w:t>
        </w:r>
      </w:hyperlink>
      <w:hyperlink w:anchor="page28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>27.</w:t>
        </w:r>
      </w:hyperlink>
    </w:p>
    <w:p w14:paraId="706FD8CD" w14:textId="77777777" w:rsidR="00314982" w:rsidRPr="00194BFE" w:rsidRDefault="00314982">
      <w:pPr>
        <w:spacing w:line="53" w:lineRule="exact"/>
        <w:rPr>
          <w:rFonts w:ascii="Arial" w:hAnsi="Arial"/>
          <w:sz w:val="23"/>
          <w:lang w:val="pt-BR"/>
        </w:rPr>
      </w:pPr>
    </w:p>
    <w:p w14:paraId="0DDD32B4" w14:textId="77777777" w:rsidR="00314982" w:rsidRPr="006C37A8" w:rsidRDefault="006C37A8">
      <w:pPr>
        <w:spacing w:line="415" w:lineRule="auto"/>
        <w:ind w:left="260" w:right="540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DEMIRGÜÇ-KUNT, Ash; HUIZINGAGA, Harry. Determinants of commercial bank interest margins and profitability: some international evidence. </w:t>
      </w: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The World Bank</w:t>
      </w:r>
      <w:r w:rsidRPr="00194BFE">
        <w:rPr>
          <w:rFonts w:ascii="Arial" w:hAnsi="Arial"/>
          <w:sz w:val="24"/>
        </w:rPr>
        <w:t xml:space="preserve"> </w:t>
      </w: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Economic Review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, v. 13, p. 379–408, 1 mai. 1999. Disponível em: </w:t>
      </w:r>
      <w:hyperlink r:id="rId42">
        <w:r w:rsidRPr="006C37A8">
          <w:rPr>
            <w:rFonts w:ascii="Arial" w:eastAsia="Arial" w:hAnsi="Arial" w:cs="Arial"/>
            <w:sz w:val="24"/>
            <w:szCs w:val="24"/>
            <w:lang w:val="pt-BR"/>
          </w:rPr>
          <w:t>&lt;https:</w:t>
        </w:r>
      </w:hyperlink>
    </w:p>
    <w:p w14:paraId="79EECB2D" w14:textId="77777777" w:rsidR="00314982" w:rsidRPr="00194BFE" w:rsidRDefault="00314982">
      <w:pPr>
        <w:spacing w:line="3" w:lineRule="exact"/>
        <w:rPr>
          <w:rFonts w:ascii="Arial" w:hAnsi="Arial"/>
          <w:sz w:val="23"/>
        </w:rPr>
      </w:pPr>
    </w:p>
    <w:p w14:paraId="58F5687E" w14:textId="77777777" w:rsidR="00314982" w:rsidRPr="006C37A8" w:rsidRDefault="006C37A8">
      <w:pPr>
        <w:ind w:left="260"/>
        <w:rPr>
          <w:rFonts w:ascii="Arial" w:eastAsia="Arial" w:hAnsi="Arial" w:cs="Arial"/>
          <w:sz w:val="24"/>
          <w:szCs w:val="24"/>
          <w:lang w:val="pt-BR"/>
        </w:rPr>
      </w:pPr>
      <w:hyperlink r:id="rId43">
        <w:r w:rsidRPr="006C37A8">
          <w:rPr>
            <w:rFonts w:ascii="Arial" w:eastAsia="Arial" w:hAnsi="Arial" w:cs="Arial"/>
            <w:sz w:val="24"/>
            <w:szCs w:val="24"/>
            <w:lang w:val="pt-BR"/>
          </w:rPr>
          <w:t>//citeseerx.ist.psu.edu/viewdoc/download?doi=10.1.1.194.3108&amp;rep=rep1&amp;type=pdf&gt;.</w:t>
        </w:r>
      </w:hyperlink>
    </w:p>
    <w:p w14:paraId="59B6A062" w14:textId="77777777" w:rsidR="00314982" w:rsidRPr="00194BFE" w:rsidRDefault="00314982">
      <w:pPr>
        <w:spacing w:line="202" w:lineRule="exact"/>
        <w:rPr>
          <w:rFonts w:ascii="Arial" w:hAnsi="Arial"/>
          <w:sz w:val="23"/>
        </w:rPr>
      </w:pPr>
    </w:p>
    <w:p w14:paraId="4E33BE0C" w14:textId="1A255022" w:rsidR="00314982" w:rsidRPr="00194BFE" w:rsidRDefault="006C37A8" w:rsidP="006C37A8">
      <w:pPr>
        <w:ind w:left="260"/>
        <w:outlineLvl w:val="0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Acesso em: 8 set. 2020. Citado 3 vezes nas páginas </w:t>
      </w:r>
      <w:hyperlink w:anchor="page20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19, </w:t>
        </w:r>
      </w:hyperlink>
      <w:hyperlink w:anchor="page21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20.</w:t>
        </w:r>
      </w:hyperlink>
    </w:p>
    <w:p w14:paraId="320EA229" w14:textId="77777777" w:rsidR="00314982" w:rsidRPr="006C37A8" w:rsidRDefault="00314982">
      <w:pPr>
        <w:spacing w:line="298" w:lineRule="exact"/>
        <w:rPr>
          <w:sz w:val="20"/>
          <w:lang w:val="pt-BR"/>
        </w:rPr>
      </w:pPr>
    </w:p>
    <w:p w14:paraId="766FC387" w14:textId="77777777" w:rsidR="00314982" w:rsidRPr="006C37A8" w:rsidRDefault="006C37A8">
      <w:pPr>
        <w:spacing w:line="433" w:lineRule="auto"/>
        <w:ind w:left="260" w:right="80"/>
        <w:rPr>
          <w:sz w:val="20"/>
          <w:lang w:val="pt-BR"/>
        </w:rPr>
      </w:pPr>
      <w:r w:rsidRPr="006C37A8">
        <w:rPr>
          <w:rFonts w:ascii="Arial" w:hAnsi="Arial"/>
          <w:sz w:val="23"/>
          <w:lang w:val="pt-BR"/>
        </w:rPr>
        <w:t xml:space="preserve">DURIGAN, Junior et al. Fatores macroeconômicos, indicadores industriais e o spread bancário no Brasil. </w:t>
      </w:r>
      <w:r w:rsidRPr="006C37A8">
        <w:rPr>
          <w:rFonts w:ascii="Arial" w:hAnsi="Arial"/>
          <w:b/>
          <w:sz w:val="23"/>
          <w:lang w:val="pt-BR"/>
        </w:rPr>
        <w:t>Revista de Ciências da Administração - RCA</w:t>
      </w:r>
      <w:r w:rsidRPr="006C37A8">
        <w:rPr>
          <w:rFonts w:ascii="Arial" w:hAnsi="Arial"/>
          <w:sz w:val="23"/>
          <w:lang w:val="pt-BR"/>
        </w:rPr>
        <w:t>, 2018. DOI:</w:t>
      </w:r>
    </w:p>
    <w:p w14:paraId="38ACFA92" w14:textId="77777777" w:rsidR="00314982" w:rsidRPr="006C37A8" w:rsidRDefault="00314982">
      <w:pPr>
        <w:spacing w:line="2" w:lineRule="exact"/>
        <w:rPr>
          <w:sz w:val="20"/>
          <w:lang w:val="pt-BR"/>
        </w:rPr>
      </w:pPr>
    </w:p>
    <w:p w14:paraId="5F157580" w14:textId="247FE68B" w:rsidR="00314982" w:rsidRPr="006C37A8" w:rsidRDefault="006C37A8">
      <w:pPr>
        <w:ind w:left="260"/>
        <w:rPr>
          <w:rFonts w:ascii="Arial" w:hAnsi="Arial"/>
          <w:sz w:val="24"/>
          <w:lang w:val="pt-BR"/>
        </w:rPr>
      </w:pPr>
      <w:hyperlink r:id="rId44">
        <w:r w:rsidRPr="006C37A8">
          <w:rPr>
            <w:rFonts w:ascii="Arial" w:hAnsi="Arial"/>
            <w:sz w:val="24"/>
            <w:lang w:val="pt-BR"/>
          </w:rPr>
          <w:t xml:space="preserve">10.5007/2175-8077.2018v20n51p26. </w:t>
        </w:r>
      </w:hyperlink>
      <w:r w:rsidRPr="006C37A8">
        <w:rPr>
          <w:rFonts w:ascii="Arial" w:hAnsi="Arial"/>
          <w:sz w:val="24"/>
          <w:lang w:val="pt-BR"/>
        </w:rPr>
        <w:t xml:space="preserve">Citado 6 vezes nas páginas </w:t>
      </w:r>
      <w:hyperlink w:anchor="page20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19, </w:t>
        </w:r>
      </w:hyperlink>
      <w:hyperlink w:anchor="page21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20, </w:t>
        </w:r>
      </w:hyperlink>
      <w:hyperlink w:anchor="page27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26, </w:t>
        </w:r>
      </w:hyperlink>
      <w:hyperlink w:anchor="page2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27.</w:t>
        </w:r>
      </w:hyperlink>
    </w:p>
    <w:p w14:paraId="55498DC2" w14:textId="77777777" w:rsidR="00314982" w:rsidRPr="00194BFE" w:rsidRDefault="00314982">
      <w:pPr>
        <w:spacing w:line="298" w:lineRule="exact"/>
        <w:rPr>
          <w:rFonts w:ascii="Arial" w:hAnsi="Arial"/>
          <w:sz w:val="24"/>
          <w:lang w:val="pt-BR"/>
        </w:rPr>
      </w:pPr>
    </w:p>
    <w:p w14:paraId="01D038A7" w14:textId="77777777" w:rsidR="00314982" w:rsidRPr="006C37A8" w:rsidRDefault="006C37A8" w:rsidP="006C37A8">
      <w:pPr>
        <w:ind w:left="260"/>
        <w:outlineLvl w:val="0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FIPECAFI. </w:t>
      </w:r>
      <w:r w:rsidRPr="006C37A8">
        <w:rPr>
          <w:rFonts w:ascii="Arial" w:hAnsi="Arial"/>
          <w:b/>
          <w:sz w:val="24"/>
          <w:lang w:val="pt-BR"/>
        </w:rPr>
        <w:t>ESTUDO SOBRE A APURAÇÃO DO SPREAD DA INDÚSTRIA</w:t>
      </w:r>
    </w:p>
    <w:p w14:paraId="2C1A04BC" w14:textId="77777777" w:rsidR="00314982" w:rsidRPr="00194BFE" w:rsidRDefault="00314982">
      <w:pPr>
        <w:spacing w:line="202" w:lineRule="exact"/>
        <w:rPr>
          <w:rFonts w:ascii="Arial" w:hAnsi="Arial"/>
          <w:sz w:val="24"/>
          <w:lang w:val="pt-BR"/>
        </w:rPr>
      </w:pPr>
    </w:p>
    <w:p w14:paraId="7D345E43" w14:textId="77777777" w:rsidR="00314982" w:rsidRPr="006C37A8" w:rsidRDefault="006C37A8">
      <w:pPr>
        <w:ind w:left="260"/>
        <w:rPr>
          <w:sz w:val="20"/>
          <w:lang w:val="pt-BR"/>
        </w:rPr>
      </w:pPr>
      <w:r w:rsidRPr="006C37A8">
        <w:rPr>
          <w:rFonts w:ascii="Arial" w:hAnsi="Arial"/>
          <w:b/>
          <w:sz w:val="24"/>
          <w:lang w:val="pt-BR"/>
        </w:rPr>
        <w:t>BANCÁRIA</w:t>
      </w:r>
      <w:r w:rsidRPr="006C37A8">
        <w:rPr>
          <w:rFonts w:ascii="Arial" w:hAnsi="Arial"/>
          <w:sz w:val="24"/>
          <w:lang w:val="pt-BR"/>
        </w:rPr>
        <w:t>. [S.l.], 2005. Disponível em:</w:t>
      </w:r>
    </w:p>
    <w:p w14:paraId="5D11297F" w14:textId="77777777" w:rsidR="00314982" w:rsidRPr="00194BFE" w:rsidRDefault="00314982">
      <w:pPr>
        <w:spacing w:line="203" w:lineRule="exact"/>
        <w:rPr>
          <w:rFonts w:ascii="Arial" w:hAnsi="Arial"/>
          <w:sz w:val="24"/>
          <w:lang w:val="pt-BR"/>
        </w:rPr>
      </w:pPr>
    </w:p>
    <w:p w14:paraId="7671E266" w14:textId="59BC3331" w:rsidR="00314982" w:rsidRPr="006C37A8" w:rsidRDefault="006C37A8">
      <w:pPr>
        <w:ind w:left="240"/>
        <w:rPr>
          <w:rFonts w:ascii="Arial" w:hAnsi="Arial"/>
          <w:sz w:val="23"/>
          <w:lang w:val="pt-BR"/>
        </w:rPr>
      </w:pPr>
      <w:hyperlink r:id="rId45">
        <w:r w:rsidRPr="006C37A8">
          <w:rPr>
            <w:rFonts w:ascii="Arial" w:hAnsi="Arial"/>
            <w:sz w:val="23"/>
            <w:lang w:val="pt-BR"/>
          </w:rPr>
          <w:t xml:space="preserve">&lt;https://www.bcb.gov.br/ftp/jurospread112000.pdf&gt;. </w:t>
        </w:r>
      </w:hyperlink>
      <w:r w:rsidRPr="006C37A8">
        <w:rPr>
          <w:rFonts w:ascii="Arial" w:hAnsi="Arial"/>
          <w:sz w:val="23"/>
          <w:lang w:val="pt-BR"/>
        </w:rPr>
        <w:t xml:space="preserve">Citado 2 vezes nas páginas </w:t>
      </w:r>
      <w:hyperlink w:anchor="page21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 xml:space="preserve">20, </w:t>
        </w:r>
      </w:hyperlink>
      <w:hyperlink w:anchor="page28">
        <w:r w:rsidR="00536FEA" w:rsidRPr="006C37A8">
          <w:rPr>
            <w:rFonts w:ascii="Arial" w:eastAsia="Arial" w:hAnsi="Arial" w:cs="Arial"/>
            <w:sz w:val="23"/>
            <w:szCs w:val="23"/>
            <w:lang w:val="pt-BR"/>
          </w:rPr>
          <w:t>27.</w:t>
        </w:r>
      </w:hyperlink>
    </w:p>
    <w:p w14:paraId="0A07472A" w14:textId="77777777" w:rsidR="00314982" w:rsidRPr="00194BFE" w:rsidRDefault="00314982">
      <w:pPr>
        <w:spacing w:line="310" w:lineRule="exact"/>
        <w:rPr>
          <w:rFonts w:ascii="Arial" w:hAnsi="Arial"/>
          <w:sz w:val="23"/>
          <w:lang w:val="pt-BR"/>
        </w:rPr>
      </w:pPr>
    </w:p>
    <w:p w14:paraId="5441BD25" w14:textId="2404D0B2" w:rsidR="00314982" w:rsidRPr="006C37A8" w:rsidRDefault="006C37A8">
      <w:pPr>
        <w:spacing w:line="419" w:lineRule="auto"/>
        <w:ind w:left="240" w:right="20" w:firstLine="28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HO, Thomas S. Y.; SAUNDERS, Anthony. 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The Determinants of Bank Interest Margins: Theory and Empirical Evidence. </w:t>
      </w: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Journal </w:t>
      </w:r>
      <w:proofErr w:type="gramStart"/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of Financial</w:t>
      </w:r>
      <w:proofErr w:type="gramEnd"/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and Quantitative Analysis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, v. 16, n. 4, p. 581–600, 1981. Disponível em: </w:t>
      </w:r>
      <w:hyperlink r:id="rId46">
        <w:r w:rsidRPr="006C37A8">
          <w:rPr>
            <w:rFonts w:ascii="Arial" w:eastAsia="Arial" w:hAnsi="Arial" w:cs="Arial"/>
            <w:sz w:val="24"/>
            <w:szCs w:val="24"/>
            <w:lang w:val="pt-BR"/>
          </w:rPr>
          <w:t>&lt;https://EconPapers.repec.org/RePEc:cup:jfinqa:v:16:y:1981:i:04:p:581-600_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00&gt;. </w:t>
      </w:r>
      <w:r w:rsidRPr="006C37A8">
        <w:rPr>
          <w:rFonts w:ascii="Arial" w:hAnsi="Arial"/>
          <w:sz w:val="24"/>
          <w:lang w:val="pt-BR"/>
        </w:rPr>
        <w:t xml:space="preserve">Citado 1 vez na página </w:t>
      </w:r>
      <w:hyperlink w:anchor="page21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20.</w:t>
        </w:r>
      </w:hyperlink>
    </w:p>
    <w:p w14:paraId="790218B1" w14:textId="77777777" w:rsidR="00314982" w:rsidRPr="006C37A8" w:rsidRDefault="00314982">
      <w:pPr>
        <w:spacing w:line="78" w:lineRule="exact"/>
        <w:rPr>
          <w:sz w:val="20"/>
          <w:lang w:val="pt-BR"/>
        </w:rPr>
      </w:pPr>
    </w:p>
    <w:p w14:paraId="607A3FDA" w14:textId="77777777" w:rsidR="00314982" w:rsidRPr="006C37A8" w:rsidRDefault="006C37A8">
      <w:pPr>
        <w:ind w:left="260"/>
        <w:rPr>
          <w:sz w:val="20"/>
          <w:szCs w:val="20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IMF, WORLD BANK; </w:t>
      </w:r>
      <w:proofErr w:type="gramStart"/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Financial</w:t>
      </w:r>
      <w:proofErr w:type="gramEnd"/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sector Assessment: a handbook</w:t>
      </w:r>
      <w:r w:rsidRPr="006C37A8">
        <w:rPr>
          <w:rFonts w:ascii="Arial" w:eastAsia="Arial" w:hAnsi="Arial" w:cs="Arial"/>
          <w:sz w:val="24"/>
          <w:szCs w:val="24"/>
          <w:lang w:val="pt-BR"/>
        </w:rPr>
        <w:t>. Washington DCo:</w:t>
      </w:r>
    </w:p>
    <w:p w14:paraId="4CF06A48" w14:textId="77777777" w:rsidR="00314982" w:rsidRPr="006C37A8" w:rsidRDefault="00314982">
      <w:pPr>
        <w:spacing w:line="203" w:lineRule="exact"/>
        <w:rPr>
          <w:sz w:val="20"/>
          <w:szCs w:val="20"/>
          <w:lang w:val="pt-BR"/>
        </w:rPr>
      </w:pPr>
    </w:p>
    <w:p w14:paraId="3E2A2F10" w14:textId="77777777" w:rsidR="00314982" w:rsidRPr="006C37A8" w:rsidRDefault="006C37A8">
      <w:pPr>
        <w:ind w:left="260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The World Bank, 2005. </w:t>
      </w:r>
      <w:r w:rsidRPr="006C37A8">
        <w:rPr>
          <w:rFonts w:ascii="Arial" w:hAnsi="Arial"/>
          <w:sz w:val="24"/>
          <w:lang w:val="pt-BR"/>
        </w:rPr>
        <w:t xml:space="preserve">Disponível em: </w:t>
      </w:r>
      <w:hyperlink r:id="rId47">
        <w:r w:rsidRPr="006C37A8">
          <w:rPr>
            <w:rFonts w:ascii="Arial" w:hAnsi="Arial"/>
            <w:sz w:val="24"/>
            <w:lang w:val="pt-BR"/>
          </w:rPr>
          <w:t>&lt;http://documents1.worldbank.org/curated/en/</w:t>
        </w:r>
      </w:hyperlink>
    </w:p>
    <w:p w14:paraId="735C49A8" w14:textId="77777777" w:rsidR="00314982" w:rsidRPr="006C37A8" w:rsidRDefault="00314982">
      <w:pPr>
        <w:rPr>
          <w:lang w:val="pt-BR"/>
        </w:rPr>
        <w:sectPr w:rsidR="00314982" w:rsidRPr="006C37A8">
          <w:pgSz w:w="11900" w:h="16838"/>
          <w:pgMar w:top="991" w:right="1086" w:bottom="1440" w:left="1440" w:header="0" w:footer="0" w:gutter="0"/>
          <w:cols w:space="720" w:equalWidth="0">
            <w:col w:w="9380"/>
          </w:cols>
        </w:sectPr>
      </w:pPr>
    </w:p>
    <w:p w14:paraId="3682B1DC" w14:textId="67C6F3BC" w:rsidR="00314982" w:rsidRPr="006C37A8" w:rsidRDefault="006C37A8">
      <w:pPr>
        <w:ind w:left="9060"/>
        <w:rPr>
          <w:rFonts w:ascii="Arial" w:hAnsi="Arial"/>
          <w:sz w:val="24"/>
          <w:lang w:val="pt-BR"/>
        </w:rPr>
      </w:pPr>
      <w:hyperlink r:id="rId4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38</w:t>
        </w:r>
      </w:hyperlink>
    </w:p>
    <w:p w14:paraId="4EEE1A44" w14:textId="77777777" w:rsidR="00314982" w:rsidRPr="006C37A8" w:rsidRDefault="00314982">
      <w:pPr>
        <w:spacing w:line="200" w:lineRule="exact"/>
        <w:rPr>
          <w:sz w:val="20"/>
          <w:lang w:val="pt-BR"/>
        </w:rPr>
      </w:pPr>
    </w:p>
    <w:p w14:paraId="1F727846" w14:textId="77777777" w:rsidR="00314982" w:rsidRPr="006C37A8" w:rsidRDefault="00314982">
      <w:pPr>
        <w:spacing w:line="246" w:lineRule="exact"/>
        <w:rPr>
          <w:sz w:val="20"/>
          <w:lang w:val="pt-BR"/>
        </w:rPr>
      </w:pPr>
    </w:p>
    <w:p w14:paraId="47EDFCD0" w14:textId="77777777" w:rsidR="00616C98" w:rsidRPr="006C37A8" w:rsidRDefault="006C37A8">
      <w:pPr>
        <w:spacing w:line="431" w:lineRule="auto"/>
        <w:ind w:left="260" w:right="120" w:firstLine="6"/>
        <w:rPr>
          <w:rFonts w:ascii="Arial" w:eastAsia="Arial" w:hAnsi="Arial" w:cs="Arial"/>
          <w:sz w:val="24"/>
          <w:szCs w:val="24"/>
          <w:lang w:val="pt-BR"/>
        </w:rPr>
      </w:pPr>
      <w:hyperlink r:id="rId49">
        <w:r w:rsidRPr="006C37A8">
          <w:rPr>
            <w:rFonts w:ascii="Arial" w:hAnsi="Arial"/>
            <w:sz w:val="24"/>
            <w:lang w:val="pt-BR"/>
          </w:rPr>
          <w:t xml:space="preserve">306701468337879923/pdf/337970rev0Fina10Assessment01PUBLIC1.pdf&gt;. 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Citado 1 vez na página </w:t>
      </w:r>
      <w:hyperlink w:anchor="page1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17.</w:t>
        </w:r>
      </w:hyperlink>
    </w:p>
    <w:p w14:paraId="21B2613F" w14:textId="77777777" w:rsidR="00314982" w:rsidRPr="006C37A8" w:rsidRDefault="00314982">
      <w:pPr>
        <w:spacing w:line="61" w:lineRule="exact"/>
        <w:rPr>
          <w:sz w:val="20"/>
          <w:lang w:val="pt-BR"/>
        </w:rPr>
      </w:pPr>
    </w:p>
    <w:p w14:paraId="534966C2" w14:textId="3C6187E4" w:rsidR="00314982" w:rsidRPr="006C37A8" w:rsidRDefault="006C37A8">
      <w:pPr>
        <w:spacing w:line="423" w:lineRule="auto"/>
        <w:ind w:left="240" w:firstLine="28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KLEIN, Michael A. A Theory of the Banking Firm. </w:t>
      </w: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Journal of Money, Credit and</w:t>
      </w:r>
      <w:r w:rsidRPr="00194BFE">
        <w:rPr>
          <w:rFonts w:ascii="Arial" w:hAnsi="Arial"/>
          <w:sz w:val="24"/>
        </w:rPr>
        <w:t xml:space="preserve"> </w:t>
      </w: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Banking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, Ohio State University Press, v. 3, n. 2, p. 205–218, mai. 1971. </w:t>
      </w:r>
      <w:r w:rsidRPr="006C37A8">
        <w:rPr>
          <w:rFonts w:ascii="Arial" w:hAnsi="Arial"/>
          <w:sz w:val="24"/>
          <w:lang w:val="pt-BR"/>
        </w:rPr>
        <w:t>Disponível em:</w:t>
      </w:r>
      <w:r w:rsidRPr="006C37A8">
        <w:rPr>
          <w:rFonts w:ascii="Arial" w:hAnsi="Arial"/>
          <w:b/>
          <w:sz w:val="24"/>
          <w:lang w:val="pt-BR"/>
        </w:rPr>
        <w:t xml:space="preserve"> </w:t>
      </w:r>
      <w:hyperlink r:id="rId50">
        <w:r w:rsidRPr="006C37A8">
          <w:rPr>
            <w:rFonts w:ascii="Arial" w:hAnsi="Arial"/>
            <w:sz w:val="24"/>
            <w:lang w:val="pt-BR"/>
          </w:rPr>
          <w:t xml:space="preserve">&lt;http://www.jstor.org/stable/1991279&gt;. </w:t>
        </w:r>
      </w:hyperlink>
      <w:r w:rsidRPr="006C37A8">
        <w:rPr>
          <w:rFonts w:ascii="Arial" w:hAnsi="Arial"/>
          <w:sz w:val="24"/>
          <w:lang w:val="pt-BR"/>
        </w:rPr>
        <w:t xml:space="preserve">Citado 2 vezes nas páginas </w:t>
      </w:r>
      <w:hyperlink w:anchor="page12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11, </w:t>
        </w:r>
      </w:hyperlink>
      <w:hyperlink w:anchor="page21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20.</w:t>
        </w:r>
      </w:hyperlink>
    </w:p>
    <w:p w14:paraId="41F7F525" w14:textId="77777777" w:rsidR="00314982" w:rsidRPr="00194BFE" w:rsidRDefault="00314982">
      <w:pPr>
        <w:spacing w:line="72" w:lineRule="exact"/>
        <w:rPr>
          <w:rFonts w:ascii="Arial" w:hAnsi="Arial"/>
          <w:sz w:val="24"/>
          <w:lang w:val="pt-BR"/>
        </w:rPr>
      </w:pPr>
    </w:p>
    <w:p w14:paraId="327A1CB4" w14:textId="77777777" w:rsidR="00616C98" w:rsidRPr="006C37A8" w:rsidRDefault="006C37A8">
      <w:pPr>
        <w:ind w:left="260"/>
        <w:rPr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LEAL, Rodrigo Mendes. </w:t>
      </w:r>
      <w:r w:rsidRPr="006C37A8">
        <w:rPr>
          <w:rFonts w:ascii="Arial" w:hAnsi="Arial"/>
          <w:b/>
          <w:sz w:val="24"/>
          <w:lang w:val="pt-BR"/>
        </w:rPr>
        <w:t>Estrutura e determinantes do spread bancário no</w:t>
      </w:r>
    </w:p>
    <w:p w14:paraId="11AC041A" w14:textId="77777777" w:rsidR="00616C98" w:rsidRPr="006C37A8" w:rsidRDefault="00616C98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0847005" w14:textId="788741D7" w:rsidR="00314982" w:rsidRPr="00194BFE" w:rsidRDefault="006C37A8" w:rsidP="00194BFE">
      <w:pPr>
        <w:spacing w:line="423" w:lineRule="auto"/>
        <w:ind w:left="260" w:right="500" w:firstLine="7"/>
        <w:rPr>
          <w:rFonts w:ascii="Arial" w:hAnsi="Arial"/>
          <w:sz w:val="24"/>
        </w:rPr>
      </w:pPr>
      <w:proofErr w:type="gramStart"/>
      <w:r w:rsidRPr="006C37A8">
        <w:rPr>
          <w:rFonts w:ascii="Arial" w:hAnsi="Arial"/>
          <w:b/>
          <w:sz w:val="24"/>
          <w:lang w:val="pt-BR"/>
        </w:rPr>
        <w:t>Brasil:uma</w:t>
      </w:r>
      <w:proofErr w:type="gramEnd"/>
      <w:r w:rsidRPr="006C37A8">
        <w:rPr>
          <w:rFonts w:ascii="Arial" w:hAnsi="Arial"/>
          <w:b/>
          <w:sz w:val="24"/>
          <w:lang w:val="pt-BR"/>
        </w:rPr>
        <w:t xml:space="preserve"> resenha comparativa da literatura empírica</w:t>
      </w:r>
      <w:r w:rsidRPr="006C37A8">
        <w:rPr>
          <w:rFonts w:ascii="Arial" w:hAnsi="Arial"/>
          <w:sz w:val="24"/>
          <w:lang w:val="pt-BR"/>
        </w:rPr>
        <w:t>. Rio de Janeiro:</w:t>
      </w:r>
      <w:r w:rsidRPr="006C37A8">
        <w:rPr>
          <w:rFonts w:ascii="Arial" w:hAnsi="Arial"/>
          <w:b/>
          <w:sz w:val="24"/>
          <w:lang w:val="pt-BR"/>
        </w:rPr>
        <w:t xml:space="preserve"> </w:t>
      </w:r>
      <w:r w:rsidRPr="006C37A8">
        <w:rPr>
          <w:rFonts w:ascii="Arial" w:hAnsi="Arial"/>
          <w:sz w:val="24"/>
          <w:lang w:val="pt-BR"/>
        </w:rPr>
        <w:t xml:space="preserve">Universidade do Estado do Rio de Janeiro, 2006. 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Citado </w:t>
      </w:r>
      <w:r w:rsidR="00536FEA" w:rsidRPr="006C37A8">
        <w:rPr>
          <w:rFonts w:ascii="Arial" w:eastAsia="Arial" w:hAnsi="Arial" w:cs="Arial"/>
          <w:sz w:val="24"/>
          <w:szCs w:val="24"/>
          <w:lang w:val="pt-BR"/>
        </w:rPr>
        <w:t>9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 vezes nas páginas </w:t>
      </w:r>
      <w:hyperlink w:anchor="page14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13,</w:t>
        </w:r>
      </w:hyperlink>
      <w:r w:rsidR="00536FEA" w:rsidRPr="006C37A8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21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17–20, </w:t>
        </w:r>
      </w:hyperlink>
      <w:hyperlink w:anchor="page2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27.</w:t>
        </w:r>
      </w:hyperlink>
    </w:p>
    <w:p w14:paraId="53CA5904" w14:textId="77777777" w:rsidR="00314982" w:rsidRPr="00194BFE" w:rsidRDefault="00314982" w:rsidP="00194BFE">
      <w:pPr>
        <w:spacing w:line="72" w:lineRule="exact"/>
        <w:rPr>
          <w:rFonts w:ascii="Arial" w:hAnsi="Arial"/>
          <w:sz w:val="24"/>
        </w:rPr>
      </w:pPr>
    </w:p>
    <w:p w14:paraId="14C5C932" w14:textId="77F5C32C" w:rsidR="00314982" w:rsidRPr="006C37A8" w:rsidRDefault="006C37A8">
      <w:pPr>
        <w:spacing w:line="421" w:lineRule="auto"/>
        <w:ind w:left="240" w:right="420" w:firstLine="28"/>
        <w:rPr>
          <w:rFonts w:ascii="Arial" w:hAnsi="Arial"/>
          <w:sz w:val="24"/>
          <w:lang w:val="pt-BR"/>
        </w:rPr>
      </w:pP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LEVINE, Ross. Financial Development and Economic Growth: Views and Agenda. </w:t>
      </w: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>Journal of Economic Literature</w:t>
      </w:r>
      <w:r w:rsidRPr="006C37A8">
        <w:rPr>
          <w:rFonts w:ascii="Arial" w:eastAsia="Arial" w:hAnsi="Arial" w:cs="Arial"/>
          <w:sz w:val="24"/>
          <w:szCs w:val="24"/>
          <w:lang w:val="pt-BR"/>
        </w:rPr>
        <w:t>, American Economic Association, v. 35, n. 2,</w:t>
      </w:r>
      <w:r w:rsidRPr="006C37A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p. 688–726, 1997. </w:t>
      </w:r>
      <w:r w:rsidRPr="006C37A8">
        <w:rPr>
          <w:rFonts w:ascii="Arial" w:hAnsi="Arial"/>
          <w:sz w:val="24"/>
          <w:lang w:val="pt-BR"/>
        </w:rPr>
        <w:t xml:space="preserve">ISSN 00220515. Disponível em: </w:t>
      </w:r>
      <w:hyperlink r:id="rId51">
        <w:r w:rsidRPr="006C37A8">
          <w:rPr>
            <w:rFonts w:ascii="Arial" w:hAnsi="Arial"/>
            <w:sz w:val="24"/>
            <w:lang w:val="pt-BR"/>
          </w:rPr>
          <w:t xml:space="preserve">&lt;http://www.jstor.org/stable/2729790&gt;. </w:t>
        </w:r>
      </w:hyperlink>
      <w:r w:rsidRPr="006C37A8">
        <w:rPr>
          <w:rFonts w:ascii="Arial" w:hAnsi="Arial"/>
          <w:sz w:val="24"/>
          <w:lang w:val="pt-BR"/>
        </w:rPr>
        <w:t xml:space="preserve">Citado 3 vezes nas páginas </w:t>
      </w:r>
      <w:hyperlink w:anchor="page15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14, </w:t>
        </w:r>
      </w:hyperlink>
      <w:hyperlink w:anchor="page1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17, </w:t>
        </w:r>
      </w:hyperlink>
      <w:hyperlink w:anchor="page20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19.</w:t>
        </w:r>
      </w:hyperlink>
    </w:p>
    <w:p w14:paraId="02C4355F" w14:textId="77777777" w:rsidR="00314982" w:rsidRPr="00194BFE" w:rsidRDefault="00314982">
      <w:pPr>
        <w:spacing w:line="73" w:lineRule="exact"/>
        <w:rPr>
          <w:rFonts w:ascii="Arial" w:hAnsi="Arial"/>
          <w:sz w:val="24"/>
          <w:lang w:val="pt-BR"/>
        </w:rPr>
      </w:pPr>
    </w:p>
    <w:p w14:paraId="3C402573" w14:textId="77777777" w:rsidR="00314982" w:rsidRPr="006C37A8" w:rsidRDefault="006C37A8">
      <w:pPr>
        <w:spacing w:line="415" w:lineRule="auto"/>
        <w:ind w:left="260" w:right="40"/>
        <w:rPr>
          <w:sz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MAGALHÃES-TIMOTIO, João G. RELAÇÃO ENTRE INDICADORES CONTÁBEIS E O SPREAD EX-POST DOS BANCOS BRASILEIROS. </w:t>
      </w:r>
      <w:r w:rsidRPr="006C37A8">
        <w:rPr>
          <w:rFonts w:ascii="Arial" w:hAnsi="Arial"/>
          <w:b/>
          <w:sz w:val="24"/>
          <w:lang w:val="pt-BR"/>
        </w:rPr>
        <w:t>RACEF – Revista de</w:t>
      </w:r>
      <w:r w:rsidRPr="00194BFE">
        <w:rPr>
          <w:rFonts w:ascii="Arial" w:hAnsi="Arial"/>
          <w:sz w:val="24"/>
          <w:lang w:val="pt-BR"/>
        </w:rPr>
        <w:t xml:space="preserve"> </w:t>
      </w:r>
      <w:r w:rsidRPr="006C37A8">
        <w:rPr>
          <w:rFonts w:ascii="Arial" w:hAnsi="Arial"/>
          <w:b/>
          <w:sz w:val="24"/>
          <w:lang w:val="pt-BR"/>
        </w:rPr>
        <w:t>Administração, Contabilidade e Economia da Fundace</w:t>
      </w:r>
      <w:r w:rsidRPr="006C37A8">
        <w:rPr>
          <w:rFonts w:ascii="Arial" w:hAnsi="Arial"/>
          <w:sz w:val="24"/>
          <w:lang w:val="pt-BR"/>
        </w:rPr>
        <w:t>, v. 9, n. 2, p. 31–44, 2018.</w:t>
      </w:r>
    </w:p>
    <w:p w14:paraId="03E97F81" w14:textId="77777777" w:rsidR="00314982" w:rsidRPr="00194BFE" w:rsidRDefault="00314982">
      <w:pPr>
        <w:spacing w:line="3" w:lineRule="exact"/>
        <w:rPr>
          <w:rFonts w:ascii="Arial" w:hAnsi="Arial"/>
          <w:sz w:val="24"/>
          <w:lang w:val="pt-BR"/>
        </w:rPr>
      </w:pPr>
    </w:p>
    <w:p w14:paraId="2FCD305C" w14:textId="2A4D68BF" w:rsidR="00314982" w:rsidRPr="00194BFE" w:rsidRDefault="006C37A8" w:rsidP="006C37A8">
      <w:pPr>
        <w:ind w:left="260"/>
        <w:outlineLvl w:val="0"/>
        <w:rPr>
          <w:rFonts w:ascii="Arial" w:hAnsi="Arial"/>
          <w:sz w:val="24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Citado 3 vezes nas páginas </w:t>
      </w:r>
      <w:hyperlink w:anchor="page25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 xml:space="preserve">24, </w:t>
        </w:r>
      </w:hyperlink>
      <w:hyperlink w:anchor="page28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27.</w:t>
        </w:r>
      </w:hyperlink>
    </w:p>
    <w:p w14:paraId="6DC5119C" w14:textId="77777777" w:rsidR="00314982" w:rsidRPr="006C37A8" w:rsidRDefault="00314982">
      <w:pPr>
        <w:spacing w:line="298" w:lineRule="exact"/>
        <w:rPr>
          <w:sz w:val="20"/>
          <w:lang w:val="pt-BR"/>
        </w:rPr>
      </w:pPr>
    </w:p>
    <w:p w14:paraId="2DBD0F73" w14:textId="436AC51C" w:rsidR="00314982" w:rsidRPr="006C37A8" w:rsidRDefault="006C37A8">
      <w:pPr>
        <w:spacing w:line="421" w:lineRule="auto"/>
        <w:ind w:left="260" w:right="40" w:firstLine="8"/>
        <w:rPr>
          <w:sz w:val="20"/>
          <w:szCs w:val="20"/>
          <w:lang w:val="pt-BR"/>
        </w:rPr>
      </w:pPr>
      <w:r w:rsidRPr="006C37A8">
        <w:rPr>
          <w:rFonts w:ascii="Arial" w:hAnsi="Arial"/>
          <w:sz w:val="24"/>
          <w:lang w:val="pt-BR"/>
        </w:rPr>
        <w:t xml:space="preserve">MATOS, Orlando Carneiro de. Inter-relações entre Desenvolvimento Financeiro, Exportações e Crescimento Econômico: Análise da Experiência Brasileira. In: NOTAS Técnicas do Banco Central do Brasil. Brasília: BCB, 2003. Disponível em: </w:t>
      </w:r>
      <w:hyperlink r:id="rId52">
        <w:r w:rsidRPr="006C37A8">
          <w:rPr>
            <w:rFonts w:ascii="Arial" w:hAnsi="Arial"/>
            <w:sz w:val="24"/>
            <w:lang w:val="pt-BR"/>
          </w:rPr>
          <w:t>&lt;https://www.bcb.gov.br/content/publicacoes/notastecnicas/2003nt40Inter-</w:t>
        </w:r>
      </w:hyperlink>
      <w:hyperlink r:id="rId53">
        <w:r w:rsidRPr="006C37A8">
          <w:rPr>
            <w:rFonts w:ascii="Arial" w:hAnsi="Arial"/>
            <w:sz w:val="24"/>
            <w:lang w:val="pt-BR"/>
          </w:rPr>
          <w:t xml:space="preserve">relentreDesenvFinanp.pdf&gt;. </w:t>
        </w:r>
      </w:hyperlink>
      <w:r w:rsidRPr="006C37A8">
        <w:rPr>
          <w:rFonts w:ascii="Arial" w:eastAsia="Arial" w:hAnsi="Arial" w:cs="Arial"/>
          <w:sz w:val="24"/>
          <w:szCs w:val="24"/>
          <w:lang w:val="pt-BR"/>
        </w:rPr>
        <w:t xml:space="preserve">Citado 1 vez na página </w:t>
      </w:r>
      <w:hyperlink w:anchor="page15">
        <w:r w:rsidR="00536FEA" w:rsidRPr="006C37A8">
          <w:rPr>
            <w:rFonts w:ascii="Arial" w:eastAsia="Arial" w:hAnsi="Arial" w:cs="Arial"/>
            <w:sz w:val="24"/>
            <w:szCs w:val="24"/>
            <w:lang w:val="pt-BR"/>
          </w:rPr>
          <w:t>14.</w:t>
        </w:r>
      </w:hyperlink>
    </w:p>
    <w:sectPr w:rsidR="00314982" w:rsidRPr="006C37A8">
      <w:pgSz w:w="11900" w:h="16838"/>
      <w:pgMar w:top="991" w:right="1106" w:bottom="1440" w:left="1440" w:header="0" w:footer="0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74" w:author="mayla" w:date="2020-10-01T07:49:00Z" w:initials="m">
    <w:p w14:paraId="24B72ABB" w14:textId="77777777" w:rsidR="00194BFE" w:rsidRPr="00321417" w:rsidRDefault="00194BFE" w:rsidP="0013115B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21417">
        <w:rPr>
          <w:noProof/>
          <w:lang w:val="pt-BR"/>
        </w:rPr>
        <w:t>colocar todos os sobrenomes d</w:t>
      </w:r>
      <w:r>
        <w:rPr>
          <w:noProof/>
          <w:lang w:val="pt-BR"/>
        </w:rPr>
        <w:t>os</w:t>
      </w:r>
      <w:r w:rsidRPr="00321417">
        <w:rPr>
          <w:noProof/>
          <w:lang w:val="pt-BR"/>
        </w:rPr>
        <w:t xml:space="preserve"> autores</w:t>
      </w:r>
    </w:p>
  </w:comment>
  <w:comment w:id="575" w:author="Microsoft Office User" w:date="2020-10-22T22:40:00Z" w:initials="Office">
    <w:p w14:paraId="10951EAC" w14:textId="4C0364E6" w:rsidR="00194BFE" w:rsidRDefault="00194BFE">
      <w:pPr>
        <w:pStyle w:val="CommentText"/>
      </w:pPr>
      <w:r>
        <w:rPr>
          <w:rStyle w:val="CommentReference"/>
        </w:rPr>
        <w:annotationRef/>
      </w:r>
      <w:r>
        <w:t xml:space="preserve">Professora, ainda estou arumando a citação automática, acredito que na próxima versão já estava ajustada.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72ABB" w15:done="0"/>
  <w15:commentEx w15:paraId="10951EAC" w15:paraIdParent="24B72AB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F61F5" w14:textId="77777777" w:rsidR="00293604" w:rsidRDefault="00293604">
      <w:r>
        <w:separator/>
      </w:r>
    </w:p>
  </w:endnote>
  <w:endnote w:type="continuationSeparator" w:id="0">
    <w:p w14:paraId="355B4CE4" w14:textId="77777777" w:rsidR="00293604" w:rsidRDefault="00293604">
      <w:r>
        <w:continuationSeparator/>
      </w:r>
    </w:p>
  </w:endnote>
  <w:endnote w:type="continuationNotice" w:id="1">
    <w:p w14:paraId="7638CACE" w14:textId="77777777" w:rsidR="00293604" w:rsidRDefault="002936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88F4D" w14:textId="77777777" w:rsidR="00194BFE" w:rsidRPr="00016E8E" w:rsidRDefault="00194BFE">
    <w:pPr>
      <w:pStyle w:val="Footer"/>
      <w:rPr>
        <w:rFonts w:ascii="Arial" w:hAnsi="Arial" w:cs="Arial"/>
        <w:sz w:val="20"/>
        <w:szCs w:val="20"/>
        <w:lang w:val="pt-BR"/>
      </w:rPr>
    </w:pPr>
  </w:p>
  <w:p w14:paraId="425F2A0A" w14:textId="77777777" w:rsidR="00194BFE" w:rsidRDefault="00194B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339F6" w14:textId="77777777" w:rsidR="00194BFE" w:rsidRPr="00016E8E" w:rsidRDefault="00194BFE">
    <w:pPr>
      <w:pStyle w:val="Footer"/>
      <w:rPr>
        <w:lang w:val="pt-BR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190F6" w14:textId="77777777" w:rsidR="00194BFE" w:rsidRPr="00016E8E" w:rsidRDefault="00194BFE">
    <w:pPr>
      <w:pStyle w:val="Footer"/>
      <w:rPr>
        <w:lang w:val="pt-BR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67214"/>
      <w:placeholder>
        <w:docPart w:val="A91054E293931F43B253C2AF0AD253FD"/>
      </w:placeholder>
      <w:temporary/>
      <w:showingPlcHdr/>
      <w15:appearance w15:val="hidden"/>
    </w:sdtPr>
    <w:sdtContent>
      <w:p w14:paraId="195F8F9E" w14:textId="77777777" w:rsidR="00194BFE" w:rsidRDefault="00194BFE">
        <w:pPr>
          <w:pStyle w:val="Footer"/>
        </w:pPr>
        <w:r>
          <w:rPr>
            <w:lang w:val="pt-BR"/>
          </w:rPr>
          <w:t>[Digite aqui]</w:t>
        </w:r>
      </w:p>
    </w:sdtContent>
  </w:sdt>
  <w:p w14:paraId="29FB2008" w14:textId="0C93B3A6" w:rsidR="00194BFE" w:rsidRDefault="00194BFE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B0D1FB174C61F744A4C9E71EAB2BAD9F"/>
      </w:placeholder>
      <w:temporary/>
      <w:showingPlcHdr/>
      <w15:appearance w15:val="hidden"/>
    </w:sdtPr>
    <w:sdtContent>
      <w:p w14:paraId="0317170C" w14:textId="77777777" w:rsidR="00194BFE" w:rsidRDefault="00194BFE">
        <w:pPr>
          <w:pStyle w:val="Footer"/>
        </w:pPr>
        <w:r>
          <w:rPr>
            <w:lang w:val="pt-BR"/>
          </w:rPr>
          <w:t>[Digite aqui]</w:t>
        </w:r>
      </w:p>
    </w:sdtContent>
  </w:sdt>
  <w:p w14:paraId="27DBCFBF" w14:textId="77777777" w:rsidR="00194BFE" w:rsidRPr="00016E8E" w:rsidRDefault="00194BFE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B34B5" w14:textId="77777777" w:rsidR="00293604" w:rsidRDefault="00293604">
      <w:r>
        <w:separator/>
      </w:r>
    </w:p>
  </w:footnote>
  <w:footnote w:type="continuationSeparator" w:id="0">
    <w:p w14:paraId="47EB945F" w14:textId="77777777" w:rsidR="00293604" w:rsidRDefault="00293604">
      <w:r>
        <w:continuationSeparator/>
      </w:r>
    </w:p>
  </w:footnote>
  <w:footnote w:type="continuationNotice" w:id="1">
    <w:p w14:paraId="47CFB31F" w14:textId="77777777" w:rsidR="00293604" w:rsidRDefault="0029360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9"/>
    <w:multiLevelType w:val="hybridMultilevel"/>
    <w:tmpl w:val="191A6198"/>
    <w:lvl w:ilvl="0" w:tplc="5C325436">
      <w:start w:val="1"/>
      <w:numFmt w:val="bullet"/>
      <w:lvlText w:val="3"/>
      <w:lvlJc w:val="left"/>
    </w:lvl>
    <w:lvl w:ilvl="1" w:tplc="33CECCEA">
      <w:numFmt w:val="decimal"/>
      <w:lvlText w:val=""/>
      <w:lvlJc w:val="left"/>
    </w:lvl>
    <w:lvl w:ilvl="2" w:tplc="BA8C3682">
      <w:numFmt w:val="decimal"/>
      <w:lvlText w:val=""/>
      <w:lvlJc w:val="left"/>
    </w:lvl>
    <w:lvl w:ilvl="3" w:tplc="9634EC22">
      <w:numFmt w:val="decimal"/>
      <w:lvlText w:val=""/>
      <w:lvlJc w:val="left"/>
    </w:lvl>
    <w:lvl w:ilvl="4" w:tplc="51A8F510">
      <w:numFmt w:val="decimal"/>
      <w:lvlText w:val=""/>
      <w:lvlJc w:val="left"/>
    </w:lvl>
    <w:lvl w:ilvl="5" w:tplc="27D8090A">
      <w:numFmt w:val="decimal"/>
      <w:lvlText w:val=""/>
      <w:lvlJc w:val="left"/>
    </w:lvl>
    <w:lvl w:ilvl="6" w:tplc="1E0E6004">
      <w:numFmt w:val="decimal"/>
      <w:lvlText w:val=""/>
      <w:lvlJc w:val="left"/>
    </w:lvl>
    <w:lvl w:ilvl="7" w:tplc="00121A24">
      <w:numFmt w:val="decimal"/>
      <w:lvlText w:val=""/>
      <w:lvlJc w:val="left"/>
    </w:lvl>
    <w:lvl w:ilvl="8" w:tplc="47FC0870">
      <w:numFmt w:val="decimal"/>
      <w:lvlText w:val=""/>
      <w:lvlJc w:val="left"/>
    </w:lvl>
  </w:abstractNum>
  <w:abstractNum w:abstractNumId="1">
    <w:nsid w:val="00000124"/>
    <w:multiLevelType w:val="hybridMultilevel"/>
    <w:tmpl w:val="1C74D0BC"/>
    <w:lvl w:ilvl="0" w:tplc="7658762C">
      <w:start w:val="1"/>
      <w:numFmt w:val="bullet"/>
      <w:lvlText w:val="4"/>
      <w:lvlJc w:val="left"/>
    </w:lvl>
    <w:lvl w:ilvl="1" w:tplc="04602F04">
      <w:numFmt w:val="decimal"/>
      <w:lvlText w:val=""/>
      <w:lvlJc w:val="left"/>
    </w:lvl>
    <w:lvl w:ilvl="2" w:tplc="38C8CAC4">
      <w:numFmt w:val="decimal"/>
      <w:lvlText w:val=""/>
      <w:lvlJc w:val="left"/>
    </w:lvl>
    <w:lvl w:ilvl="3" w:tplc="397839F2">
      <w:numFmt w:val="decimal"/>
      <w:lvlText w:val=""/>
      <w:lvlJc w:val="left"/>
    </w:lvl>
    <w:lvl w:ilvl="4" w:tplc="61B4A74A">
      <w:numFmt w:val="decimal"/>
      <w:lvlText w:val=""/>
      <w:lvlJc w:val="left"/>
    </w:lvl>
    <w:lvl w:ilvl="5" w:tplc="50C88D5A">
      <w:numFmt w:val="decimal"/>
      <w:lvlText w:val=""/>
      <w:lvlJc w:val="left"/>
    </w:lvl>
    <w:lvl w:ilvl="6" w:tplc="3CE44214">
      <w:numFmt w:val="decimal"/>
      <w:lvlText w:val=""/>
      <w:lvlJc w:val="left"/>
    </w:lvl>
    <w:lvl w:ilvl="7" w:tplc="76C498B0">
      <w:numFmt w:val="decimal"/>
      <w:lvlText w:val=""/>
      <w:lvlJc w:val="left"/>
    </w:lvl>
    <w:lvl w:ilvl="8" w:tplc="2FE60F34">
      <w:numFmt w:val="decimal"/>
      <w:lvlText w:val=""/>
      <w:lvlJc w:val="left"/>
    </w:lvl>
  </w:abstractNum>
  <w:abstractNum w:abstractNumId="2">
    <w:nsid w:val="0000074D"/>
    <w:multiLevelType w:val="hybridMultilevel"/>
    <w:tmpl w:val="52AE43D4"/>
    <w:lvl w:ilvl="0" w:tplc="9B382F72">
      <w:start w:val="1"/>
      <w:numFmt w:val="bullet"/>
      <w:lvlText w:val="•"/>
      <w:lvlJc w:val="left"/>
    </w:lvl>
    <w:lvl w:ilvl="1" w:tplc="7D3273EC">
      <w:numFmt w:val="decimal"/>
      <w:lvlText w:val=""/>
      <w:lvlJc w:val="left"/>
    </w:lvl>
    <w:lvl w:ilvl="2" w:tplc="A22AB30E">
      <w:numFmt w:val="decimal"/>
      <w:lvlText w:val=""/>
      <w:lvlJc w:val="left"/>
    </w:lvl>
    <w:lvl w:ilvl="3" w:tplc="BA20158C">
      <w:numFmt w:val="decimal"/>
      <w:lvlText w:val=""/>
      <w:lvlJc w:val="left"/>
    </w:lvl>
    <w:lvl w:ilvl="4" w:tplc="F91C3CA0">
      <w:numFmt w:val="decimal"/>
      <w:lvlText w:val=""/>
      <w:lvlJc w:val="left"/>
    </w:lvl>
    <w:lvl w:ilvl="5" w:tplc="4958497C">
      <w:numFmt w:val="decimal"/>
      <w:lvlText w:val=""/>
      <w:lvlJc w:val="left"/>
    </w:lvl>
    <w:lvl w:ilvl="6" w:tplc="AB5EE0CE">
      <w:numFmt w:val="decimal"/>
      <w:lvlText w:val=""/>
      <w:lvlJc w:val="left"/>
    </w:lvl>
    <w:lvl w:ilvl="7" w:tplc="C16CDF98">
      <w:numFmt w:val="decimal"/>
      <w:lvlText w:val=""/>
      <w:lvlJc w:val="left"/>
    </w:lvl>
    <w:lvl w:ilvl="8" w:tplc="75023FCE">
      <w:numFmt w:val="decimal"/>
      <w:lvlText w:val=""/>
      <w:lvlJc w:val="left"/>
    </w:lvl>
  </w:abstractNum>
  <w:abstractNum w:abstractNumId="3">
    <w:nsid w:val="00001547"/>
    <w:multiLevelType w:val="hybridMultilevel"/>
    <w:tmpl w:val="E9669E10"/>
    <w:lvl w:ilvl="0" w:tplc="3258D0B8">
      <w:start w:val="1"/>
      <w:numFmt w:val="bullet"/>
      <w:lvlText w:val="2"/>
      <w:lvlJc w:val="left"/>
    </w:lvl>
    <w:lvl w:ilvl="1" w:tplc="A2DC6524">
      <w:numFmt w:val="decimal"/>
      <w:lvlText w:val=""/>
      <w:lvlJc w:val="left"/>
    </w:lvl>
    <w:lvl w:ilvl="2" w:tplc="8F6A38A8">
      <w:numFmt w:val="decimal"/>
      <w:lvlText w:val=""/>
      <w:lvlJc w:val="left"/>
    </w:lvl>
    <w:lvl w:ilvl="3" w:tplc="DC681022">
      <w:numFmt w:val="decimal"/>
      <w:lvlText w:val=""/>
      <w:lvlJc w:val="left"/>
    </w:lvl>
    <w:lvl w:ilvl="4" w:tplc="272AE202">
      <w:numFmt w:val="decimal"/>
      <w:lvlText w:val=""/>
      <w:lvlJc w:val="left"/>
    </w:lvl>
    <w:lvl w:ilvl="5" w:tplc="E37EEDDE">
      <w:numFmt w:val="decimal"/>
      <w:lvlText w:val=""/>
      <w:lvlJc w:val="left"/>
    </w:lvl>
    <w:lvl w:ilvl="6" w:tplc="0E623380">
      <w:numFmt w:val="decimal"/>
      <w:lvlText w:val=""/>
      <w:lvlJc w:val="left"/>
    </w:lvl>
    <w:lvl w:ilvl="7" w:tplc="448C2298">
      <w:numFmt w:val="decimal"/>
      <w:lvlText w:val=""/>
      <w:lvlJc w:val="left"/>
    </w:lvl>
    <w:lvl w:ilvl="8" w:tplc="88C6A034">
      <w:numFmt w:val="decimal"/>
      <w:lvlText w:val=""/>
      <w:lvlJc w:val="left"/>
    </w:lvl>
  </w:abstractNum>
  <w:abstractNum w:abstractNumId="4">
    <w:nsid w:val="000026A6"/>
    <w:multiLevelType w:val="hybridMultilevel"/>
    <w:tmpl w:val="158E70CA"/>
    <w:lvl w:ilvl="0" w:tplc="99C6E232">
      <w:start w:val="1"/>
      <w:numFmt w:val="bullet"/>
      <w:lvlText w:val="."/>
      <w:lvlJc w:val="left"/>
    </w:lvl>
    <w:lvl w:ilvl="1" w:tplc="50C627AC">
      <w:numFmt w:val="decimal"/>
      <w:lvlText w:val=""/>
      <w:lvlJc w:val="left"/>
    </w:lvl>
    <w:lvl w:ilvl="2" w:tplc="636C890E">
      <w:numFmt w:val="decimal"/>
      <w:lvlText w:val=""/>
      <w:lvlJc w:val="left"/>
    </w:lvl>
    <w:lvl w:ilvl="3" w:tplc="542484FA">
      <w:numFmt w:val="decimal"/>
      <w:lvlText w:val=""/>
      <w:lvlJc w:val="left"/>
    </w:lvl>
    <w:lvl w:ilvl="4" w:tplc="D6A295E6">
      <w:numFmt w:val="decimal"/>
      <w:lvlText w:val=""/>
      <w:lvlJc w:val="left"/>
    </w:lvl>
    <w:lvl w:ilvl="5" w:tplc="3FBEDF6C">
      <w:numFmt w:val="decimal"/>
      <w:lvlText w:val=""/>
      <w:lvlJc w:val="left"/>
    </w:lvl>
    <w:lvl w:ilvl="6" w:tplc="F59E6F80">
      <w:numFmt w:val="decimal"/>
      <w:lvlText w:val=""/>
      <w:lvlJc w:val="left"/>
    </w:lvl>
    <w:lvl w:ilvl="7" w:tplc="0AFCDB38">
      <w:numFmt w:val="decimal"/>
      <w:lvlText w:val=""/>
      <w:lvlJc w:val="left"/>
    </w:lvl>
    <w:lvl w:ilvl="8" w:tplc="807EFFE0">
      <w:numFmt w:val="decimal"/>
      <w:lvlText w:val=""/>
      <w:lvlJc w:val="left"/>
    </w:lvl>
  </w:abstractNum>
  <w:abstractNum w:abstractNumId="5">
    <w:nsid w:val="00002D12"/>
    <w:multiLevelType w:val="hybridMultilevel"/>
    <w:tmpl w:val="607E1772"/>
    <w:lvl w:ilvl="0" w:tplc="D5081274">
      <w:start w:val="1"/>
      <w:numFmt w:val="bullet"/>
      <w:lvlText w:val="2"/>
      <w:lvlJc w:val="left"/>
    </w:lvl>
    <w:lvl w:ilvl="1" w:tplc="54A4A9B2">
      <w:numFmt w:val="decimal"/>
      <w:lvlText w:val=""/>
      <w:lvlJc w:val="left"/>
    </w:lvl>
    <w:lvl w:ilvl="2" w:tplc="9FC27D8A">
      <w:numFmt w:val="decimal"/>
      <w:lvlText w:val=""/>
      <w:lvlJc w:val="left"/>
    </w:lvl>
    <w:lvl w:ilvl="3" w:tplc="9358321A">
      <w:numFmt w:val="decimal"/>
      <w:lvlText w:val=""/>
      <w:lvlJc w:val="left"/>
    </w:lvl>
    <w:lvl w:ilvl="4" w:tplc="7FB49452">
      <w:numFmt w:val="decimal"/>
      <w:lvlText w:val=""/>
      <w:lvlJc w:val="left"/>
    </w:lvl>
    <w:lvl w:ilvl="5" w:tplc="963050F0">
      <w:numFmt w:val="decimal"/>
      <w:lvlText w:val=""/>
      <w:lvlJc w:val="left"/>
    </w:lvl>
    <w:lvl w:ilvl="6" w:tplc="686A2E18">
      <w:numFmt w:val="decimal"/>
      <w:lvlText w:val=""/>
      <w:lvlJc w:val="left"/>
    </w:lvl>
    <w:lvl w:ilvl="7" w:tplc="DB2A8CF0">
      <w:numFmt w:val="decimal"/>
      <w:lvlText w:val=""/>
      <w:lvlJc w:val="left"/>
    </w:lvl>
    <w:lvl w:ilvl="8" w:tplc="381870CA">
      <w:numFmt w:val="decimal"/>
      <w:lvlText w:val=""/>
      <w:lvlJc w:val="left"/>
    </w:lvl>
  </w:abstractNum>
  <w:abstractNum w:abstractNumId="6">
    <w:nsid w:val="0000305E"/>
    <w:multiLevelType w:val="hybridMultilevel"/>
    <w:tmpl w:val="D55EF790"/>
    <w:lvl w:ilvl="0" w:tplc="0D98D39E">
      <w:start w:val="1"/>
      <w:numFmt w:val="bullet"/>
      <w:lvlText w:val="2"/>
      <w:lvlJc w:val="left"/>
    </w:lvl>
    <w:lvl w:ilvl="1" w:tplc="EAC62E08">
      <w:numFmt w:val="decimal"/>
      <w:lvlText w:val=""/>
      <w:lvlJc w:val="left"/>
    </w:lvl>
    <w:lvl w:ilvl="2" w:tplc="75EA03FC">
      <w:numFmt w:val="decimal"/>
      <w:lvlText w:val=""/>
      <w:lvlJc w:val="left"/>
    </w:lvl>
    <w:lvl w:ilvl="3" w:tplc="3A621FAA">
      <w:numFmt w:val="decimal"/>
      <w:lvlText w:val=""/>
      <w:lvlJc w:val="left"/>
    </w:lvl>
    <w:lvl w:ilvl="4" w:tplc="15268FD4">
      <w:numFmt w:val="decimal"/>
      <w:lvlText w:val=""/>
      <w:lvlJc w:val="left"/>
    </w:lvl>
    <w:lvl w:ilvl="5" w:tplc="5C7C55B2">
      <w:numFmt w:val="decimal"/>
      <w:lvlText w:val=""/>
      <w:lvlJc w:val="left"/>
    </w:lvl>
    <w:lvl w:ilvl="6" w:tplc="09F2F04A">
      <w:numFmt w:val="decimal"/>
      <w:lvlText w:val=""/>
      <w:lvlJc w:val="left"/>
    </w:lvl>
    <w:lvl w:ilvl="7" w:tplc="044411D2">
      <w:numFmt w:val="decimal"/>
      <w:lvlText w:val=""/>
      <w:lvlJc w:val="left"/>
    </w:lvl>
    <w:lvl w:ilvl="8" w:tplc="0E7ABB20">
      <w:numFmt w:val="decimal"/>
      <w:lvlText w:val=""/>
      <w:lvlJc w:val="left"/>
    </w:lvl>
  </w:abstractNum>
  <w:abstractNum w:abstractNumId="7">
    <w:nsid w:val="000039B3"/>
    <w:multiLevelType w:val="hybridMultilevel"/>
    <w:tmpl w:val="DE1C9D72"/>
    <w:lvl w:ilvl="0" w:tplc="8E606650">
      <w:start w:val="1"/>
      <w:numFmt w:val="bullet"/>
      <w:lvlText w:val="1"/>
      <w:lvlJc w:val="left"/>
    </w:lvl>
    <w:lvl w:ilvl="1" w:tplc="99200C6E">
      <w:numFmt w:val="decimal"/>
      <w:lvlText w:val=""/>
      <w:lvlJc w:val="left"/>
    </w:lvl>
    <w:lvl w:ilvl="2" w:tplc="2000E86C">
      <w:numFmt w:val="decimal"/>
      <w:lvlText w:val=""/>
      <w:lvlJc w:val="left"/>
    </w:lvl>
    <w:lvl w:ilvl="3" w:tplc="12407E60">
      <w:numFmt w:val="decimal"/>
      <w:lvlText w:val=""/>
      <w:lvlJc w:val="left"/>
    </w:lvl>
    <w:lvl w:ilvl="4" w:tplc="9CA27F94">
      <w:numFmt w:val="decimal"/>
      <w:lvlText w:val=""/>
      <w:lvlJc w:val="left"/>
    </w:lvl>
    <w:lvl w:ilvl="5" w:tplc="D25C9C42">
      <w:numFmt w:val="decimal"/>
      <w:lvlText w:val=""/>
      <w:lvlJc w:val="left"/>
    </w:lvl>
    <w:lvl w:ilvl="6" w:tplc="193C5860">
      <w:numFmt w:val="decimal"/>
      <w:lvlText w:val=""/>
      <w:lvlJc w:val="left"/>
    </w:lvl>
    <w:lvl w:ilvl="7" w:tplc="E8DA715A">
      <w:numFmt w:val="decimal"/>
      <w:lvlText w:val=""/>
      <w:lvlJc w:val="left"/>
    </w:lvl>
    <w:lvl w:ilvl="8" w:tplc="15D63B24">
      <w:numFmt w:val="decimal"/>
      <w:lvlText w:val=""/>
      <w:lvlJc w:val="left"/>
    </w:lvl>
  </w:abstractNum>
  <w:abstractNum w:abstractNumId="8">
    <w:nsid w:val="0000428B"/>
    <w:multiLevelType w:val="hybridMultilevel"/>
    <w:tmpl w:val="77EC34C6"/>
    <w:lvl w:ilvl="0" w:tplc="1A78F45A">
      <w:start w:val="1"/>
      <w:numFmt w:val="bullet"/>
      <w:lvlText w:val="."/>
      <w:lvlJc w:val="left"/>
    </w:lvl>
    <w:lvl w:ilvl="1" w:tplc="C92C5882">
      <w:numFmt w:val="decimal"/>
      <w:lvlText w:val=""/>
      <w:lvlJc w:val="left"/>
    </w:lvl>
    <w:lvl w:ilvl="2" w:tplc="F920FE7C">
      <w:numFmt w:val="decimal"/>
      <w:lvlText w:val=""/>
      <w:lvlJc w:val="left"/>
    </w:lvl>
    <w:lvl w:ilvl="3" w:tplc="7A127E52">
      <w:numFmt w:val="decimal"/>
      <w:lvlText w:val=""/>
      <w:lvlJc w:val="left"/>
    </w:lvl>
    <w:lvl w:ilvl="4" w:tplc="7D640074">
      <w:numFmt w:val="decimal"/>
      <w:lvlText w:val=""/>
      <w:lvlJc w:val="left"/>
    </w:lvl>
    <w:lvl w:ilvl="5" w:tplc="D15A118A">
      <w:numFmt w:val="decimal"/>
      <w:lvlText w:val=""/>
      <w:lvlJc w:val="left"/>
    </w:lvl>
    <w:lvl w:ilvl="6" w:tplc="435C7ED8">
      <w:numFmt w:val="decimal"/>
      <w:lvlText w:val=""/>
      <w:lvlJc w:val="left"/>
    </w:lvl>
    <w:lvl w:ilvl="7" w:tplc="AE8E1C26">
      <w:numFmt w:val="decimal"/>
      <w:lvlText w:val=""/>
      <w:lvlJc w:val="left"/>
    </w:lvl>
    <w:lvl w:ilvl="8" w:tplc="5BE26CDE">
      <w:numFmt w:val="decimal"/>
      <w:lvlText w:val=""/>
      <w:lvlJc w:val="left"/>
    </w:lvl>
  </w:abstractNum>
  <w:abstractNum w:abstractNumId="9">
    <w:nsid w:val="0000440D"/>
    <w:multiLevelType w:val="hybridMultilevel"/>
    <w:tmpl w:val="711EF496"/>
    <w:lvl w:ilvl="0" w:tplc="A4D61476">
      <w:start w:val="1"/>
      <w:numFmt w:val="bullet"/>
      <w:lvlText w:val="3"/>
      <w:lvlJc w:val="left"/>
    </w:lvl>
    <w:lvl w:ilvl="1" w:tplc="76EE10BA">
      <w:numFmt w:val="decimal"/>
      <w:lvlText w:val=""/>
      <w:lvlJc w:val="left"/>
    </w:lvl>
    <w:lvl w:ilvl="2" w:tplc="F3A6BDBA">
      <w:numFmt w:val="decimal"/>
      <w:lvlText w:val=""/>
      <w:lvlJc w:val="left"/>
    </w:lvl>
    <w:lvl w:ilvl="3" w:tplc="32EE1A08">
      <w:numFmt w:val="decimal"/>
      <w:lvlText w:val=""/>
      <w:lvlJc w:val="left"/>
    </w:lvl>
    <w:lvl w:ilvl="4" w:tplc="EC88E32E">
      <w:numFmt w:val="decimal"/>
      <w:lvlText w:val=""/>
      <w:lvlJc w:val="left"/>
    </w:lvl>
    <w:lvl w:ilvl="5" w:tplc="EFA89B9E">
      <w:numFmt w:val="decimal"/>
      <w:lvlText w:val=""/>
      <w:lvlJc w:val="left"/>
    </w:lvl>
    <w:lvl w:ilvl="6" w:tplc="663CA356">
      <w:numFmt w:val="decimal"/>
      <w:lvlText w:val=""/>
      <w:lvlJc w:val="left"/>
    </w:lvl>
    <w:lvl w:ilvl="7" w:tplc="93D85066">
      <w:numFmt w:val="decimal"/>
      <w:lvlText w:val=""/>
      <w:lvlJc w:val="left"/>
    </w:lvl>
    <w:lvl w:ilvl="8" w:tplc="D0BEBE1A">
      <w:numFmt w:val="decimal"/>
      <w:lvlText w:val=""/>
      <w:lvlJc w:val="left"/>
    </w:lvl>
  </w:abstractNum>
  <w:abstractNum w:abstractNumId="10">
    <w:nsid w:val="0000491C"/>
    <w:multiLevelType w:val="hybridMultilevel"/>
    <w:tmpl w:val="9696A1E6"/>
    <w:lvl w:ilvl="0" w:tplc="8196B91E">
      <w:start w:val="1"/>
      <w:numFmt w:val="bullet"/>
      <w:lvlText w:val="é"/>
      <w:lvlJc w:val="left"/>
    </w:lvl>
    <w:lvl w:ilvl="1" w:tplc="5BD462E6">
      <w:numFmt w:val="decimal"/>
      <w:lvlText w:val=""/>
      <w:lvlJc w:val="left"/>
    </w:lvl>
    <w:lvl w:ilvl="2" w:tplc="76C010E8">
      <w:numFmt w:val="decimal"/>
      <w:lvlText w:val=""/>
      <w:lvlJc w:val="left"/>
    </w:lvl>
    <w:lvl w:ilvl="3" w:tplc="F6747564">
      <w:numFmt w:val="decimal"/>
      <w:lvlText w:val=""/>
      <w:lvlJc w:val="left"/>
    </w:lvl>
    <w:lvl w:ilvl="4" w:tplc="E648160C">
      <w:numFmt w:val="decimal"/>
      <w:lvlText w:val=""/>
      <w:lvlJc w:val="left"/>
    </w:lvl>
    <w:lvl w:ilvl="5" w:tplc="515EFDD0">
      <w:numFmt w:val="decimal"/>
      <w:lvlText w:val=""/>
      <w:lvlJc w:val="left"/>
    </w:lvl>
    <w:lvl w:ilvl="6" w:tplc="A3E06992">
      <w:numFmt w:val="decimal"/>
      <w:lvlText w:val=""/>
      <w:lvlJc w:val="left"/>
    </w:lvl>
    <w:lvl w:ilvl="7" w:tplc="A0E62610">
      <w:numFmt w:val="decimal"/>
      <w:lvlText w:val=""/>
      <w:lvlJc w:val="left"/>
    </w:lvl>
    <w:lvl w:ilvl="8" w:tplc="AA285AB8">
      <w:numFmt w:val="decimal"/>
      <w:lvlText w:val=""/>
      <w:lvlJc w:val="left"/>
    </w:lvl>
  </w:abstractNum>
  <w:abstractNum w:abstractNumId="11">
    <w:nsid w:val="00004D06"/>
    <w:multiLevelType w:val="hybridMultilevel"/>
    <w:tmpl w:val="AB08D8F2"/>
    <w:lvl w:ilvl="0" w:tplc="4B743A28">
      <w:start w:val="1"/>
      <w:numFmt w:val="decimal"/>
      <w:lvlText w:val="%1."/>
      <w:lvlJc w:val="left"/>
    </w:lvl>
    <w:lvl w:ilvl="1" w:tplc="85742C36">
      <w:numFmt w:val="decimal"/>
      <w:lvlText w:val=""/>
      <w:lvlJc w:val="left"/>
    </w:lvl>
    <w:lvl w:ilvl="2" w:tplc="704ED0F6">
      <w:numFmt w:val="decimal"/>
      <w:lvlText w:val=""/>
      <w:lvlJc w:val="left"/>
    </w:lvl>
    <w:lvl w:ilvl="3" w:tplc="150A86D6">
      <w:numFmt w:val="decimal"/>
      <w:lvlText w:val=""/>
      <w:lvlJc w:val="left"/>
    </w:lvl>
    <w:lvl w:ilvl="4" w:tplc="5E50AA72">
      <w:numFmt w:val="decimal"/>
      <w:lvlText w:val=""/>
      <w:lvlJc w:val="left"/>
    </w:lvl>
    <w:lvl w:ilvl="5" w:tplc="65BC565E">
      <w:numFmt w:val="decimal"/>
      <w:lvlText w:val=""/>
      <w:lvlJc w:val="left"/>
    </w:lvl>
    <w:lvl w:ilvl="6" w:tplc="ED601D76">
      <w:numFmt w:val="decimal"/>
      <w:lvlText w:val=""/>
      <w:lvlJc w:val="left"/>
    </w:lvl>
    <w:lvl w:ilvl="7" w:tplc="9F2AA53C">
      <w:numFmt w:val="decimal"/>
      <w:lvlText w:val=""/>
      <w:lvlJc w:val="left"/>
    </w:lvl>
    <w:lvl w:ilvl="8" w:tplc="8BC6B402">
      <w:numFmt w:val="decimal"/>
      <w:lvlText w:val=""/>
      <w:lvlJc w:val="left"/>
    </w:lvl>
  </w:abstractNum>
  <w:abstractNum w:abstractNumId="12">
    <w:nsid w:val="00004DB7"/>
    <w:multiLevelType w:val="hybridMultilevel"/>
    <w:tmpl w:val="3A704EFC"/>
    <w:lvl w:ilvl="0" w:tplc="7E969F80">
      <w:start w:val="1"/>
      <w:numFmt w:val="bullet"/>
      <w:lvlText w:val="1"/>
      <w:lvlJc w:val="left"/>
    </w:lvl>
    <w:lvl w:ilvl="1" w:tplc="5A722660">
      <w:numFmt w:val="decimal"/>
      <w:lvlText w:val=""/>
      <w:lvlJc w:val="left"/>
    </w:lvl>
    <w:lvl w:ilvl="2" w:tplc="86E6AD4A">
      <w:numFmt w:val="decimal"/>
      <w:lvlText w:val=""/>
      <w:lvlJc w:val="left"/>
    </w:lvl>
    <w:lvl w:ilvl="3" w:tplc="A1769E32">
      <w:numFmt w:val="decimal"/>
      <w:lvlText w:val=""/>
      <w:lvlJc w:val="left"/>
    </w:lvl>
    <w:lvl w:ilvl="4" w:tplc="5F76B366">
      <w:numFmt w:val="decimal"/>
      <w:lvlText w:val=""/>
      <w:lvlJc w:val="left"/>
    </w:lvl>
    <w:lvl w:ilvl="5" w:tplc="FB2C8C98">
      <w:numFmt w:val="decimal"/>
      <w:lvlText w:val=""/>
      <w:lvlJc w:val="left"/>
    </w:lvl>
    <w:lvl w:ilvl="6" w:tplc="206AD202">
      <w:numFmt w:val="decimal"/>
      <w:lvlText w:val=""/>
      <w:lvlJc w:val="left"/>
    </w:lvl>
    <w:lvl w:ilvl="7" w:tplc="3EAEF30C">
      <w:numFmt w:val="decimal"/>
      <w:lvlText w:val=""/>
      <w:lvlJc w:val="left"/>
    </w:lvl>
    <w:lvl w:ilvl="8" w:tplc="C6705DDA">
      <w:numFmt w:val="decimal"/>
      <w:lvlText w:val=""/>
      <w:lvlJc w:val="left"/>
    </w:lvl>
  </w:abstractNum>
  <w:abstractNum w:abstractNumId="13">
    <w:nsid w:val="00004DC8"/>
    <w:multiLevelType w:val="hybridMultilevel"/>
    <w:tmpl w:val="18667D78"/>
    <w:lvl w:ilvl="0" w:tplc="CC36F31E">
      <w:start w:val="1"/>
      <w:numFmt w:val="bullet"/>
      <w:lvlText w:val="\emdash "/>
      <w:lvlJc w:val="left"/>
    </w:lvl>
    <w:lvl w:ilvl="1" w:tplc="4BAEC122">
      <w:numFmt w:val="decimal"/>
      <w:lvlText w:val=""/>
      <w:lvlJc w:val="left"/>
    </w:lvl>
    <w:lvl w:ilvl="2" w:tplc="E1202298">
      <w:numFmt w:val="decimal"/>
      <w:lvlText w:val=""/>
      <w:lvlJc w:val="left"/>
    </w:lvl>
    <w:lvl w:ilvl="3" w:tplc="81806932">
      <w:numFmt w:val="decimal"/>
      <w:lvlText w:val=""/>
      <w:lvlJc w:val="left"/>
    </w:lvl>
    <w:lvl w:ilvl="4" w:tplc="1870C7DA">
      <w:numFmt w:val="decimal"/>
      <w:lvlText w:val=""/>
      <w:lvlJc w:val="left"/>
    </w:lvl>
    <w:lvl w:ilvl="5" w:tplc="92647EF8">
      <w:numFmt w:val="decimal"/>
      <w:lvlText w:val=""/>
      <w:lvlJc w:val="left"/>
    </w:lvl>
    <w:lvl w:ilvl="6" w:tplc="7772EEAE">
      <w:numFmt w:val="decimal"/>
      <w:lvlText w:val=""/>
      <w:lvlJc w:val="left"/>
    </w:lvl>
    <w:lvl w:ilvl="7" w:tplc="52785A34">
      <w:numFmt w:val="decimal"/>
      <w:lvlText w:val=""/>
      <w:lvlJc w:val="left"/>
    </w:lvl>
    <w:lvl w:ilvl="8" w:tplc="D0DCFD5A">
      <w:numFmt w:val="decimal"/>
      <w:lvlText w:val=""/>
      <w:lvlJc w:val="left"/>
    </w:lvl>
  </w:abstractNum>
  <w:abstractNum w:abstractNumId="14">
    <w:nsid w:val="000054DE"/>
    <w:multiLevelType w:val="hybridMultilevel"/>
    <w:tmpl w:val="5A726478"/>
    <w:lvl w:ilvl="0" w:tplc="BB923E7E">
      <w:start w:val="1"/>
      <w:numFmt w:val="bullet"/>
      <w:lvlText w:val="\emdash "/>
      <w:lvlJc w:val="left"/>
    </w:lvl>
    <w:lvl w:ilvl="1" w:tplc="EB14091E">
      <w:numFmt w:val="decimal"/>
      <w:lvlText w:val=""/>
      <w:lvlJc w:val="left"/>
    </w:lvl>
    <w:lvl w:ilvl="2" w:tplc="262CB696">
      <w:numFmt w:val="decimal"/>
      <w:lvlText w:val=""/>
      <w:lvlJc w:val="left"/>
    </w:lvl>
    <w:lvl w:ilvl="3" w:tplc="074C68B0">
      <w:numFmt w:val="decimal"/>
      <w:lvlText w:val=""/>
      <w:lvlJc w:val="left"/>
    </w:lvl>
    <w:lvl w:ilvl="4" w:tplc="AF549AFC">
      <w:numFmt w:val="decimal"/>
      <w:lvlText w:val=""/>
      <w:lvlJc w:val="left"/>
    </w:lvl>
    <w:lvl w:ilvl="5" w:tplc="4F12F4D8">
      <w:numFmt w:val="decimal"/>
      <w:lvlText w:val=""/>
      <w:lvlJc w:val="left"/>
    </w:lvl>
    <w:lvl w:ilvl="6" w:tplc="9F5889D4">
      <w:numFmt w:val="decimal"/>
      <w:lvlText w:val=""/>
      <w:lvlJc w:val="left"/>
    </w:lvl>
    <w:lvl w:ilvl="7" w:tplc="30BE4F3E">
      <w:numFmt w:val="decimal"/>
      <w:lvlText w:val=""/>
      <w:lvlJc w:val="left"/>
    </w:lvl>
    <w:lvl w:ilvl="8" w:tplc="9036E0D4">
      <w:numFmt w:val="decimal"/>
      <w:lvlText w:val=""/>
      <w:lvlJc w:val="left"/>
    </w:lvl>
  </w:abstractNum>
  <w:abstractNum w:abstractNumId="15">
    <w:nsid w:val="00005D03"/>
    <w:multiLevelType w:val="hybridMultilevel"/>
    <w:tmpl w:val="B498DCB2"/>
    <w:lvl w:ilvl="0" w:tplc="557AAF28">
      <w:start w:val="1"/>
      <w:numFmt w:val="bullet"/>
      <w:lvlText w:val="."/>
      <w:lvlJc w:val="left"/>
    </w:lvl>
    <w:lvl w:ilvl="1" w:tplc="12FCA310">
      <w:numFmt w:val="decimal"/>
      <w:lvlText w:val=""/>
      <w:lvlJc w:val="left"/>
    </w:lvl>
    <w:lvl w:ilvl="2" w:tplc="37204056">
      <w:numFmt w:val="decimal"/>
      <w:lvlText w:val=""/>
      <w:lvlJc w:val="left"/>
    </w:lvl>
    <w:lvl w:ilvl="3" w:tplc="AFA4C8B2">
      <w:numFmt w:val="decimal"/>
      <w:lvlText w:val=""/>
      <w:lvlJc w:val="left"/>
    </w:lvl>
    <w:lvl w:ilvl="4" w:tplc="D4B013EA">
      <w:numFmt w:val="decimal"/>
      <w:lvlText w:val=""/>
      <w:lvlJc w:val="left"/>
    </w:lvl>
    <w:lvl w:ilvl="5" w:tplc="4B264818">
      <w:numFmt w:val="decimal"/>
      <w:lvlText w:val=""/>
      <w:lvlJc w:val="left"/>
    </w:lvl>
    <w:lvl w:ilvl="6" w:tplc="40FA200E">
      <w:numFmt w:val="decimal"/>
      <w:lvlText w:val=""/>
      <w:lvlJc w:val="left"/>
    </w:lvl>
    <w:lvl w:ilvl="7" w:tplc="24202B68">
      <w:numFmt w:val="decimal"/>
      <w:lvlText w:val=""/>
      <w:lvlJc w:val="left"/>
    </w:lvl>
    <w:lvl w:ilvl="8" w:tplc="B05EBBCC">
      <w:numFmt w:val="decimal"/>
      <w:lvlText w:val=""/>
      <w:lvlJc w:val="left"/>
    </w:lvl>
  </w:abstractNum>
  <w:abstractNum w:abstractNumId="16">
    <w:nsid w:val="00006443"/>
    <w:multiLevelType w:val="hybridMultilevel"/>
    <w:tmpl w:val="153E6B7C"/>
    <w:lvl w:ilvl="0" w:tplc="F54C299A">
      <w:start w:val="1"/>
      <w:numFmt w:val="bullet"/>
      <w:lvlText w:val="•"/>
      <w:lvlJc w:val="left"/>
    </w:lvl>
    <w:lvl w:ilvl="1" w:tplc="3C6ED308">
      <w:numFmt w:val="decimal"/>
      <w:lvlText w:val=""/>
      <w:lvlJc w:val="left"/>
    </w:lvl>
    <w:lvl w:ilvl="2" w:tplc="9BBCF7F0">
      <w:numFmt w:val="decimal"/>
      <w:lvlText w:val=""/>
      <w:lvlJc w:val="left"/>
    </w:lvl>
    <w:lvl w:ilvl="3" w:tplc="3CA86EAA">
      <w:numFmt w:val="decimal"/>
      <w:lvlText w:val=""/>
      <w:lvlJc w:val="left"/>
    </w:lvl>
    <w:lvl w:ilvl="4" w:tplc="12127CF8">
      <w:numFmt w:val="decimal"/>
      <w:lvlText w:val=""/>
      <w:lvlJc w:val="left"/>
    </w:lvl>
    <w:lvl w:ilvl="5" w:tplc="B87886D4">
      <w:numFmt w:val="decimal"/>
      <w:lvlText w:val=""/>
      <w:lvlJc w:val="left"/>
    </w:lvl>
    <w:lvl w:ilvl="6" w:tplc="F82C7182">
      <w:numFmt w:val="decimal"/>
      <w:lvlText w:val=""/>
      <w:lvlJc w:val="left"/>
    </w:lvl>
    <w:lvl w:ilvl="7" w:tplc="0B6A526C">
      <w:numFmt w:val="decimal"/>
      <w:lvlText w:val=""/>
      <w:lvlJc w:val="left"/>
    </w:lvl>
    <w:lvl w:ilvl="8" w:tplc="4D90FE1A">
      <w:numFmt w:val="decimal"/>
      <w:lvlText w:val=""/>
      <w:lvlJc w:val="left"/>
    </w:lvl>
  </w:abstractNum>
  <w:abstractNum w:abstractNumId="17">
    <w:nsid w:val="000066BB"/>
    <w:multiLevelType w:val="hybridMultilevel"/>
    <w:tmpl w:val="E168D096"/>
    <w:lvl w:ilvl="0" w:tplc="A8FA2E20">
      <w:start w:val="1"/>
      <w:numFmt w:val="bullet"/>
      <w:lvlText w:val="."/>
      <w:lvlJc w:val="left"/>
    </w:lvl>
    <w:lvl w:ilvl="1" w:tplc="F9EA3B44">
      <w:numFmt w:val="decimal"/>
      <w:lvlText w:val=""/>
      <w:lvlJc w:val="left"/>
    </w:lvl>
    <w:lvl w:ilvl="2" w:tplc="188E43FE">
      <w:numFmt w:val="decimal"/>
      <w:lvlText w:val=""/>
      <w:lvlJc w:val="left"/>
    </w:lvl>
    <w:lvl w:ilvl="3" w:tplc="E16C681E">
      <w:numFmt w:val="decimal"/>
      <w:lvlText w:val=""/>
      <w:lvlJc w:val="left"/>
    </w:lvl>
    <w:lvl w:ilvl="4" w:tplc="C008939E">
      <w:numFmt w:val="decimal"/>
      <w:lvlText w:val=""/>
      <w:lvlJc w:val="left"/>
    </w:lvl>
    <w:lvl w:ilvl="5" w:tplc="A49ED992">
      <w:numFmt w:val="decimal"/>
      <w:lvlText w:val=""/>
      <w:lvlJc w:val="left"/>
    </w:lvl>
    <w:lvl w:ilvl="6" w:tplc="764601A2">
      <w:numFmt w:val="decimal"/>
      <w:lvlText w:val=""/>
      <w:lvlJc w:val="left"/>
    </w:lvl>
    <w:lvl w:ilvl="7" w:tplc="EE84017A">
      <w:numFmt w:val="decimal"/>
      <w:lvlText w:val=""/>
      <w:lvlJc w:val="left"/>
    </w:lvl>
    <w:lvl w:ilvl="8" w:tplc="ED9618CA">
      <w:numFmt w:val="decimal"/>
      <w:lvlText w:val=""/>
      <w:lvlJc w:val="left"/>
    </w:lvl>
  </w:abstractNum>
  <w:abstractNum w:abstractNumId="18">
    <w:nsid w:val="0000701F"/>
    <w:multiLevelType w:val="hybridMultilevel"/>
    <w:tmpl w:val="DC4CED7A"/>
    <w:lvl w:ilvl="0" w:tplc="144C0E5E">
      <w:start w:val="1"/>
      <w:numFmt w:val="bullet"/>
      <w:lvlText w:val="."/>
      <w:lvlJc w:val="left"/>
    </w:lvl>
    <w:lvl w:ilvl="1" w:tplc="7250FD40">
      <w:numFmt w:val="decimal"/>
      <w:lvlText w:val=""/>
      <w:lvlJc w:val="left"/>
    </w:lvl>
    <w:lvl w:ilvl="2" w:tplc="4A68D574">
      <w:numFmt w:val="decimal"/>
      <w:lvlText w:val=""/>
      <w:lvlJc w:val="left"/>
    </w:lvl>
    <w:lvl w:ilvl="3" w:tplc="59EE971A">
      <w:numFmt w:val="decimal"/>
      <w:lvlText w:val=""/>
      <w:lvlJc w:val="left"/>
    </w:lvl>
    <w:lvl w:ilvl="4" w:tplc="4CE665F2">
      <w:numFmt w:val="decimal"/>
      <w:lvlText w:val=""/>
      <w:lvlJc w:val="left"/>
    </w:lvl>
    <w:lvl w:ilvl="5" w:tplc="71FE8816">
      <w:numFmt w:val="decimal"/>
      <w:lvlText w:val=""/>
      <w:lvlJc w:val="left"/>
    </w:lvl>
    <w:lvl w:ilvl="6" w:tplc="2DF46FFA">
      <w:numFmt w:val="decimal"/>
      <w:lvlText w:val=""/>
      <w:lvlJc w:val="left"/>
    </w:lvl>
    <w:lvl w:ilvl="7" w:tplc="34AC0370">
      <w:numFmt w:val="decimal"/>
      <w:lvlText w:val=""/>
      <w:lvlJc w:val="left"/>
    </w:lvl>
    <w:lvl w:ilvl="8" w:tplc="3EB63DD6">
      <w:numFmt w:val="decimal"/>
      <w:lvlText w:val=""/>
      <w:lvlJc w:val="left"/>
    </w:lvl>
  </w:abstractNum>
  <w:abstractNum w:abstractNumId="19">
    <w:nsid w:val="0000767D"/>
    <w:multiLevelType w:val="hybridMultilevel"/>
    <w:tmpl w:val="73109812"/>
    <w:lvl w:ilvl="0" w:tplc="83C21620">
      <w:start w:val="1"/>
      <w:numFmt w:val="bullet"/>
      <w:lvlText w:val="."/>
      <w:lvlJc w:val="left"/>
    </w:lvl>
    <w:lvl w:ilvl="1" w:tplc="175EEEB8">
      <w:numFmt w:val="decimal"/>
      <w:lvlText w:val=""/>
      <w:lvlJc w:val="left"/>
    </w:lvl>
    <w:lvl w:ilvl="2" w:tplc="B36A730C">
      <w:numFmt w:val="decimal"/>
      <w:lvlText w:val=""/>
      <w:lvlJc w:val="left"/>
    </w:lvl>
    <w:lvl w:ilvl="3" w:tplc="00F2B260">
      <w:numFmt w:val="decimal"/>
      <w:lvlText w:val=""/>
      <w:lvlJc w:val="left"/>
    </w:lvl>
    <w:lvl w:ilvl="4" w:tplc="8BF263BC">
      <w:numFmt w:val="decimal"/>
      <w:lvlText w:val=""/>
      <w:lvlJc w:val="left"/>
    </w:lvl>
    <w:lvl w:ilvl="5" w:tplc="998068D2">
      <w:numFmt w:val="decimal"/>
      <w:lvlText w:val=""/>
      <w:lvlJc w:val="left"/>
    </w:lvl>
    <w:lvl w:ilvl="6" w:tplc="B53E9286">
      <w:numFmt w:val="decimal"/>
      <w:lvlText w:val=""/>
      <w:lvlJc w:val="left"/>
    </w:lvl>
    <w:lvl w:ilvl="7" w:tplc="C0FE6FA2">
      <w:numFmt w:val="decimal"/>
      <w:lvlText w:val=""/>
      <w:lvlJc w:val="left"/>
    </w:lvl>
    <w:lvl w:ilvl="8" w:tplc="F5123B92">
      <w:numFmt w:val="decimal"/>
      <w:lvlText w:val=""/>
      <w:lvlJc w:val="left"/>
    </w:lvl>
  </w:abstractNum>
  <w:abstractNum w:abstractNumId="20">
    <w:nsid w:val="00007A5A"/>
    <w:multiLevelType w:val="hybridMultilevel"/>
    <w:tmpl w:val="3334992C"/>
    <w:lvl w:ilvl="0" w:tplc="DC44ACCC">
      <w:start w:val="1"/>
      <w:numFmt w:val="bullet"/>
      <w:lvlText w:val="."/>
      <w:lvlJc w:val="left"/>
    </w:lvl>
    <w:lvl w:ilvl="1" w:tplc="94C28456">
      <w:numFmt w:val="decimal"/>
      <w:lvlText w:val=""/>
      <w:lvlJc w:val="left"/>
    </w:lvl>
    <w:lvl w:ilvl="2" w:tplc="52EEEEDA">
      <w:numFmt w:val="decimal"/>
      <w:lvlText w:val=""/>
      <w:lvlJc w:val="left"/>
    </w:lvl>
    <w:lvl w:ilvl="3" w:tplc="C1A466D4">
      <w:numFmt w:val="decimal"/>
      <w:lvlText w:val=""/>
      <w:lvlJc w:val="left"/>
    </w:lvl>
    <w:lvl w:ilvl="4" w:tplc="547688F0">
      <w:numFmt w:val="decimal"/>
      <w:lvlText w:val=""/>
      <w:lvlJc w:val="left"/>
    </w:lvl>
    <w:lvl w:ilvl="5" w:tplc="E3840176">
      <w:numFmt w:val="decimal"/>
      <w:lvlText w:val=""/>
      <w:lvlJc w:val="left"/>
    </w:lvl>
    <w:lvl w:ilvl="6" w:tplc="6396E296">
      <w:numFmt w:val="decimal"/>
      <w:lvlText w:val=""/>
      <w:lvlJc w:val="left"/>
    </w:lvl>
    <w:lvl w:ilvl="7" w:tplc="3076A1BA">
      <w:numFmt w:val="decimal"/>
      <w:lvlText w:val=""/>
      <w:lvlJc w:val="left"/>
    </w:lvl>
    <w:lvl w:ilvl="8" w:tplc="C812F11C">
      <w:numFmt w:val="decimal"/>
      <w:lvlText w:val=""/>
      <w:lvlJc w:val="left"/>
    </w:lvl>
  </w:abstractNum>
  <w:abstractNum w:abstractNumId="21">
    <w:nsid w:val="039E030F"/>
    <w:multiLevelType w:val="multilevel"/>
    <w:tmpl w:val="09AA20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14"/>
  </w:num>
  <w:num w:numId="8">
    <w:abstractNumId w:val="7"/>
  </w:num>
  <w:num w:numId="9">
    <w:abstractNumId w:val="5"/>
  </w:num>
  <w:num w:numId="10">
    <w:abstractNumId w:val="2"/>
  </w:num>
  <w:num w:numId="11">
    <w:abstractNumId w:val="13"/>
  </w:num>
  <w:num w:numId="12">
    <w:abstractNumId w:val="16"/>
  </w:num>
  <w:num w:numId="13">
    <w:abstractNumId w:val="17"/>
  </w:num>
  <w:num w:numId="14">
    <w:abstractNumId w:val="8"/>
  </w:num>
  <w:num w:numId="15">
    <w:abstractNumId w:val="4"/>
  </w:num>
  <w:num w:numId="16">
    <w:abstractNumId w:val="18"/>
  </w:num>
  <w:num w:numId="17">
    <w:abstractNumId w:val="15"/>
  </w:num>
  <w:num w:numId="18">
    <w:abstractNumId w:val="20"/>
  </w:num>
  <w:num w:numId="19">
    <w:abstractNumId w:val="19"/>
  </w:num>
  <w:num w:numId="20">
    <w:abstractNumId w:val="0"/>
  </w:num>
  <w:num w:numId="21">
    <w:abstractNumId w:val="1"/>
  </w:num>
  <w:num w:numId="22">
    <w:abstractNumId w:val="2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yla">
    <w15:presenceInfo w15:providerId="None" w15:userId="mayla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82"/>
    <w:rsid w:val="00016E8E"/>
    <w:rsid w:val="0013115B"/>
    <w:rsid w:val="00133E43"/>
    <w:rsid w:val="00194BFE"/>
    <w:rsid w:val="001E12CA"/>
    <w:rsid w:val="001F72B3"/>
    <w:rsid w:val="00293604"/>
    <w:rsid w:val="00294594"/>
    <w:rsid w:val="00314982"/>
    <w:rsid w:val="00321417"/>
    <w:rsid w:val="00347B90"/>
    <w:rsid w:val="00364572"/>
    <w:rsid w:val="00410813"/>
    <w:rsid w:val="00536FEA"/>
    <w:rsid w:val="005B3BB6"/>
    <w:rsid w:val="00606A2A"/>
    <w:rsid w:val="00616C98"/>
    <w:rsid w:val="006C37A8"/>
    <w:rsid w:val="007518FC"/>
    <w:rsid w:val="00843D86"/>
    <w:rsid w:val="00852C77"/>
    <w:rsid w:val="008A6705"/>
    <w:rsid w:val="00921310"/>
    <w:rsid w:val="00935E92"/>
    <w:rsid w:val="009C24BA"/>
    <w:rsid w:val="00A043A3"/>
    <w:rsid w:val="00AC1178"/>
    <w:rsid w:val="00CD5A07"/>
    <w:rsid w:val="00DD2260"/>
    <w:rsid w:val="00F5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AE43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37A8"/>
    <w:pPr>
      <w:spacing w:line="259" w:lineRule="auto"/>
      <w:outlineLvl w:val="9"/>
    </w:pPr>
    <w:rPr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C3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7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37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C3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37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7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7A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7A8"/>
  </w:style>
  <w:style w:type="paragraph" w:styleId="BalloonText">
    <w:name w:val="Balloon Text"/>
    <w:basedOn w:val="Normal"/>
    <w:link w:val="BalloonTextChar"/>
    <w:uiPriority w:val="99"/>
    <w:semiHidden/>
    <w:unhideWhenUsed/>
    <w:rsid w:val="006C37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A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C37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37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37A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C37A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7A8"/>
  </w:style>
  <w:style w:type="paragraph" w:styleId="Footer">
    <w:name w:val="footer"/>
    <w:basedOn w:val="Normal"/>
    <w:link w:val="FooterChar"/>
    <w:uiPriority w:val="99"/>
    <w:unhideWhenUsed/>
    <w:rsid w:val="006C37A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50" Type="http://schemas.openxmlformats.org/officeDocument/2006/relationships/hyperlink" Target="http://www.jstor.org/stable/1991279" TargetMode="External"/><Relationship Id="rId51" Type="http://schemas.openxmlformats.org/officeDocument/2006/relationships/hyperlink" Target="http://www.jstor.org/stable/2729790" TargetMode="External"/><Relationship Id="rId52" Type="http://schemas.openxmlformats.org/officeDocument/2006/relationships/hyperlink" Target="https://www.bcb.gov.br/content/publicacoes/notastecnicas/2003nt40Inter-relentreDesenvFinanp.pdf" TargetMode="External"/><Relationship Id="rId53" Type="http://schemas.openxmlformats.org/officeDocument/2006/relationships/hyperlink" Target="https://www.bcb.gov.br/content/publicacoes/notastecnicas/2003nt40Inter-relentreDesenvFinanp.pdf" TargetMode="External"/><Relationship Id="rId54" Type="http://schemas.openxmlformats.org/officeDocument/2006/relationships/fontTable" Target="fontTable.xml"/><Relationship Id="rId55" Type="http://schemas.microsoft.com/office/2011/relationships/people" Target="people.xml"/><Relationship Id="rId56" Type="http://schemas.openxmlformats.org/officeDocument/2006/relationships/glossaryDocument" Target="glossary/document.xml"/><Relationship Id="rId57" Type="http://schemas.openxmlformats.org/officeDocument/2006/relationships/theme" Target="theme/theme1.xml"/><Relationship Id="rId40" Type="http://schemas.openxmlformats.org/officeDocument/2006/relationships/hyperlink" Target="https://www.bcb.gov.br/pre/normativos/res/1988/pdf/res_1524_v8_P.pdf" TargetMode="External"/><Relationship Id="rId41" Type="http://schemas.openxmlformats.org/officeDocument/2006/relationships/hyperlink" Target="https://www.bcb.gov.br/pre/normativos/res/1994/pdf/res_2099_v1_O.pdf" TargetMode="External"/><Relationship Id="rId42" Type="http://schemas.openxmlformats.org/officeDocument/2006/relationships/hyperlink" Target="https://citeseerx.ist.psu.edu/viewdoc/download?doi=10.1.1.194.3108&amp;rep=rep1&amp;type=pdf" TargetMode="External"/><Relationship Id="rId43" Type="http://schemas.openxmlformats.org/officeDocument/2006/relationships/hyperlink" Target="https://citeseerx.ist.psu.edu/viewdoc/download?doi=10.1.1.194.3108&amp;rep=rep1&amp;type=pdf" TargetMode="External"/><Relationship Id="rId44" Type="http://schemas.openxmlformats.org/officeDocument/2006/relationships/hyperlink" Target="https://doi.org/10.5007/2175-8077.2018v20n51p26" TargetMode="External"/><Relationship Id="rId45" Type="http://schemas.openxmlformats.org/officeDocument/2006/relationships/hyperlink" Target="https://www.bcb.gov.br/ftp/jurospread112000.pdf" TargetMode="External"/><Relationship Id="rId46" Type="http://schemas.openxmlformats.org/officeDocument/2006/relationships/hyperlink" Target="https://EconPapers.repec.org/RePEc:cup:jfinqa:v:16:y:1981:i:04:p:581-600_00" TargetMode="External"/><Relationship Id="rId47" Type="http://schemas.openxmlformats.org/officeDocument/2006/relationships/hyperlink" Target="http://documents1.worldbank.org/curated/en/306701468337879923/pdf/337970rev0Fina10Assessment01PUBLIC1.pdf" TargetMode="External"/><Relationship Id="rId48" Type="http://schemas.openxmlformats.org/officeDocument/2006/relationships/hyperlink" Target="http://documents1.worldbank.org/curated/en/306701468337879923/pdf/337970rev0Fina10Assessment01PUBLIC1.pdf" TargetMode="External"/><Relationship Id="rId49" Type="http://schemas.openxmlformats.org/officeDocument/2006/relationships/hyperlink" Target="http://documents1.worldbank.org/curated/en/306701468337879923/pdf/337970rev0Fina10Assessment01PUBLIC1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30" Type="http://schemas.openxmlformats.org/officeDocument/2006/relationships/image" Target="media/image16.png"/><Relationship Id="rId31" Type="http://schemas.openxmlformats.org/officeDocument/2006/relationships/hyperlink" Target="https://www.bcb.gov.br/ftp/jurospread112000.pdf" TargetMode="External"/><Relationship Id="rId32" Type="http://schemas.openxmlformats.org/officeDocument/2006/relationships/hyperlink" Target="http://www.planalto.gov.br/ccivil_03/constituicao/constituicao.htm" TargetMode="External"/><Relationship Id="rId33" Type="http://schemas.openxmlformats.org/officeDocument/2006/relationships/hyperlink" Target="http://www.planalto.gov.br/ccivil_03/decreto-lei/del0759.htm" TargetMode="External"/><Relationship Id="rId34" Type="http://schemas.openxmlformats.org/officeDocument/2006/relationships/hyperlink" Target="http://www.planalto.gov.br/ccivil_03/leis/L4595.htm" TargetMode="External"/><Relationship Id="rId35" Type="http://schemas.openxmlformats.org/officeDocument/2006/relationships/hyperlink" Target="https://EconPapers.repec.org/RePEc:eee:deveco:v:63:y:2000:i:1:p:113-134" TargetMode="External"/><Relationship Id="rId36" Type="http://schemas.openxmlformats.org/officeDocument/2006/relationships/hyperlink" Target="https://www.bcb.gov.br/pre/normativos/busca/downloadNormativo.asp?arquivo=/Lists/Normativos/Attachments/45083/Res_2624_v1_O.pdf" TargetMode="External"/><Relationship Id="rId37" Type="http://schemas.openxmlformats.org/officeDocument/2006/relationships/hyperlink" Target="https://www.bcb.gov.br/pre/normativos/busca/downloadNormativo.asp?arquivo=/Lists/Normativos/Attachments/45083/Res_2624_v1_O.pdf" TargetMode="External"/><Relationship Id="rId38" Type="http://schemas.openxmlformats.org/officeDocument/2006/relationships/hyperlink" Target="https://www.bcb.gov.br/pre/normativos/res/1976/pdf/res_0394_v13_P.pdf" TargetMode="External"/><Relationship Id="rId39" Type="http://schemas.openxmlformats.org/officeDocument/2006/relationships/hyperlink" Target="https://www.bcb.gov.br/pre/normativos/res/1976/pdf/res_0394_v13_P.pdf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10" Type="http://schemas.openxmlformats.org/officeDocument/2006/relationships/footer" Target="footer2.xml"/><Relationship Id="rId11" Type="http://schemas.openxmlformats.org/officeDocument/2006/relationships/comments" Target="comments.xml"/><Relationship Id="rId12" Type="http://schemas.microsoft.com/office/2011/relationships/commentsExtended" Target="commentsExtended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1054E293931F43B253C2AF0AD25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430AB-9955-D14D-887F-6D6ED16FEDA9}"/>
      </w:docPartPr>
      <w:docPartBody>
        <w:p w:rsidR="00000000" w:rsidRDefault="00E32EBD">
          <w:pPr>
            <w:pStyle w:val="A91054E293931F43B253C2AF0AD253FD"/>
          </w:pPr>
          <w:r>
            <w:t>[Digite aqui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BD"/>
    <w:rsid w:val="00E3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D1FB174C61F744A4C9E71EAB2BAD9F">
    <w:name w:val="B0D1FB174C61F744A4C9E71EAB2BAD9F"/>
  </w:style>
  <w:style w:type="paragraph" w:customStyle="1" w:styleId="A91054E293931F43B253C2AF0AD253FD">
    <w:name w:val="A91054E293931F43B253C2AF0AD253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5252BEB-E34E-BC41-8595-8DBF3E02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44</Pages>
  <Words>9513</Words>
  <Characters>54229</Characters>
  <Application>Microsoft Macintosh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</cp:revision>
  <dcterms:created xsi:type="dcterms:W3CDTF">2020-10-23T01:25:00Z</dcterms:created>
  <dcterms:modified xsi:type="dcterms:W3CDTF">2020-10-23T01:57:00Z</dcterms:modified>
</cp:coreProperties>
</file>